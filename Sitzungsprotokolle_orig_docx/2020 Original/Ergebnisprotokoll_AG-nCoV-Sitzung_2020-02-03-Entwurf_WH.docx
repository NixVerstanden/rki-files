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C5E" w:rsidRDefault="00464C5E" w:rsidP="00464C5E">
      <w:pPr>
        <w:pStyle w:val="berschrift1"/>
      </w:pPr>
      <w:r>
        <w:t xml:space="preserve">AG-Sitzung „Neuartiges </w:t>
      </w:r>
      <w:proofErr w:type="spellStart"/>
      <w:r>
        <w:t>Coronavirus</w:t>
      </w:r>
      <w:proofErr w:type="spellEnd"/>
      <w:r>
        <w:t xml:space="preserve"> (</w:t>
      </w:r>
      <w:r w:rsidR="003664B2">
        <w:t>2019</w:t>
      </w:r>
      <w:r>
        <w:t>nCoV)-Lage“</w:t>
      </w:r>
    </w:p>
    <w:p w:rsidR="00D924AC" w:rsidRDefault="00D924AC" w:rsidP="00F05E8A"/>
    <w:p w:rsidR="00F05E8A" w:rsidRPr="00F05E8A" w:rsidRDefault="00F05E8A" w:rsidP="00F05E8A">
      <w:r>
        <w:t>Ergebnisprotokoll</w:t>
      </w:r>
    </w:p>
    <w:p w:rsidR="005C1F84" w:rsidRPr="003664B2" w:rsidRDefault="008D72A0" w:rsidP="0029229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 w:rsidRPr="003664B2">
        <w:rPr>
          <w:b/>
          <w:i/>
          <w:sz w:val="22"/>
        </w:rPr>
        <w:t>Anlass</w:t>
      </w:r>
      <w:r w:rsidR="00AC493D" w:rsidRPr="003664B2">
        <w:rPr>
          <w:b/>
          <w:i/>
          <w:sz w:val="22"/>
        </w:rPr>
        <w:t>:</w:t>
      </w:r>
      <w:r w:rsidR="00AC493D" w:rsidRPr="003664B2">
        <w:rPr>
          <w:i/>
          <w:sz w:val="22"/>
        </w:rPr>
        <w:t xml:space="preserve"> </w:t>
      </w:r>
      <w:r w:rsidR="00292290" w:rsidRPr="003664B2">
        <w:rPr>
          <w:i/>
          <w:sz w:val="22"/>
        </w:rPr>
        <w:tab/>
      </w:r>
      <w:r w:rsidR="00292290" w:rsidRPr="003664B2"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EndPr/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EndPr/>
            <w:sdtContent>
              <w:r w:rsidR="00F51074" w:rsidRPr="003664B2">
                <w:rPr>
                  <w:sz w:val="22"/>
                </w:rPr>
                <w:t xml:space="preserve">Neuartiges </w:t>
              </w:r>
              <w:proofErr w:type="spellStart"/>
              <w:r w:rsidR="00F51074" w:rsidRPr="003664B2">
                <w:rPr>
                  <w:sz w:val="22"/>
                </w:rPr>
                <w:t>Coronavirus</w:t>
              </w:r>
              <w:proofErr w:type="spellEnd"/>
              <w:r w:rsidR="00F51074" w:rsidRPr="003664B2">
                <w:rPr>
                  <w:sz w:val="22"/>
                </w:rPr>
                <w:t xml:space="preserve"> (</w:t>
              </w:r>
              <w:proofErr w:type="spellStart"/>
              <w:r w:rsidR="00F51074" w:rsidRPr="003664B2">
                <w:rPr>
                  <w:sz w:val="22"/>
                </w:rPr>
                <w:t>nCoV</w:t>
              </w:r>
              <w:proofErr w:type="spellEnd"/>
              <w:r w:rsidR="00F51074" w:rsidRPr="003664B2">
                <w:rPr>
                  <w:sz w:val="22"/>
                </w:rPr>
                <w:t>), Wuhan, China</w:t>
              </w:r>
            </w:sdtContent>
          </w:sdt>
        </w:sdtContent>
      </w:sdt>
    </w:p>
    <w:p w:rsidR="005C1F84" w:rsidRDefault="008D72A0" w:rsidP="0029229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</w:t>
      </w:r>
      <w:r w:rsidR="00AC493D" w:rsidRPr="00096942">
        <w:rPr>
          <w:b/>
          <w:i/>
          <w:sz w:val="22"/>
        </w:rPr>
        <w:t>:</w:t>
      </w:r>
      <w:r w:rsidR="00AC493D" w:rsidRPr="00AC493D">
        <w:rPr>
          <w:i/>
          <w:sz w:val="22"/>
        </w:rPr>
        <w:t xml:space="preserve"> </w:t>
      </w:r>
      <w:r>
        <w:rPr>
          <w:i/>
          <w:sz w:val="22"/>
        </w:rPr>
        <w:tab/>
      </w:r>
      <w:r w:rsidR="00292290"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EndPr/>
        <w:sdtContent>
          <w:r w:rsidR="00033E5F">
            <w:rPr>
              <w:sz w:val="22"/>
            </w:rPr>
            <w:t>03</w:t>
          </w:r>
          <w:r w:rsidR="00F51074" w:rsidRPr="00F51074">
            <w:rPr>
              <w:sz w:val="22"/>
            </w:rPr>
            <w:t>.</w:t>
          </w:r>
          <w:r w:rsidR="00033E5F">
            <w:rPr>
              <w:sz w:val="22"/>
            </w:rPr>
            <w:t>02</w:t>
          </w:r>
          <w:r w:rsidR="00F51074" w:rsidRPr="00F51074">
            <w:rPr>
              <w:sz w:val="22"/>
            </w:rPr>
            <w:t xml:space="preserve">.2020, </w:t>
          </w:r>
          <w:r w:rsidR="00033E5F">
            <w:rPr>
              <w:sz w:val="22"/>
            </w:rPr>
            <w:t>13:00</w:t>
          </w:r>
          <w:r w:rsidR="008D49C8">
            <w:rPr>
              <w:sz w:val="22"/>
            </w:rPr>
            <w:t>-</w:t>
          </w:r>
          <w:r w:rsidR="00033E5F">
            <w:rPr>
              <w:sz w:val="22"/>
            </w:rPr>
            <w:t>15:30</w:t>
          </w:r>
          <w:r w:rsidR="00F51074" w:rsidRPr="00F51074">
            <w:rPr>
              <w:sz w:val="22"/>
            </w:rPr>
            <w:t xml:space="preserve"> Uhr</w:t>
          </w:r>
        </w:sdtContent>
      </w:sdt>
    </w:p>
    <w:p w:rsidR="00464C5E" w:rsidRDefault="00464C5E" w:rsidP="0029229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 w:rsidRPr="00033E5F">
        <w:rPr>
          <w:b/>
          <w:i/>
          <w:sz w:val="22"/>
        </w:rPr>
        <w:t>Sitzungsort:</w:t>
      </w:r>
      <w:r w:rsidRPr="00033E5F">
        <w:rPr>
          <w:b/>
          <w:i/>
          <w:sz w:val="22"/>
        </w:rPr>
        <w:tab/>
      </w:r>
      <w:r w:rsidRPr="00033E5F"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EndPr/>
        <w:sdtContent>
          <w:r w:rsidR="00033E5F" w:rsidRPr="00033E5F">
            <w:rPr>
              <w:rFonts w:cs="Arial"/>
              <w:sz w:val="20"/>
              <w:szCs w:val="20"/>
            </w:rPr>
            <w:t>Raum S.0D.05.083</w:t>
          </w:r>
        </w:sdtContent>
      </w:sdt>
    </w:p>
    <w:p w:rsidR="006D67CA" w:rsidRPr="004E050B" w:rsidRDefault="006D67CA" w:rsidP="006D67CA">
      <w:pPr>
        <w:rPr>
          <w:b/>
          <w:sz w:val="22"/>
        </w:rPr>
      </w:pPr>
      <w:r w:rsidRPr="004E050B">
        <w:rPr>
          <w:b/>
          <w:sz w:val="22"/>
        </w:rPr>
        <w:t>Moderat</w:t>
      </w:r>
      <w:r w:rsidR="003664B2">
        <w:rPr>
          <w:b/>
          <w:sz w:val="22"/>
        </w:rPr>
        <w:t>ion</w:t>
      </w:r>
      <w:r w:rsidRPr="004E050B">
        <w:rPr>
          <w:b/>
          <w:sz w:val="22"/>
        </w:rPr>
        <w:t xml:space="preserve">: </w:t>
      </w:r>
      <w:r w:rsidR="00033E5F">
        <w:rPr>
          <w:b/>
          <w:sz w:val="22"/>
        </w:rPr>
        <w:t xml:space="preserve"> Lothar Wieler </w:t>
      </w:r>
    </w:p>
    <w:p w:rsidR="006D67CA" w:rsidRPr="004E050B" w:rsidRDefault="008D49C8" w:rsidP="006D67CA">
      <w:pPr>
        <w:rPr>
          <w:b/>
          <w:sz w:val="22"/>
        </w:rPr>
      </w:pPr>
      <w:r>
        <w:rPr>
          <w:b/>
          <w:sz w:val="22"/>
        </w:rPr>
        <w:t>Teilnehmende</w:t>
      </w:r>
      <w:r w:rsidR="006D67CA" w:rsidRPr="004E050B">
        <w:rPr>
          <w:b/>
          <w:sz w:val="22"/>
        </w:rPr>
        <w:t xml:space="preserve">: </w:t>
      </w:r>
    </w:p>
    <w:p w:rsidR="00033E5F" w:rsidRDefault="00FA64E5" w:rsidP="00464C5E">
      <w:pPr>
        <w:pStyle w:val="Listenabsatz"/>
        <w:numPr>
          <w:ilvl w:val="0"/>
          <w:numId w:val="17"/>
        </w:numPr>
        <w:spacing w:after="0"/>
        <w:contextualSpacing w:val="0"/>
        <w:rPr>
          <w:sz w:val="22"/>
        </w:rPr>
      </w:pPr>
      <w:r>
        <w:rPr>
          <w:sz w:val="22"/>
        </w:rPr>
        <w:t>Bundesgesundheitsminister</w:t>
      </w:r>
    </w:p>
    <w:p w:rsidR="00033E5F" w:rsidRPr="00FA64E5" w:rsidRDefault="00033E5F" w:rsidP="00033E5F">
      <w:pPr>
        <w:pStyle w:val="Listenabsatz"/>
        <w:numPr>
          <w:ilvl w:val="1"/>
          <w:numId w:val="17"/>
        </w:numPr>
        <w:spacing w:after="0"/>
        <w:contextualSpacing w:val="0"/>
        <w:rPr>
          <w:sz w:val="22"/>
        </w:rPr>
      </w:pPr>
      <w:r w:rsidRPr="00FA64E5">
        <w:rPr>
          <w:sz w:val="22"/>
        </w:rPr>
        <w:t>Jens Spahn</w:t>
      </w:r>
    </w:p>
    <w:p w:rsidR="00464C5E" w:rsidRPr="004E050B" w:rsidRDefault="00464C5E" w:rsidP="00464C5E">
      <w:pPr>
        <w:pStyle w:val="Listenabsatz"/>
        <w:numPr>
          <w:ilvl w:val="0"/>
          <w:numId w:val="17"/>
        </w:numPr>
        <w:spacing w:after="0"/>
        <w:contextualSpacing w:val="0"/>
        <w:rPr>
          <w:sz w:val="22"/>
        </w:rPr>
      </w:pPr>
      <w:r>
        <w:rPr>
          <w:sz w:val="22"/>
        </w:rPr>
        <w:t>Institutsleitung</w:t>
      </w:r>
    </w:p>
    <w:p w:rsidR="00464C5E" w:rsidRDefault="00464C5E" w:rsidP="00464C5E">
      <w:pPr>
        <w:pStyle w:val="Listenabsatz"/>
        <w:numPr>
          <w:ilvl w:val="1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Lothar Wieler </w:t>
      </w:r>
    </w:p>
    <w:p w:rsidR="0052124F" w:rsidRDefault="0052124F" w:rsidP="0052124F">
      <w:pPr>
        <w:pStyle w:val="Listenabsatz"/>
        <w:numPr>
          <w:ilvl w:val="0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>Abteilung 1-Leitung</w:t>
      </w:r>
    </w:p>
    <w:p w:rsidR="0052124F" w:rsidRDefault="0052124F" w:rsidP="0052124F">
      <w:pPr>
        <w:pStyle w:val="Listenabsatz"/>
        <w:numPr>
          <w:ilvl w:val="1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>Martin Mielke</w:t>
      </w:r>
    </w:p>
    <w:p w:rsidR="00464C5E" w:rsidRDefault="00464C5E" w:rsidP="00464C5E">
      <w:pPr>
        <w:pStyle w:val="Listenabsatz"/>
        <w:numPr>
          <w:ilvl w:val="0"/>
          <w:numId w:val="17"/>
        </w:numPr>
        <w:spacing w:after="0"/>
        <w:contextualSpacing w:val="0"/>
        <w:rPr>
          <w:sz w:val="22"/>
        </w:rPr>
      </w:pPr>
      <w:r>
        <w:rPr>
          <w:sz w:val="22"/>
        </w:rPr>
        <w:t>Abteilung 3-Leitung</w:t>
      </w:r>
    </w:p>
    <w:p w:rsidR="00464C5E" w:rsidRDefault="00464C5E" w:rsidP="00464C5E">
      <w:pPr>
        <w:pStyle w:val="Listenabsatz"/>
        <w:numPr>
          <w:ilvl w:val="1"/>
          <w:numId w:val="17"/>
        </w:numPr>
        <w:spacing w:after="0"/>
        <w:contextualSpacing w:val="0"/>
        <w:rPr>
          <w:sz w:val="22"/>
        </w:rPr>
      </w:pPr>
      <w:r>
        <w:rPr>
          <w:sz w:val="22"/>
        </w:rPr>
        <w:t>Osamah Hamouda</w:t>
      </w:r>
    </w:p>
    <w:p w:rsidR="00464C5E" w:rsidRDefault="00464C5E" w:rsidP="00464C5E">
      <w:pPr>
        <w:pStyle w:val="Listenabsatz"/>
        <w:numPr>
          <w:ilvl w:val="0"/>
          <w:numId w:val="17"/>
        </w:numPr>
        <w:spacing w:after="0"/>
        <w:contextualSpacing w:val="0"/>
        <w:rPr>
          <w:sz w:val="22"/>
        </w:rPr>
      </w:pPr>
      <w:r>
        <w:rPr>
          <w:sz w:val="22"/>
        </w:rPr>
        <w:t>ZIG-Leitung</w:t>
      </w:r>
    </w:p>
    <w:p w:rsidR="00464C5E" w:rsidRDefault="00464C5E" w:rsidP="00464C5E">
      <w:pPr>
        <w:pStyle w:val="Listenabsatz"/>
        <w:numPr>
          <w:ilvl w:val="1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Johanna </w:t>
      </w:r>
      <w:proofErr w:type="spellStart"/>
      <w:r>
        <w:rPr>
          <w:sz w:val="22"/>
        </w:rPr>
        <w:t>Hanefeld</w:t>
      </w:r>
      <w:proofErr w:type="spellEnd"/>
    </w:p>
    <w:p w:rsidR="00464C5E" w:rsidRDefault="00464C5E" w:rsidP="00464C5E">
      <w:pPr>
        <w:pStyle w:val="Listenabsatz"/>
        <w:numPr>
          <w:ilvl w:val="0"/>
          <w:numId w:val="17"/>
        </w:numPr>
        <w:spacing w:after="0"/>
        <w:contextualSpacing w:val="0"/>
        <w:rPr>
          <w:sz w:val="22"/>
        </w:rPr>
      </w:pPr>
      <w:r>
        <w:rPr>
          <w:sz w:val="22"/>
        </w:rPr>
        <w:t>FG14</w:t>
      </w:r>
    </w:p>
    <w:p w:rsidR="00464C5E" w:rsidRPr="0052124F" w:rsidRDefault="0052124F" w:rsidP="00464C5E">
      <w:pPr>
        <w:pStyle w:val="Listenabsatz"/>
        <w:numPr>
          <w:ilvl w:val="1"/>
          <w:numId w:val="7"/>
        </w:numPr>
        <w:spacing w:after="0"/>
        <w:contextualSpacing w:val="0"/>
        <w:rPr>
          <w:sz w:val="22"/>
        </w:rPr>
      </w:pPr>
      <w:r w:rsidRPr="0052124F">
        <w:rPr>
          <w:sz w:val="22"/>
        </w:rPr>
        <w:t>Melanie Br</w:t>
      </w:r>
      <w:r w:rsidR="00B17629" w:rsidRPr="0052124F">
        <w:rPr>
          <w:sz w:val="22"/>
        </w:rPr>
        <w:t>unke</w:t>
      </w:r>
    </w:p>
    <w:p w:rsidR="00B17629" w:rsidRPr="0052124F" w:rsidRDefault="0052124F" w:rsidP="0052124F">
      <w:pPr>
        <w:pStyle w:val="Listenabsatz"/>
        <w:spacing w:after="0"/>
        <w:ind w:left="1440"/>
        <w:contextualSpacing w:val="0"/>
        <w:rPr>
          <w:sz w:val="22"/>
        </w:rPr>
      </w:pPr>
      <w:r w:rsidRPr="0052124F">
        <w:rPr>
          <w:sz w:val="22"/>
        </w:rPr>
        <w:t xml:space="preserve">Mardjan </w:t>
      </w:r>
      <w:proofErr w:type="spellStart"/>
      <w:r w:rsidR="00B17629" w:rsidRPr="0052124F">
        <w:rPr>
          <w:sz w:val="22"/>
        </w:rPr>
        <w:t>Arvand</w:t>
      </w:r>
      <w:proofErr w:type="spellEnd"/>
    </w:p>
    <w:p w:rsidR="00464C5E" w:rsidRDefault="00464C5E" w:rsidP="00464C5E">
      <w:pPr>
        <w:pStyle w:val="Listenabsatz"/>
        <w:numPr>
          <w:ilvl w:val="0"/>
          <w:numId w:val="17"/>
        </w:numPr>
        <w:spacing w:after="0"/>
        <w:contextualSpacing w:val="0"/>
        <w:rPr>
          <w:sz w:val="22"/>
        </w:rPr>
      </w:pPr>
      <w:r>
        <w:rPr>
          <w:sz w:val="22"/>
        </w:rPr>
        <w:t>FG17</w:t>
      </w:r>
    </w:p>
    <w:p w:rsidR="00464C5E" w:rsidRPr="00F51074" w:rsidRDefault="00464C5E" w:rsidP="00464C5E">
      <w:pPr>
        <w:pStyle w:val="Listenabsatz"/>
        <w:numPr>
          <w:ilvl w:val="1"/>
          <w:numId w:val="17"/>
        </w:numPr>
        <w:spacing w:after="0"/>
        <w:contextualSpacing w:val="0"/>
        <w:rPr>
          <w:sz w:val="22"/>
        </w:rPr>
      </w:pPr>
      <w:r>
        <w:rPr>
          <w:sz w:val="22"/>
        </w:rPr>
        <w:t>Barbara Biere</w:t>
      </w:r>
    </w:p>
    <w:p w:rsidR="00464C5E" w:rsidRPr="004E050B" w:rsidRDefault="00464C5E" w:rsidP="00464C5E">
      <w:pPr>
        <w:pStyle w:val="Listenabsatz"/>
        <w:numPr>
          <w:ilvl w:val="0"/>
          <w:numId w:val="18"/>
        </w:numPr>
        <w:spacing w:after="0"/>
        <w:contextualSpacing w:val="0"/>
        <w:rPr>
          <w:sz w:val="22"/>
        </w:rPr>
      </w:pPr>
      <w:r w:rsidRPr="004E050B">
        <w:rPr>
          <w:sz w:val="22"/>
        </w:rPr>
        <w:t>FG</w:t>
      </w:r>
      <w:r>
        <w:rPr>
          <w:sz w:val="22"/>
        </w:rPr>
        <w:t xml:space="preserve"> 32</w:t>
      </w:r>
    </w:p>
    <w:p w:rsidR="00464C5E" w:rsidRDefault="00464C5E" w:rsidP="00464C5E">
      <w:pPr>
        <w:pStyle w:val="Listenabsatz"/>
        <w:numPr>
          <w:ilvl w:val="1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>Ute Rexroth</w:t>
      </w:r>
    </w:p>
    <w:p w:rsidR="00464C5E" w:rsidRPr="004E050B" w:rsidRDefault="0052124F" w:rsidP="00464C5E">
      <w:pPr>
        <w:pStyle w:val="Listenabsatz"/>
        <w:numPr>
          <w:ilvl w:val="1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Maria an der Heiden </w:t>
      </w:r>
    </w:p>
    <w:p w:rsidR="00464C5E" w:rsidRDefault="00464C5E" w:rsidP="00464C5E">
      <w:pPr>
        <w:pStyle w:val="Listenabsatz"/>
        <w:numPr>
          <w:ilvl w:val="0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>FG36</w:t>
      </w:r>
    </w:p>
    <w:p w:rsidR="00464C5E" w:rsidRDefault="0052124F" w:rsidP="00464C5E">
      <w:pPr>
        <w:pStyle w:val="Listenabsatz"/>
        <w:numPr>
          <w:ilvl w:val="1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>Walter Haas</w:t>
      </w:r>
    </w:p>
    <w:p w:rsidR="00464C5E" w:rsidRDefault="00464C5E" w:rsidP="00464C5E">
      <w:pPr>
        <w:pStyle w:val="Listenabsatz"/>
        <w:numPr>
          <w:ilvl w:val="0"/>
          <w:numId w:val="17"/>
        </w:numPr>
        <w:spacing w:after="0"/>
        <w:contextualSpacing w:val="0"/>
        <w:rPr>
          <w:sz w:val="22"/>
        </w:rPr>
      </w:pPr>
      <w:r>
        <w:rPr>
          <w:sz w:val="22"/>
        </w:rPr>
        <w:t>IBBS</w:t>
      </w:r>
    </w:p>
    <w:p w:rsidR="0052124F" w:rsidRPr="0052124F" w:rsidRDefault="0052124F" w:rsidP="0052124F">
      <w:pPr>
        <w:pStyle w:val="Listenabsatz"/>
        <w:numPr>
          <w:ilvl w:val="1"/>
          <w:numId w:val="17"/>
        </w:numPr>
        <w:spacing w:after="0"/>
        <w:contextualSpacing w:val="0"/>
        <w:rPr>
          <w:sz w:val="22"/>
        </w:rPr>
      </w:pPr>
      <w:r w:rsidRPr="0052124F">
        <w:rPr>
          <w:sz w:val="22"/>
        </w:rPr>
        <w:t>Bettina Ruehe</w:t>
      </w:r>
    </w:p>
    <w:p w:rsidR="0052124F" w:rsidRPr="0052124F" w:rsidRDefault="0052124F" w:rsidP="0052124F">
      <w:pPr>
        <w:pStyle w:val="Listenabsatz"/>
        <w:numPr>
          <w:ilvl w:val="1"/>
          <w:numId w:val="17"/>
        </w:numPr>
        <w:spacing w:after="0"/>
        <w:contextualSpacing w:val="0"/>
        <w:rPr>
          <w:sz w:val="22"/>
        </w:rPr>
      </w:pPr>
      <w:r w:rsidRPr="0052124F">
        <w:rPr>
          <w:sz w:val="22"/>
        </w:rPr>
        <w:t xml:space="preserve">Nadja </w:t>
      </w:r>
      <w:proofErr w:type="spellStart"/>
      <w:r w:rsidRPr="0052124F">
        <w:rPr>
          <w:sz w:val="22"/>
        </w:rPr>
        <w:t>Bersug</w:t>
      </w:r>
      <w:proofErr w:type="spellEnd"/>
    </w:p>
    <w:p w:rsidR="00464C5E" w:rsidRDefault="00464C5E" w:rsidP="00464C5E">
      <w:pPr>
        <w:pStyle w:val="Listenabsatz"/>
        <w:numPr>
          <w:ilvl w:val="0"/>
          <w:numId w:val="17"/>
        </w:numPr>
        <w:spacing w:after="0"/>
        <w:contextualSpacing w:val="0"/>
        <w:rPr>
          <w:sz w:val="22"/>
        </w:rPr>
      </w:pPr>
      <w:r>
        <w:rPr>
          <w:sz w:val="22"/>
        </w:rPr>
        <w:t>Presse</w:t>
      </w:r>
    </w:p>
    <w:p w:rsidR="00464C5E" w:rsidRDefault="00464C5E" w:rsidP="00464C5E">
      <w:pPr>
        <w:pStyle w:val="Listenabsatz"/>
        <w:numPr>
          <w:ilvl w:val="1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>Susanne Glasmacher</w:t>
      </w:r>
    </w:p>
    <w:p w:rsidR="00464C5E" w:rsidRDefault="00464C5E" w:rsidP="00464C5E">
      <w:pPr>
        <w:pStyle w:val="Listenabsatz"/>
        <w:numPr>
          <w:ilvl w:val="0"/>
          <w:numId w:val="22"/>
        </w:numPr>
        <w:spacing w:after="0"/>
        <w:contextualSpacing w:val="0"/>
        <w:rPr>
          <w:sz w:val="22"/>
        </w:rPr>
      </w:pPr>
      <w:r>
        <w:rPr>
          <w:sz w:val="22"/>
        </w:rPr>
        <w:t>ZBS1</w:t>
      </w:r>
    </w:p>
    <w:p w:rsidR="0052124F" w:rsidRDefault="0052124F" w:rsidP="00464C5E">
      <w:pPr>
        <w:pStyle w:val="Listenabsatz"/>
        <w:numPr>
          <w:ilvl w:val="1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>Andreas Nitsche</w:t>
      </w:r>
    </w:p>
    <w:p w:rsidR="00464C5E" w:rsidRDefault="00464C5E" w:rsidP="00464C5E">
      <w:pPr>
        <w:pStyle w:val="Listenabsatz"/>
        <w:numPr>
          <w:ilvl w:val="1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>Janine Michel</w:t>
      </w:r>
    </w:p>
    <w:p w:rsidR="00464C5E" w:rsidRDefault="00464C5E" w:rsidP="00464C5E">
      <w:pPr>
        <w:pStyle w:val="Listenabsatz"/>
        <w:numPr>
          <w:ilvl w:val="0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>INIG</w:t>
      </w:r>
    </w:p>
    <w:p w:rsidR="00464C5E" w:rsidRDefault="00464C5E" w:rsidP="00464C5E">
      <w:pPr>
        <w:pStyle w:val="Listenabsatz"/>
        <w:numPr>
          <w:ilvl w:val="1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>Basel Karo</w:t>
      </w:r>
    </w:p>
    <w:p w:rsidR="0052124F" w:rsidRPr="00DD2D92" w:rsidRDefault="0052124F" w:rsidP="0052124F">
      <w:pPr>
        <w:pStyle w:val="Listenabsatz"/>
        <w:numPr>
          <w:ilvl w:val="0"/>
          <w:numId w:val="7"/>
        </w:numPr>
        <w:spacing w:after="0"/>
        <w:contextualSpacing w:val="0"/>
        <w:rPr>
          <w:sz w:val="22"/>
        </w:rPr>
      </w:pPr>
      <w:r w:rsidRPr="00DD2D92">
        <w:rPr>
          <w:sz w:val="22"/>
        </w:rPr>
        <w:t xml:space="preserve">BZGA </w:t>
      </w:r>
      <w:r w:rsidR="00A83930" w:rsidRPr="00DD2D92">
        <w:rPr>
          <w:sz w:val="22"/>
        </w:rPr>
        <w:t xml:space="preserve">: Peter Lang </w:t>
      </w:r>
      <w:r w:rsidRPr="00DD2D92">
        <w:rPr>
          <w:sz w:val="22"/>
        </w:rPr>
        <w:t>(per Telefon)</w:t>
      </w:r>
    </w:p>
    <w:p w:rsidR="0052124F" w:rsidRPr="00DD2D92" w:rsidRDefault="00DD2D92" w:rsidP="00DD2D92">
      <w:pPr>
        <w:pStyle w:val="Listenabsatz"/>
        <w:numPr>
          <w:ilvl w:val="0"/>
          <w:numId w:val="7"/>
        </w:numPr>
        <w:spacing w:after="0"/>
        <w:contextualSpacing w:val="0"/>
        <w:rPr>
          <w:sz w:val="22"/>
        </w:rPr>
      </w:pPr>
      <w:r w:rsidRPr="00DD2D92">
        <w:rPr>
          <w:sz w:val="22"/>
        </w:rPr>
        <w:t xml:space="preserve">Bundeswehr: Dr. </w:t>
      </w:r>
      <w:proofErr w:type="spellStart"/>
      <w:r w:rsidRPr="00DD2D92">
        <w:rPr>
          <w:sz w:val="22"/>
        </w:rPr>
        <w:t>Harbaum</w:t>
      </w:r>
      <w:proofErr w:type="spellEnd"/>
      <w:r w:rsidR="0052124F" w:rsidRPr="00DD2D92">
        <w:rPr>
          <w:sz w:val="22"/>
        </w:rPr>
        <w:t xml:space="preserve"> (per Telefon)</w:t>
      </w:r>
    </w:p>
    <w:p w:rsidR="00A14C93" w:rsidRPr="00A14C93" w:rsidRDefault="00A14C93" w:rsidP="00A14C93">
      <w:pPr>
        <w:spacing w:after="0"/>
        <w:rPr>
          <w:sz w:val="22"/>
        </w:rPr>
      </w:pPr>
      <w:r>
        <w:rPr>
          <w:sz w:val="22"/>
        </w:rPr>
        <w:t xml:space="preserve"> </w:t>
      </w:r>
    </w:p>
    <w:p w:rsidR="00F51074" w:rsidRDefault="00F51074">
      <w:r>
        <w:br w:type="page"/>
      </w:r>
    </w:p>
    <w:p w:rsidR="008908D5" w:rsidRDefault="008908D5"/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7079"/>
        <w:gridCol w:w="1208"/>
      </w:tblGrid>
      <w:tr w:rsidR="00B17629" w:rsidRPr="002D5CBF" w:rsidTr="00522238">
        <w:tc>
          <w:tcPr>
            <w:tcW w:w="684" w:type="dxa"/>
          </w:tcPr>
          <w:p w:rsidR="00B17629" w:rsidRPr="002D5CBF" w:rsidRDefault="00B17629" w:rsidP="006A2FCB">
            <w:pPr>
              <w:rPr>
                <w:b/>
              </w:rPr>
            </w:pPr>
            <w:r w:rsidRPr="002D5CBF">
              <w:rPr>
                <w:b/>
              </w:rPr>
              <w:t>TOP</w:t>
            </w:r>
          </w:p>
        </w:tc>
        <w:tc>
          <w:tcPr>
            <w:tcW w:w="7079" w:type="dxa"/>
          </w:tcPr>
          <w:p w:rsidR="00B17629" w:rsidRPr="002D5CBF" w:rsidRDefault="00B17629" w:rsidP="006A2FCB">
            <w:pPr>
              <w:rPr>
                <w:b/>
              </w:rPr>
            </w:pPr>
            <w:r w:rsidRPr="002D5CBF">
              <w:rPr>
                <w:b/>
              </w:rPr>
              <w:t>Beitrag/Thema</w:t>
            </w:r>
          </w:p>
        </w:tc>
        <w:tc>
          <w:tcPr>
            <w:tcW w:w="1208" w:type="dxa"/>
          </w:tcPr>
          <w:p w:rsidR="00B17629" w:rsidRPr="002D5CBF" w:rsidRDefault="00B17629" w:rsidP="006A2FCB">
            <w:pPr>
              <w:rPr>
                <w:b/>
              </w:rPr>
            </w:pPr>
            <w:r w:rsidRPr="002D5CBF">
              <w:rPr>
                <w:b/>
              </w:rPr>
              <w:t>eingebracht von</w:t>
            </w:r>
          </w:p>
        </w:tc>
      </w:tr>
      <w:tr w:rsidR="00B17629" w:rsidRPr="002D5CBF" w:rsidTr="00522238">
        <w:tc>
          <w:tcPr>
            <w:tcW w:w="684" w:type="dxa"/>
          </w:tcPr>
          <w:p w:rsidR="00B17629" w:rsidRPr="002D5CBF" w:rsidRDefault="00B17629" w:rsidP="006A2FCB">
            <w:pPr>
              <w:rPr>
                <w:b/>
              </w:rPr>
            </w:pPr>
            <w:r w:rsidRPr="002D5CBF">
              <w:rPr>
                <w:b/>
              </w:rPr>
              <w:t>1</w:t>
            </w:r>
          </w:p>
        </w:tc>
        <w:tc>
          <w:tcPr>
            <w:tcW w:w="7079" w:type="dxa"/>
          </w:tcPr>
          <w:p w:rsidR="000249CB" w:rsidRPr="000249CB" w:rsidRDefault="000249CB" w:rsidP="006A2FCB">
            <w:pPr>
              <w:rPr>
                <w:b/>
                <w:sz w:val="28"/>
              </w:rPr>
            </w:pPr>
            <w:r w:rsidRPr="000249CB">
              <w:rPr>
                <w:b/>
                <w:sz w:val="28"/>
              </w:rPr>
              <w:t xml:space="preserve">Aktuelle Lage </w:t>
            </w:r>
          </w:p>
          <w:p w:rsidR="000249CB" w:rsidRDefault="000249CB" w:rsidP="006A2FCB">
            <w:pPr>
              <w:rPr>
                <w:b/>
              </w:rPr>
            </w:pPr>
          </w:p>
          <w:p w:rsidR="00B17629" w:rsidRPr="002D5CBF" w:rsidRDefault="00B17629" w:rsidP="006A2FCB">
            <w:pPr>
              <w:rPr>
                <w:b/>
              </w:rPr>
            </w:pPr>
            <w:r w:rsidRPr="002D5CBF">
              <w:rPr>
                <w:b/>
              </w:rPr>
              <w:t>Aktuelle Lage</w:t>
            </w:r>
            <w:r w:rsidR="00E25883">
              <w:rPr>
                <w:b/>
              </w:rPr>
              <w:t xml:space="preserve"> – National </w:t>
            </w:r>
          </w:p>
          <w:p w:rsidR="001B2AA5" w:rsidRDefault="00E25883" w:rsidP="001B2AA5">
            <w:pPr>
              <w:pStyle w:val="Listenabsatz"/>
              <w:numPr>
                <w:ilvl w:val="0"/>
                <w:numId w:val="29"/>
              </w:numPr>
            </w:pPr>
            <w:r>
              <w:t xml:space="preserve">10 </w:t>
            </w:r>
            <w:r w:rsidR="00B17629">
              <w:t>Fälle in Deutschland</w:t>
            </w:r>
            <w:r>
              <w:t xml:space="preserve">, davon 8 in Bayern und </w:t>
            </w:r>
            <w:r w:rsidR="001B2AA5">
              <w:t>2 in Rheinland-Pfalz</w:t>
            </w:r>
            <w:r w:rsidR="00522238">
              <w:t xml:space="preserve"> (derzeit hospitalisiert in Frankfurt)</w:t>
            </w:r>
            <w:r w:rsidR="001B2AA5">
              <w:t xml:space="preserve">. Ein Fall in Spanien gehört zum bayerischen Cluster. </w:t>
            </w:r>
          </w:p>
          <w:p w:rsidR="00522238" w:rsidRDefault="00522238" w:rsidP="001B2AA5">
            <w:pPr>
              <w:pStyle w:val="Listenabsatz"/>
              <w:numPr>
                <w:ilvl w:val="0"/>
                <w:numId w:val="29"/>
              </w:numPr>
            </w:pPr>
            <w:r>
              <w:t>V</w:t>
            </w:r>
            <w:r w:rsidRPr="00522238">
              <w:t>on den bestätigte</w:t>
            </w:r>
            <w:r>
              <w:t>n Fällen erfährt das RKI zuerst</w:t>
            </w:r>
            <w:r w:rsidRPr="00522238">
              <w:t xml:space="preserve"> aus der Presse, bislang wurden nur 6/10 bestätigten Fällen </w:t>
            </w:r>
            <w:r>
              <w:t xml:space="preserve">in </w:t>
            </w:r>
            <w:proofErr w:type="spellStart"/>
            <w:r>
              <w:t>SurvNet</w:t>
            </w:r>
            <w:proofErr w:type="spellEnd"/>
            <w:r>
              <w:t xml:space="preserve"> </w:t>
            </w:r>
            <w:r w:rsidRPr="00522238">
              <w:t xml:space="preserve">übermittelt. </w:t>
            </w:r>
            <w:r>
              <w:t xml:space="preserve"> </w:t>
            </w:r>
          </w:p>
          <w:p w:rsidR="001B2AA5" w:rsidRDefault="001B2AA5" w:rsidP="001B2AA5">
            <w:pPr>
              <w:pStyle w:val="Listenabsatz"/>
            </w:pPr>
          </w:p>
          <w:p w:rsidR="001B2AA5" w:rsidRPr="002D5CBF" w:rsidRDefault="001B2AA5" w:rsidP="001B2AA5">
            <w:pPr>
              <w:rPr>
                <w:b/>
              </w:rPr>
            </w:pPr>
            <w:r>
              <w:rPr>
                <w:b/>
              </w:rPr>
              <w:t xml:space="preserve">Bayern – Stand der Kontaktpersonennachverfolgung </w:t>
            </w:r>
          </w:p>
          <w:p w:rsidR="00E43DE9" w:rsidRDefault="00E43DE9" w:rsidP="00E43DE9">
            <w:pPr>
              <w:pStyle w:val="Listenabsatz"/>
              <w:numPr>
                <w:ilvl w:val="0"/>
                <w:numId w:val="29"/>
              </w:numPr>
            </w:pPr>
            <w:r>
              <w:t>Das RKI unterstütz</w:t>
            </w:r>
            <w:r w:rsidR="00DD2D92">
              <w:t>t</w:t>
            </w:r>
            <w:r>
              <w:t xml:space="preserve"> die </w:t>
            </w:r>
            <w:proofErr w:type="spellStart"/>
            <w:r>
              <w:t>Kontaktpersonenachverfolgung</w:t>
            </w:r>
            <w:proofErr w:type="spellEnd"/>
            <w:r>
              <w:t xml:space="preserve"> von ca. 150 Personen in Ba</w:t>
            </w:r>
            <w:r w:rsidR="00522238">
              <w:t xml:space="preserve">yern sowohl personell vor Ort durch ein Einsatzteam, als </w:t>
            </w:r>
            <w:r>
              <w:t xml:space="preserve">auch aus dem </w:t>
            </w:r>
            <w:r w:rsidR="00DD2D92">
              <w:t>RKI-</w:t>
            </w:r>
            <w:r w:rsidR="00522238">
              <w:t>Lagezentrum durch internationale Fallübermittlungen.</w:t>
            </w:r>
            <w:r>
              <w:t xml:space="preserve"> </w:t>
            </w:r>
          </w:p>
          <w:p w:rsidR="00522238" w:rsidRDefault="00E43DE9" w:rsidP="00522238">
            <w:pPr>
              <w:pStyle w:val="Listenabsatz"/>
              <w:numPr>
                <w:ilvl w:val="0"/>
                <w:numId w:val="29"/>
              </w:numPr>
            </w:pPr>
            <w:r>
              <w:t xml:space="preserve">Zudem werden Passagiere aus mehreren Flügen </w:t>
            </w:r>
            <w:r w:rsidR="00522238">
              <w:t xml:space="preserve">aus Deutschland </w:t>
            </w:r>
            <w:r>
              <w:t xml:space="preserve">als Kontaktpersonen nachverfolgt. Die </w:t>
            </w:r>
            <w:r w:rsidR="00522238">
              <w:t xml:space="preserve">primäre </w:t>
            </w:r>
            <w:r>
              <w:t xml:space="preserve">Zuständigkeit liegt </w:t>
            </w:r>
            <w:r w:rsidR="00522238">
              <w:t xml:space="preserve">beim Zielland. Für den Flug nach China hat das RKI in Amtshilfe vom LGL übernommen. </w:t>
            </w:r>
          </w:p>
          <w:p w:rsidR="00E43DE9" w:rsidRDefault="00E43DE9" w:rsidP="00E43DE9">
            <w:pPr>
              <w:pStyle w:val="Listenabsatz"/>
              <w:numPr>
                <w:ilvl w:val="0"/>
                <w:numId w:val="29"/>
              </w:numPr>
            </w:pPr>
            <w:r>
              <w:t xml:space="preserve">Die Anforderung der Passagierlisten von den Fluggesellschaften ist teilweise schwierig, das Format kann schlecht weiterverarbeitet werden.   </w:t>
            </w:r>
          </w:p>
          <w:p w:rsidR="001B2AA5" w:rsidRDefault="001B2AA5" w:rsidP="001B2AA5">
            <w:pPr>
              <w:pStyle w:val="Listenabsatz"/>
            </w:pPr>
          </w:p>
          <w:p w:rsidR="0004156B" w:rsidRPr="0004156B" w:rsidRDefault="0004156B" w:rsidP="0004156B">
            <w:pPr>
              <w:rPr>
                <w:b/>
              </w:rPr>
            </w:pPr>
            <w:r w:rsidRPr="0004156B">
              <w:rPr>
                <w:b/>
              </w:rPr>
              <w:t>RLP: 2 Fälle unter Repatr</w:t>
            </w:r>
            <w:r w:rsidR="00522238">
              <w:rPr>
                <w:b/>
              </w:rPr>
              <w:t>iierten</w:t>
            </w:r>
          </w:p>
          <w:p w:rsidR="0004156B" w:rsidRDefault="0004156B" w:rsidP="0004156B">
            <w:pPr>
              <w:pStyle w:val="Listenabsatz"/>
              <w:numPr>
                <w:ilvl w:val="0"/>
                <w:numId w:val="29"/>
              </w:numPr>
            </w:pPr>
            <w:r>
              <w:t xml:space="preserve">2 Personen waren zunächst asymptomatisch und fielen erste bei späteren Untersuchungen in der Unterkunft auf. Beide wurden in Frankfurt isoliert, beide in FRA isoliert, beiden geht es den Umständen entsprechend gut. </w:t>
            </w:r>
          </w:p>
          <w:p w:rsidR="0004156B" w:rsidRDefault="0004156B" w:rsidP="0004156B">
            <w:pPr>
              <w:pStyle w:val="Listenabsatz"/>
              <w:numPr>
                <w:ilvl w:val="0"/>
                <w:numId w:val="29"/>
              </w:numPr>
            </w:pPr>
            <w:r>
              <w:t xml:space="preserve">Eine weitere Unterstützung aus RLP wurde nicht angefragt.  </w:t>
            </w:r>
          </w:p>
          <w:p w:rsidR="0004156B" w:rsidRDefault="0004156B" w:rsidP="0004156B"/>
          <w:p w:rsidR="001B2AA5" w:rsidRDefault="001B2AA5" w:rsidP="001B2AA5">
            <w:pPr>
              <w:rPr>
                <w:b/>
              </w:rPr>
            </w:pPr>
            <w:r>
              <w:rPr>
                <w:b/>
              </w:rPr>
              <w:t xml:space="preserve">Verdachtsfälle aus anderen Bundesländern, Negativteste </w:t>
            </w:r>
          </w:p>
          <w:p w:rsidR="0004156B" w:rsidRPr="00522238" w:rsidRDefault="0004156B" w:rsidP="00E43DE9">
            <w:pPr>
              <w:pStyle w:val="Listenabsatz"/>
              <w:numPr>
                <w:ilvl w:val="0"/>
                <w:numId w:val="29"/>
              </w:numPr>
            </w:pPr>
            <w:r>
              <w:t xml:space="preserve">Mehrere Verdachtsfälle wurden von den Ländern gemeldet, </w:t>
            </w:r>
            <w:r w:rsidRPr="00522238">
              <w:t>die später alle negativ getestet wurden.</w:t>
            </w:r>
          </w:p>
          <w:p w:rsidR="0004156B" w:rsidRPr="00522238" w:rsidRDefault="0004156B" w:rsidP="0004156B">
            <w:pPr>
              <w:pStyle w:val="Listenabsatz"/>
              <w:numPr>
                <w:ilvl w:val="0"/>
                <w:numId w:val="29"/>
              </w:numPr>
            </w:pPr>
            <w:r w:rsidRPr="00522238">
              <w:t>Meldungen der Länder nach §12 IfSG kommen häufig nicht oder verspätet. Häufig wird über andere anekdotische Wege berichtet bzw. das RKI erfährt aus der Presse</w:t>
            </w:r>
            <w:r w:rsidR="00522238" w:rsidRPr="00522238">
              <w:t xml:space="preserve">. </w:t>
            </w:r>
          </w:p>
          <w:p w:rsidR="0004156B" w:rsidRPr="00541168" w:rsidRDefault="0004156B" w:rsidP="0004156B">
            <w:pPr>
              <w:pStyle w:val="Listenabsatz"/>
              <w:numPr>
                <w:ilvl w:val="0"/>
                <w:numId w:val="29"/>
              </w:numPr>
            </w:pPr>
            <w:r w:rsidRPr="00541168">
              <w:t xml:space="preserve">Die Meldung der Negativdiagnostik wäre ebenfalls wichtig zur Einschätzung im Verhältnis zu den Positivtestungen.  </w:t>
            </w:r>
          </w:p>
          <w:p w:rsidR="0004156B" w:rsidRPr="00541168" w:rsidRDefault="0004156B" w:rsidP="0004156B">
            <w:pPr>
              <w:pStyle w:val="Listenabsatz"/>
              <w:numPr>
                <w:ilvl w:val="0"/>
                <w:numId w:val="29"/>
              </w:numPr>
            </w:pPr>
            <w:r w:rsidRPr="00541168">
              <w:t xml:space="preserve">Der Föderalismus ist eine Herausforderung, es gibt z.B. 3 verschiedene </w:t>
            </w:r>
            <w:proofErr w:type="spellStart"/>
            <w:r w:rsidRPr="00541168">
              <w:t>Softwarsysteme</w:t>
            </w:r>
            <w:proofErr w:type="spellEnd"/>
            <w:r w:rsidRPr="00541168">
              <w:t xml:space="preserve"> zum Datenaustausch. DEMIS soll dies verbessern.  </w:t>
            </w:r>
          </w:p>
          <w:p w:rsidR="000A3B4A" w:rsidRPr="00541168" w:rsidRDefault="000A3B4A" w:rsidP="0004156B">
            <w:pPr>
              <w:pStyle w:val="Listenabsatz"/>
              <w:numPr>
                <w:ilvl w:val="0"/>
                <w:numId w:val="29"/>
              </w:numPr>
            </w:pPr>
            <w:r w:rsidRPr="00541168">
              <w:t xml:space="preserve">Die Meldungen bzw. Übermittlungen der Länder sind häufig </w:t>
            </w:r>
            <w:r w:rsidRPr="00541168">
              <w:lastRenderedPageBreak/>
              <w:t xml:space="preserve">zeitverzögert, sodass die internationalen Meldepflichten nicht zeitgerecht erfüllt werden können. </w:t>
            </w:r>
          </w:p>
          <w:p w:rsidR="0004156B" w:rsidRDefault="00522238" w:rsidP="00DA191A">
            <w:pPr>
              <w:pStyle w:val="Listenabsatz"/>
              <w:numPr>
                <w:ilvl w:val="0"/>
                <w:numId w:val="29"/>
              </w:numPr>
            </w:pPr>
            <w:r w:rsidRPr="00541168">
              <w:t xml:space="preserve">Eine automatische Schnittstelle </w:t>
            </w:r>
            <w:r w:rsidR="000249CB" w:rsidRPr="00541168">
              <w:t>wäre wünschenswert</w:t>
            </w:r>
            <w:r w:rsidRPr="00541168">
              <w:t>,</w:t>
            </w:r>
            <w:r w:rsidR="000249CB" w:rsidRPr="00541168">
              <w:t xml:space="preserve"> um die internationalen Meldezeiten zu optimieren</w:t>
            </w:r>
            <w:r w:rsidR="000249CB">
              <w:t xml:space="preserve">.  </w:t>
            </w:r>
          </w:p>
          <w:p w:rsidR="001B2AA5" w:rsidRPr="00DA191A" w:rsidRDefault="0004156B" w:rsidP="001B2AA5">
            <w:pPr>
              <w:pStyle w:val="Listenabsatz"/>
              <w:numPr>
                <w:ilvl w:val="0"/>
                <w:numId w:val="29"/>
              </w:numPr>
              <w:rPr>
                <w:highlight w:val="yellow"/>
              </w:rPr>
            </w:pPr>
            <w:r w:rsidRPr="0004156B">
              <w:rPr>
                <w:highlight w:val="yellow"/>
              </w:rPr>
              <w:t xml:space="preserve">TO DO: Minister Spahn bittet bis Mittwoch zur TK mit Ländern um 2-3 wichtigste Punkte zur Verbesserung des Meldewesens. </w:t>
            </w:r>
          </w:p>
          <w:p w:rsidR="0004156B" w:rsidRPr="0004156B" w:rsidRDefault="0004156B" w:rsidP="0004156B">
            <w:pPr>
              <w:pStyle w:val="Listenabsatz"/>
              <w:numPr>
                <w:ilvl w:val="0"/>
                <w:numId w:val="29"/>
              </w:numPr>
              <w:rPr>
                <w:highlight w:val="yellow"/>
              </w:rPr>
            </w:pPr>
            <w:r w:rsidRPr="0004156B">
              <w:rPr>
                <w:highlight w:val="yellow"/>
              </w:rPr>
              <w:t xml:space="preserve">TO DO:  Minister Spahn bittet nach der Krise um Vorschläge, wie die Melde- und Entscheidungswege optimiert werden können.  </w:t>
            </w:r>
          </w:p>
          <w:p w:rsidR="0004156B" w:rsidRDefault="0004156B" w:rsidP="001B2AA5"/>
          <w:p w:rsidR="00E43DE9" w:rsidRDefault="00E43DE9" w:rsidP="00E43DE9">
            <w:pPr>
              <w:rPr>
                <w:b/>
              </w:rPr>
            </w:pPr>
            <w:r>
              <w:rPr>
                <w:b/>
              </w:rPr>
              <w:t xml:space="preserve">Aktuelle Lage – International </w:t>
            </w:r>
          </w:p>
          <w:p w:rsidR="00E43DE9" w:rsidRDefault="00E43DE9" w:rsidP="00E43DE9">
            <w:pPr>
              <w:pStyle w:val="Listenabsatz"/>
              <w:numPr>
                <w:ilvl w:val="0"/>
                <w:numId w:val="31"/>
              </w:numPr>
            </w:pPr>
            <w:r w:rsidRPr="00E25883">
              <w:t>Insgesamt 17.393 Fälle</w:t>
            </w:r>
            <w:r>
              <w:t xml:space="preserve">. </w:t>
            </w:r>
            <w:r w:rsidRPr="00E25883">
              <w:t xml:space="preserve">17.240 Fälle in China, davon 11.177 (60%) in der Provinz </w:t>
            </w:r>
            <w:proofErr w:type="spellStart"/>
            <w:r w:rsidRPr="00E25883">
              <w:t>Hubei</w:t>
            </w:r>
            <w:proofErr w:type="spellEnd"/>
            <w:r w:rsidRPr="00E25883">
              <w:t>. 362 Todesfälle (alle in China bis auf einen auf den Philipen)</w:t>
            </w:r>
          </w:p>
          <w:p w:rsidR="00E43DE9" w:rsidRDefault="00E43DE9" w:rsidP="00E43DE9">
            <w:pPr>
              <w:pStyle w:val="Listenabsatz"/>
              <w:numPr>
                <w:ilvl w:val="0"/>
                <w:numId w:val="31"/>
              </w:numPr>
            </w:pPr>
            <w:r>
              <w:t>23 Länder verzeichnen 153 Fälle, davon 23 Fälle in Europa</w:t>
            </w:r>
          </w:p>
          <w:p w:rsidR="00541168" w:rsidRDefault="00541168" w:rsidP="00E43DE9">
            <w:pPr>
              <w:pStyle w:val="Listenabsatz"/>
              <w:numPr>
                <w:ilvl w:val="0"/>
                <w:numId w:val="31"/>
              </w:numPr>
            </w:pPr>
            <w:r>
              <w:t xml:space="preserve">Der erste Todesfall außerhalb Chinas wurde berichtet: Ein 44-jähriger, Mann aus Wuhan ohne Grunderkrankung.  </w:t>
            </w:r>
          </w:p>
          <w:p w:rsidR="00E43DE9" w:rsidRDefault="00E43DE9" w:rsidP="00E43DE9">
            <w:pPr>
              <w:pStyle w:val="Listenabsatz"/>
            </w:pPr>
          </w:p>
          <w:p w:rsidR="00E43DE9" w:rsidRDefault="00E43DE9" w:rsidP="00E43DE9">
            <w:pPr>
              <w:rPr>
                <w:b/>
              </w:rPr>
            </w:pPr>
            <w:r>
              <w:rPr>
                <w:b/>
              </w:rPr>
              <w:t xml:space="preserve">Risikogebiete </w:t>
            </w:r>
          </w:p>
          <w:p w:rsidR="00AB79A9" w:rsidRDefault="00AB79A9" w:rsidP="00B17629">
            <w:pPr>
              <w:pStyle w:val="Listenabsatz"/>
              <w:numPr>
                <w:ilvl w:val="0"/>
                <w:numId w:val="29"/>
              </w:numPr>
            </w:pPr>
            <w:r>
              <w:t>Das</w:t>
            </w:r>
            <w:r w:rsidR="00B054CE">
              <w:t xml:space="preserve"> Risikogebiet bleibt </w:t>
            </w:r>
            <w:r>
              <w:t xml:space="preserve">weiterhin auf die Provinz </w:t>
            </w:r>
            <w:proofErr w:type="spellStart"/>
            <w:r>
              <w:t>Hubei</w:t>
            </w:r>
            <w:proofErr w:type="spellEnd"/>
            <w:r>
              <w:t xml:space="preserve"> (inkl. Wuhan) beschränkt, die 60% aller Fälle in China vermeldet. </w:t>
            </w:r>
          </w:p>
          <w:p w:rsidR="00AB79A9" w:rsidRDefault="00AB79A9" w:rsidP="00AB79A9">
            <w:pPr>
              <w:pStyle w:val="Listenabsatz"/>
              <w:numPr>
                <w:ilvl w:val="0"/>
                <w:numId w:val="29"/>
              </w:numPr>
            </w:pPr>
            <w:r>
              <w:t xml:space="preserve">Die Inzidenz nimmt </w:t>
            </w:r>
            <w:r w:rsidR="00541168">
              <w:t xml:space="preserve">aber </w:t>
            </w:r>
            <w:r>
              <w:t xml:space="preserve">auch in anderen Provinzen zu, am stärksten in Guangdong und </w:t>
            </w:r>
            <w:proofErr w:type="spellStart"/>
            <w:r>
              <w:t>Zhejiang</w:t>
            </w:r>
            <w:proofErr w:type="spellEnd"/>
            <w:r>
              <w:t>.</w:t>
            </w:r>
            <w:r w:rsidR="000249CB">
              <w:t xml:space="preserve"> Eine Studie legt nahe, dass auch Übertragung</w:t>
            </w:r>
            <w:r w:rsidR="00541168">
              <w:t>en</w:t>
            </w:r>
            <w:r w:rsidR="000249CB">
              <w:t xml:space="preserve"> in der Bevölkerung in Beijing, Shanghai, Guangzhou und </w:t>
            </w:r>
            <w:proofErr w:type="spellStart"/>
            <w:r w:rsidR="000249CB">
              <w:t>Shenzhen</w:t>
            </w:r>
            <w:proofErr w:type="spellEnd"/>
            <w:r w:rsidR="000249CB">
              <w:t xml:space="preserve"> erfolgen. </w:t>
            </w:r>
            <w:r>
              <w:t>G</w:t>
            </w:r>
            <w:r w:rsidR="000249CB">
              <w:t xml:space="preserve">gf. werden </w:t>
            </w:r>
            <w:r w:rsidR="00541168">
              <w:t xml:space="preserve">künftig </w:t>
            </w:r>
            <w:r w:rsidR="000249CB">
              <w:t xml:space="preserve">die Risikogebiete angepasst. </w:t>
            </w:r>
            <w:r>
              <w:t xml:space="preserve"> </w:t>
            </w:r>
          </w:p>
          <w:p w:rsidR="000249CB" w:rsidRDefault="000249CB" w:rsidP="00AB79A9">
            <w:pPr>
              <w:pStyle w:val="Listenabsatz"/>
              <w:numPr>
                <w:ilvl w:val="0"/>
                <w:numId w:val="29"/>
              </w:numPr>
            </w:pPr>
            <w:r>
              <w:t xml:space="preserve">Weitere Indikatoren zur Risikoeinschätzung wurden diskutiert. </w:t>
            </w:r>
          </w:p>
          <w:p w:rsidR="00B161E1" w:rsidRPr="002D5CBF" w:rsidRDefault="00B161E1" w:rsidP="001C7635">
            <w:pPr>
              <w:pStyle w:val="Listenabsatz"/>
            </w:pPr>
          </w:p>
        </w:tc>
        <w:tc>
          <w:tcPr>
            <w:tcW w:w="1208" w:type="dxa"/>
          </w:tcPr>
          <w:p w:rsidR="00B17629" w:rsidRPr="002D5CBF" w:rsidRDefault="00B17629" w:rsidP="006A2FCB"/>
          <w:p w:rsidR="00522238" w:rsidRDefault="00522238" w:rsidP="006A2FCB"/>
          <w:p w:rsidR="00522238" w:rsidRDefault="00522238" w:rsidP="006A2FCB"/>
          <w:p w:rsidR="00522238" w:rsidRDefault="00522238" w:rsidP="006A2FCB"/>
          <w:p w:rsidR="00B17629" w:rsidRDefault="00B17629" w:rsidP="006A2FCB">
            <w:r w:rsidRPr="002D5CBF">
              <w:t>FG36</w:t>
            </w:r>
          </w:p>
          <w:p w:rsidR="00522238" w:rsidRDefault="00522238" w:rsidP="006A2FCB"/>
          <w:p w:rsidR="00522238" w:rsidRDefault="00522238" w:rsidP="006A2FCB"/>
          <w:p w:rsidR="00522238" w:rsidRDefault="00522238" w:rsidP="006A2FCB"/>
          <w:p w:rsidR="00962B79" w:rsidRDefault="00962B79" w:rsidP="006A2FCB"/>
          <w:p w:rsidR="00962B79" w:rsidRDefault="00962B79" w:rsidP="006A2FCB"/>
          <w:p w:rsidR="00522238" w:rsidRDefault="00B17629" w:rsidP="006A2FCB">
            <w:r>
              <w:t>FG36/</w:t>
            </w:r>
            <w:r w:rsidR="00522238">
              <w:t xml:space="preserve"> </w:t>
            </w:r>
          </w:p>
          <w:p w:rsidR="00522238" w:rsidRDefault="00522238" w:rsidP="006A2FCB">
            <w:r>
              <w:t>FG 32</w:t>
            </w:r>
          </w:p>
          <w:p w:rsidR="00522238" w:rsidRDefault="00522238" w:rsidP="006A2FCB"/>
          <w:p w:rsidR="00522238" w:rsidRDefault="00522238" w:rsidP="006A2FCB"/>
          <w:p w:rsidR="00522238" w:rsidRDefault="00522238" w:rsidP="006A2FCB"/>
          <w:p w:rsidR="00522238" w:rsidRDefault="00522238" w:rsidP="006A2FCB"/>
          <w:p w:rsidR="00522238" w:rsidRDefault="00522238" w:rsidP="006A2FCB"/>
          <w:p w:rsidR="00522238" w:rsidRDefault="00522238" w:rsidP="006A2FCB"/>
          <w:p w:rsidR="00522238" w:rsidRDefault="00522238" w:rsidP="006A2FCB"/>
          <w:p w:rsidR="00522238" w:rsidRDefault="00522238" w:rsidP="006A2FCB"/>
          <w:p w:rsidR="00522238" w:rsidRDefault="00522238" w:rsidP="006A2FCB"/>
          <w:p w:rsidR="00522238" w:rsidRDefault="00522238" w:rsidP="006A2FCB"/>
          <w:p w:rsidR="00522238" w:rsidRDefault="00522238" w:rsidP="006A2FCB"/>
          <w:p w:rsidR="00522238" w:rsidRDefault="00522238" w:rsidP="006A2FCB"/>
          <w:p w:rsidR="00B17629" w:rsidRPr="002D5CBF" w:rsidRDefault="00B17629" w:rsidP="006A2FCB">
            <w:r>
              <w:t>IBBS</w:t>
            </w:r>
          </w:p>
          <w:p w:rsidR="00B17629" w:rsidRDefault="00B17629" w:rsidP="006A2FCB">
            <w:r>
              <w:t>FG36/ AL3</w:t>
            </w:r>
          </w:p>
          <w:p w:rsidR="00B17629" w:rsidRDefault="00B17629" w:rsidP="006A2FCB"/>
          <w:p w:rsidR="00522238" w:rsidRDefault="00522238" w:rsidP="006A2FCB"/>
          <w:p w:rsidR="00522238" w:rsidRDefault="00522238" w:rsidP="006A2FCB"/>
          <w:p w:rsidR="00522238" w:rsidRDefault="00522238" w:rsidP="006A2FCB"/>
          <w:p w:rsidR="00522238" w:rsidRDefault="00522238" w:rsidP="006A2FCB"/>
          <w:p w:rsidR="00962B79" w:rsidRDefault="00962B79" w:rsidP="006A2FCB"/>
          <w:p w:rsidR="00B17629" w:rsidRDefault="00B17629" w:rsidP="006A2FCB">
            <w:r>
              <w:t>FG32</w:t>
            </w:r>
          </w:p>
          <w:p w:rsidR="00B17629" w:rsidRPr="002D5CBF" w:rsidRDefault="00B17629" w:rsidP="006A2FCB"/>
        </w:tc>
      </w:tr>
      <w:tr w:rsidR="00B17629" w:rsidRPr="002D5CBF" w:rsidTr="00522238">
        <w:tc>
          <w:tcPr>
            <w:tcW w:w="684" w:type="dxa"/>
          </w:tcPr>
          <w:p w:rsidR="00B17629" w:rsidRPr="002D5CBF" w:rsidRDefault="00B17629" w:rsidP="006A2FCB"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7079" w:type="dxa"/>
          </w:tcPr>
          <w:p w:rsidR="00B17629" w:rsidRPr="000249CB" w:rsidRDefault="00B17629" w:rsidP="006A2FCB">
            <w:pPr>
              <w:rPr>
                <w:b/>
                <w:sz w:val="28"/>
              </w:rPr>
            </w:pPr>
            <w:r w:rsidRPr="000249CB">
              <w:rPr>
                <w:b/>
                <w:sz w:val="28"/>
              </w:rPr>
              <w:t>Erkenntnisse über Erreger</w:t>
            </w:r>
          </w:p>
          <w:p w:rsidR="000249CB" w:rsidRPr="00A64F7A" w:rsidRDefault="000249CB" w:rsidP="006A2FCB">
            <w:pPr>
              <w:rPr>
                <w:b/>
              </w:rPr>
            </w:pPr>
          </w:p>
          <w:p w:rsidR="00B17629" w:rsidRPr="00541168" w:rsidRDefault="00B17629" w:rsidP="000249CB">
            <w:pPr>
              <w:rPr>
                <w:b/>
              </w:rPr>
            </w:pPr>
            <w:r w:rsidRPr="00541168">
              <w:rPr>
                <w:b/>
              </w:rPr>
              <w:t>Asymptomatische Übertragung, Ausscheidungsdauer</w:t>
            </w:r>
          </w:p>
          <w:p w:rsidR="000249CB" w:rsidRPr="00541168" w:rsidRDefault="000249CB" w:rsidP="000249CB">
            <w:pPr>
              <w:pStyle w:val="Listenabsatz"/>
              <w:numPr>
                <w:ilvl w:val="0"/>
                <w:numId w:val="29"/>
              </w:numPr>
            </w:pPr>
            <w:r w:rsidRPr="00541168">
              <w:t>Als Zeitraum für die Quarantänezeit wird weiterhin  14 Tage empfohlen.</w:t>
            </w:r>
          </w:p>
          <w:p w:rsidR="000249CB" w:rsidRPr="00541168" w:rsidRDefault="000249CB" w:rsidP="000249CB">
            <w:pPr>
              <w:pStyle w:val="Listenabsatz"/>
              <w:numPr>
                <w:ilvl w:val="0"/>
                <w:numId w:val="29"/>
              </w:numPr>
            </w:pPr>
            <w:r w:rsidRPr="00541168">
              <w:t xml:space="preserve">Die Dauer der Ausscheidung infektiösen Materials ist (wie auch bei SARS) schlecht einzuschätzen. </w:t>
            </w:r>
          </w:p>
          <w:p w:rsidR="000249CB" w:rsidRPr="00541168" w:rsidRDefault="000249CB" w:rsidP="000249CB">
            <w:pPr>
              <w:pStyle w:val="Listenabsatz"/>
              <w:numPr>
                <w:ilvl w:val="0"/>
                <w:numId w:val="29"/>
              </w:numPr>
            </w:pPr>
            <w:r w:rsidRPr="00541168">
              <w:t xml:space="preserve">Ein positives PCR-Ergebnis nach Gesundung muss nicht zwangsläufig mit </w:t>
            </w:r>
            <w:proofErr w:type="spellStart"/>
            <w:r w:rsidRPr="00541168">
              <w:t>Infektiösität</w:t>
            </w:r>
            <w:proofErr w:type="spellEnd"/>
            <w:r w:rsidRPr="00541168">
              <w:t xml:space="preserve"> einhergehen. </w:t>
            </w:r>
          </w:p>
          <w:p w:rsidR="00865B83" w:rsidRDefault="00865B83" w:rsidP="00865B83">
            <w:pPr>
              <w:pStyle w:val="Listenabsatz"/>
            </w:pPr>
          </w:p>
          <w:p w:rsidR="00541168" w:rsidRDefault="00B17629" w:rsidP="00541168">
            <w:pPr>
              <w:rPr>
                <w:b/>
              </w:rPr>
            </w:pPr>
            <w:r w:rsidRPr="000249CB">
              <w:rPr>
                <w:b/>
              </w:rPr>
              <w:t xml:space="preserve">Einordnung Schweregrad </w:t>
            </w:r>
          </w:p>
          <w:p w:rsidR="0043609F" w:rsidRPr="0043609F" w:rsidRDefault="0043609F" w:rsidP="00541168">
            <w:pPr>
              <w:pStyle w:val="Listenabsatz"/>
              <w:numPr>
                <w:ilvl w:val="0"/>
                <w:numId w:val="34"/>
              </w:numPr>
            </w:pPr>
            <w:r w:rsidRPr="0043609F">
              <w:t xml:space="preserve">Am RKI wurden im Bereich der Influenza Surveillance-Instrumente zur entwickelt (AGI/SEEDARE, </w:t>
            </w:r>
            <w:proofErr w:type="spellStart"/>
            <w:r w:rsidRPr="0043609F">
              <w:t>GrippeWeb</w:t>
            </w:r>
            <w:proofErr w:type="spellEnd"/>
            <w:r w:rsidRPr="0043609F">
              <w:t xml:space="preserve">, ICOSARI), die zur Schwereinschätzung auch bei </w:t>
            </w:r>
            <w:proofErr w:type="spellStart"/>
            <w:r w:rsidRPr="0043609F">
              <w:t>nCoV</w:t>
            </w:r>
            <w:proofErr w:type="spellEnd"/>
            <w:r w:rsidRPr="0043609F">
              <w:t xml:space="preserve"> verwendet werdet können. </w:t>
            </w:r>
          </w:p>
          <w:p w:rsidR="000249CB" w:rsidRDefault="0043609F" w:rsidP="0043609F">
            <w:pPr>
              <w:pStyle w:val="Listenabsatz"/>
              <w:numPr>
                <w:ilvl w:val="0"/>
                <w:numId w:val="29"/>
              </w:numPr>
            </w:pPr>
            <w:r w:rsidRPr="0043609F">
              <w:lastRenderedPageBreak/>
              <w:t xml:space="preserve">Ein Vergleich der Daten deutscher Pneumonie-Patienten aus ICOSARI mit einer </w:t>
            </w:r>
            <w:proofErr w:type="spellStart"/>
            <w:r w:rsidRPr="0043609F">
              <w:t>nCoV</w:t>
            </w:r>
            <w:proofErr w:type="spellEnd"/>
            <w:r w:rsidRPr="0043609F">
              <w:t>-Studie (Chen et. Al., Lancet 2020)</w:t>
            </w:r>
            <w:r>
              <w:t xml:space="preserve"> zeigt</w:t>
            </w:r>
            <w:r w:rsidR="00237DDD">
              <w:t xml:space="preserve"> eine </w:t>
            </w:r>
            <w:del w:id="0" w:author="Haas, Walter" w:date="2020-02-04T10:39:00Z">
              <w:r w:rsidR="00237DDD" w:rsidDel="00D44FEA">
                <w:delText xml:space="preserve">vergleichbare </w:delText>
              </w:r>
            </w:del>
            <w:r w:rsidR="00237DDD">
              <w:t>Let</w:t>
            </w:r>
            <w:r w:rsidRPr="0043609F">
              <w:t>alität</w:t>
            </w:r>
            <w:ins w:id="1" w:author="Haas, Walter" w:date="2020-02-04T10:39:00Z">
              <w:r w:rsidR="00D44FEA">
                <w:t xml:space="preserve"> von ähnlicher gleicher Größenordnung</w:t>
              </w:r>
            </w:ins>
            <w:r w:rsidR="00541168">
              <w:t xml:space="preserve">, allerdings </w:t>
            </w:r>
            <w:ins w:id="2" w:author="Haas, Walter" w:date="2020-02-04T10:39:00Z">
              <w:r w:rsidR="00D44FEA">
                <w:t xml:space="preserve">sind die Patienten der Studie </w:t>
              </w:r>
            </w:ins>
            <w:del w:id="3" w:author="Haas, Walter" w:date="2020-02-04T10:40:00Z">
              <w:r w:rsidR="00541168" w:rsidDel="00D44FEA">
                <w:delText>e</w:delText>
              </w:r>
            </w:del>
            <w:ins w:id="4" w:author="Haas, Walter" w:date="2020-02-04T10:38:00Z">
              <w:r w:rsidR="00D44FEA">
                <w:t xml:space="preserve">deutlich jüngeres Alter und </w:t>
              </w:r>
            </w:ins>
            <w:ins w:id="5" w:author="Haas, Walter" w:date="2020-02-04T10:40:00Z">
              <w:r w:rsidR="00D44FEA">
                <w:t xml:space="preserve">haben </w:t>
              </w:r>
            </w:ins>
            <w:ins w:id="6" w:author="Haas, Walter" w:date="2020-02-04T10:38:00Z">
              <w:r w:rsidR="00D44FEA">
                <w:t>weniger Vorerkrankungen</w:t>
              </w:r>
            </w:ins>
            <w:ins w:id="7" w:author="Haas, Walter" w:date="2020-02-04T10:40:00Z">
              <w:r w:rsidR="00D44FEA">
                <w:t>. Eine altersstratifizierte Auswertung und ausführliche Interpretation ist in Vorbereitung.</w:t>
              </w:r>
            </w:ins>
            <w:r w:rsidR="00541168">
              <w:t xml:space="preserve"> </w:t>
            </w:r>
          </w:p>
          <w:p w:rsidR="00C75B60" w:rsidRPr="0043609F" w:rsidRDefault="00C75B60" w:rsidP="00C75B60">
            <w:pPr>
              <w:pStyle w:val="Listenabsatz"/>
            </w:pPr>
          </w:p>
        </w:tc>
        <w:tc>
          <w:tcPr>
            <w:tcW w:w="1208" w:type="dxa"/>
          </w:tcPr>
          <w:p w:rsidR="00B17629" w:rsidRPr="002D5CBF" w:rsidRDefault="00B17629" w:rsidP="006A2FCB">
            <w:r>
              <w:lastRenderedPageBreak/>
              <w:t>FG36</w:t>
            </w:r>
          </w:p>
        </w:tc>
      </w:tr>
      <w:tr w:rsidR="00B17629" w:rsidRPr="002D5CBF" w:rsidTr="00522238">
        <w:tc>
          <w:tcPr>
            <w:tcW w:w="684" w:type="dxa"/>
          </w:tcPr>
          <w:p w:rsidR="00B17629" w:rsidRPr="002D5CBF" w:rsidRDefault="00B17629" w:rsidP="006A2FCB"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7079" w:type="dxa"/>
          </w:tcPr>
          <w:p w:rsidR="00B17629" w:rsidRDefault="00B17629" w:rsidP="006A2FCB">
            <w:pPr>
              <w:rPr>
                <w:b/>
                <w:sz w:val="28"/>
              </w:rPr>
            </w:pPr>
            <w:r w:rsidRPr="0043609F">
              <w:rPr>
                <w:b/>
                <w:sz w:val="28"/>
              </w:rPr>
              <w:t>Aktuelle Risikobewertung</w:t>
            </w:r>
          </w:p>
          <w:p w:rsidR="00FA64E5" w:rsidRPr="0043609F" w:rsidRDefault="00FA64E5" w:rsidP="006A2FCB">
            <w:pPr>
              <w:rPr>
                <w:b/>
                <w:sz w:val="28"/>
              </w:rPr>
            </w:pPr>
          </w:p>
          <w:p w:rsidR="0043609F" w:rsidRDefault="0043609F" w:rsidP="0043609F">
            <w:pPr>
              <w:pStyle w:val="Listenabsatz"/>
              <w:numPr>
                <w:ilvl w:val="0"/>
                <w:numId w:val="29"/>
              </w:numPr>
            </w:pPr>
            <w:r>
              <w:t xml:space="preserve">Die Risikoeinschätzung des RKI wird wie folgt angepasst: „…Auch weitere einzelne Übertragungen </w:t>
            </w:r>
            <w:r w:rsidRPr="00DD7D57">
              <w:rPr>
                <w:i/>
                <w:color w:val="4F81BD" w:themeColor="accent1"/>
              </w:rPr>
              <w:t>und Infektionsketten</w:t>
            </w:r>
            <w:r>
              <w:t xml:space="preserve"> in Deutschland sind möglich. Die Gefahr für die Bevölkerung in Deutschland durch die neue Atemwegserkrankung </w:t>
            </w:r>
            <w:r w:rsidRPr="00DD7D57">
              <w:rPr>
                <w:i/>
                <w:color w:val="4F81BD" w:themeColor="accent1"/>
              </w:rPr>
              <w:t xml:space="preserve">ist </w:t>
            </w:r>
            <w:r w:rsidR="00237DDD" w:rsidRPr="00DD7D57">
              <w:rPr>
                <w:i/>
                <w:color w:val="4F81BD" w:themeColor="accent1"/>
              </w:rPr>
              <w:t xml:space="preserve">aktuell </w:t>
            </w:r>
            <w:r w:rsidRPr="00DD7D57">
              <w:rPr>
                <w:i/>
                <w:color w:val="4F81BD" w:themeColor="accent1"/>
              </w:rPr>
              <w:t>weiterhin</w:t>
            </w:r>
            <w:r w:rsidRPr="00DD7D57">
              <w:rPr>
                <w:color w:val="4F81BD" w:themeColor="accent1"/>
              </w:rPr>
              <w:t xml:space="preserve"> </w:t>
            </w:r>
            <w:r>
              <w:t xml:space="preserve">gering…“ </w:t>
            </w:r>
          </w:p>
          <w:p w:rsidR="00404023" w:rsidRDefault="00DD7D57" w:rsidP="0043609F">
            <w:pPr>
              <w:pStyle w:val="Listenabsatz"/>
              <w:numPr>
                <w:ilvl w:val="0"/>
                <w:numId w:val="29"/>
              </w:numPr>
            </w:pPr>
            <w:r>
              <w:t>Die S</w:t>
            </w:r>
            <w:r w:rsidR="00404023">
              <w:t>chwere der Erkrankung und Empfänglichkeit der Bevölkerung sind noch nicht ausreichend abschätzbar.</w:t>
            </w:r>
          </w:p>
          <w:p w:rsidR="00DD7D57" w:rsidRDefault="00DD7D57" w:rsidP="00DD7D57">
            <w:pPr>
              <w:pStyle w:val="Listenabsatz"/>
              <w:numPr>
                <w:ilvl w:val="0"/>
                <w:numId w:val="29"/>
              </w:numPr>
            </w:pPr>
            <w:r>
              <w:t>Bei einer Ausbreitung muss mit einer erhöhten Belastung des Gesundheitssystems gerechnet werden – besonders parallel zur Grippesaison.</w:t>
            </w:r>
          </w:p>
          <w:p w:rsidR="00404023" w:rsidRDefault="00DA191A" w:rsidP="00DD7D57">
            <w:pPr>
              <w:pStyle w:val="Listenabsatz"/>
              <w:numPr>
                <w:ilvl w:val="0"/>
                <w:numId w:val="29"/>
              </w:numPr>
            </w:pPr>
            <w:proofErr w:type="spellStart"/>
            <w:r>
              <w:rPr>
                <w:highlight w:val="yellow"/>
              </w:rPr>
              <w:t>ToDo</w:t>
            </w:r>
            <w:proofErr w:type="spellEnd"/>
            <w:r>
              <w:rPr>
                <w:highlight w:val="yellow"/>
              </w:rPr>
              <w:t xml:space="preserve"> </w:t>
            </w:r>
            <w:r w:rsidR="00DD7D57">
              <w:rPr>
                <w:highlight w:val="yellow"/>
              </w:rPr>
              <w:t xml:space="preserve">Eine vorsichtige </w:t>
            </w:r>
            <w:r w:rsidR="00404023" w:rsidRPr="00DD7D57">
              <w:rPr>
                <w:highlight w:val="yellow"/>
              </w:rPr>
              <w:t>Kom</w:t>
            </w:r>
            <w:r>
              <w:rPr>
                <w:highlight w:val="yellow"/>
              </w:rPr>
              <w:t>m</w:t>
            </w:r>
            <w:r w:rsidR="00404023" w:rsidRPr="00DD7D57">
              <w:rPr>
                <w:highlight w:val="yellow"/>
              </w:rPr>
              <w:t>unikationsstrategie zur Eskalation</w:t>
            </w:r>
            <w:r>
              <w:rPr>
                <w:highlight w:val="yellow"/>
              </w:rPr>
              <w:t xml:space="preserve"> der Maßnahmen und Wechsel der Strategie (Containment auf </w:t>
            </w:r>
            <w:proofErr w:type="spellStart"/>
            <w:r>
              <w:rPr>
                <w:highlight w:val="yellow"/>
              </w:rPr>
              <w:t>Protection</w:t>
            </w:r>
            <w:proofErr w:type="spellEnd"/>
            <w:r>
              <w:rPr>
                <w:highlight w:val="yellow"/>
              </w:rPr>
              <w:t xml:space="preserve">) </w:t>
            </w:r>
            <w:r w:rsidR="00404023" w:rsidRPr="00DD7D57">
              <w:rPr>
                <w:highlight w:val="yellow"/>
              </w:rPr>
              <w:t xml:space="preserve"> muss vorbereitet werden</w:t>
            </w:r>
            <w:r w:rsidR="00DD7D57">
              <w:rPr>
                <w:highlight w:val="yellow"/>
              </w:rPr>
              <w:t xml:space="preserve"> (Presse)</w:t>
            </w:r>
            <w:r w:rsidR="00404023" w:rsidRPr="00DD7D57">
              <w:rPr>
                <w:highlight w:val="yellow"/>
              </w:rPr>
              <w:t>.</w:t>
            </w:r>
            <w:r w:rsidR="00404023">
              <w:t xml:space="preserve"> </w:t>
            </w:r>
          </w:p>
          <w:p w:rsidR="00404023" w:rsidRDefault="00DA191A" w:rsidP="00DD7D57">
            <w:pPr>
              <w:pStyle w:val="Listenabsatz"/>
              <w:numPr>
                <w:ilvl w:val="0"/>
                <w:numId w:val="29"/>
              </w:numPr>
            </w:pPr>
            <w:proofErr w:type="spellStart"/>
            <w:r>
              <w:rPr>
                <w:highlight w:val="yellow"/>
              </w:rPr>
              <w:t>To</w:t>
            </w:r>
            <w:proofErr w:type="spellEnd"/>
            <w:r>
              <w:rPr>
                <w:highlight w:val="yellow"/>
              </w:rPr>
              <w:t xml:space="preserve"> Do </w:t>
            </w:r>
            <w:r w:rsidR="00DD7D57">
              <w:rPr>
                <w:highlight w:val="yellow"/>
              </w:rPr>
              <w:t xml:space="preserve">Mit </w:t>
            </w:r>
            <w:r w:rsidR="00404023" w:rsidRPr="00DD7D57">
              <w:rPr>
                <w:highlight w:val="yellow"/>
              </w:rPr>
              <w:t xml:space="preserve">AGI </w:t>
            </w:r>
            <w:r w:rsidR="00DD7D57">
              <w:rPr>
                <w:highlight w:val="yellow"/>
              </w:rPr>
              <w:t xml:space="preserve">soll die </w:t>
            </w:r>
            <w:r w:rsidR="00404023" w:rsidRPr="00DD7D57">
              <w:rPr>
                <w:highlight w:val="yellow"/>
              </w:rPr>
              <w:t>Vorbereitung der Länder für zusätzlichen Bedarf des Gesundheitssystems</w:t>
            </w:r>
            <w:r w:rsidR="00DD7D57">
              <w:t xml:space="preserve"> angesprochen werden (FG 32)</w:t>
            </w:r>
            <w:r w:rsidR="00C75B60">
              <w:t>.</w:t>
            </w:r>
          </w:p>
          <w:p w:rsidR="00823DCF" w:rsidRPr="00DD7D57" w:rsidRDefault="00DA191A" w:rsidP="00C75B60">
            <w:pPr>
              <w:pStyle w:val="Listenabsatz"/>
              <w:numPr>
                <w:ilvl w:val="0"/>
                <w:numId w:val="29"/>
              </w:numPr>
            </w:pPr>
            <w:proofErr w:type="spellStart"/>
            <w:r>
              <w:rPr>
                <w:highlight w:val="yellow"/>
              </w:rPr>
              <w:t>To</w:t>
            </w:r>
            <w:proofErr w:type="spellEnd"/>
            <w:r>
              <w:rPr>
                <w:highlight w:val="yellow"/>
              </w:rPr>
              <w:t xml:space="preserve"> Do </w:t>
            </w:r>
            <w:r w:rsidR="0043609F" w:rsidRPr="00DD7D57">
              <w:rPr>
                <w:highlight w:val="yellow"/>
              </w:rPr>
              <w:t xml:space="preserve">ZIG arbeitet an einer </w:t>
            </w:r>
            <w:proofErr w:type="spellStart"/>
            <w:r w:rsidR="0043609F" w:rsidRPr="00DD7D57">
              <w:rPr>
                <w:highlight w:val="yellow"/>
              </w:rPr>
              <w:t>Linelist</w:t>
            </w:r>
            <w:proofErr w:type="spellEnd"/>
            <w:r w:rsidR="0043609F" w:rsidRPr="00DD7D57">
              <w:rPr>
                <w:highlight w:val="yellow"/>
              </w:rPr>
              <w:t xml:space="preserve"> für </w:t>
            </w:r>
            <w:r w:rsidR="00DD7D57" w:rsidRPr="00DD7D57">
              <w:rPr>
                <w:highlight w:val="yellow"/>
              </w:rPr>
              <w:t xml:space="preserve">international </w:t>
            </w:r>
            <w:r w:rsidR="0043609F" w:rsidRPr="00DD7D57">
              <w:rPr>
                <w:highlight w:val="yellow"/>
              </w:rPr>
              <w:t>importierte Fälle</w:t>
            </w:r>
            <w:r w:rsidR="00DD7D57" w:rsidRPr="00DD7D57">
              <w:rPr>
                <w:highlight w:val="yellow"/>
              </w:rPr>
              <w:t>, um deren Herkunft zu Mappen</w:t>
            </w:r>
            <w:r w:rsidR="0043609F" w:rsidRPr="00DD7D57">
              <w:rPr>
                <w:highlight w:val="yellow"/>
              </w:rPr>
              <w:t>. Die Informationen</w:t>
            </w:r>
            <w:r w:rsidR="00404023" w:rsidRPr="00DD7D57">
              <w:rPr>
                <w:highlight w:val="yellow"/>
              </w:rPr>
              <w:t xml:space="preserve"> über die Herkunft der Reisenden</w:t>
            </w:r>
            <w:r w:rsidR="0043609F" w:rsidRPr="00DD7D57">
              <w:rPr>
                <w:highlight w:val="yellow"/>
              </w:rPr>
              <w:t xml:space="preserve"> über offizielle Kanäle reichen häufig nicht aus</w:t>
            </w:r>
            <w:r w:rsidR="00404023" w:rsidRPr="00DD7D57">
              <w:rPr>
                <w:highlight w:val="yellow"/>
              </w:rPr>
              <w:t xml:space="preserve">. </w:t>
            </w:r>
            <w:r w:rsidR="0043609F" w:rsidRPr="00DD7D57">
              <w:rPr>
                <w:highlight w:val="yellow"/>
              </w:rPr>
              <w:t xml:space="preserve"> </w:t>
            </w:r>
            <w:r w:rsidR="00DD7D57" w:rsidRPr="00DD7D57">
              <w:rPr>
                <w:highlight w:val="yellow"/>
              </w:rPr>
              <w:t>(ZIG</w:t>
            </w:r>
            <w:r w:rsidR="00DD7D57">
              <w:t>)</w:t>
            </w:r>
          </w:p>
        </w:tc>
        <w:tc>
          <w:tcPr>
            <w:tcW w:w="1208" w:type="dxa"/>
          </w:tcPr>
          <w:p w:rsidR="00B17629" w:rsidRPr="002D5CBF" w:rsidRDefault="00B17629" w:rsidP="006A2FCB">
            <w:r>
              <w:t>Alle</w:t>
            </w:r>
          </w:p>
        </w:tc>
      </w:tr>
      <w:tr w:rsidR="00B17629" w:rsidRPr="002D5CBF" w:rsidTr="00522238">
        <w:trPr>
          <w:trHeight w:val="518"/>
        </w:trPr>
        <w:tc>
          <w:tcPr>
            <w:tcW w:w="684" w:type="dxa"/>
          </w:tcPr>
          <w:p w:rsidR="00B17629" w:rsidRPr="002D5CBF" w:rsidRDefault="00B17629" w:rsidP="006A2FC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79" w:type="dxa"/>
          </w:tcPr>
          <w:p w:rsidR="00B17629" w:rsidRDefault="00B17629" w:rsidP="006A2FCB">
            <w:pPr>
              <w:rPr>
                <w:b/>
                <w:sz w:val="28"/>
              </w:rPr>
            </w:pPr>
            <w:r w:rsidRPr="00404023">
              <w:rPr>
                <w:b/>
                <w:sz w:val="28"/>
              </w:rPr>
              <w:t>Kommunikation</w:t>
            </w:r>
          </w:p>
          <w:p w:rsidR="00404023" w:rsidRPr="00404023" w:rsidRDefault="00404023" w:rsidP="006A2FCB">
            <w:pPr>
              <w:rPr>
                <w:b/>
                <w:sz w:val="28"/>
              </w:rPr>
            </w:pPr>
          </w:p>
          <w:p w:rsidR="00B17629" w:rsidRPr="00823DCF" w:rsidRDefault="00B17629" w:rsidP="00404023">
            <w:pPr>
              <w:rPr>
                <w:b/>
              </w:rPr>
            </w:pPr>
            <w:r w:rsidRPr="00404023">
              <w:rPr>
                <w:b/>
              </w:rPr>
              <w:t>Öffentlichkeit</w:t>
            </w:r>
            <w:r w:rsidR="00404023" w:rsidRPr="00404023">
              <w:rPr>
                <w:b/>
              </w:rPr>
              <w:t>s</w:t>
            </w:r>
            <w:r w:rsidRPr="00404023">
              <w:rPr>
                <w:b/>
              </w:rPr>
              <w:t>arbeit, Hotline</w:t>
            </w:r>
          </w:p>
          <w:p w:rsidR="00404023" w:rsidRPr="00404023" w:rsidRDefault="00962B79" w:rsidP="00404023">
            <w:pPr>
              <w:pStyle w:val="Listenabsatz"/>
              <w:numPr>
                <w:ilvl w:val="0"/>
                <w:numId w:val="32"/>
              </w:numPr>
            </w:pPr>
            <w:r>
              <w:t xml:space="preserve">Die </w:t>
            </w:r>
            <w:proofErr w:type="spellStart"/>
            <w:r>
              <w:t>BZg</w:t>
            </w:r>
            <w:r w:rsidR="00404023" w:rsidRPr="00404023">
              <w:t>A</w:t>
            </w:r>
            <w:proofErr w:type="spellEnd"/>
            <w:r w:rsidR="00404023" w:rsidRPr="00404023">
              <w:t xml:space="preserve"> sollte mit Bezug auf die normale Grippewelle Ihre Kampagne für Nies- und Hustenhygiene verstärken. Diese ist auch für </w:t>
            </w:r>
            <w:proofErr w:type="spellStart"/>
            <w:r w:rsidR="00404023" w:rsidRPr="00404023">
              <w:t>nCoV</w:t>
            </w:r>
            <w:proofErr w:type="spellEnd"/>
            <w:r w:rsidR="00404023" w:rsidRPr="00404023">
              <w:t xml:space="preserve"> sinnvoll.  </w:t>
            </w:r>
          </w:p>
          <w:p w:rsidR="007B5E78" w:rsidRPr="00962B79" w:rsidRDefault="00404023" w:rsidP="00404023">
            <w:pPr>
              <w:pStyle w:val="Listenabsatz"/>
              <w:numPr>
                <w:ilvl w:val="0"/>
                <w:numId w:val="29"/>
              </w:numPr>
            </w:pPr>
            <w:r w:rsidRPr="00962B79">
              <w:t xml:space="preserve">Einige Länder berichten von Überlastung ihrer Infotelefone. </w:t>
            </w:r>
            <w:r w:rsidR="00377D87" w:rsidRPr="00962B79">
              <w:t xml:space="preserve">Es sollte geprüft werden inwiefern die </w:t>
            </w:r>
            <w:proofErr w:type="spellStart"/>
            <w:r w:rsidR="00377D87" w:rsidRPr="00962B79">
              <w:t>BzGA</w:t>
            </w:r>
            <w:proofErr w:type="spellEnd"/>
            <w:r w:rsidR="00377D87" w:rsidRPr="00962B79">
              <w:t xml:space="preserve"> mit dem </w:t>
            </w:r>
            <w:r w:rsidR="00ED3E20" w:rsidRPr="00962B79">
              <w:t>hier stärker unterstützen kann.</w:t>
            </w:r>
          </w:p>
          <w:p w:rsidR="00404023" w:rsidRPr="00DD7D57" w:rsidRDefault="00DA191A" w:rsidP="00DD7D57">
            <w:pPr>
              <w:pStyle w:val="Listenabsatz"/>
              <w:numPr>
                <w:ilvl w:val="0"/>
                <w:numId w:val="29"/>
              </w:numPr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To</w:t>
            </w:r>
            <w:proofErr w:type="spellEnd"/>
            <w:r>
              <w:rPr>
                <w:highlight w:val="yellow"/>
              </w:rPr>
              <w:t xml:space="preserve"> Do </w:t>
            </w:r>
            <w:r w:rsidR="00DD7D57" w:rsidRPr="00962B79">
              <w:rPr>
                <w:highlight w:val="yellow"/>
              </w:rPr>
              <w:t>Herr Wieler</w:t>
            </w:r>
            <w:r w:rsidR="00823DCF" w:rsidRPr="00962B79">
              <w:rPr>
                <w:highlight w:val="yellow"/>
              </w:rPr>
              <w:t xml:space="preserve"> telefoniert mit Frau Theiss</w:t>
            </w:r>
            <w:r w:rsidR="00823DCF" w:rsidRPr="00DD7D57">
              <w:rPr>
                <w:highlight w:val="yellow"/>
              </w:rPr>
              <w:t>.</w:t>
            </w:r>
          </w:p>
          <w:p w:rsidR="00823DCF" w:rsidRPr="00377D87" w:rsidRDefault="00823DCF" w:rsidP="00377D87">
            <w:pPr>
              <w:ind w:left="360"/>
              <w:rPr>
                <w:b/>
              </w:rPr>
            </w:pPr>
            <w:r w:rsidRPr="00377D87">
              <w:rPr>
                <w:b/>
              </w:rPr>
              <w:t xml:space="preserve"> </w:t>
            </w:r>
            <w:r w:rsidR="006D3386" w:rsidRPr="00377D87">
              <w:rPr>
                <w:b/>
              </w:rPr>
              <w:t xml:space="preserve"> </w:t>
            </w:r>
          </w:p>
        </w:tc>
        <w:tc>
          <w:tcPr>
            <w:tcW w:w="1208" w:type="dxa"/>
          </w:tcPr>
          <w:p w:rsidR="00B17629" w:rsidRPr="002D5CBF" w:rsidRDefault="00B17629" w:rsidP="006A2FCB">
            <w:r>
              <w:t>Presse</w:t>
            </w:r>
          </w:p>
        </w:tc>
      </w:tr>
      <w:tr w:rsidR="00B17629" w:rsidRPr="002D5CBF" w:rsidTr="00522238">
        <w:tc>
          <w:tcPr>
            <w:tcW w:w="684" w:type="dxa"/>
          </w:tcPr>
          <w:p w:rsidR="00B17629" w:rsidRPr="002D5CBF" w:rsidRDefault="00B17629" w:rsidP="006A2FC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79" w:type="dxa"/>
          </w:tcPr>
          <w:p w:rsidR="0006516E" w:rsidRPr="0006516E" w:rsidRDefault="00B17629" w:rsidP="006A2FCB">
            <w:pPr>
              <w:rPr>
                <w:b/>
                <w:sz w:val="28"/>
              </w:rPr>
            </w:pPr>
            <w:r w:rsidRPr="0006516E">
              <w:rPr>
                <w:b/>
                <w:sz w:val="28"/>
              </w:rPr>
              <w:t>Labordiagnostik</w:t>
            </w:r>
          </w:p>
          <w:p w:rsidR="0006516E" w:rsidRPr="001D0E71" w:rsidRDefault="0006516E" w:rsidP="0006516E">
            <w:pPr>
              <w:pStyle w:val="Listenabsatz"/>
              <w:numPr>
                <w:ilvl w:val="0"/>
                <w:numId w:val="29"/>
              </w:numPr>
            </w:pPr>
            <w:r w:rsidRPr="001D0E71">
              <w:t xml:space="preserve">Diagnostikkapazität ist jetzt auch in weiteren Laboren vorhanden, was zur Entlastung des </w:t>
            </w:r>
            <w:proofErr w:type="spellStart"/>
            <w:r w:rsidRPr="001D0E71">
              <w:t>Konsiliarlabors</w:t>
            </w:r>
            <w:proofErr w:type="spellEnd"/>
            <w:r w:rsidRPr="001D0E71">
              <w:t xml:space="preserve"> und des </w:t>
            </w:r>
            <w:r w:rsidRPr="001D0E71">
              <w:lastRenderedPageBreak/>
              <w:t xml:space="preserve">RKI führt.  </w:t>
            </w:r>
          </w:p>
          <w:p w:rsidR="009C3976" w:rsidRPr="001D0E71" w:rsidRDefault="009C3976" w:rsidP="0006516E">
            <w:pPr>
              <w:pStyle w:val="Listenabsatz"/>
              <w:numPr>
                <w:ilvl w:val="0"/>
                <w:numId w:val="29"/>
              </w:numPr>
            </w:pPr>
            <w:r w:rsidRPr="001D0E71">
              <w:t>Die Abrechnung von Labordiagnostik über die KBV-Abrechnungsnummer sollte nicht nur an die RKI-Falldefinition geknüpft sein.</w:t>
            </w:r>
            <w:r w:rsidR="00962B79">
              <w:t xml:space="preserve"> Diese ist zu spezifisch. </w:t>
            </w:r>
          </w:p>
          <w:p w:rsidR="009C3976" w:rsidRPr="001D0E71" w:rsidRDefault="00DA191A" w:rsidP="00962B79">
            <w:pPr>
              <w:pStyle w:val="Listenabsatz"/>
              <w:numPr>
                <w:ilvl w:val="0"/>
                <w:numId w:val="29"/>
              </w:numPr>
            </w:pPr>
            <w:proofErr w:type="spellStart"/>
            <w:r>
              <w:rPr>
                <w:highlight w:val="yellow"/>
              </w:rPr>
              <w:t>To</w:t>
            </w:r>
            <w:proofErr w:type="spellEnd"/>
            <w:r>
              <w:rPr>
                <w:highlight w:val="yellow"/>
              </w:rPr>
              <w:t xml:space="preserve"> Do </w:t>
            </w:r>
            <w:r w:rsidR="009C3976" w:rsidRPr="00962B79">
              <w:rPr>
                <w:highlight w:val="yellow"/>
              </w:rPr>
              <w:t>ABT 1, FG63 und IBBS stimmen Vorschlag an KBV ab.</w:t>
            </w:r>
            <w:r w:rsidR="009C3976" w:rsidRPr="001D0E71">
              <w:t xml:space="preserve">  </w:t>
            </w:r>
          </w:p>
          <w:p w:rsidR="00377D87" w:rsidRPr="001D0E71" w:rsidRDefault="009C3976" w:rsidP="0006516E">
            <w:pPr>
              <w:pStyle w:val="Listenabsatz"/>
              <w:numPr>
                <w:ilvl w:val="0"/>
                <w:numId w:val="29"/>
              </w:numPr>
            </w:pPr>
            <w:r w:rsidRPr="001D0E71">
              <w:t xml:space="preserve">Bei positiven Befunden sollen die Proben an das </w:t>
            </w:r>
            <w:proofErr w:type="spellStart"/>
            <w:r w:rsidRPr="001D0E71">
              <w:t>Konsiliarlabor</w:t>
            </w:r>
            <w:proofErr w:type="spellEnd"/>
            <w:r w:rsidRPr="001D0E71">
              <w:t xml:space="preserve"> geschickt werden. </w:t>
            </w:r>
            <w:r w:rsidR="0006516E" w:rsidRPr="001D0E71">
              <w:t xml:space="preserve"> </w:t>
            </w:r>
          </w:p>
          <w:p w:rsidR="009C3976" w:rsidRPr="009C3976" w:rsidRDefault="009C3976" w:rsidP="0006516E">
            <w:pPr>
              <w:pStyle w:val="Listenabsatz"/>
              <w:numPr>
                <w:ilvl w:val="0"/>
                <w:numId w:val="29"/>
              </w:numPr>
            </w:pPr>
            <w:commentRangeStart w:id="8"/>
            <w:r w:rsidRPr="001D0E71">
              <w:t>Die Qualität der PCR kann derzeit noch nicht ausreichend eingeschätzt werden</w:t>
            </w:r>
            <w:commentRangeEnd w:id="8"/>
            <w:r w:rsidR="0000647E">
              <w:rPr>
                <w:rStyle w:val="Kommentarzeichen"/>
                <w:rFonts w:ascii="Scala Sans OT" w:hAnsi="Scala Sans OT"/>
                <w:lang w:eastAsia="de-DE"/>
              </w:rPr>
              <w:commentReference w:id="8"/>
            </w:r>
            <w:r w:rsidRPr="001D0E71">
              <w:t xml:space="preserve">. </w:t>
            </w:r>
            <w:ins w:id="9" w:author="Michel, Janine" w:date="2020-02-04T18:21:00Z">
              <w:r w:rsidR="0000647E">
                <w:t xml:space="preserve"> Die </w:t>
              </w:r>
            </w:ins>
            <w:ins w:id="10" w:author="Michel, Janine" w:date="2020-02-04T18:22:00Z">
              <w:r w:rsidR="0000647E">
                <w:t xml:space="preserve">von ZBS1 entwickelten </w:t>
              </w:r>
            </w:ins>
            <w:ins w:id="11" w:author="Michel, Janine" w:date="2020-02-04T18:21:00Z">
              <w:r w:rsidR="0000647E">
                <w:t>Assays</w:t>
              </w:r>
            </w:ins>
            <w:ins w:id="12" w:author="Michel, Janine" w:date="2020-02-04T18:22:00Z">
              <w:r w:rsidR="0000647E">
                <w:t xml:space="preserve">, können spezifisch </w:t>
              </w:r>
            </w:ins>
            <w:ins w:id="13" w:author="Michel, Janine" w:date="2020-02-04T18:24:00Z">
              <w:r w:rsidR="0000647E">
                <w:t>2019-</w:t>
              </w:r>
            </w:ins>
            <w:ins w:id="14" w:author="Michel, Janine" w:date="2020-02-04T18:22:00Z">
              <w:r w:rsidR="0000647E">
                <w:t xml:space="preserve">nCoV detektieren, dies wurde anhand </w:t>
              </w:r>
              <w:proofErr w:type="spellStart"/>
              <w:r w:rsidR="0000647E">
                <w:t>syntetischer</w:t>
              </w:r>
              <w:proofErr w:type="spellEnd"/>
              <w:r w:rsidR="0000647E">
                <w:t xml:space="preserve"> Kontrollen gezeigt.</w:t>
              </w:r>
            </w:ins>
            <w:ins w:id="15" w:author="Michel, Janine" w:date="2020-02-04T18:23:00Z">
              <w:r w:rsidR="0000647E">
                <w:t xml:space="preserve"> SARS wird von den Assays nicht detektiert. Dies gilt ebenso für das </w:t>
              </w:r>
            </w:ins>
            <w:proofErr w:type="spellStart"/>
            <w:ins w:id="16" w:author="Michel, Janine" w:date="2020-02-04T18:24:00Z">
              <w:r w:rsidR="0000647E">
                <w:t>nCoV</w:t>
              </w:r>
              <w:proofErr w:type="spellEnd"/>
              <w:r w:rsidR="0000647E">
                <w:t xml:space="preserve"> spezifische </w:t>
              </w:r>
              <w:bookmarkStart w:id="17" w:name="_GoBack"/>
              <w:bookmarkEnd w:id="17"/>
              <w:proofErr w:type="spellStart"/>
              <w:r w:rsidR="0000647E">
                <w:t>R</w:t>
              </w:r>
            </w:ins>
            <w:ins w:id="18" w:author="Michel, Janine" w:date="2020-02-04T18:23:00Z">
              <w:r w:rsidR="0000647E">
                <w:t>dR</w:t>
              </w:r>
            </w:ins>
            <w:ins w:id="19" w:author="Michel, Janine" w:date="2020-02-04T18:24:00Z">
              <w:r w:rsidR="0000647E">
                <w:t>P</w:t>
              </w:r>
            </w:ins>
            <w:proofErr w:type="spellEnd"/>
            <w:ins w:id="20" w:author="Michel, Janine" w:date="2020-02-04T18:23:00Z">
              <w:r w:rsidR="0000647E">
                <w:t xml:space="preserve"> Assay von Herrn </w:t>
              </w:r>
              <w:proofErr w:type="spellStart"/>
              <w:r w:rsidR="0000647E">
                <w:t>Drosten</w:t>
              </w:r>
              <w:proofErr w:type="spellEnd"/>
              <w:r w:rsidR="0000647E">
                <w:t>.</w:t>
              </w:r>
            </w:ins>
            <w:ins w:id="21" w:author="Michel, Janine" w:date="2020-02-04T18:22:00Z">
              <w:r w:rsidR="0000647E">
                <w:t xml:space="preserve"> </w:t>
              </w:r>
            </w:ins>
            <w:ins w:id="22" w:author="Michel, Janine" w:date="2020-02-04T18:21:00Z">
              <w:r w:rsidR="0000647E">
                <w:t xml:space="preserve"> </w:t>
              </w:r>
            </w:ins>
            <w:r w:rsidRPr="001D0E71">
              <w:t>ZBS</w:t>
            </w:r>
            <w:r w:rsidRPr="009C3976">
              <w:t xml:space="preserve"> 1 erwartet Isolate aus München und Japan zur weiteren Untersuchung.  </w:t>
            </w:r>
          </w:p>
          <w:p w:rsidR="009C3976" w:rsidRPr="00962B79" w:rsidRDefault="009C3976" w:rsidP="006A2FCB">
            <w:pPr>
              <w:pStyle w:val="Listenabsatz"/>
              <w:numPr>
                <w:ilvl w:val="0"/>
                <w:numId w:val="29"/>
              </w:numPr>
            </w:pPr>
            <w:r w:rsidRPr="009C3976">
              <w:t>Die</w:t>
            </w:r>
            <w:r w:rsidR="001D0E71">
              <w:t xml:space="preserve"> Evidenz zur Einschätzung der</w:t>
            </w:r>
            <w:r w:rsidRPr="009C3976">
              <w:t xml:space="preserve"> Qualität eines Negativtest </w:t>
            </w:r>
            <w:r w:rsidR="001D0E71" w:rsidRPr="00962B79">
              <w:t>ist</w:t>
            </w:r>
            <w:r w:rsidR="00962B79" w:rsidRPr="00962B79">
              <w:t xml:space="preserve"> derzeit noch nicht ausreichend, aber vermutlich gering. </w:t>
            </w:r>
          </w:p>
          <w:p w:rsidR="009C3976" w:rsidRPr="00962B79" w:rsidRDefault="00DA191A" w:rsidP="00962B79">
            <w:pPr>
              <w:pStyle w:val="Listenabsatz"/>
              <w:numPr>
                <w:ilvl w:val="0"/>
                <w:numId w:val="29"/>
              </w:numPr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To</w:t>
            </w:r>
            <w:proofErr w:type="spellEnd"/>
            <w:r>
              <w:rPr>
                <w:highlight w:val="yellow"/>
              </w:rPr>
              <w:t xml:space="preserve"> Do </w:t>
            </w:r>
            <w:r w:rsidR="00962B79" w:rsidRPr="00962B79">
              <w:rPr>
                <w:highlight w:val="yellow"/>
              </w:rPr>
              <w:t xml:space="preserve">Der Ort der </w:t>
            </w:r>
            <w:r w:rsidR="001D0E71" w:rsidRPr="00962B79">
              <w:rPr>
                <w:highlight w:val="yellow"/>
              </w:rPr>
              <w:t xml:space="preserve">Probennahme (tiefer vs. </w:t>
            </w:r>
            <w:r w:rsidR="007B5E78" w:rsidRPr="00962B79">
              <w:rPr>
                <w:highlight w:val="yellow"/>
              </w:rPr>
              <w:t>o</w:t>
            </w:r>
            <w:r w:rsidR="001D0E71" w:rsidRPr="00962B79">
              <w:rPr>
                <w:highlight w:val="yellow"/>
              </w:rPr>
              <w:t xml:space="preserve">berer Rachenabstrich, </w:t>
            </w:r>
            <w:proofErr w:type="spellStart"/>
            <w:r w:rsidR="001D0E71" w:rsidRPr="00962B79">
              <w:rPr>
                <w:highlight w:val="yellow"/>
              </w:rPr>
              <w:t>Sputuminduktion</w:t>
            </w:r>
            <w:proofErr w:type="spellEnd"/>
            <w:r w:rsidR="001D0E71" w:rsidRPr="00962B79">
              <w:rPr>
                <w:highlight w:val="yellow"/>
              </w:rPr>
              <w:t>)</w:t>
            </w:r>
            <w:r w:rsidR="00962B79" w:rsidRPr="00962B79">
              <w:rPr>
                <w:highlight w:val="yellow"/>
              </w:rPr>
              <w:t xml:space="preserve"> wird zwischen Abt1, IBBS und FG 36 abgeklärt.</w:t>
            </w:r>
            <w:r w:rsidR="009C3976" w:rsidRPr="00962B79">
              <w:rPr>
                <w:highlight w:val="yellow"/>
              </w:rPr>
              <w:t xml:space="preserve"> </w:t>
            </w:r>
          </w:p>
          <w:p w:rsidR="006D3386" w:rsidRPr="007C3305" w:rsidRDefault="006D3386" w:rsidP="001D0E71">
            <w:pPr>
              <w:rPr>
                <w:b/>
              </w:rPr>
            </w:pPr>
          </w:p>
        </w:tc>
        <w:tc>
          <w:tcPr>
            <w:tcW w:w="1208" w:type="dxa"/>
          </w:tcPr>
          <w:p w:rsidR="00B17629" w:rsidRPr="002D5CBF" w:rsidRDefault="00B17629" w:rsidP="006A2FCB">
            <w:r>
              <w:lastRenderedPageBreak/>
              <w:t>FG17</w:t>
            </w:r>
          </w:p>
        </w:tc>
      </w:tr>
      <w:tr w:rsidR="00B17629" w:rsidRPr="002D5CBF" w:rsidTr="00522238">
        <w:tc>
          <w:tcPr>
            <w:tcW w:w="684" w:type="dxa"/>
          </w:tcPr>
          <w:p w:rsidR="00B17629" w:rsidRPr="002D5CBF" w:rsidRDefault="00B17629" w:rsidP="006A2FCB">
            <w:pPr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7079" w:type="dxa"/>
          </w:tcPr>
          <w:p w:rsidR="00B17629" w:rsidRDefault="00B17629" w:rsidP="006A2FCB">
            <w:pPr>
              <w:rPr>
                <w:b/>
                <w:sz w:val="28"/>
              </w:rPr>
            </w:pPr>
            <w:r w:rsidRPr="00377D87">
              <w:rPr>
                <w:b/>
                <w:sz w:val="28"/>
              </w:rPr>
              <w:t>Surveillance-Anforderungen</w:t>
            </w:r>
          </w:p>
          <w:p w:rsidR="00377D87" w:rsidRPr="00377D87" w:rsidRDefault="00377D87" w:rsidP="006A2FCB">
            <w:pPr>
              <w:rPr>
                <w:b/>
                <w:sz w:val="28"/>
              </w:rPr>
            </w:pPr>
          </w:p>
          <w:p w:rsidR="00B17629" w:rsidRPr="00377D87" w:rsidRDefault="00B17629" w:rsidP="00377D87">
            <w:pPr>
              <w:rPr>
                <w:b/>
              </w:rPr>
            </w:pPr>
            <w:r w:rsidRPr="00377D87">
              <w:rPr>
                <w:b/>
              </w:rPr>
              <w:t>Änderung der Falldefinition</w:t>
            </w:r>
          </w:p>
          <w:p w:rsidR="00ED5D4C" w:rsidRDefault="006D3386" w:rsidP="00377D87">
            <w:pPr>
              <w:pStyle w:val="Listenabsatz"/>
              <w:numPr>
                <w:ilvl w:val="0"/>
                <w:numId w:val="29"/>
              </w:numPr>
            </w:pPr>
            <w:r>
              <w:t xml:space="preserve">Zumindest am Anfang ist die Symptomatik </w:t>
            </w:r>
            <w:r w:rsidR="00377D87">
              <w:t xml:space="preserve">häufig </w:t>
            </w:r>
            <w:r>
              <w:t xml:space="preserve">recht unspezifisch, z.B. </w:t>
            </w:r>
            <w:r w:rsidR="00087333">
              <w:t xml:space="preserve"> bei der </w:t>
            </w:r>
            <w:r>
              <w:t xml:space="preserve">Indexpatientin Bayern. </w:t>
            </w:r>
            <w:r w:rsidR="00377D87">
              <w:t xml:space="preserve">Daher </w:t>
            </w:r>
            <w:r w:rsidR="00962B79">
              <w:t>soll im Fluss</w:t>
            </w:r>
            <w:r w:rsidR="003E29C6">
              <w:t>schema</w:t>
            </w:r>
            <w:r w:rsidR="00ED5D4C">
              <w:t xml:space="preserve"> die Sensitivität erhöht werden kann. </w:t>
            </w:r>
          </w:p>
          <w:p w:rsidR="006D3386" w:rsidRDefault="00ED5D4C" w:rsidP="00377D87">
            <w:pPr>
              <w:pStyle w:val="Listenabsatz"/>
              <w:numPr>
                <w:ilvl w:val="0"/>
                <w:numId w:val="29"/>
              </w:numPr>
            </w:pPr>
            <w:r>
              <w:t xml:space="preserve">Alternativen zu </w:t>
            </w:r>
            <w:r w:rsidR="006D3386">
              <w:t xml:space="preserve">„ Akute Respiratorische Symptomatik von </w:t>
            </w:r>
            <w:r w:rsidR="003E29C6">
              <w:t>beliebiger Schwere“</w:t>
            </w:r>
            <w:r>
              <w:t xml:space="preserve"> wurden diskutiert. </w:t>
            </w:r>
            <w:r w:rsidR="003E29C6">
              <w:t>Ein g</w:t>
            </w:r>
            <w:r w:rsidR="00087333">
              <w:t>enauer Text</w:t>
            </w:r>
            <w:r>
              <w:t xml:space="preserve"> und die Reihen</w:t>
            </w:r>
            <w:r w:rsidR="00962B79">
              <w:t xml:space="preserve">folge (Kontakt vor </w:t>
            </w:r>
            <w:proofErr w:type="spellStart"/>
            <w:r w:rsidR="00962B79">
              <w:t>Symptomenen</w:t>
            </w:r>
            <w:proofErr w:type="spellEnd"/>
            <w:r w:rsidR="00962B79">
              <w:t xml:space="preserve">) </w:t>
            </w:r>
            <w:proofErr w:type="gramStart"/>
            <w:r>
              <w:t>wird</w:t>
            </w:r>
            <w:proofErr w:type="gramEnd"/>
            <w:r>
              <w:t xml:space="preserve"> a</w:t>
            </w:r>
            <w:r w:rsidR="00962B79">
              <w:t>bgestimmt.  (FG 36, IBBS, FG 32)</w:t>
            </w:r>
          </w:p>
          <w:p w:rsidR="00087333" w:rsidRDefault="00087333" w:rsidP="00087333">
            <w:pPr>
              <w:pStyle w:val="Listenabsatz"/>
            </w:pPr>
          </w:p>
          <w:p w:rsidR="00B17629" w:rsidRPr="00ED5D4C" w:rsidRDefault="00B17629" w:rsidP="00ED5D4C">
            <w:pPr>
              <w:rPr>
                <w:b/>
              </w:rPr>
            </w:pPr>
            <w:r w:rsidRPr="00ED5D4C">
              <w:rPr>
                <w:b/>
              </w:rPr>
              <w:t xml:space="preserve">Inkrafttreten </w:t>
            </w:r>
            <w:r w:rsidR="001B6784">
              <w:rPr>
                <w:b/>
              </w:rPr>
              <w:t xml:space="preserve">der </w:t>
            </w:r>
            <w:r w:rsidRPr="00ED5D4C">
              <w:rPr>
                <w:b/>
              </w:rPr>
              <w:t>Melde</w:t>
            </w:r>
            <w:r w:rsidR="001B6784">
              <w:rPr>
                <w:b/>
              </w:rPr>
              <w:t>pflicht</w:t>
            </w:r>
            <w:r w:rsidRPr="00ED5D4C">
              <w:rPr>
                <w:b/>
              </w:rPr>
              <w:t>verordnung</w:t>
            </w:r>
          </w:p>
          <w:p w:rsidR="001B6784" w:rsidRPr="00962B79" w:rsidRDefault="00ED5D4C" w:rsidP="00087333">
            <w:pPr>
              <w:pStyle w:val="Listenabsatz"/>
              <w:numPr>
                <w:ilvl w:val="0"/>
                <w:numId w:val="29"/>
              </w:numPr>
            </w:pPr>
            <w:r w:rsidRPr="00962B79">
              <w:t xml:space="preserve">Die </w:t>
            </w:r>
            <w:r w:rsidR="00087333" w:rsidRPr="00962B79">
              <w:t>Melde</w:t>
            </w:r>
            <w:r w:rsidRPr="00962B79">
              <w:t>pflicht</w:t>
            </w:r>
            <w:r w:rsidR="00087333" w:rsidRPr="00962B79">
              <w:t>vero</w:t>
            </w:r>
            <w:r w:rsidR="001C7635" w:rsidRPr="00962B79">
              <w:t>r</w:t>
            </w:r>
            <w:r w:rsidR="00087333" w:rsidRPr="00962B79">
              <w:t xml:space="preserve">dnung ist in Kraft und </w:t>
            </w:r>
            <w:r w:rsidR="001B6784" w:rsidRPr="00962B79">
              <w:t>ein</w:t>
            </w:r>
            <w:r w:rsidR="001C7635" w:rsidRPr="00962B79">
              <w:t xml:space="preserve"> </w:t>
            </w:r>
            <w:r w:rsidR="00087333" w:rsidRPr="00962B79">
              <w:t xml:space="preserve">Infobrief mit Erklärung </w:t>
            </w:r>
            <w:r w:rsidR="001C7635" w:rsidRPr="00962B79">
              <w:t xml:space="preserve">wurde </w:t>
            </w:r>
            <w:r w:rsidR="00087333" w:rsidRPr="00962B79">
              <w:t>versand</w:t>
            </w:r>
            <w:r w:rsidR="001C7635" w:rsidRPr="00962B79">
              <w:t>t</w:t>
            </w:r>
            <w:r w:rsidR="00087333" w:rsidRPr="00962B79">
              <w:t xml:space="preserve">. </w:t>
            </w:r>
          </w:p>
          <w:p w:rsidR="00DA191A" w:rsidRDefault="00962B79" w:rsidP="00087333">
            <w:pPr>
              <w:pStyle w:val="Listenabsatz"/>
              <w:numPr>
                <w:ilvl w:val="0"/>
                <w:numId w:val="29"/>
              </w:numPr>
            </w:pPr>
            <w:r w:rsidRPr="00962B79">
              <w:t>Bei Ländern bestehen Bedenken, weil</w:t>
            </w:r>
            <w:r w:rsidR="00087333" w:rsidRPr="00962B79">
              <w:t xml:space="preserve"> </w:t>
            </w:r>
            <w:r w:rsidR="001C7635" w:rsidRPr="00962B79">
              <w:t>Kontaktpersonen enthalten sind. RKI a</w:t>
            </w:r>
            <w:r w:rsidR="00087333" w:rsidRPr="00962B79">
              <w:t>rg</w:t>
            </w:r>
            <w:r w:rsidR="001C7635" w:rsidRPr="00962B79">
              <w:t>u</w:t>
            </w:r>
            <w:r w:rsidR="00087333" w:rsidRPr="00962B79">
              <w:t>me</w:t>
            </w:r>
            <w:r w:rsidR="001C7635" w:rsidRPr="00962B79">
              <w:t>n</w:t>
            </w:r>
            <w:r w:rsidR="00087333" w:rsidRPr="00962B79">
              <w:t>tiert, dass diese Infos an</w:t>
            </w:r>
            <w:r w:rsidR="001C7635" w:rsidRPr="00962B79">
              <w:t xml:space="preserve"> </w:t>
            </w:r>
            <w:r w:rsidR="00087333" w:rsidRPr="00962B79">
              <w:t>die WHO gem</w:t>
            </w:r>
            <w:r w:rsidR="001C7635" w:rsidRPr="00962B79">
              <w:t>e</w:t>
            </w:r>
            <w:r w:rsidR="00087333" w:rsidRPr="00962B79">
              <w:t xml:space="preserve">ldet werden müssen. Dies muss morgen an AGI diskutiert werden. </w:t>
            </w:r>
          </w:p>
          <w:p w:rsidR="00087333" w:rsidRPr="00962B79" w:rsidRDefault="00087333" w:rsidP="00087333">
            <w:pPr>
              <w:pStyle w:val="Listenabsatz"/>
              <w:numPr>
                <w:ilvl w:val="0"/>
                <w:numId w:val="29"/>
              </w:numPr>
            </w:pPr>
            <w:r w:rsidRPr="00DA191A">
              <w:rPr>
                <w:highlight w:val="yellow"/>
              </w:rPr>
              <w:t xml:space="preserve">Herr Sangs hatte um Erläuterung zur Rechtsgrundlage </w:t>
            </w:r>
            <w:r w:rsidR="001C7635" w:rsidRPr="00DA191A">
              <w:rPr>
                <w:highlight w:val="yellow"/>
              </w:rPr>
              <w:t xml:space="preserve">zur Datenerhebung gebeten, Herr </w:t>
            </w:r>
            <w:proofErr w:type="spellStart"/>
            <w:ins w:id="23" w:author="Haas, Walter" w:date="2020-02-04T10:41:00Z">
              <w:r w:rsidR="00D44FEA">
                <w:rPr>
                  <w:highlight w:val="yellow"/>
                </w:rPr>
                <w:t>M</w:t>
              </w:r>
            </w:ins>
            <w:del w:id="24" w:author="Haas, Walter" w:date="2020-02-04T10:41:00Z">
              <w:r w:rsidR="00962B79" w:rsidRPr="00DA191A" w:rsidDel="00D44FEA">
                <w:rPr>
                  <w:highlight w:val="yellow"/>
                </w:rPr>
                <w:delText>m</w:delText>
              </w:r>
            </w:del>
            <w:r w:rsidR="00962B79" w:rsidRPr="00DA191A">
              <w:rPr>
                <w:highlight w:val="yellow"/>
              </w:rPr>
              <w:t>ehlitz</w:t>
            </w:r>
            <w:proofErr w:type="spellEnd"/>
            <w:r w:rsidR="00962B79" w:rsidRPr="00DA191A">
              <w:rPr>
                <w:highlight w:val="yellow"/>
              </w:rPr>
              <w:t xml:space="preserve"> und Frau </w:t>
            </w:r>
            <w:proofErr w:type="spellStart"/>
            <w:r w:rsidR="00962B79" w:rsidRPr="00DA191A">
              <w:rPr>
                <w:highlight w:val="yellow"/>
              </w:rPr>
              <w:t>Reupke</w:t>
            </w:r>
            <w:proofErr w:type="spellEnd"/>
            <w:r w:rsidR="00962B79" w:rsidRPr="00DA191A">
              <w:rPr>
                <w:highlight w:val="yellow"/>
              </w:rPr>
              <w:t xml:space="preserve"> </w:t>
            </w:r>
            <w:proofErr w:type="gramStart"/>
            <w:r w:rsidRPr="00DA191A">
              <w:rPr>
                <w:highlight w:val="yellow"/>
              </w:rPr>
              <w:t>arbeite</w:t>
            </w:r>
            <w:r w:rsidR="00962B79" w:rsidRPr="00DA191A">
              <w:rPr>
                <w:highlight w:val="yellow"/>
              </w:rPr>
              <w:t>n</w:t>
            </w:r>
            <w:proofErr w:type="gramEnd"/>
            <w:r w:rsidRPr="00DA191A">
              <w:rPr>
                <w:highlight w:val="yellow"/>
              </w:rPr>
              <w:t xml:space="preserve"> daran.</w:t>
            </w:r>
            <w:r w:rsidRPr="00962B79">
              <w:t xml:space="preserve"> </w:t>
            </w:r>
          </w:p>
          <w:p w:rsidR="00087333" w:rsidRPr="006B5C65" w:rsidRDefault="00087333" w:rsidP="00962B79"/>
        </w:tc>
        <w:tc>
          <w:tcPr>
            <w:tcW w:w="1208" w:type="dxa"/>
          </w:tcPr>
          <w:p w:rsidR="00B17629" w:rsidRDefault="00B17629" w:rsidP="006A2FCB"/>
          <w:p w:rsidR="00B17629" w:rsidRDefault="00B17629" w:rsidP="006A2FCB">
            <w:r>
              <w:t>FG36</w:t>
            </w:r>
          </w:p>
          <w:p w:rsidR="00B17629" w:rsidRDefault="00B17629" w:rsidP="006A2FCB">
            <w:r>
              <w:t>FG32</w:t>
            </w:r>
          </w:p>
          <w:p w:rsidR="00B17629" w:rsidRPr="002D5CBF" w:rsidRDefault="00B17629" w:rsidP="006A2FCB">
            <w:r>
              <w:t>FG32</w:t>
            </w:r>
          </w:p>
        </w:tc>
      </w:tr>
      <w:tr w:rsidR="00B17629" w:rsidRPr="002D5CBF" w:rsidTr="00522238">
        <w:tc>
          <w:tcPr>
            <w:tcW w:w="684" w:type="dxa"/>
          </w:tcPr>
          <w:p w:rsidR="00B17629" w:rsidRPr="002D5CBF" w:rsidRDefault="00B17629" w:rsidP="006A2FCB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079" w:type="dxa"/>
          </w:tcPr>
          <w:p w:rsidR="00B17629" w:rsidRDefault="00B17629" w:rsidP="006A2FCB">
            <w:pPr>
              <w:rPr>
                <w:b/>
                <w:sz w:val="28"/>
              </w:rPr>
            </w:pPr>
            <w:r w:rsidRPr="00FA64E5">
              <w:rPr>
                <w:b/>
                <w:sz w:val="28"/>
              </w:rPr>
              <w:t>Maßnahmen zum Infektionsschutz</w:t>
            </w:r>
          </w:p>
          <w:p w:rsidR="00FA64E5" w:rsidRPr="00FA64E5" w:rsidRDefault="00FA64E5" w:rsidP="006A2FCB">
            <w:pPr>
              <w:rPr>
                <w:b/>
                <w:sz w:val="28"/>
              </w:rPr>
            </w:pPr>
          </w:p>
          <w:p w:rsidR="003E29C6" w:rsidRPr="00962B79" w:rsidRDefault="003E29C6" w:rsidP="00087333">
            <w:pPr>
              <w:pStyle w:val="Listenabsatz"/>
              <w:numPr>
                <w:ilvl w:val="0"/>
                <w:numId w:val="29"/>
              </w:numPr>
            </w:pPr>
            <w:r w:rsidRPr="00962B79">
              <w:t xml:space="preserve">Bezüglich der möglichen Absage von Messen </w:t>
            </w:r>
            <w:r w:rsidR="00962B79" w:rsidRPr="00962B79">
              <w:t xml:space="preserve">/ Ausladung von Ausstellern aus China </w:t>
            </w:r>
            <w:r w:rsidRPr="00962B79">
              <w:t xml:space="preserve">wurde eine Risikoeinschätzung </w:t>
            </w:r>
            <w:r w:rsidRPr="00962B79">
              <w:lastRenderedPageBreak/>
              <w:t xml:space="preserve">bei ECDC angefordert. Es wird zudem morgen in der AGI diskutiert. Derzeit wird eine Absage </w:t>
            </w:r>
            <w:r w:rsidR="00962B79" w:rsidRPr="00962B79">
              <w:t xml:space="preserve">vom RKI </w:t>
            </w:r>
            <w:r w:rsidRPr="00962B79">
              <w:t xml:space="preserve">nicht empfohlen. </w:t>
            </w:r>
          </w:p>
          <w:p w:rsidR="006A2FCB" w:rsidRDefault="006A2FCB" w:rsidP="00087333">
            <w:pPr>
              <w:pStyle w:val="Listenabsatz"/>
              <w:numPr>
                <w:ilvl w:val="0"/>
                <w:numId w:val="29"/>
              </w:numPr>
            </w:pPr>
            <w:r>
              <w:t xml:space="preserve">In </w:t>
            </w:r>
            <w:r w:rsidR="00962B79">
              <w:t xml:space="preserve">manchen </w:t>
            </w:r>
            <w:r>
              <w:t>anderen europäischen Ländern gibt es keine Rechtsgrundlage für Quarantäne</w:t>
            </w:r>
            <w:r w:rsidR="003E29C6">
              <w:t xml:space="preserve">, dies sollte ggf. in der Zukunft auf der europäischen Ebene diskutiert werden.  </w:t>
            </w:r>
          </w:p>
          <w:p w:rsidR="006A2FCB" w:rsidRDefault="003E29C6" w:rsidP="00087333">
            <w:pPr>
              <w:pStyle w:val="Listenabsatz"/>
              <w:numPr>
                <w:ilvl w:val="0"/>
                <w:numId w:val="29"/>
              </w:numPr>
            </w:pPr>
            <w:r>
              <w:t xml:space="preserve">Es gab </w:t>
            </w:r>
            <w:r w:rsidR="006A2FCB">
              <w:t>Anfrage</w:t>
            </w:r>
            <w:r>
              <w:t xml:space="preserve">n </w:t>
            </w:r>
            <w:r w:rsidR="006A2FCB">
              <w:t>nach</w:t>
            </w:r>
            <w:r>
              <w:t xml:space="preserve"> der Verfügbarkeit von </w:t>
            </w:r>
            <w:r w:rsidR="006A2FCB">
              <w:t>Masken</w:t>
            </w:r>
            <w:r>
              <w:t xml:space="preserve"> und Schutzkleidung</w:t>
            </w:r>
            <w:r w:rsidR="006A2FCB">
              <w:t>.</w:t>
            </w:r>
            <w:r>
              <w:t xml:space="preserve"> Das</w:t>
            </w:r>
            <w:r w:rsidR="006A2FCB">
              <w:t xml:space="preserve"> BMG prüft mit Herstellern Lagerbestände und Produktions</w:t>
            </w:r>
            <w:r>
              <w:t xml:space="preserve">kapazitäten. </w:t>
            </w:r>
          </w:p>
          <w:p w:rsidR="006A2FCB" w:rsidRDefault="006A2FCB" w:rsidP="00087333">
            <w:pPr>
              <w:pStyle w:val="Listenabsatz"/>
              <w:numPr>
                <w:ilvl w:val="0"/>
                <w:numId w:val="29"/>
              </w:numPr>
            </w:pPr>
            <w:r>
              <w:t>Irland schlägt</w:t>
            </w:r>
            <w:r w:rsidR="003E29C6">
              <w:t xml:space="preserve"> über EWRS ein gemeinsames europäisches </w:t>
            </w:r>
            <w:proofErr w:type="spellStart"/>
            <w:r w:rsidR="003E29C6">
              <w:t>Procur</w:t>
            </w:r>
            <w:r w:rsidR="00962B79">
              <w:t>e</w:t>
            </w:r>
            <w:r w:rsidR="003E29C6">
              <w:t>m</w:t>
            </w:r>
            <w:r>
              <w:t>e</w:t>
            </w:r>
            <w:r w:rsidR="003E29C6">
              <w:t>n</w:t>
            </w:r>
            <w:r>
              <w:t>t</w:t>
            </w:r>
            <w:proofErr w:type="spellEnd"/>
            <w:r>
              <w:t xml:space="preserve"> für PPE vor. </w:t>
            </w:r>
          </w:p>
          <w:p w:rsidR="00087333" w:rsidRPr="00F450FD" w:rsidRDefault="00087333" w:rsidP="00087333">
            <w:r>
              <w:t xml:space="preserve"> </w:t>
            </w:r>
          </w:p>
        </w:tc>
        <w:tc>
          <w:tcPr>
            <w:tcW w:w="1208" w:type="dxa"/>
          </w:tcPr>
          <w:p w:rsidR="00B17629" w:rsidRDefault="00B17629" w:rsidP="006A2FCB"/>
          <w:p w:rsidR="00B17629" w:rsidRPr="002D5CBF" w:rsidRDefault="00B17629" w:rsidP="006A2FCB">
            <w:r>
              <w:t xml:space="preserve">FG 32/ </w:t>
            </w:r>
            <w:proofErr w:type="spellStart"/>
            <w:r>
              <w:t>Präs</w:t>
            </w:r>
            <w:proofErr w:type="spellEnd"/>
          </w:p>
        </w:tc>
      </w:tr>
      <w:tr w:rsidR="00B17629" w:rsidRPr="002D5CBF" w:rsidTr="00522238">
        <w:tc>
          <w:tcPr>
            <w:tcW w:w="684" w:type="dxa"/>
          </w:tcPr>
          <w:p w:rsidR="00B17629" w:rsidRPr="002D5CBF" w:rsidRDefault="00B17629" w:rsidP="006A2FCB">
            <w:pPr>
              <w:rPr>
                <w:b/>
              </w:rPr>
            </w:pPr>
            <w:r>
              <w:rPr>
                <w:b/>
              </w:rPr>
              <w:lastRenderedPageBreak/>
              <w:t>8</w:t>
            </w:r>
          </w:p>
        </w:tc>
        <w:tc>
          <w:tcPr>
            <w:tcW w:w="7079" w:type="dxa"/>
          </w:tcPr>
          <w:p w:rsidR="00B17629" w:rsidRDefault="00B17629" w:rsidP="006A2FCB">
            <w:pPr>
              <w:rPr>
                <w:b/>
                <w:sz w:val="28"/>
              </w:rPr>
            </w:pPr>
            <w:r w:rsidRPr="00FA64E5">
              <w:rPr>
                <w:b/>
                <w:sz w:val="28"/>
              </w:rPr>
              <w:t>Klinisches Management</w:t>
            </w:r>
          </w:p>
          <w:p w:rsidR="00FA64E5" w:rsidRPr="00FA64E5" w:rsidRDefault="00FA64E5" w:rsidP="006A2FCB">
            <w:pPr>
              <w:rPr>
                <w:b/>
                <w:sz w:val="28"/>
              </w:rPr>
            </w:pPr>
          </w:p>
          <w:p w:rsidR="003E29C6" w:rsidRDefault="003E29C6" w:rsidP="00962B79">
            <w:pPr>
              <w:pStyle w:val="Listenabsatz"/>
              <w:numPr>
                <w:ilvl w:val="0"/>
                <w:numId w:val="35"/>
              </w:numPr>
            </w:pPr>
            <w:r>
              <w:t xml:space="preserve">Die behandelnden Ärzte in Frankfurt und Bayern beraten sich in einer WHO-Telefonkonferenz mit Ärzten aus anderen betroffenen Ländern. </w:t>
            </w:r>
          </w:p>
          <w:p w:rsidR="003E29C6" w:rsidRDefault="00962B79" w:rsidP="00B17629">
            <w:pPr>
              <w:pStyle w:val="Listenabsatz"/>
              <w:numPr>
                <w:ilvl w:val="0"/>
                <w:numId w:val="29"/>
              </w:numPr>
            </w:pPr>
            <w:r>
              <w:t>IBBS überarbeitet das Fluss</w:t>
            </w:r>
            <w:r w:rsidR="003E29C6">
              <w:t xml:space="preserve">schema. Ergänzung eines Fragealgorithmus sowie der Unterscheidung zwischen häuslicher Quarantäne und Krankenhausaufenthalt. </w:t>
            </w:r>
          </w:p>
          <w:p w:rsidR="006A2FCB" w:rsidRPr="006B5C65" w:rsidRDefault="006A2FCB" w:rsidP="006A2FCB"/>
        </w:tc>
        <w:tc>
          <w:tcPr>
            <w:tcW w:w="1208" w:type="dxa"/>
          </w:tcPr>
          <w:p w:rsidR="00B17629" w:rsidRDefault="00B17629" w:rsidP="006A2FCB"/>
          <w:p w:rsidR="00B17629" w:rsidRPr="002D5CBF" w:rsidRDefault="00B17629" w:rsidP="006A2FCB">
            <w:r>
              <w:t>IBBS</w:t>
            </w:r>
          </w:p>
        </w:tc>
      </w:tr>
      <w:tr w:rsidR="00B17629" w:rsidRPr="002D5CBF" w:rsidTr="00522238">
        <w:tc>
          <w:tcPr>
            <w:tcW w:w="684" w:type="dxa"/>
          </w:tcPr>
          <w:p w:rsidR="00B17629" w:rsidRPr="002D5CBF" w:rsidRDefault="00B17629" w:rsidP="006A2FCB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7079" w:type="dxa"/>
          </w:tcPr>
          <w:p w:rsidR="00B17629" w:rsidRDefault="00B17629" w:rsidP="006A2FCB">
            <w:pPr>
              <w:rPr>
                <w:b/>
                <w:sz w:val="28"/>
              </w:rPr>
            </w:pPr>
            <w:r w:rsidRPr="003E29C6">
              <w:rPr>
                <w:b/>
                <w:sz w:val="28"/>
              </w:rPr>
              <w:t xml:space="preserve">Transport </w:t>
            </w:r>
          </w:p>
          <w:p w:rsidR="001B6784" w:rsidRPr="003E29C6" w:rsidRDefault="001B6784" w:rsidP="006A2FCB">
            <w:pPr>
              <w:rPr>
                <w:b/>
                <w:sz w:val="28"/>
              </w:rPr>
            </w:pPr>
          </w:p>
          <w:p w:rsidR="001B6784" w:rsidRPr="001B6784" w:rsidRDefault="001B6784" w:rsidP="001B6784">
            <w:pPr>
              <w:rPr>
                <w:b/>
              </w:rPr>
            </w:pPr>
            <w:r w:rsidRPr="001B6784">
              <w:rPr>
                <w:b/>
              </w:rPr>
              <w:t xml:space="preserve">Umgang mit </w:t>
            </w:r>
            <w:r w:rsidR="00962B79">
              <w:rPr>
                <w:b/>
              </w:rPr>
              <w:t>Reisenden aus China</w:t>
            </w:r>
          </w:p>
          <w:p w:rsidR="001B6784" w:rsidRDefault="00962B79" w:rsidP="00B17629">
            <w:pPr>
              <w:pStyle w:val="Listenabsatz"/>
              <w:numPr>
                <w:ilvl w:val="0"/>
                <w:numId w:val="29"/>
              </w:numPr>
            </w:pPr>
            <w:r>
              <w:t xml:space="preserve">Die AG der für IGV-benannte Flughäfen zuständigen Gesundheitsbehörden hat sich gegen </w:t>
            </w:r>
            <w:r w:rsidR="001D0E71">
              <w:t>Entry Screening und Massentests an Flughäfen</w:t>
            </w:r>
            <w:r>
              <w:t xml:space="preserve"> ausgesprochen</w:t>
            </w:r>
            <w:r w:rsidR="001D0E71">
              <w:t>. Die Maßnahmen wären sehr einschneidend, stehen in keinem Verhältnis zum Nutzen. Die Information der Reisenden ist sinnvoll, damit sich diese bei Symptomen richtig verhalten.</w:t>
            </w:r>
          </w:p>
          <w:p w:rsidR="001B6784" w:rsidRPr="001B6784" w:rsidRDefault="001B6784" w:rsidP="001B6784">
            <w:pPr>
              <w:rPr>
                <w:highlight w:val="yellow"/>
              </w:rPr>
            </w:pPr>
          </w:p>
          <w:p w:rsidR="001B6784" w:rsidRPr="001B6784" w:rsidRDefault="001B6784" w:rsidP="001B6784">
            <w:pPr>
              <w:rPr>
                <w:b/>
              </w:rPr>
            </w:pPr>
            <w:r w:rsidRPr="001B6784">
              <w:rPr>
                <w:b/>
              </w:rPr>
              <w:t>Flughafenposter an Bahnhöfen</w:t>
            </w:r>
          </w:p>
          <w:p w:rsidR="001B6784" w:rsidRDefault="001B6784" w:rsidP="001B6784">
            <w:pPr>
              <w:pStyle w:val="Listenabsatz"/>
              <w:numPr>
                <w:ilvl w:val="0"/>
                <w:numId w:val="29"/>
              </w:numPr>
            </w:pPr>
            <w:r>
              <w:t>In der AGI TK wird geklärt</w:t>
            </w:r>
            <w:r w:rsidR="00962B79">
              <w:t>,</w:t>
            </w:r>
            <w:r>
              <w:t xml:space="preserve"> ob das Flughafenposter auch an Bahnhöfen aufgehängt werden soll. </w:t>
            </w:r>
          </w:p>
          <w:p w:rsidR="001B6784" w:rsidRDefault="001B6784" w:rsidP="001B6784">
            <w:pPr>
              <w:pStyle w:val="Listenabsatz"/>
            </w:pPr>
          </w:p>
          <w:p w:rsidR="00865B83" w:rsidRPr="00A64F7A" w:rsidRDefault="00865B83" w:rsidP="00865B83">
            <w:pPr>
              <w:pStyle w:val="Listenabsatz"/>
            </w:pPr>
            <w:r>
              <w:t xml:space="preserve"> </w:t>
            </w:r>
          </w:p>
        </w:tc>
        <w:tc>
          <w:tcPr>
            <w:tcW w:w="1208" w:type="dxa"/>
          </w:tcPr>
          <w:p w:rsidR="00B17629" w:rsidRDefault="00B17629" w:rsidP="006A2FCB"/>
          <w:p w:rsidR="00B17629" w:rsidRPr="002D5CBF" w:rsidRDefault="00B17629" w:rsidP="006A2FCB">
            <w:r>
              <w:t>FG 32</w:t>
            </w:r>
          </w:p>
        </w:tc>
      </w:tr>
      <w:tr w:rsidR="00B17629" w:rsidRPr="002D5CBF" w:rsidTr="00522238">
        <w:tc>
          <w:tcPr>
            <w:tcW w:w="684" w:type="dxa"/>
          </w:tcPr>
          <w:p w:rsidR="00B17629" w:rsidRPr="002D5CBF" w:rsidRDefault="00B17629" w:rsidP="006A2FCB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079" w:type="dxa"/>
          </w:tcPr>
          <w:p w:rsidR="00FA64E5" w:rsidRDefault="00B17629" w:rsidP="006A2FCB">
            <w:pPr>
              <w:rPr>
                <w:b/>
                <w:sz w:val="28"/>
              </w:rPr>
            </w:pPr>
            <w:r w:rsidRPr="003E29C6">
              <w:rPr>
                <w:b/>
                <w:sz w:val="28"/>
              </w:rPr>
              <w:t>Informationen aus dem Lagezentrum</w:t>
            </w:r>
          </w:p>
          <w:p w:rsidR="00FA64E5" w:rsidRPr="003E29C6" w:rsidRDefault="00FA64E5" w:rsidP="006A2FCB">
            <w:pPr>
              <w:rPr>
                <w:b/>
                <w:sz w:val="28"/>
              </w:rPr>
            </w:pPr>
          </w:p>
          <w:p w:rsidR="00185408" w:rsidRDefault="00B11AA0" w:rsidP="00B17629">
            <w:pPr>
              <w:pStyle w:val="Listenabsatz"/>
              <w:numPr>
                <w:ilvl w:val="0"/>
                <w:numId w:val="29"/>
              </w:numPr>
            </w:pPr>
            <w:r>
              <w:t>Die Arbeitsbelastung im Lagezentrum ist weiterhin hoch, auch durch die Unterstützung</w:t>
            </w:r>
            <w:r w:rsidR="00962B79">
              <w:t xml:space="preserve"> Bayerns</w:t>
            </w:r>
            <w:r>
              <w:t xml:space="preserve"> bei der Kontaktpersonennachverfolgung. </w:t>
            </w:r>
          </w:p>
          <w:p w:rsidR="00B11AA0" w:rsidRDefault="00B11AA0" w:rsidP="00B17629">
            <w:pPr>
              <w:pStyle w:val="Listenabsatz"/>
              <w:numPr>
                <w:ilvl w:val="0"/>
                <w:numId w:val="29"/>
              </w:numPr>
            </w:pPr>
            <w:r>
              <w:t xml:space="preserve">Die werktägige Arbeitszeit des Lagezentrums wurde erweitert auf  08:00-21:00 in 2 </w:t>
            </w:r>
            <w:r w:rsidR="00962B79">
              <w:t>Schichten. Auch am Wochenende we</w:t>
            </w:r>
            <w:r>
              <w:t xml:space="preserve">rden </w:t>
            </w:r>
            <w:r w:rsidR="00962B79">
              <w:t xml:space="preserve">künftig </w:t>
            </w:r>
            <w:r w:rsidR="001D0E71">
              <w:t>2 Sc</w:t>
            </w:r>
            <w:r w:rsidR="00962B79">
              <w:t>hichten eingeführt, der Rufdien</w:t>
            </w:r>
            <w:r w:rsidR="001D0E71">
              <w:t>s</w:t>
            </w:r>
            <w:r w:rsidR="00962B79">
              <w:t>t</w:t>
            </w:r>
            <w:r w:rsidR="001D0E71">
              <w:t xml:space="preserve"> ist ebenfalls stark belastet. </w:t>
            </w:r>
            <w:r>
              <w:t xml:space="preserve"> </w:t>
            </w:r>
          </w:p>
          <w:p w:rsidR="00B11AA0" w:rsidRDefault="00B11AA0" w:rsidP="00B17629">
            <w:pPr>
              <w:pStyle w:val="Listenabsatz"/>
              <w:numPr>
                <w:ilvl w:val="0"/>
                <w:numId w:val="29"/>
              </w:numPr>
            </w:pPr>
            <w:r>
              <w:lastRenderedPageBreak/>
              <w:t>Weitere Schulungen wurden durchgeführt</w:t>
            </w:r>
            <w:r w:rsidR="001D0E71">
              <w:t xml:space="preserve">, Leitungsebene von Abt 3 hilft bei bestimmten Funktionen. </w:t>
            </w:r>
            <w:r>
              <w:t xml:space="preserve"> </w:t>
            </w:r>
          </w:p>
          <w:p w:rsidR="00B11AA0" w:rsidRPr="00962B79" w:rsidRDefault="00B11AA0" w:rsidP="001D0E71">
            <w:pPr>
              <w:pStyle w:val="Listenabsatz"/>
              <w:numPr>
                <w:ilvl w:val="0"/>
                <w:numId w:val="29"/>
              </w:numPr>
            </w:pPr>
            <w:r>
              <w:t>Langfristig müssen die Kr</w:t>
            </w:r>
            <w:r w:rsidR="001D0E71">
              <w:t xml:space="preserve">äfte geschont werden, hierfür </w:t>
            </w:r>
            <w:r w:rsidR="001D0E71" w:rsidRPr="00962B79">
              <w:t>mü</w:t>
            </w:r>
            <w:r w:rsidRPr="00962B79">
              <w:t>ss</w:t>
            </w:r>
            <w:r w:rsidR="001D0E71" w:rsidRPr="00962B79">
              <w:t>en</w:t>
            </w:r>
            <w:r w:rsidRPr="00962B79">
              <w:t xml:space="preserve"> ggf. auch Projekte und Entsendungen </w:t>
            </w:r>
            <w:proofErr w:type="spellStart"/>
            <w:r w:rsidRPr="00962B79">
              <w:t>depriorisiert</w:t>
            </w:r>
            <w:proofErr w:type="spellEnd"/>
            <w:r w:rsidRPr="00962B79">
              <w:t xml:space="preserve"> werden. </w:t>
            </w:r>
          </w:p>
          <w:p w:rsidR="00B11AA0" w:rsidRPr="00962B79" w:rsidRDefault="00185408" w:rsidP="00B17629">
            <w:pPr>
              <w:pStyle w:val="Listenabsatz"/>
              <w:numPr>
                <w:ilvl w:val="0"/>
                <w:numId w:val="29"/>
              </w:numPr>
            </w:pPr>
            <w:r w:rsidRPr="00962B79">
              <w:t xml:space="preserve">Zur Unterstützung und Liaison wird ein Virologe des RKI </w:t>
            </w:r>
            <w:r w:rsidR="00B11AA0" w:rsidRPr="00962B79">
              <w:t>nach China geschickt, ein zweiter</w:t>
            </w:r>
            <w:r w:rsidRPr="00962B79">
              <w:t xml:space="preserve"> Virologe </w:t>
            </w:r>
            <w:r w:rsidR="00B11AA0" w:rsidRPr="00962B79">
              <w:t>der Bundeswehr</w:t>
            </w:r>
            <w:r w:rsidRPr="00962B79">
              <w:t xml:space="preserve"> ebenfalls</w:t>
            </w:r>
            <w:r w:rsidR="00B11AA0" w:rsidRPr="00962B79">
              <w:t xml:space="preserve">. </w:t>
            </w:r>
          </w:p>
          <w:p w:rsidR="006A2FCB" w:rsidRPr="00076F2F" w:rsidRDefault="006A2FCB" w:rsidP="001D0E71"/>
        </w:tc>
        <w:tc>
          <w:tcPr>
            <w:tcW w:w="1208" w:type="dxa"/>
          </w:tcPr>
          <w:p w:rsidR="00B17629" w:rsidRPr="002D5CBF" w:rsidRDefault="00B17629" w:rsidP="006A2FCB">
            <w:r>
              <w:lastRenderedPageBreak/>
              <w:t>FG32</w:t>
            </w:r>
          </w:p>
        </w:tc>
      </w:tr>
      <w:tr w:rsidR="00B17629" w:rsidRPr="002D5CBF" w:rsidTr="00522238">
        <w:tc>
          <w:tcPr>
            <w:tcW w:w="684" w:type="dxa"/>
          </w:tcPr>
          <w:p w:rsidR="00B17629" w:rsidRPr="002D5CBF" w:rsidRDefault="00B17629" w:rsidP="006A2FCB">
            <w:pPr>
              <w:rPr>
                <w:b/>
              </w:rPr>
            </w:pPr>
            <w:r>
              <w:rPr>
                <w:b/>
              </w:rPr>
              <w:lastRenderedPageBreak/>
              <w:t>11</w:t>
            </w:r>
          </w:p>
        </w:tc>
        <w:tc>
          <w:tcPr>
            <w:tcW w:w="7079" w:type="dxa"/>
          </w:tcPr>
          <w:p w:rsidR="00B17629" w:rsidRPr="00FA64E5" w:rsidRDefault="00B17629" w:rsidP="006A2FCB">
            <w:pPr>
              <w:rPr>
                <w:b/>
                <w:sz w:val="28"/>
              </w:rPr>
            </w:pPr>
            <w:r w:rsidRPr="00FA64E5">
              <w:rPr>
                <w:b/>
                <w:sz w:val="28"/>
              </w:rPr>
              <w:t>Andere Themen</w:t>
            </w:r>
          </w:p>
          <w:p w:rsidR="001D0E71" w:rsidRDefault="00B17629" w:rsidP="00B17629">
            <w:pPr>
              <w:pStyle w:val="Listenabsatz"/>
              <w:numPr>
                <w:ilvl w:val="0"/>
                <w:numId w:val="14"/>
              </w:numPr>
            </w:pPr>
            <w:r w:rsidRPr="002D5CBF">
              <w:t xml:space="preserve">Nächste Sitzung: </w:t>
            </w:r>
            <w:r>
              <w:t>Dienstag</w:t>
            </w:r>
            <w:r w:rsidRPr="002D5CBF">
              <w:t>, 0</w:t>
            </w:r>
            <w:r>
              <w:t>4</w:t>
            </w:r>
            <w:r w:rsidRPr="002D5CBF">
              <w:t>.02.2020, 1</w:t>
            </w:r>
            <w:r>
              <w:t>1</w:t>
            </w:r>
            <w:r w:rsidR="00B11AA0">
              <w:t>:00</w:t>
            </w:r>
            <w:r w:rsidRPr="002D5CBF">
              <w:t>-1</w:t>
            </w:r>
            <w:r>
              <w:t>2</w:t>
            </w:r>
            <w:r w:rsidRPr="002D5CBF">
              <w:t>:30</w:t>
            </w:r>
            <w:r>
              <w:t xml:space="preserve"> Uhr,</w:t>
            </w:r>
            <w:r w:rsidRPr="002D5CBF">
              <w:t xml:space="preserve"> Lagezentrum Besprechungsraum</w:t>
            </w:r>
          </w:p>
          <w:p w:rsidR="00B17629" w:rsidRDefault="00B11AA0" w:rsidP="00B17629">
            <w:pPr>
              <w:pStyle w:val="Listenabsatz"/>
              <w:numPr>
                <w:ilvl w:val="0"/>
                <w:numId w:val="14"/>
              </w:numPr>
            </w:pPr>
            <w:r>
              <w:t>Montag und Freitags 13:00-14:30</w:t>
            </w:r>
            <w:r w:rsidR="00962B79">
              <w:t>, sonst 11.-12.30 Uhr</w:t>
            </w:r>
          </w:p>
          <w:p w:rsidR="001D0E71" w:rsidRPr="002D5CBF" w:rsidRDefault="001D0E71" w:rsidP="001D0E71">
            <w:pPr>
              <w:pStyle w:val="Listenabsatz"/>
            </w:pPr>
          </w:p>
        </w:tc>
        <w:tc>
          <w:tcPr>
            <w:tcW w:w="1208" w:type="dxa"/>
          </w:tcPr>
          <w:p w:rsidR="00B17629" w:rsidRPr="002D5CBF" w:rsidRDefault="00B17629" w:rsidP="006A2FCB"/>
        </w:tc>
      </w:tr>
    </w:tbl>
    <w:p w:rsidR="008D72A0" w:rsidRDefault="008D72A0" w:rsidP="004F745E">
      <w:pPr>
        <w:spacing w:after="240" w:line="360" w:lineRule="auto"/>
      </w:pPr>
    </w:p>
    <w:sectPr w:rsidR="008D72A0" w:rsidSect="00105C99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" w:author="Michel, Janine" w:date="2020-02-04T18:21:00Z" w:initials="MJ">
    <w:p w:rsidR="0000647E" w:rsidRDefault="0000647E">
      <w:pPr>
        <w:pStyle w:val="Kommentartext"/>
      </w:pPr>
      <w:r>
        <w:rPr>
          <w:rStyle w:val="Kommentarzeichen"/>
        </w:rPr>
        <w:annotationRef/>
      </w:r>
      <w:r>
        <w:t>Bitte streichen stimmt so nicht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FCB" w:rsidRDefault="006A2FCB">
      <w:pPr>
        <w:spacing w:after="0"/>
      </w:pPr>
      <w:r>
        <w:separator/>
      </w:r>
    </w:p>
  </w:endnote>
  <w:endnote w:type="continuationSeparator" w:id="0">
    <w:p w:rsidR="006A2FCB" w:rsidRDefault="006A2F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FCB" w:rsidRDefault="006A2FCB" w:rsidP="00050D9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6A2FCB" w:rsidRDefault="006A2FCB" w:rsidP="00137A4A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FCB" w:rsidRDefault="006A2FCB" w:rsidP="00050D9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00647E">
      <w:rPr>
        <w:rStyle w:val="Seitenzahl"/>
        <w:noProof/>
      </w:rPr>
      <w:t>5</w:t>
    </w:r>
    <w:r>
      <w:rPr>
        <w:rStyle w:val="Seitenzahl"/>
      </w:rPr>
      <w:fldChar w:fldCharType="end"/>
    </w:r>
  </w:p>
  <w:p w:rsidR="006A2FCB" w:rsidRPr="009C0975" w:rsidRDefault="006A2FCB" w:rsidP="00137A4A">
    <w:pPr>
      <w:pStyle w:val="Fuzeile"/>
      <w:ind w:right="360"/>
      <w:rPr>
        <w:i/>
        <w:color w:val="7F7F7F" w:themeColor="text1" w:themeTint="80"/>
      </w:rPr>
    </w:pPr>
    <w:r w:rsidRPr="009C0975"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FCB" w:rsidRDefault="006A2FCB">
      <w:pPr>
        <w:spacing w:after="0"/>
      </w:pPr>
      <w:r>
        <w:separator/>
      </w:r>
    </w:p>
  </w:footnote>
  <w:footnote w:type="continuationSeparator" w:id="0">
    <w:p w:rsidR="006A2FCB" w:rsidRDefault="006A2FC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FCB" w:rsidRDefault="006A2FCB"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ab/>
    </w:r>
    <w:r>
      <w:rPr>
        <w:color w:val="1F497D" w:themeColor="text2"/>
      </w:rPr>
      <w:tab/>
    </w:r>
    <w:r w:rsidRPr="00105C99">
      <w:rPr>
        <w:noProof/>
        <w:color w:val="1F497D" w:themeColor="text2"/>
        <w:lang w:val="en-US"/>
      </w:rPr>
      <w:drawing>
        <wp:inline distT="0" distB="0" distL="0" distR="0" wp14:anchorId="7294D1CC" wp14:editId="52417BB7">
          <wp:extent cx="1574800" cy="465667"/>
          <wp:effectExtent l="25400" t="0" r="0" b="0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744" cy="465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  <w:p w:rsidR="006A2FCB" w:rsidRDefault="006A2FCB">
    <w:pPr>
      <w:pStyle w:val="Kopfzeile"/>
      <w:pBdr>
        <w:bottom w:val="single" w:sz="6" w:space="1" w:color="auto"/>
      </w:pBdr>
      <w:rPr>
        <w:color w:val="1F497D" w:themeColor="text2"/>
      </w:rPr>
    </w:pPr>
  </w:p>
  <w:p w:rsidR="006A2FCB" w:rsidRDefault="006A2FCB"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>Koordinierungsstelle</w:t>
    </w:r>
    <w:r w:rsidRPr="00105C99">
      <w:rPr>
        <w:color w:val="1F497D" w:themeColor="text2"/>
      </w:rPr>
      <w:t xml:space="preserve"> </w:t>
    </w:r>
    <w:r>
      <w:rPr>
        <w:color w:val="1F497D" w:themeColor="text2"/>
      </w:rPr>
      <w:t xml:space="preserve">des RKI </w:t>
    </w:r>
    <w:r>
      <w:rPr>
        <w:color w:val="1F497D" w:themeColor="text2"/>
      </w:rPr>
      <w:tab/>
    </w:r>
    <w:r>
      <w:rPr>
        <w:color w:val="1F497D" w:themeColor="text2"/>
      </w:rPr>
      <w:tab/>
      <w:t>Agenda der 2019nCoV-Lage-AG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A790A"/>
    <w:multiLevelType w:val="hybridMultilevel"/>
    <w:tmpl w:val="86C012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97345"/>
    <w:multiLevelType w:val="hybridMultilevel"/>
    <w:tmpl w:val="2B2C93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80C93"/>
    <w:multiLevelType w:val="hybridMultilevel"/>
    <w:tmpl w:val="06CAD7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812AE"/>
    <w:multiLevelType w:val="hybridMultilevel"/>
    <w:tmpl w:val="7A12A2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7288A"/>
    <w:multiLevelType w:val="hybridMultilevel"/>
    <w:tmpl w:val="2AE60F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7F64C3"/>
    <w:multiLevelType w:val="hybridMultilevel"/>
    <w:tmpl w:val="D58E4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174704"/>
    <w:multiLevelType w:val="hybridMultilevel"/>
    <w:tmpl w:val="333E3A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7F000E"/>
    <w:multiLevelType w:val="hybridMultilevel"/>
    <w:tmpl w:val="92822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A75F65"/>
    <w:multiLevelType w:val="hybridMultilevel"/>
    <w:tmpl w:val="762018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667654"/>
    <w:multiLevelType w:val="hybridMultilevel"/>
    <w:tmpl w:val="7AA205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716D6A"/>
    <w:multiLevelType w:val="hybridMultilevel"/>
    <w:tmpl w:val="47A03198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D764B78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A181420"/>
    <w:multiLevelType w:val="hybridMultilevel"/>
    <w:tmpl w:val="70AE5C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CF07D6"/>
    <w:multiLevelType w:val="hybridMultilevel"/>
    <w:tmpl w:val="C220FC7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063F26"/>
    <w:multiLevelType w:val="hybridMultilevel"/>
    <w:tmpl w:val="305A6A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9A2DB7"/>
    <w:multiLevelType w:val="hybridMultilevel"/>
    <w:tmpl w:val="DDC4215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AFE6B54"/>
    <w:multiLevelType w:val="hybridMultilevel"/>
    <w:tmpl w:val="DB84E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E2E245F"/>
    <w:multiLevelType w:val="hybridMultilevel"/>
    <w:tmpl w:val="09685A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162501"/>
    <w:multiLevelType w:val="hybridMultilevel"/>
    <w:tmpl w:val="A01494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F21567"/>
    <w:multiLevelType w:val="hybridMultilevel"/>
    <w:tmpl w:val="132A7F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C56FF7"/>
    <w:multiLevelType w:val="hybridMultilevel"/>
    <w:tmpl w:val="6C42A976"/>
    <w:lvl w:ilvl="0" w:tplc="587A9762">
      <w:start w:val="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593020"/>
    <w:multiLevelType w:val="hybridMultilevel"/>
    <w:tmpl w:val="0AD27E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6456F5"/>
    <w:multiLevelType w:val="hybridMultilevel"/>
    <w:tmpl w:val="6EC4D3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08035B"/>
    <w:multiLevelType w:val="hybridMultilevel"/>
    <w:tmpl w:val="24CAD36E"/>
    <w:lvl w:ilvl="0" w:tplc="59C40AE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DF13A1"/>
    <w:multiLevelType w:val="hybridMultilevel"/>
    <w:tmpl w:val="39E21C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FD59C2"/>
    <w:multiLevelType w:val="hybridMultilevel"/>
    <w:tmpl w:val="1E1A54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E064A8"/>
    <w:multiLevelType w:val="hybridMultilevel"/>
    <w:tmpl w:val="B85631E4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2FD57F3"/>
    <w:multiLevelType w:val="hybridMultilevel"/>
    <w:tmpl w:val="0CA0907E"/>
    <w:lvl w:ilvl="0" w:tplc="587A9762">
      <w:start w:val="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666D8F"/>
    <w:multiLevelType w:val="hybridMultilevel"/>
    <w:tmpl w:val="A6A6A9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3B61A3"/>
    <w:multiLevelType w:val="hybridMultilevel"/>
    <w:tmpl w:val="D742A67E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DCB4AC2"/>
    <w:multiLevelType w:val="hybridMultilevel"/>
    <w:tmpl w:val="D58E4A5C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EF029DC"/>
    <w:multiLevelType w:val="hybridMultilevel"/>
    <w:tmpl w:val="299E18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4C3351"/>
    <w:multiLevelType w:val="hybridMultilevel"/>
    <w:tmpl w:val="D58E4A5C"/>
    <w:lvl w:ilvl="0" w:tplc="0409000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C41CD6"/>
    <w:multiLevelType w:val="hybridMultilevel"/>
    <w:tmpl w:val="06E83D0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3"/>
  </w:num>
  <w:num w:numId="3">
    <w:abstractNumId w:val="31"/>
  </w:num>
  <w:num w:numId="4">
    <w:abstractNumId w:val="16"/>
  </w:num>
  <w:num w:numId="5">
    <w:abstractNumId w:val="19"/>
  </w:num>
  <w:num w:numId="6">
    <w:abstractNumId w:val="8"/>
  </w:num>
  <w:num w:numId="7">
    <w:abstractNumId w:val="3"/>
  </w:num>
  <w:num w:numId="8">
    <w:abstractNumId w:val="14"/>
  </w:num>
  <w:num w:numId="9">
    <w:abstractNumId w:val="10"/>
  </w:num>
  <w:num w:numId="10">
    <w:abstractNumId w:val="18"/>
  </w:num>
  <w:num w:numId="11">
    <w:abstractNumId w:val="6"/>
  </w:num>
  <w:num w:numId="12">
    <w:abstractNumId w:val="17"/>
  </w:num>
  <w:num w:numId="13">
    <w:abstractNumId w:val="30"/>
  </w:num>
  <w:num w:numId="14">
    <w:abstractNumId w:val="25"/>
  </w:num>
  <w:num w:numId="15">
    <w:abstractNumId w:val="27"/>
  </w:num>
  <w:num w:numId="16">
    <w:abstractNumId w:val="29"/>
  </w:num>
  <w:num w:numId="17">
    <w:abstractNumId w:val="2"/>
  </w:num>
  <w:num w:numId="18">
    <w:abstractNumId w:val="23"/>
  </w:num>
  <w:num w:numId="19">
    <w:abstractNumId w:val="0"/>
  </w:num>
  <w:num w:numId="20">
    <w:abstractNumId w:val="9"/>
  </w:num>
  <w:num w:numId="21">
    <w:abstractNumId w:val="21"/>
  </w:num>
  <w:num w:numId="22">
    <w:abstractNumId w:val="7"/>
  </w:num>
  <w:num w:numId="23">
    <w:abstractNumId w:val="13"/>
  </w:num>
  <w:num w:numId="24">
    <w:abstractNumId w:val="12"/>
  </w:num>
  <w:num w:numId="25">
    <w:abstractNumId w:val="28"/>
  </w:num>
  <w:num w:numId="26">
    <w:abstractNumId w:val="20"/>
  </w:num>
  <w:num w:numId="27">
    <w:abstractNumId w:val="1"/>
  </w:num>
  <w:num w:numId="28">
    <w:abstractNumId w:val="15"/>
  </w:num>
  <w:num w:numId="29">
    <w:abstractNumId w:val="26"/>
  </w:num>
  <w:num w:numId="30">
    <w:abstractNumId w:val="24"/>
  </w:num>
  <w:num w:numId="31">
    <w:abstractNumId w:val="4"/>
  </w:num>
  <w:num w:numId="32">
    <w:abstractNumId w:val="22"/>
  </w:num>
  <w:num w:numId="33">
    <w:abstractNumId w:val="34"/>
  </w:num>
  <w:num w:numId="34">
    <w:abstractNumId w:val="32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trackRevision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E57"/>
    <w:rsid w:val="0000236B"/>
    <w:rsid w:val="0000647E"/>
    <w:rsid w:val="00007DB1"/>
    <w:rsid w:val="000249CB"/>
    <w:rsid w:val="00032038"/>
    <w:rsid w:val="00033E5F"/>
    <w:rsid w:val="0004156B"/>
    <w:rsid w:val="00050D9A"/>
    <w:rsid w:val="0006516E"/>
    <w:rsid w:val="00087333"/>
    <w:rsid w:val="00090BEA"/>
    <w:rsid w:val="00096942"/>
    <w:rsid w:val="000A3B4A"/>
    <w:rsid w:val="000A7F7D"/>
    <w:rsid w:val="000D7B06"/>
    <w:rsid w:val="00105C99"/>
    <w:rsid w:val="00113892"/>
    <w:rsid w:val="00117CCD"/>
    <w:rsid w:val="00137A4A"/>
    <w:rsid w:val="00175A64"/>
    <w:rsid w:val="00185408"/>
    <w:rsid w:val="001914CB"/>
    <w:rsid w:val="00193F61"/>
    <w:rsid w:val="001A7445"/>
    <w:rsid w:val="001B2AA5"/>
    <w:rsid w:val="001B6784"/>
    <w:rsid w:val="001C7635"/>
    <w:rsid w:val="001D0E71"/>
    <w:rsid w:val="001F4C3D"/>
    <w:rsid w:val="001F64A9"/>
    <w:rsid w:val="002143B0"/>
    <w:rsid w:val="00231F2F"/>
    <w:rsid w:val="00232FC6"/>
    <w:rsid w:val="00237DDD"/>
    <w:rsid w:val="00273D69"/>
    <w:rsid w:val="00292290"/>
    <w:rsid w:val="00293AC7"/>
    <w:rsid w:val="002A7357"/>
    <w:rsid w:val="002C18A7"/>
    <w:rsid w:val="002C31AF"/>
    <w:rsid w:val="002D702A"/>
    <w:rsid w:val="002F50DD"/>
    <w:rsid w:val="00333829"/>
    <w:rsid w:val="0035669B"/>
    <w:rsid w:val="003664B2"/>
    <w:rsid w:val="00377D87"/>
    <w:rsid w:val="00380CF8"/>
    <w:rsid w:val="003A058B"/>
    <w:rsid w:val="003B5105"/>
    <w:rsid w:val="003B7A6E"/>
    <w:rsid w:val="003C1544"/>
    <w:rsid w:val="003D3482"/>
    <w:rsid w:val="003E0BCE"/>
    <w:rsid w:val="003E29C6"/>
    <w:rsid w:val="00404023"/>
    <w:rsid w:val="004323A2"/>
    <w:rsid w:val="0043609F"/>
    <w:rsid w:val="00441BF8"/>
    <w:rsid w:val="00460CEF"/>
    <w:rsid w:val="00464C5E"/>
    <w:rsid w:val="004A71E2"/>
    <w:rsid w:val="004E050B"/>
    <w:rsid w:val="004E08B3"/>
    <w:rsid w:val="004F745E"/>
    <w:rsid w:val="0052124F"/>
    <w:rsid w:val="00522238"/>
    <w:rsid w:val="00541168"/>
    <w:rsid w:val="005728FD"/>
    <w:rsid w:val="00581AC7"/>
    <w:rsid w:val="00594615"/>
    <w:rsid w:val="005C1F84"/>
    <w:rsid w:val="005D54B0"/>
    <w:rsid w:val="00622F30"/>
    <w:rsid w:val="006528F0"/>
    <w:rsid w:val="00667D1D"/>
    <w:rsid w:val="006A2FCB"/>
    <w:rsid w:val="006B42B3"/>
    <w:rsid w:val="006C416B"/>
    <w:rsid w:val="006D3386"/>
    <w:rsid w:val="006D67CA"/>
    <w:rsid w:val="006E08CB"/>
    <w:rsid w:val="00760CE8"/>
    <w:rsid w:val="007859AF"/>
    <w:rsid w:val="007B5E78"/>
    <w:rsid w:val="007D302A"/>
    <w:rsid w:val="007D5D2C"/>
    <w:rsid w:val="00807AED"/>
    <w:rsid w:val="00813988"/>
    <w:rsid w:val="00823DCF"/>
    <w:rsid w:val="00825335"/>
    <w:rsid w:val="00842527"/>
    <w:rsid w:val="00865B83"/>
    <w:rsid w:val="00865BD1"/>
    <w:rsid w:val="008908D5"/>
    <w:rsid w:val="008935AF"/>
    <w:rsid w:val="0089542D"/>
    <w:rsid w:val="008A0CA8"/>
    <w:rsid w:val="008B6670"/>
    <w:rsid w:val="008D49C8"/>
    <w:rsid w:val="008D72A0"/>
    <w:rsid w:val="00900B6C"/>
    <w:rsid w:val="00937F44"/>
    <w:rsid w:val="00941939"/>
    <w:rsid w:val="00960E24"/>
    <w:rsid w:val="00962B79"/>
    <w:rsid w:val="00963B21"/>
    <w:rsid w:val="009710A2"/>
    <w:rsid w:val="00975F29"/>
    <w:rsid w:val="009C0975"/>
    <w:rsid w:val="009C16C1"/>
    <w:rsid w:val="009C3976"/>
    <w:rsid w:val="009E70A9"/>
    <w:rsid w:val="009F1C0E"/>
    <w:rsid w:val="00A0277B"/>
    <w:rsid w:val="00A14C93"/>
    <w:rsid w:val="00A47B31"/>
    <w:rsid w:val="00A83930"/>
    <w:rsid w:val="00AA1184"/>
    <w:rsid w:val="00AB79A9"/>
    <w:rsid w:val="00AC493D"/>
    <w:rsid w:val="00B054CE"/>
    <w:rsid w:val="00B0699E"/>
    <w:rsid w:val="00B11AA0"/>
    <w:rsid w:val="00B161E1"/>
    <w:rsid w:val="00B17629"/>
    <w:rsid w:val="00B51E57"/>
    <w:rsid w:val="00B521CC"/>
    <w:rsid w:val="00B600D5"/>
    <w:rsid w:val="00B65677"/>
    <w:rsid w:val="00BA7A75"/>
    <w:rsid w:val="00BC6BB1"/>
    <w:rsid w:val="00BE11AD"/>
    <w:rsid w:val="00BF4688"/>
    <w:rsid w:val="00BF6293"/>
    <w:rsid w:val="00C06296"/>
    <w:rsid w:val="00C1514F"/>
    <w:rsid w:val="00C3699D"/>
    <w:rsid w:val="00C42010"/>
    <w:rsid w:val="00C601B1"/>
    <w:rsid w:val="00C65EDD"/>
    <w:rsid w:val="00C75631"/>
    <w:rsid w:val="00C75B60"/>
    <w:rsid w:val="00C8229A"/>
    <w:rsid w:val="00C92252"/>
    <w:rsid w:val="00CA2E56"/>
    <w:rsid w:val="00CC3BE9"/>
    <w:rsid w:val="00D040D7"/>
    <w:rsid w:val="00D44FEA"/>
    <w:rsid w:val="00D557B3"/>
    <w:rsid w:val="00D61AFE"/>
    <w:rsid w:val="00D7698C"/>
    <w:rsid w:val="00D924AC"/>
    <w:rsid w:val="00DA191A"/>
    <w:rsid w:val="00DC691E"/>
    <w:rsid w:val="00DD2D92"/>
    <w:rsid w:val="00DD7D57"/>
    <w:rsid w:val="00E14145"/>
    <w:rsid w:val="00E25883"/>
    <w:rsid w:val="00E326EA"/>
    <w:rsid w:val="00E43DE9"/>
    <w:rsid w:val="00E607B3"/>
    <w:rsid w:val="00E778A8"/>
    <w:rsid w:val="00ED3E20"/>
    <w:rsid w:val="00ED5D4C"/>
    <w:rsid w:val="00EE1B16"/>
    <w:rsid w:val="00EF6E55"/>
    <w:rsid w:val="00F05E8A"/>
    <w:rsid w:val="00F17BEC"/>
    <w:rsid w:val="00F27B17"/>
    <w:rsid w:val="00F4435F"/>
    <w:rsid w:val="00F51074"/>
    <w:rsid w:val="00F60A98"/>
    <w:rsid w:val="00F7672D"/>
    <w:rsid w:val="00F77DC3"/>
    <w:rsid w:val="00F90653"/>
    <w:rsid w:val="00F92054"/>
    <w:rsid w:val="00FA64E5"/>
    <w:rsid w:val="00FD3DFA"/>
    <w:rsid w:val="00FE1081"/>
    <w:rsid w:val="00FF0F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425CD"/>
  </w:style>
  <w:style w:type="paragraph" w:styleId="berschrift1">
    <w:name w:val="heading 1"/>
    <w:basedOn w:val="Standard"/>
    <w:next w:val="Standard"/>
    <w:link w:val="berschrift1Zchn"/>
    <w:uiPriority w:val="9"/>
    <w:qFormat/>
    <w:rsid w:val="00105C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93F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05C99"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05C99"/>
  </w:style>
  <w:style w:type="paragraph" w:styleId="Fuzeile">
    <w:name w:val="footer"/>
    <w:basedOn w:val="Standard"/>
    <w:link w:val="FuzeileZchn"/>
    <w:uiPriority w:val="99"/>
    <w:unhideWhenUsed/>
    <w:rsid w:val="00105C99"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05C99"/>
  </w:style>
  <w:style w:type="paragraph" w:styleId="Listenabsatz">
    <w:name w:val="List Paragraph"/>
    <w:basedOn w:val="Standard"/>
    <w:uiPriority w:val="34"/>
    <w:qFormat/>
    <w:rsid w:val="00105C99"/>
    <w:pPr>
      <w:ind w:left="720"/>
      <w:contextualSpacing/>
    </w:pPr>
  </w:style>
  <w:style w:type="paragraph" w:customStyle="1" w:styleId="Style1">
    <w:name w:val="Style1"/>
    <w:basedOn w:val="Listenabsatz"/>
    <w:qFormat/>
    <w:rsid w:val="00105C99"/>
    <w:pPr>
      <w:numPr>
        <w:numId w:val="4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05C9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93F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  <w:rsid w:val="00137A4A"/>
  </w:style>
  <w:style w:type="table" w:styleId="Tabellenraster">
    <w:name w:val="Table Grid"/>
    <w:basedOn w:val="NormaleTabelle"/>
    <w:uiPriority w:val="59"/>
    <w:rsid w:val="00A47B31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6942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6942"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rsid w:val="001A7445"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1A7445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sid w:val="00C75631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C1F84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E108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FE1081"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FE1081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040D7"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040D7"/>
    <w:rPr>
      <w:rFonts w:ascii="Scala Sans OT" w:hAnsi="Scala Sans OT"/>
      <w:b/>
      <w:bCs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425CD"/>
  </w:style>
  <w:style w:type="paragraph" w:styleId="berschrift1">
    <w:name w:val="heading 1"/>
    <w:basedOn w:val="Standard"/>
    <w:next w:val="Standard"/>
    <w:link w:val="berschrift1Zchn"/>
    <w:uiPriority w:val="9"/>
    <w:qFormat/>
    <w:rsid w:val="00105C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93F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05C99"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05C99"/>
  </w:style>
  <w:style w:type="paragraph" w:styleId="Fuzeile">
    <w:name w:val="footer"/>
    <w:basedOn w:val="Standard"/>
    <w:link w:val="FuzeileZchn"/>
    <w:uiPriority w:val="99"/>
    <w:unhideWhenUsed/>
    <w:rsid w:val="00105C99"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05C99"/>
  </w:style>
  <w:style w:type="paragraph" w:styleId="Listenabsatz">
    <w:name w:val="List Paragraph"/>
    <w:basedOn w:val="Standard"/>
    <w:uiPriority w:val="34"/>
    <w:qFormat/>
    <w:rsid w:val="00105C99"/>
    <w:pPr>
      <w:ind w:left="720"/>
      <w:contextualSpacing/>
    </w:pPr>
  </w:style>
  <w:style w:type="paragraph" w:customStyle="1" w:styleId="Style1">
    <w:name w:val="Style1"/>
    <w:basedOn w:val="Listenabsatz"/>
    <w:qFormat/>
    <w:rsid w:val="00105C99"/>
    <w:pPr>
      <w:numPr>
        <w:numId w:val="4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05C9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93F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  <w:rsid w:val="00137A4A"/>
  </w:style>
  <w:style w:type="table" w:styleId="Tabellenraster">
    <w:name w:val="Table Grid"/>
    <w:basedOn w:val="NormaleTabelle"/>
    <w:uiPriority w:val="59"/>
    <w:rsid w:val="00A47B31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6942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6942"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rsid w:val="001A7445"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1A7445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sid w:val="00C75631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C1F84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E108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FE1081"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FE1081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040D7"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040D7"/>
    <w:rPr>
      <w:rFonts w:ascii="Scala Sans OT" w:hAnsi="Scala Sans OT"/>
      <w:b/>
      <w:bCs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 w:rsidR="00271EBE" w:rsidRDefault="00DE0306">
          <w:r w:rsidRPr="00D57C23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 w:rsidR="001C4A41" w:rsidRDefault="005523E3" w:rsidP="005523E3">
          <w:pPr>
            <w:pStyle w:val="0A67EC378ADB4363968F76466F3994ED"/>
          </w:pPr>
          <w:r w:rsidRPr="00D57C23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 w:rsidR="00C437DC" w:rsidRDefault="00261406" w:rsidP="00261406">
          <w:pPr>
            <w:pStyle w:val="0F773A1FCB61483A80E8B309D8E6A01A"/>
          </w:pPr>
          <w:r w:rsidRPr="00D57C23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306"/>
    <w:rsid w:val="001C4A41"/>
    <w:rsid w:val="00261406"/>
    <w:rsid w:val="00271EBE"/>
    <w:rsid w:val="005523E3"/>
    <w:rsid w:val="00C437DC"/>
    <w:rsid w:val="00D82F42"/>
    <w:rsid w:val="00DE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61406"/>
    <w:rPr>
      <w:color w:val="808080"/>
    </w:rPr>
  </w:style>
  <w:style w:type="paragraph" w:customStyle="1" w:styleId="0A67EC378ADB4363968F76466F3994ED">
    <w:name w:val="0A67EC378ADB4363968F76466F3994ED"/>
    <w:rsid w:val="005523E3"/>
  </w:style>
  <w:style w:type="paragraph" w:customStyle="1" w:styleId="0F773A1FCB61483A80E8B309D8E6A01A">
    <w:name w:val="0F773A1FCB61483A80E8B309D8E6A01A"/>
    <w:rsid w:val="0026140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61406"/>
    <w:rPr>
      <w:color w:val="808080"/>
    </w:rPr>
  </w:style>
  <w:style w:type="paragraph" w:customStyle="1" w:styleId="0A67EC378ADB4363968F76466F3994ED">
    <w:name w:val="0A67EC378ADB4363968F76466F3994ED"/>
    <w:rsid w:val="005523E3"/>
  </w:style>
  <w:style w:type="paragraph" w:customStyle="1" w:styleId="0F773A1FCB61483A80E8B309D8E6A01A">
    <w:name w:val="0F773A1FCB61483A80E8B309D8E6A01A"/>
    <w:rsid w:val="00261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1589</Words>
  <Characters>9061</Characters>
  <Application>Microsoft Office Word</Application>
  <DocSecurity>0</DocSecurity>
  <Lines>75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10629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 Rexroth</dc:creator>
  <cp:lastModifiedBy>Michel, Janine</cp:lastModifiedBy>
  <cp:revision>3</cp:revision>
  <dcterms:created xsi:type="dcterms:W3CDTF">2020-02-04T09:42:00Z</dcterms:created>
  <dcterms:modified xsi:type="dcterms:W3CDTF">2020-02-04T17:25:00Z</dcterms:modified>
</cp:coreProperties>
</file>