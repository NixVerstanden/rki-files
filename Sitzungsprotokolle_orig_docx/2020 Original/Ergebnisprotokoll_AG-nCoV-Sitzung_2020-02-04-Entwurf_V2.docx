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C82E7" w14:textId="77777777" w:rsidR="00464C5E" w:rsidRDefault="00464C5E" w:rsidP="00464C5E">
      <w:pPr>
        <w:pStyle w:val="berschrift1"/>
      </w:pPr>
      <w:r>
        <w:t xml:space="preserve">AG-Sitzung „Neuartiges </w:t>
      </w:r>
      <w:proofErr w:type="spellStart"/>
      <w:r>
        <w:t>Coronavirus</w:t>
      </w:r>
      <w:proofErr w:type="spellEnd"/>
      <w:r>
        <w:t xml:space="preserve"> (</w:t>
      </w:r>
      <w:r w:rsidR="003664B2">
        <w:t>2019</w:t>
      </w:r>
      <w:r>
        <w:t>nCoV)-Lage“</w:t>
      </w:r>
    </w:p>
    <w:p w14:paraId="13166F57" w14:textId="77777777" w:rsidR="00F05E8A" w:rsidRPr="00F05E8A" w:rsidRDefault="00F05E8A" w:rsidP="00F05E8A">
      <w:r>
        <w:t>Ergebnisprotokoll</w:t>
      </w:r>
    </w:p>
    <w:p w14:paraId="5EBA22A9" w14:textId="77777777" w:rsidR="005C1F84" w:rsidRPr="00F1249B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  <w:rPrChange w:id="0" w:author="Reupke, Marie" w:date="2020-02-05T10:41:00Z">
            <w:rPr>
              <w:i/>
              <w:sz w:val="22"/>
              <w:lang w:val="en-US"/>
            </w:rPr>
          </w:rPrChange>
        </w:rPr>
      </w:pPr>
      <w:r w:rsidRPr="00F1249B">
        <w:rPr>
          <w:b/>
          <w:i/>
          <w:sz w:val="22"/>
          <w:rPrChange w:id="1" w:author="Reupke, Marie" w:date="2020-02-05T10:41:00Z">
            <w:rPr>
              <w:b/>
              <w:i/>
              <w:sz w:val="22"/>
              <w:lang w:val="en-US"/>
            </w:rPr>
          </w:rPrChange>
        </w:rPr>
        <w:t>Anlass</w:t>
      </w:r>
      <w:r w:rsidR="00AC493D" w:rsidRPr="00F1249B">
        <w:rPr>
          <w:b/>
          <w:i/>
          <w:sz w:val="22"/>
          <w:rPrChange w:id="2" w:author="Reupke, Marie" w:date="2020-02-05T10:41:00Z">
            <w:rPr>
              <w:b/>
              <w:i/>
              <w:sz w:val="22"/>
              <w:lang w:val="en-US"/>
            </w:rPr>
          </w:rPrChange>
        </w:rPr>
        <w:t>:</w:t>
      </w:r>
      <w:r w:rsidR="00AC493D" w:rsidRPr="00F1249B">
        <w:rPr>
          <w:i/>
          <w:sz w:val="22"/>
          <w:rPrChange w:id="3" w:author="Reupke, Marie" w:date="2020-02-05T10:41:00Z">
            <w:rPr>
              <w:i/>
              <w:sz w:val="22"/>
              <w:lang w:val="en-US"/>
            </w:rPr>
          </w:rPrChange>
        </w:rPr>
        <w:t xml:space="preserve"> </w:t>
      </w:r>
      <w:r w:rsidR="00292290" w:rsidRPr="00F1249B">
        <w:rPr>
          <w:i/>
          <w:sz w:val="22"/>
          <w:rPrChange w:id="4" w:author="Reupke, Marie" w:date="2020-02-05T10:41:00Z">
            <w:rPr>
              <w:i/>
              <w:sz w:val="22"/>
              <w:lang w:val="en-US"/>
            </w:rPr>
          </w:rPrChange>
        </w:rPr>
        <w:tab/>
      </w:r>
      <w:r w:rsidR="00292290" w:rsidRPr="00F1249B">
        <w:rPr>
          <w:i/>
          <w:sz w:val="22"/>
          <w:rPrChange w:id="5" w:author="Reupke, Marie" w:date="2020-02-05T10:41:00Z">
            <w:rPr>
              <w:i/>
              <w:sz w:val="22"/>
              <w:lang w:val="en-US"/>
            </w:rPr>
          </w:rPrChange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EndPr/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EndPr/>
            <w:sdtContent>
              <w:r w:rsidR="00F51074" w:rsidRPr="00F1249B">
                <w:rPr>
                  <w:sz w:val="22"/>
                  <w:rPrChange w:id="6" w:author="Reupke, Marie" w:date="2020-02-05T10:41:00Z">
                    <w:rPr>
                      <w:sz w:val="22"/>
                      <w:lang w:val="en-US"/>
                    </w:rPr>
                  </w:rPrChange>
                </w:rPr>
                <w:t xml:space="preserve">Neuartiges </w:t>
              </w:r>
              <w:proofErr w:type="spellStart"/>
              <w:r w:rsidR="00F51074" w:rsidRPr="00F1249B">
                <w:rPr>
                  <w:sz w:val="22"/>
                  <w:rPrChange w:id="7" w:author="Reupke, Marie" w:date="2020-02-05T10:41:00Z">
                    <w:rPr>
                      <w:sz w:val="22"/>
                      <w:lang w:val="en-US"/>
                    </w:rPr>
                  </w:rPrChange>
                </w:rPr>
                <w:t>Coronavirus</w:t>
              </w:r>
              <w:proofErr w:type="spellEnd"/>
              <w:r w:rsidR="00F51074" w:rsidRPr="00F1249B">
                <w:rPr>
                  <w:sz w:val="22"/>
                  <w:rPrChange w:id="8" w:author="Reupke, Marie" w:date="2020-02-05T10:41:00Z">
                    <w:rPr>
                      <w:sz w:val="22"/>
                      <w:lang w:val="en-US"/>
                    </w:rPr>
                  </w:rPrChange>
                </w:rPr>
                <w:t xml:space="preserve"> (</w:t>
              </w:r>
              <w:proofErr w:type="spellStart"/>
              <w:r w:rsidR="00F51074" w:rsidRPr="00F1249B">
                <w:rPr>
                  <w:sz w:val="22"/>
                  <w:rPrChange w:id="9" w:author="Reupke, Marie" w:date="2020-02-05T10:41:00Z">
                    <w:rPr>
                      <w:sz w:val="22"/>
                      <w:lang w:val="en-US"/>
                    </w:rPr>
                  </w:rPrChange>
                </w:rPr>
                <w:t>nCoV</w:t>
              </w:r>
              <w:proofErr w:type="spellEnd"/>
              <w:r w:rsidR="00F51074" w:rsidRPr="00F1249B">
                <w:rPr>
                  <w:sz w:val="22"/>
                  <w:rPrChange w:id="10" w:author="Reupke, Marie" w:date="2020-02-05T10:41:00Z">
                    <w:rPr>
                      <w:sz w:val="22"/>
                      <w:lang w:val="en-US"/>
                    </w:rPr>
                  </w:rPrChange>
                </w:rPr>
                <w:t>), Wuhan, China</w:t>
              </w:r>
            </w:sdtContent>
          </w:sdt>
        </w:sdtContent>
      </w:sdt>
    </w:p>
    <w:p w14:paraId="25D0A73B" w14:textId="1B6210E8" w:rsidR="005C1F84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</w:t>
      </w:r>
      <w:r w:rsidR="00AC493D" w:rsidRPr="00096942">
        <w:rPr>
          <w:b/>
          <w:i/>
          <w:sz w:val="22"/>
        </w:rPr>
        <w:t>:</w:t>
      </w:r>
      <w:r w:rsidR="00AC493D" w:rsidRPr="00AC493D">
        <w:rPr>
          <w:i/>
          <w:sz w:val="22"/>
        </w:rPr>
        <w:t xml:space="preserve"> </w:t>
      </w:r>
      <w:r>
        <w:rPr>
          <w:i/>
          <w:sz w:val="22"/>
        </w:rPr>
        <w:tab/>
      </w:r>
      <w:r w:rsidR="00292290"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EndPr/>
        <w:sdtContent>
          <w:r w:rsidR="00033E5F">
            <w:rPr>
              <w:sz w:val="22"/>
            </w:rPr>
            <w:t>0</w:t>
          </w:r>
          <w:r w:rsidR="00AE12DA">
            <w:rPr>
              <w:sz w:val="22"/>
            </w:rPr>
            <w:t>4</w:t>
          </w:r>
          <w:r w:rsidR="00F51074" w:rsidRPr="00F51074">
            <w:rPr>
              <w:sz w:val="22"/>
            </w:rPr>
            <w:t>.</w:t>
          </w:r>
          <w:r w:rsidR="00033E5F">
            <w:rPr>
              <w:sz w:val="22"/>
            </w:rPr>
            <w:t>02</w:t>
          </w:r>
          <w:r w:rsidR="00F51074" w:rsidRPr="00F51074">
            <w:rPr>
              <w:sz w:val="22"/>
            </w:rPr>
            <w:t xml:space="preserve">.2020, </w:t>
          </w:r>
          <w:r w:rsidR="00033E5F">
            <w:rPr>
              <w:sz w:val="22"/>
            </w:rPr>
            <w:t>1</w:t>
          </w:r>
          <w:r w:rsidR="00AE12DA">
            <w:rPr>
              <w:sz w:val="22"/>
            </w:rPr>
            <w:t>1</w:t>
          </w:r>
          <w:r w:rsidR="00033E5F">
            <w:rPr>
              <w:sz w:val="22"/>
            </w:rPr>
            <w:t>:00</w:t>
          </w:r>
          <w:r w:rsidR="008D49C8">
            <w:rPr>
              <w:sz w:val="22"/>
            </w:rPr>
            <w:t>-</w:t>
          </w:r>
          <w:r w:rsidR="00033E5F">
            <w:rPr>
              <w:sz w:val="22"/>
            </w:rPr>
            <w:t>1</w:t>
          </w:r>
          <w:r w:rsidR="007307B5">
            <w:rPr>
              <w:sz w:val="22"/>
            </w:rPr>
            <w:t>3</w:t>
          </w:r>
          <w:r w:rsidR="009301FA">
            <w:rPr>
              <w:sz w:val="22"/>
            </w:rPr>
            <w:t>:</w:t>
          </w:r>
          <w:r w:rsidR="007307B5">
            <w:rPr>
              <w:sz w:val="22"/>
            </w:rPr>
            <w:t>0</w:t>
          </w:r>
          <w:r w:rsidR="00033E5F">
            <w:rPr>
              <w:sz w:val="22"/>
            </w:rPr>
            <w:t>0</w:t>
          </w:r>
          <w:r w:rsidR="00F51074" w:rsidRPr="00F51074">
            <w:rPr>
              <w:sz w:val="22"/>
            </w:rPr>
            <w:t xml:space="preserve"> Uhr</w:t>
          </w:r>
        </w:sdtContent>
      </w:sdt>
    </w:p>
    <w:p w14:paraId="50AC433F" w14:textId="77777777" w:rsidR="00464C5E" w:rsidRDefault="00464C5E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 w:rsidRPr="002E7ADB">
        <w:rPr>
          <w:b/>
          <w:i/>
          <w:sz w:val="22"/>
        </w:rPr>
        <w:t>Sitzungsort:</w:t>
      </w:r>
      <w:r w:rsidRPr="002E7ADB">
        <w:rPr>
          <w:b/>
          <w:i/>
          <w:sz w:val="22"/>
        </w:rPr>
        <w:tab/>
      </w:r>
      <w:r w:rsidRPr="002E7ADB"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EndPr/>
        <w:sdtContent>
          <w:r w:rsidR="002E7ADB" w:rsidRPr="002E7ADB">
            <w:rPr>
              <w:rFonts w:cs="Arial"/>
              <w:sz w:val="20"/>
              <w:szCs w:val="20"/>
            </w:rPr>
            <w:t>RKI, Lagezentrum Besprechungsraum</w:t>
          </w:r>
        </w:sdtContent>
      </w:sdt>
    </w:p>
    <w:p w14:paraId="7B9CA64B" w14:textId="77777777" w:rsidR="006D67CA" w:rsidRPr="004E050B" w:rsidRDefault="006D67CA" w:rsidP="006D67CA">
      <w:pPr>
        <w:rPr>
          <w:b/>
          <w:sz w:val="22"/>
        </w:rPr>
      </w:pPr>
      <w:r w:rsidRPr="004E050B">
        <w:rPr>
          <w:b/>
          <w:sz w:val="22"/>
        </w:rPr>
        <w:t>Moderat</w:t>
      </w:r>
      <w:r w:rsidR="003664B2">
        <w:rPr>
          <w:b/>
          <w:sz w:val="22"/>
        </w:rPr>
        <w:t>ion</w:t>
      </w:r>
      <w:r w:rsidRPr="004E050B">
        <w:rPr>
          <w:b/>
          <w:sz w:val="22"/>
        </w:rPr>
        <w:t xml:space="preserve">: </w:t>
      </w:r>
      <w:r w:rsidR="00033E5F">
        <w:rPr>
          <w:b/>
          <w:sz w:val="22"/>
        </w:rPr>
        <w:t xml:space="preserve"> </w:t>
      </w:r>
      <w:r w:rsidR="00D85E34" w:rsidRPr="00D85E34">
        <w:rPr>
          <w:b/>
          <w:sz w:val="22"/>
        </w:rPr>
        <w:t>Lars Schaade</w:t>
      </w:r>
    </w:p>
    <w:p w14:paraId="43A4865A" w14:textId="77777777" w:rsidR="006D67CA" w:rsidRPr="004E050B" w:rsidRDefault="008D49C8" w:rsidP="006D67CA">
      <w:pPr>
        <w:rPr>
          <w:b/>
          <w:sz w:val="22"/>
        </w:rPr>
      </w:pPr>
      <w:r>
        <w:rPr>
          <w:b/>
          <w:sz w:val="22"/>
        </w:rPr>
        <w:t>Teilnehmende</w:t>
      </w:r>
      <w:r w:rsidR="006D67CA" w:rsidRPr="004E050B">
        <w:rPr>
          <w:b/>
          <w:sz w:val="22"/>
        </w:rPr>
        <w:t xml:space="preserve">: </w:t>
      </w:r>
    </w:p>
    <w:p w14:paraId="19C31552" w14:textId="77777777" w:rsidR="00464C5E" w:rsidRPr="004E050B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 w14:paraId="6C15B078" w14:textId="77777777" w:rsidR="00464C5E" w:rsidRDefault="00111D2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Lars </w:t>
      </w:r>
      <w:r w:rsidR="00A75953">
        <w:rPr>
          <w:sz w:val="22"/>
        </w:rPr>
        <w:t>Schaade</w:t>
      </w:r>
    </w:p>
    <w:p w14:paraId="171FE8F4" w14:textId="77777777" w:rsidR="00D85E34" w:rsidRDefault="00A75953" w:rsidP="00D85E34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Lothar </w:t>
      </w:r>
      <w:proofErr w:type="spellStart"/>
      <w:r>
        <w:rPr>
          <w:sz w:val="22"/>
        </w:rPr>
        <w:t>Wieler</w:t>
      </w:r>
      <w:proofErr w:type="spellEnd"/>
      <w:r>
        <w:rPr>
          <w:sz w:val="22"/>
        </w:rPr>
        <w:t xml:space="preserve"> (</w:t>
      </w:r>
      <w:r w:rsidRPr="00DD2D92">
        <w:rPr>
          <w:sz w:val="22"/>
        </w:rPr>
        <w:t>per Telefon</w:t>
      </w:r>
      <w:r>
        <w:rPr>
          <w:sz w:val="22"/>
        </w:rPr>
        <w:t>)</w:t>
      </w:r>
    </w:p>
    <w:p w14:paraId="0F2DF9CB" w14:textId="77777777"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 w14:paraId="71D48C34" w14:textId="77777777" w:rsidR="00464C5E" w:rsidRPr="0052124F" w:rsidRDefault="0052124F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 w:rsidRPr="0052124F">
        <w:rPr>
          <w:sz w:val="22"/>
        </w:rPr>
        <w:t>Melanie Br</w:t>
      </w:r>
      <w:r w:rsidR="00B17629" w:rsidRPr="0052124F">
        <w:rPr>
          <w:sz w:val="22"/>
        </w:rPr>
        <w:t>unke</w:t>
      </w:r>
    </w:p>
    <w:p w14:paraId="02138E39" w14:textId="77777777"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 w14:paraId="4343C067" w14:textId="77777777" w:rsidR="00464C5E" w:rsidRPr="00F51074" w:rsidRDefault="00A75953" w:rsidP="00464C5E"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Thorsten Wolff </w:t>
      </w:r>
    </w:p>
    <w:p w14:paraId="193902E5" w14:textId="77777777" w:rsidR="00464C5E" w:rsidRPr="004E050B" w:rsidRDefault="00464C5E" w:rsidP="00464C5E">
      <w:pPr>
        <w:pStyle w:val="Listenabsatz"/>
        <w:numPr>
          <w:ilvl w:val="0"/>
          <w:numId w:val="18"/>
        </w:numPr>
        <w:spacing w:after="0"/>
        <w:contextualSpacing w:val="0"/>
        <w:rPr>
          <w:sz w:val="22"/>
        </w:rPr>
      </w:pPr>
      <w:r w:rsidRPr="004E050B">
        <w:rPr>
          <w:sz w:val="22"/>
        </w:rPr>
        <w:t>FG</w:t>
      </w:r>
      <w:r>
        <w:rPr>
          <w:sz w:val="22"/>
        </w:rPr>
        <w:t xml:space="preserve"> 32</w:t>
      </w:r>
    </w:p>
    <w:p w14:paraId="3B30BCA5" w14:textId="77777777"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 w14:paraId="57C1DB49" w14:textId="77777777" w:rsidR="00464C5E" w:rsidRDefault="0052124F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Maria an der Heiden </w:t>
      </w:r>
    </w:p>
    <w:p w14:paraId="43065516" w14:textId="77777777" w:rsidR="00A75953" w:rsidRPr="00111D2E" w:rsidRDefault="00A75953" w:rsidP="00A75953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 w:rsidRPr="00111D2E">
        <w:rPr>
          <w:sz w:val="22"/>
        </w:rPr>
        <w:t xml:space="preserve">Inessa Markus </w:t>
      </w:r>
      <w:r w:rsidR="00D85E34">
        <w:rPr>
          <w:sz w:val="22"/>
        </w:rPr>
        <w:t>(Protokoll)</w:t>
      </w:r>
    </w:p>
    <w:p w14:paraId="64FB1777" w14:textId="77777777" w:rsidR="00A75953" w:rsidRDefault="00A75953" w:rsidP="00A75953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FG 33</w:t>
      </w:r>
    </w:p>
    <w:p w14:paraId="0FC00E58" w14:textId="77777777" w:rsidR="00A75953" w:rsidRPr="00111D2E" w:rsidRDefault="00A75953" w:rsidP="00A75953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 w:rsidRPr="00111D2E">
        <w:rPr>
          <w:sz w:val="22"/>
        </w:rPr>
        <w:t>Anette Siedler</w:t>
      </w:r>
    </w:p>
    <w:p w14:paraId="55F2FED7" w14:textId="77777777" w:rsidR="00A75953" w:rsidRDefault="00A75953" w:rsidP="00A75953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FG 37</w:t>
      </w:r>
    </w:p>
    <w:p w14:paraId="662752C6" w14:textId="34707A9E" w:rsidR="00A75953" w:rsidRDefault="00A75953" w:rsidP="00A75953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Muna Abu</w:t>
      </w:r>
      <w:r w:rsidR="008808D0">
        <w:rPr>
          <w:sz w:val="22"/>
        </w:rPr>
        <w:t xml:space="preserve"> </w:t>
      </w:r>
      <w:r>
        <w:rPr>
          <w:sz w:val="22"/>
        </w:rPr>
        <w:t xml:space="preserve">Sin </w:t>
      </w:r>
    </w:p>
    <w:p w14:paraId="0D9F5983" w14:textId="77777777" w:rsidR="00464C5E" w:rsidRDefault="00464C5E" w:rsidP="00464C5E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 w14:paraId="3539B96D" w14:textId="77777777" w:rsidR="00464C5E" w:rsidRDefault="0052124F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 w14:paraId="028B6557" w14:textId="77777777"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 w14:paraId="38BB6CCF" w14:textId="77777777" w:rsidR="0052124F" w:rsidRDefault="0052124F" w:rsidP="0052124F"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 w:rsidRPr="0052124F">
        <w:rPr>
          <w:sz w:val="22"/>
        </w:rPr>
        <w:t>Bettina Ruehe</w:t>
      </w:r>
    </w:p>
    <w:p w14:paraId="094A0F81" w14:textId="77777777" w:rsidR="00A75953" w:rsidRDefault="00A75953" w:rsidP="00A75953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L1 Rechtsreferat</w:t>
      </w:r>
    </w:p>
    <w:p w14:paraId="79418B38" w14:textId="33AF7F91" w:rsidR="00A75953" w:rsidRDefault="00B26792" w:rsidP="00A75953"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Joachim-Martin </w:t>
      </w:r>
      <w:r w:rsidR="00A75953">
        <w:rPr>
          <w:sz w:val="22"/>
        </w:rPr>
        <w:t>Mehlitz (</w:t>
      </w:r>
      <w:r w:rsidR="00A75953" w:rsidRPr="00DD2D92">
        <w:rPr>
          <w:sz w:val="22"/>
        </w:rPr>
        <w:t>per Telefon</w:t>
      </w:r>
      <w:r w:rsidR="00A75953">
        <w:rPr>
          <w:sz w:val="22"/>
        </w:rPr>
        <w:t>)</w:t>
      </w:r>
    </w:p>
    <w:p w14:paraId="6286EEDC" w14:textId="2A2663FF" w:rsidR="00A75953" w:rsidRPr="00111D2E" w:rsidRDefault="00B26792" w:rsidP="00A75953"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Helmut </w:t>
      </w:r>
      <w:r w:rsidR="00A75953" w:rsidRPr="00111D2E">
        <w:rPr>
          <w:sz w:val="22"/>
        </w:rPr>
        <w:t>Fouquet</w:t>
      </w:r>
    </w:p>
    <w:p w14:paraId="6D865000" w14:textId="77777777"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 w14:paraId="54B80749" w14:textId="77777777"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Susanne Glasmacher</w:t>
      </w:r>
    </w:p>
    <w:p w14:paraId="32FC5BF4" w14:textId="77777777" w:rsidR="00464C5E" w:rsidRDefault="00464C5E" w:rsidP="00464C5E">
      <w:pPr>
        <w:pStyle w:val="Listenabsatz"/>
        <w:numPr>
          <w:ilvl w:val="0"/>
          <w:numId w:val="22"/>
        </w:numPr>
        <w:spacing w:after="0"/>
        <w:contextualSpacing w:val="0"/>
        <w:rPr>
          <w:sz w:val="22"/>
        </w:rPr>
      </w:pPr>
      <w:r>
        <w:rPr>
          <w:sz w:val="22"/>
        </w:rPr>
        <w:t>ZBS1</w:t>
      </w:r>
    </w:p>
    <w:p w14:paraId="166070B7" w14:textId="77777777"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Janine Michel</w:t>
      </w:r>
    </w:p>
    <w:p w14:paraId="0CD0E47D" w14:textId="77777777" w:rsidR="00A75953" w:rsidRDefault="00A75953" w:rsidP="00A75953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ZBS2</w:t>
      </w:r>
    </w:p>
    <w:p w14:paraId="44DA583E" w14:textId="77777777" w:rsidR="00A75953" w:rsidRDefault="00A75953" w:rsidP="00A75953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Daniela Jacob </w:t>
      </w:r>
    </w:p>
    <w:p w14:paraId="07780B48" w14:textId="77777777" w:rsidR="00464C5E" w:rsidRDefault="00464C5E" w:rsidP="00464C5E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INIG</w:t>
      </w:r>
    </w:p>
    <w:p w14:paraId="23558AF2" w14:textId="77777777"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Basel Karo</w:t>
      </w:r>
    </w:p>
    <w:p w14:paraId="23C02BD3" w14:textId="77777777" w:rsidR="00111D2E" w:rsidRDefault="00111D2E" w:rsidP="00111D2E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Datenschutz</w:t>
      </w:r>
    </w:p>
    <w:p w14:paraId="1E5E0330" w14:textId="77777777" w:rsidR="00111D2E" w:rsidRDefault="00111D2E" w:rsidP="00111D2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Marie Reupke</w:t>
      </w:r>
    </w:p>
    <w:p w14:paraId="17AD117F" w14:textId="77777777" w:rsidR="00111D2E" w:rsidRPr="00111D2E" w:rsidRDefault="00111D2E" w:rsidP="00111D2E">
      <w:pPr>
        <w:spacing w:after="0"/>
        <w:rPr>
          <w:sz w:val="22"/>
        </w:rPr>
      </w:pPr>
    </w:p>
    <w:p w14:paraId="6584EC6F" w14:textId="77777777" w:rsidR="0052124F" w:rsidRPr="00DD2D92" w:rsidRDefault="0052124F" w:rsidP="0052124F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 w:rsidRPr="00DD2D92">
        <w:rPr>
          <w:sz w:val="22"/>
        </w:rPr>
        <w:t xml:space="preserve">BZGA </w:t>
      </w:r>
      <w:r w:rsidR="00A83930" w:rsidRPr="00DD2D92">
        <w:rPr>
          <w:sz w:val="22"/>
        </w:rPr>
        <w:t>:</w:t>
      </w:r>
      <w:r w:rsidR="00A75953">
        <w:rPr>
          <w:sz w:val="22"/>
        </w:rPr>
        <w:t xml:space="preserve"> N/A</w:t>
      </w:r>
    </w:p>
    <w:p w14:paraId="376F3A1D" w14:textId="28912DD6" w:rsidR="0052124F" w:rsidRPr="00DD2D92" w:rsidRDefault="00DD2D92" w:rsidP="00DD2D92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 w:rsidRPr="00DD2D92">
        <w:rPr>
          <w:sz w:val="22"/>
        </w:rPr>
        <w:t xml:space="preserve">Bundeswehr: </w:t>
      </w:r>
      <w:r w:rsidR="008808D0">
        <w:rPr>
          <w:sz w:val="22"/>
        </w:rPr>
        <w:t xml:space="preserve">Thomas </w:t>
      </w:r>
      <w:proofErr w:type="spellStart"/>
      <w:r w:rsidR="008808D0">
        <w:rPr>
          <w:sz w:val="22"/>
        </w:rPr>
        <w:t>Harbaum</w:t>
      </w:r>
      <w:proofErr w:type="spellEnd"/>
      <w:r w:rsidR="008808D0">
        <w:rPr>
          <w:sz w:val="22"/>
        </w:rPr>
        <w:t xml:space="preserve"> (</w:t>
      </w:r>
      <w:r w:rsidR="00111D2E">
        <w:rPr>
          <w:sz w:val="22"/>
        </w:rPr>
        <w:t>per Telefon</w:t>
      </w:r>
      <w:r w:rsidR="008808D0">
        <w:rPr>
          <w:sz w:val="22"/>
        </w:rPr>
        <w:t>)</w:t>
      </w:r>
    </w:p>
    <w:p w14:paraId="651B6901" w14:textId="6EBD9BCA" w:rsidR="00F51074" w:rsidRDefault="00A14C93" w:rsidP="00B26792">
      <w:pPr>
        <w:spacing w:after="0"/>
      </w:pPr>
      <w:r>
        <w:rPr>
          <w:sz w:val="22"/>
        </w:rPr>
        <w:t xml:space="preserve"> </w:t>
      </w:r>
      <w:r w:rsidR="00F51074">
        <w:br w:type="page"/>
      </w:r>
    </w:p>
    <w:p w14:paraId="679849B1" w14:textId="77777777" w:rsidR="008908D5" w:rsidRDefault="008908D5"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7079"/>
        <w:gridCol w:w="1208"/>
      </w:tblGrid>
      <w:tr w:rsidR="00B17629" w:rsidRPr="002D5CBF" w14:paraId="26FC4EDB" w14:textId="77777777" w:rsidTr="00353A16">
        <w:tc>
          <w:tcPr>
            <w:tcW w:w="684" w:type="dxa"/>
          </w:tcPr>
          <w:p w14:paraId="584FEE94" w14:textId="77777777" w:rsidR="00B17629" w:rsidRPr="002D5CBF" w:rsidRDefault="00B17629" w:rsidP="006A2FCB">
            <w:pPr>
              <w:rPr>
                <w:b/>
              </w:rPr>
            </w:pPr>
            <w:r w:rsidRPr="002D5CBF">
              <w:rPr>
                <w:b/>
              </w:rPr>
              <w:t>TOP</w:t>
            </w:r>
          </w:p>
        </w:tc>
        <w:tc>
          <w:tcPr>
            <w:tcW w:w="7079" w:type="dxa"/>
          </w:tcPr>
          <w:p w14:paraId="0D809775" w14:textId="77777777" w:rsidR="00B17629" w:rsidRPr="002D5CBF" w:rsidRDefault="00B17629" w:rsidP="006A2FCB">
            <w:pPr>
              <w:rPr>
                <w:b/>
              </w:rPr>
            </w:pPr>
            <w:r w:rsidRPr="002D5CBF">
              <w:rPr>
                <w:b/>
              </w:rPr>
              <w:t>Beitrag/Thema</w:t>
            </w:r>
          </w:p>
        </w:tc>
        <w:tc>
          <w:tcPr>
            <w:tcW w:w="1208" w:type="dxa"/>
          </w:tcPr>
          <w:p w14:paraId="193F285E" w14:textId="77777777" w:rsidR="00B17629" w:rsidRPr="002D5CBF" w:rsidRDefault="00B17629" w:rsidP="006A2FCB">
            <w:pPr>
              <w:rPr>
                <w:b/>
              </w:rPr>
            </w:pPr>
            <w:r w:rsidRPr="002D5CBF">
              <w:rPr>
                <w:b/>
              </w:rPr>
              <w:t>eingebracht von</w:t>
            </w:r>
          </w:p>
        </w:tc>
      </w:tr>
      <w:tr w:rsidR="00B17629" w:rsidRPr="002D5CBF" w14:paraId="16EF8889" w14:textId="77777777" w:rsidTr="00353A16">
        <w:tc>
          <w:tcPr>
            <w:tcW w:w="684" w:type="dxa"/>
          </w:tcPr>
          <w:p w14:paraId="3869DD95" w14:textId="77777777" w:rsidR="00B17629" w:rsidRPr="002D5CBF" w:rsidRDefault="00B17629" w:rsidP="006A2FCB">
            <w:pPr>
              <w:rPr>
                <w:b/>
              </w:rPr>
            </w:pPr>
            <w:r w:rsidRPr="002D5CBF">
              <w:rPr>
                <w:b/>
              </w:rPr>
              <w:t>1</w:t>
            </w:r>
          </w:p>
        </w:tc>
        <w:tc>
          <w:tcPr>
            <w:tcW w:w="7079" w:type="dxa"/>
          </w:tcPr>
          <w:p w14:paraId="5066758B" w14:textId="77777777" w:rsidR="000249CB" w:rsidRDefault="000249CB" w:rsidP="006A2FCB">
            <w:pPr>
              <w:rPr>
                <w:b/>
                <w:sz w:val="28"/>
              </w:rPr>
            </w:pPr>
            <w:r w:rsidRPr="000249CB">
              <w:rPr>
                <w:b/>
                <w:sz w:val="28"/>
              </w:rPr>
              <w:t xml:space="preserve">Aktuelle Lage </w:t>
            </w:r>
          </w:p>
          <w:p w14:paraId="05B83C3A" w14:textId="77777777" w:rsidR="00D85E34" w:rsidRPr="000249CB" w:rsidRDefault="00D85E34" w:rsidP="006A2FCB">
            <w:pPr>
              <w:rPr>
                <w:b/>
                <w:sz w:val="28"/>
              </w:rPr>
            </w:pPr>
          </w:p>
          <w:p w14:paraId="07EB31AC" w14:textId="77777777" w:rsidR="00D85E34" w:rsidRPr="002E7ADB" w:rsidRDefault="00D85E34" w:rsidP="00D85E34">
            <w:pPr>
              <w:rPr>
                <w:b/>
                <w:sz w:val="22"/>
                <w:szCs w:val="22"/>
              </w:rPr>
            </w:pPr>
            <w:r w:rsidRPr="002E7ADB">
              <w:rPr>
                <w:b/>
                <w:sz w:val="22"/>
                <w:szCs w:val="22"/>
              </w:rPr>
              <w:t xml:space="preserve">Aktuelle Lage – International </w:t>
            </w:r>
          </w:p>
          <w:p w14:paraId="64DD5A97" w14:textId="77777777" w:rsidR="00CC1F0C" w:rsidRDefault="00CC1F0C" w:rsidP="00CC1F0C">
            <w:pPr>
              <w:pStyle w:val="Listenabsatz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 w:rsidRPr="00CC1F0C">
              <w:rPr>
                <w:sz w:val="22"/>
                <w:szCs w:val="22"/>
              </w:rPr>
              <w:t>eltweit 20.639 Fälle</w:t>
            </w:r>
          </w:p>
          <w:p w14:paraId="1AE93B29" w14:textId="14DA8763" w:rsidR="00D71849" w:rsidRPr="00EC72C0" w:rsidRDefault="00CC1F0C" w:rsidP="00CC1F0C">
            <w:pPr>
              <w:pStyle w:val="Listenabsatz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China: </w:t>
            </w:r>
            <w:r w:rsidRPr="00CC1F0C">
              <w:rPr>
                <w:sz w:val="22"/>
                <w:szCs w:val="22"/>
              </w:rPr>
              <w:t>20.480 Fälle (</w:t>
            </w:r>
            <w:r w:rsidR="008808D0">
              <w:rPr>
                <w:sz w:val="22"/>
                <w:szCs w:val="22"/>
              </w:rPr>
              <w:t>von</w:t>
            </w:r>
            <w:r w:rsidR="007307B5">
              <w:rPr>
                <w:sz w:val="22"/>
                <w:szCs w:val="22"/>
              </w:rPr>
              <w:t xml:space="preserve"> g</w:t>
            </w:r>
            <w:r w:rsidRPr="00CC1F0C">
              <w:rPr>
                <w:sz w:val="22"/>
                <w:szCs w:val="22"/>
              </w:rPr>
              <w:t>estern + 3.240 Fälle), davon 11</w:t>
            </w:r>
            <w:r w:rsidR="008808D0">
              <w:rPr>
                <w:sz w:val="22"/>
                <w:szCs w:val="22"/>
              </w:rPr>
              <w:t>.</w:t>
            </w:r>
            <w:r w:rsidRPr="00CC1F0C">
              <w:rPr>
                <w:sz w:val="22"/>
                <w:szCs w:val="22"/>
              </w:rPr>
              <w:t xml:space="preserve">177 (60%) in der Provinz </w:t>
            </w:r>
            <w:proofErr w:type="spellStart"/>
            <w:r w:rsidRPr="00CC1F0C">
              <w:rPr>
                <w:sz w:val="22"/>
                <w:szCs w:val="22"/>
              </w:rPr>
              <w:t>Hubei</w:t>
            </w:r>
            <w:proofErr w:type="spellEnd"/>
            <w:r w:rsidRPr="00CC1F0C">
              <w:rPr>
                <w:sz w:val="22"/>
                <w:szCs w:val="22"/>
              </w:rPr>
              <w:t xml:space="preserve"> (ink</w:t>
            </w:r>
            <w:r w:rsidR="008808D0">
              <w:rPr>
                <w:sz w:val="22"/>
                <w:szCs w:val="22"/>
              </w:rPr>
              <w:t>l</w:t>
            </w:r>
            <w:r w:rsidRPr="00CC1F0C">
              <w:rPr>
                <w:sz w:val="22"/>
                <w:szCs w:val="22"/>
              </w:rPr>
              <w:t>. Wuhan).</w:t>
            </w:r>
          </w:p>
          <w:p w14:paraId="008F4161" w14:textId="77777777" w:rsidR="00D71849" w:rsidRPr="00EC72C0" w:rsidRDefault="00D71849" w:rsidP="00D71849">
            <w:pPr>
              <w:pStyle w:val="Listenabsatz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EC72C0">
              <w:rPr>
                <w:sz w:val="22"/>
                <w:szCs w:val="22"/>
              </w:rPr>
              <w:t>426 Todesfälle (alle in China bis auf einen auf den Philippinen)</w:t>
            </w:r>
          </w:p>
          <w:p w14:paraId="12CBE388" w14:textId="77777777" w:rsidR="00D71849" w:rsidRDefault="00E84C31" w:rsidP="00E84C31">
            <w:pPr>
              <w:pStyle w:val="Listenabsatz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 w:rsidRPr="00EC72C0">
              <w:rPr>
                <w:sz w:val="22"/>
                <w:szCs w:val="22"/>
              </w:rPr>
              <w:t xml:space="preserve">   </w:t>
            </w:r>
            <w:r w:rsidR="00D71849" w:rsidRPr="00EC72C0">
              <w:rPr>
                <w:sz w:val="22"/>
                <w:szCs w:val="22"/>
              </w:rPr>
              <w:t>Todesfall in Hongkong: 39 jähriger Mann mit einer Vorerkrankung</w:t>
            </w:r>
          </w:p>
          <w:p w14:paraId="32E4A237" w14:textId="77777777" w:rsidR="00F35537" w:rsidRPr="00F35537" w:rsidRDefault="00F35537" w:rsidP="00F35537">
            <w:pPr>
              <w:pStyle w:val="Listenabsatz"/>
              <w:numPr>
                <w:ilvl w:val="0"/>
                <w:numId w:val="47"/>
              </w:numPr>
              <w:rPr>
                <w:sz w:val="22"/>
                <w:szCs w:val="22"/>
              </w:rPr>
            </w:pPr>
            <w:r w:rsidRPr="00F35537">
              <w:rPr>
                <w:sz w:val="22"/>
                <w:szCs w:val="22"/>
              </w:rPr>
              <w:t>2.788 mit schwerem Krankheitsverlauf</w:t>
            </w:r>
          </w:p>
          <w:p w14:paraId="082FD3BD" w14:textId="77777777" w:rsidR="00F35537" w:rsidRDefault="00F35537" w:rsidP="00F35537">
            <w:pPr>
              <w:pStyle w:val="Listenabsatz"/>
              <w:numPr>
                <w:ilvl w:val="0"/>
                <w:numId w:val="47"/>
              </w:numPr>
              <w:rPr>
                <w:sz w:val="22"/>
                <w:szCs w:val="22"/>
              </w:rPr>
            </w:pPr>
            <w:r w:rsidRPr="00F35537">
              <w:rPr>
                <w:sz w:val="22"/>
                <w:szCs w:val="22"/>
              </w:rPr>
              <w:t>632 sind genesen</w:t>
            </w:r>
          </w:p>
          <w:p w14:paraId="2DDABAE3" w14:textId="77777777" w:rsidR="00F35537" w:rsidRPr="00F35537" w:rsidRDefault="00F35537" w:rsidP="00F35537">
            <w:pPr>
              <w:pStyle w:val="Listenabsatz"/>
              <w:rPr>
                <w:sz w:val="22"/>
                <w:szCs w:val="22"/>
              </w:rPr>
            </w:pPr>
          </w:p>
          <w:p w14:paraId="3B4061A8" w14:textId="77777777" w:rsidR="00D71849" w:rsidRPr="00EC72C0" w:rsidRDefault="00D71849" w:rsidP="00D71849">
            <w:pPr>
              <w:pStyle w:val="Listenabsatz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EC72C0">
              <w:rPr>
                <w:sz w:val="22"/>
                <w:szCs w:val="22"/>
              </w:rPr>
              <w:t>25 Länder verzeichnen 159 Fälle, davon:</w:t>
            </w:r>
          </w:p>
          <w:p w14:paraId="2FEF3B4B" w14:textId="77777777" w:rsidR="00D71849" w:rsidRPr="00EC72C0" w:rsidRDefault="00E84C31" w:rsidP="00E84C31">
            <w:pPr>
              <w:pStyle w:val="Listenabsatz"/>
              <w:numPr>
                <w:ilvl w:val="0"/>
                <w:numId w:val="41"/>
              </w:numPr>
              <w:rPr>
                <w:sz w:val="22"/>
                <w:szCs w:val="22"/>
              </w:rPr>
            </w:pPr>
            <w:r w:rsidRPr="00EC72C0">
              <w:rPr>
                <w:sz w:val="22"/>
                <w:szCs w:val="22"/>
              </w:rPr>
              <w:t xml:space="preserve">   </w:t>
            </w:r>
            <w:r w:rsidR="00D71849" w:rsidRPr="00EC72C0">
              <w:rPr>
                <w:sz w:val="22"/>
                <w:szCs w:val="22"/>
              </w:rPr>
              <w:t>1 Todesfall (Philippinen)</w:t>
            </w:r>
          </w:p>
          <w:p w14:paraId="07C27288" w14:textId="77777777" w:rsidR="00D71849" w:rsidRPr="002C5AEC" w:rsidRDefault="00E84C31" w:rsidP="00E84C31">
            <w:pPr>
              <w:pStyle w:val="Listenabsatz"/>
              <w:numPr>
                <w:ilvl w:val="0"/>
                <w:numId w:val="41"/>
              </w:numPr>
              <w:rPr>
                <w:sz w:val="22"/>
                <w:szCs w:val="22"/>
                <w:lang w:val="nl-NL"/>
              </w:rPr>
            </w:pPr>
            <w:r w:rsidRPr="002C5AEC">
              <w:rPr>
                <w:sz w:val="22"/>
                <w:szCs w:val="22"/>
                <w:lang w:val="nl-NL"/>
              </w:rPr>
              <w:t xml:space="preserve">  </w:t>
            </w:r>
            <w:r w:rsidR="00D71849" w:rsidRPr="002C5AEC">
              <w:rPr>
                <w:sz w:val="22"/>
                <w:szCs w:val="22"/>
                <w:lang w:val="nl-NL"/>
              </w:rPr>
              <w:t>25 Fälle in Europa (FR, DE, IT, SP, SE, UK, FI)</w:t>
            </w:r>
          </w:p>
          <w:p w14:paraId="49B08D6B" w14:textId="77777777" w:rsidR="00F35537" w:rsidRDefault="00E84C31" w:rsidP="00E84C31">
            <w:pPr>
              <w:pStyle w:val="Listenabsatz"/>
              <w:numPr>
                <w:ilvl w:val="0"/>
                <w:numId w:val="41"/>
              </w:numPr>
              <w:rPr>
                <w:sz w:val="22"/>
                <w:szCs w:val="22"/>
              </w:rPr>
            </w:pPr>
            <w:r w:rsidRPr="002C5AEC">
              <w:rPr>
                <w:sz w:val="22"/>
                <w:szCs w:val="22"/>
                <w:lang w:val="nl-NL"/>
              </w:rPr>
              <w:t xml:space="preserve">  </w:t>
            </w:r>
            <w:r w:rsidR="00D71849" w:rsidRPr="00EC72C0">
              <w:rPr>
                <w:sz w:val="22"/>
                <w:szCs w:val="22"/>
              </w:rPr>
              <w:t>1 schwerer Krankheitsfall (Frankreich)</w:t>
            </w:r>
          </w:p>
          <w:p w14:paraId="152E1CB0" w14:textId="77777777" w:rsidR="00D71849" w:rsidRPr="00EC72C0" w:rsidRDefault="00D71849" w:rsidP="00F35537">
            <w:pPr>
              <w:pStyle w:val="Listenabsatz"/>
              <w:rPr>
                <w:sz w:val="22"/>
                <w:szCs w:val="22"/>
              </w:rPr>
            </w:pPr>
            <w:r w:rsidRPr="00EC72C0">
              <w:rPr>
                <w:sz w:val="22"/>
                <w:szCs w:val="22"/>
              </w:rPr>
              <w:t xml:space="preserve"> </w:t>
            </w:r>
          </w:p>
          <w:p w14:paraId="68E4E6E5" w14:textId="5AA13E95" w:rsidR="00353A16" w:rsidRPr="00F1249B" w:rsidRDefault="00353A16" w:rsidP="00353A16">
            <w:pPr>
              <w:rPr>
                <w:sz w:val="22"/>
                <w:szCs w:val="22"/>
                <w:highlight w:val="yellow"/>
                <w:rPrChange w:id="11" w:author="Reupke, Marie" w:date="2020-02-05T10:41:00Z">
                  <w:rPr>
                    <w:sz w:val="22"/>
                    <w:szCs w:val="22"/>
                    <w:highlight w:val="yellow"/>
                    <w:lang w:val="en-US"/>
                  </w:rPr>
                </w:rPrChange>
              </w:rPr>
            </w:pPr>
            <w:r w:rsidRPr="00F1249B">
              <w:rPr>
                <w:sz w:val="22"/>
                <w:szCs w:val="22"/>
                <w:highlight w:val="yellow"/>
                <w:rPrChange w:id="12" w:author="Reupke, Marie" w:date="2020-02-05T10:41:00Z">
                  <w:rPr>
                    <w:sz w:val="22"/>
                    <w:szCs w:val="22"/>
                    <w:highlight w:val="yellow"/>
                    <w:lang w:val="en-US"/>
                  </w:rPr>
                </w:rPrChange>
              </w:rPr>
              <w:t>TO DO: Rückfrage an</w:t>
            </w:r>
            <w:r w:rsidR="007307B5" w:rsidRPr="00F1249B">
              <w:rPr>
                <w:sz w:val="22"/>
                <w:szCs w:val="22"/>
                <w:highlight w:val="yellow"/>
                <w:rPrChange w:id="13" w:author="Reupke, Marie" w:date="2020-02-05T10:41:00Z">
                  <w:rPr>
                    <w:sz w:val="22"/>
                    <w:szCs w:val="22"/>
                    <w:highlight w:val="yellow"/>
                    <w:lang w:val="en-US"/>
                  </w:rPr>
                </w:rPrChange>
              </w:rPr>
              <w:t xml:space="preserve"> IHR NFP</w:t>
            </w:r>
            <w:r w:rsidRPr="00F1249B">
              <w:rPr>
                <w:sz w:val="22"/>
                <w:szCs w:val="22"/>
                <w:highlight w:val="yellow"/>
                <w:rPrChange w:id="14" w:author="Reupke, Marie" w:date="2020-02-05T10:41:00Z">
                  <w:rPr>
                    <w:sz w:val="22"/>
                    <w:szCs w:val="22"/>
                    <w:highlight w:val="yellow"/>
                    <w:lang w:val="en-US"/>
                  </w:rPr>
                </w:rPrChange>
              </w:rPr>
              <w:t xml:space="preserve"> China</w:t>
            </w:r>
            <w:r w:rsidR="007307B5" w:rsidRPr="00F1249B">
              <w:rPr>
                <w:sz w:val="22"/>
                <w:szCs w:val="22"/>
                <w:highlight w:val="yellow"/>
                <w:rPrChange w:id="15" w:author="Reupke, Marie" w:date="2020-02-05T10:41:00Z">
                  <w:rPr>
                    <w:sz w:val="22"/>
                    <w:szCs w:val="22"/>
                    <w:highlight w:val="yellow"/>
                    <w:lang w:val="en-US"/>
                  </w:rPr>
                </w:rPrChange>
              </w:rPr>
              <w:t xml:space="preserve"> (durch FG32, ggf. mit Unterstützung FG36 chinesisch)</w:t>
            </w:r>
            <w:r w:rsidRPr="00F1249B">
              <w:rPr>
                <w:sz w:val="22"/>
                <w:szCs w:val="22"/>
                <w:highlight w:val="yellow"/>
                <w:rPrChange w:id="16" w:author="Reupke, Marie" w:date="2020-02-05T10:41:00Z">
                  <w:rPr>
                    <w:sz w:val="22"/>
                    <w:szCs w:val="22"/>
                    <w:highlight w:val="yellow"/>
                    <w:lang w:val="en-US"/>
                  </w:rPr>
                </w:rPrChange>
              </w:rPr>
              <w:t xml:space="preserve">: </w:t>
            </w:r>
          </w:p>
          <w:p w14:paraId="307AD223" w14:textId="77777777" w:rsidR="00353A16" w:rsidRPr="006052EE" w:rsidRDefault="00353A16" w:rsidP="00353A16">
            <w:pPr>
              <w:rPr>
                <w:sz w:val="22"/>
                <w:szCs w:val="22"/>
                <w:highlight w:val="yellow"/>
              </w:rPr>
            </w:pPr>
            <w:r w:rsidRPr="006052EE">
              <w:rPr>
                <w:sz w:val="22"/>
                <w:szCs w:val="22"/>
                <w:highlight w:val="yellow"/>
              </w:rPr>
              <w:t>Vollständigkeit der Zahlen der Genesenen</w:t>
            </w:r>
          </w:p>
          <w:p w14:paraId="72DC4541" w14:textId="77777777" w:rsidR="00353A16" w:rsidRPr="006052EE" w:rsidRDefault="00353A16" w:rsidP="00353A16">
            <w:pPr>
              <w:rPr>
                <w:sz w:val="22"/>
                <w:szCs w:val="22"/>
                <w:highlight w:val="yellow"/>
              </w:rPr>
            </w:pPr>
            <w:r w:rsidRPr="006052EE">
              <w:rPr>
                <w:sz w:val="22"/>
                <w:szCs w:val="22"/>
                <w:highlight w:val="yellow"/>
              </w:rPr>
              <w:t xml:space="preserve">Todesfälle Krankheitsbeginn und Todesdatum </w:t>
            </w:r>
          </w:p>
          <w:p w14:paraId="0759C5D4" w14:textId="77777777" w:rsidR="00353A16" w:rsidRPr="006052EE" w:rsidRDefault="00353A16" w:rsidP="00353A16">
            <w:pPr>
              <w:rPr>
                <w:sz w:val="22"/>
                <w:szCs w:val="22"/>
                <w:highlight w:val="yellow"/>
              </w:rPr>
            </w:pPr>
            <w:r w:rsidRPr="006052EE">
              <w:rPr>
                <w:sz w:val="22"/>
                <w:szCs w:val="22"/>
                <w:highlight w:val="yellow"/>
              </w:rPr>
              <w:t xml:space="preserve">Anzahl des infizierten medizinischen Personals </w:t>
            </w:r>
          </w:p>
          <w:p w14:paraId="1A070932" w14:textId="7F6668B5" w:rsidR="00353A16" w:rsidRPr="006052EE" w:rsidRDefault="007307B5" w:rsidP="00353A16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Wo findet </w:t>
            </w:r>
            <w:proofErr w:type="spellStart"/>
            <w:r>
              <w:rPr>
                <w:sz w:val="22"/>
                <w:szCs w:val="22"/>
                <w:highlight w:val="yellow"/>
              </w:rPr>
              <w:t>communi</w:t>
            </w:r>
            <w:r w:rsidR="00353A16" w:rsidRPr="006052EE">
              <w:rPr>
                <w:sz w:val="22"/>
                <w:szCs w:val="22"/>
                <w:highlight w:val="yellow"/>
              </w:rPr>
              <w:t>ty</w:t>
            </w:r>
            <w:proofErr w:type="spellEnd"/>
            <w:r w:rsidR="00353A16" w:rsidRPr="006052EE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353A16" w:rsidRPr="006052EE">
              <w:rPr>
                <w:sz w:val="22"/>
                <w:szCs w:val="22"/>
                <w:highlight w:val="yellow"/>
              </w:rPr>
              <w:t>transmission</w:t>
            </w:r>
            <w:proofErr w:type="spellEnd"/>
            <w:r w:rsidR="00353A16" w:rsidRPr="006052EE">
              <w:rPr>
                <w:sz w:val="22"/>
                <w:szCs w:val="22"/>
                <w:highlight w:val="yellow"/>
              </w:rPr>
              <w:t xml:space="preserve"> statt</w:t>
            </w:r>
          </w:p>
          <w:p w14:paraId="7C7E4600" w14:textId="77777777" w:rsidR="00353A16" w:rsidRDefault="00353A16" w:rsidP="00353A16">
            <w:pPr>
              <w:rPr>
                <w:b/>
                <w:i/>
                <w:sz w:val="22"/>
                <w:szCs w:val="22"/>
              </w:rPr>
            </w:pPr>
          </w:p>
          <w:p w14:paraId="55DB0D5A" w14:textId="77777777" w:rsidR="00B17629" w:rsidRPr="00AE12DA" w:rsidRDefault="00B17629" w:rsidP="006A2FCB">
            <w:pPr>
              <w:rPr>
                <w:b/>
                <w:sz w:val="22"/>
                <w:szCs w:val="22"/>
              </w:rPr>
            </w:pPr>
            <w:r w:rsidRPr="00AE12DA">
              <w:rPr>
                <w:b/>
                <w:sz w:val="22"/>
                <w:szCs w:val="22"/>
              </w:rPr>
              <w:t>Aktuelle Lage</w:t>
            </w:r>
            <w:r w:rsidR="00E25883" w:rsidRPr="00AE12DA">
              <w:rPr>
                <w:b/>
                <w:sz w:val="22"/>
                <w:szCs w:val="22"/>
              </w:rPr>
              <w:t xml:space="preserve"> – National </w:t>
            </w:r>
          </w:p>
          <w:p w14:paraId="4F9C08CA" w14:textId="598E4B35" w:rsidR="006301A2" w:rsidRDefault="00E25883" w:rsidP="0091650F"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6301A2">
              <w:rPr>
                <w:sz w:val="22"/>
                <w:szCs w:val="22"/>
              </w:rPr>
              <w:t>1</w:t>
            </w:r>
            <w:r w:rsidR="00353A16">
              <w:rPr>
                <w:sz w:val="22"/>
                <w:szCs w:val="22"/>
              </w:rPr>
              <w:t>2</w:t>
            </w:r>
            <w:r w:rsidRPr="006301A2">
              <w:rPr>
                <w:sz w:val="22"/>
                <w:szCs w:val="22"/>
              </w:rPr>
              <w:t xml:space="preserve"> </w:t>
            </w:r>
            <w:r w:rsidR="00B17629" w:rsidRPr="006301A2">
              <w:rPr>
                <w:sz w:val="22"/>
                <w:szCs w:val="22"/>
              </w:rPr>
              <w:t>Fälle in Deutschland</w:t>
            </w:r>
            <w:r w:rsidR="00D71849" w:rsidRPr="006301A2">
              <w:rPr>
                <w:sz w:val="22"/>
                <w:szCs w:val="22"/>
              </w:rPr>
              <w:t xml:space="preserve">, davon </w:t>
            </w:r>
            <w:r w:rsidR="00353A16">
              <w:rPr>
                <w:sz w:val="22"/>
                <w:szCs w:val="22"/>
              </w:rPr>
              <w:t>10</w:t>
            </w:r>
            <w:r w:rsidRPr="006301A2">
              <w:rPr>
                <w:sz w:val="22"/>
                <w:szCs w:val="22"/>
              </w:rPr>
              <w:t xml:space="preserve"> </w:t>
            </w:r>
            <w:r w:rsidR="0091650F">
              <w:rPr>
                <w:sz w:val="22"/>
                <w:szCs w:val="22"/>
              </w:rPr>
              <w:t xml:space="preserve">Fälle </w:t>
            </w:r>
            <w:r w:rsidRPr="006301A2">
              <w:rPr>
                <w:sz w:val="22"/>
                <w:szCs w:val="22"/>
              </w:rPr>
              <w:t xml:space="preserve">in Bayern </w:t>
            </w:r>
            <w:r w:rsidR="0091650F">
              <w:rPr>
                <w:sz w:val="22"/>
                <w:szCs w:val="22"/>
              </w:rPr>
              <w:t xml:space="preserve">gehören zu einer Häufung </w:t>
            </w:r>
            <w:r w:rsidRPr="006301A2">
              <w:rPr>
                <w:sz w:val="22"/>
                <w:szCs w:val="22"/>
              </w:rPr>
              <w:t xml:space="preserve">und </w:t>
            </w:r>
            <w:r w:rsidR="00353A16">
              <w:rPr>
                <w:sz w:val="22"/>
                <w:szCs w:val="22"/>
              </w:rPr>
              <w:t>2</w:t>
            </w:r>
            <w:r w:rsidR="0091650F">
              <w:rPr>
                <w:sz w:val="22"/>
                <w:szCs w:val="22"/>
              </w:rPr>
              <w:t xml:space="preserve"> Fälle</w:t>
            </w:r>
            <w:r w:rsidR="0091650F">
              <w:t xml:space="preserve"> (</w:t>
            </w:r>
            <w:r w:rsidR="0091650F" w:rsidRPr="0091650F">
              <w:rPr>
                <w:sz w:val="22"/>
                <w:szCs w:val="22"/>
              </w:rPr>
              <w:t>repatriierten Personen</w:t>
            </w:r>
            <w:r w:rsidR="0091650F">
              <w:rPr>
                <w:sz w:val="22"/>
                <w:szCs w:val="22"/>
              </w:rPr>
              <w:t>)</w:t>
            </w:r>
            <w:r w:rsidR="001B2AA5" w:rsidRPr="006301A2">
              <w:rPr>
                <w:sz w:val="22"/>
                <w:szCs w:val="22"/>
              </w:rPr>
              <w:t xml:space="preserve"> in Rheinland-Pfalz</w:t>
            </w:r>
            <w:r w:rsidR="0091650F">
              <w:rPr>
                <w:sz w:val="22"/>
                <w:szCs w:val="22"/>
              </w:rPr>
              <w:t xml:space="preserve">, die </w:t>
            </w:r>
            <w:r w:rsidR="00522238" w:rsidRPr="00353A16">
              <w:rPr>
                <w:sz w:val="22"/>
                <w:szCs w:val="22"/>
              </w:rPr>
              <w:t>derzeit in Frankfurt</w:t>
            </w:r>
            <w:r w:rsidR="0091650F" w:rsidRPr="00353A16">
              <w:rPr>
                <w:sz w:val="22"/>
                <w:szCs w:val="22"/>
              </w:rPr>
              <w:t xml:space="preserve"> hospitalisiert</w:t>
            </w:r>
            <w:r w:rsidR="0091650F">
              <w:rPr>
                <w:sz w:val="22"/>
                <w:szCs w:val="22"/>
              </w:rPr>
              <w:t xml:space="preserve"> sind.</w:t>
            </w:r>
            <w:r w:rsidR="001B2AA5" w:rsidRPr="006301A2">
              <w:rPr>
                <w:sz w:val="22"/>
                <w:szCs w:val="22"/>
              </w:rPr>
              <w:t xml:space="preserve"> </w:t>
            </w:r>
          </w:p>
          <w:p w14:paraId="1F712823" w14:textId="77777777" w:rsidR="0091650F" w:rsidRPr="0091650F" w:rsidRDefault="0091650F" w:rsidP="0091650F"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91650F">
              <w:rPr>
                <w:sz w:val="22"/>
                <w:szCs w:val="22"/>
              </w:rPr>
              <w:t>Sämtliche repatriierten Personen stehen unter behördlich angeordneter Quarantäne.</w:t>
            </w:r>
          </w:p>
          <w:p w14:paraId="61735F06" w14:textId="28B2FE60" w:rsidR="001B2AA5" w:rsidRPr="0091650F" w:rsidRDefault="0091650F" w:rsidP="0091650F">
            <w:pPr>
              <w:ind w:left="360"/>
              <w:rPr>
                <w:i/>
                <w:sz w:val="22"/>
                <w:szCs w:val="22"/>
              </w:rPr>
            </w:pPr>
            <w:r w:rsidRPr="0091650F">
              <w:rPr>
                <w:i/>
                <w:sz w:val="22"/>
                <w:szCs w:val="22"/>
              </w:rPr>
              <w:t>.</w:t>
            </w:r>
          </w:p>
          <w:p w14:paraId="22116557" w14:textId="77777777" w:rsidR="001B2AA5" w:rsidRPr="00AE12DA" w:rsidRDefault="006301A2" w:rsidP="001B2AA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RLP Germer</w:t>
            </w:r>
            <w:r w:rsidR="00203106">
              <w:rPr>
                <w:b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heim</w:t>
            </w:r>
            <w:r w:rsidR="001B2AA5" w:rsidRPr="00AE12DA">
              <w:rPr>
                <w:b/>
                <w:sz w:val="22"/>
                <w:szCs w:val="22"/>
              </w:rPr>
              <w:t xml:space="preserve"> </w:t>
            </w:r>
          </w:p>
          <w:p w14:paraId="10696D43" w14:textId="286DFB95" w:rsidR="006301A2" w:rsidRDefault="008808D0" w:rsidP="00E43DE9"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Amtshilfegesuch</w:t>
            </w:r>
            <w:r w:rsidR="006301A2" w:rsidRPr="006301A2">
              <w:rPr>
                <w:sz w:val="22"/>
                <w:szCs w:val="22"/>
              </w:rPr>
              <w:t xml:space="preserve"> </w:t>
            </w:r>
            <w:r w:rsidRPr="006301A2">
              <w:rPr>
                <w:sz w:val="22"/>
                <w:szCs w:val="22"/>
              </w:rPr>
              <w:t xml:space="preserve">des </w:t>
            </w:r>
            <w:r>
              <w:rPr>
                <w:sz w:val="22"/>
                <w:szCs w:val="22"/>
              </w:rPr>
              <w:t>zuständigen</w:t>
            </w:r>
            <w:r w:rsidRPr="006301A2">
              <w:rPr>
                <w:sz w:val="22"/>
                <w:szCs w:val="22"/>
              </w:rPr>
              <w:t xml:space="preserve"> GA</w:t>
            </w:r>
            <w:r w:rsidR="006301A2" w:rsidRPr="006301A2">
              <w:rPr>
                <w:sz w:val="22"/>
                <w:szCs w:val="22"/>
              </w:rPr>
              <w:t xml:space="preserve"> zur Umsetzung der Maßnahmen in der Liegenschaft Germersheim </w:t>
            </w:r>
            <w:r w:rsidR="004D624D">
              <w:rPr>
                <w:sz w:val="22"/>
                <w:szCs w:val="22"/>
              </w:rPr>
              <w:t xml:space="preserve">wurde an die </w:t>
            </w:r>
            <w:r w:rsidR="006301A2" w:rsidRPr="006301A2">
              <w:rPr>
                <w:sz w:val="22"/>
                <w:szCs w:val="22"/>
              </w:rPr>
              <w:t xml:space="preserve">Bundeswehr </w:t>
            </w:r>
            <w:r w:rsidR="004D624D">
              <w:rPr>
                <w:sz w:val="22"/>
                <w:szCs w:val="22"/>
              </w:rPr>
              <w:t>gestellt</w:t>
            </w:r>
            <w:r w:rsidR="007307B5">
              <w:rPr>
                <w:sz w:val="22"/>
                <w:szCs w:val="22"/>
              </w:rPr>
              <w:t>, dieses wurde von der BW angenommen</w:t>
            </w:r>
            <w:r w:rsidR="004D624D">
              <w:rPr>
                <w:sz w:val="22"/>
                <w:szCs w:val="22"/>
              </w:rPr>
              <w:t xml:space="preserve"> </w:t>
            </w:r>
          </w:p>
          <w:p w14:paraId="37914EB9" w14:textId="3D931F3A" w:rsidR="006301A2" w:rsidRDefault="006301A2" w:rsidP="00E43DE9"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Aktuell wird ein </w:t>
            </w:r>
            <w:r w:rsidR="004D624D">
              <w:rPr>
                <w:sz w:val="22"/>
                <w:szCs w:val="22"/>
              </w:rPr>
              <w:t xml:space="preserve">abgestimmter </w:t>
            </w:r>
            <w:r>
              <w:rPr>
                <w:sz w:val="22"/>
                <w:szCs w:val="22"/>
              </w:rPr>
              <w:t xml:space="preserve">Aufgabenkatalog erstellt, der mit dem RKI geteilt werden kann, und die Bundeswehr </w:t>
            </w:r>
            <w:r w:rsidR="004D624D">
              <w:rPr>
                <w:sz w:val="22"/>
                <w:szCs w:val="22"/>
              </w:rPr>
              <w:t>plant</w:t>
            </w:r>
            <w:r>
              <w:rPr>
                <w:sz w:val="22"/>
                <w:szCs w:val="22"/>
              </w:rPr>
              <w:t xml:space="preserve"> v.a. personell mit einem Facharzt für ÖGD und einer Hygienefachkraft die Arbeit vor Ort unterstützen.</w:t>
            </w:r>
          </w:p>
          <w:p w14:paraId="5C85EF90" w14:textId="36C6E807" w:rsidR="006301A2" w:rsidRDefault="006301A2" w:rsidP="00E43DE9"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 Verantwortlichkeit liegt weiterhin beim zuständigen GA. </w:t>
            </w:r>
            <w:r w:rsidR="007307B5">
              <w:rPr>
                <w:sz w:val="22"/>
                <w:szCs w:val="22"/>
              </w:rPr>
              <w:t>Das RKI bittet die BW</w:t>
            </w:r>
            <w:r>
              <w:rPr>
                <w:sz w:val="22"/>
                <w:szCs w:val="22"/>
              </w:rPr>
              <w:t xml:space="preserve"> </w:t>
            </w:r>
            <w:r w:rsidR="007307B5">
              <w:rPr>
                <w:sz w:val="22"/>
                <w:szCs w:val="22"/>
              </w:rPr>
              <w:t>die</w:t>
            </w:r>
            <w:r>
              <w:rPr>
                <w:sz w:val="22"/>
                <w:szCs w:val="22"/>
              </w:rPr>
              <w:t xml:space="preserve"> zuständigen Akteure auf Landesebene</w:t>
            </w:r>
            <w:r w:rsidR="004339CD">
              <w:rPr>
                <w:sz w:val="22"/>
                <w:szCs w:val="22"/>
              </w:rPr>
              <w:t xml:space="preserve"> (Seuchenreferenten und Landesamt)</w:t>
            </w:r>
            <w:r>
              <w:rPr>
                <w:sz w:val="22"/>
                <w:szCs w:val="22"/>
              </w:rPr>
              <w:t xml:space="preserve"> einzubeziehen und zu informieren</w:t>
            </w:r>
            <w:r w:rsidR="004339CD">
              <w:rPr>
                <w:sz w:val="22"/>
                <w:szCs w:val="22"/>
              </w:rPr>
              <w:t xml:space="preserve">. </w:t>
            </w:r>
          </w:p>
          <w:p w14:paraId="194457C8" w14:textId="77777777" w:rsidR="002E7ADB" w:rsidRDefault="002E7ADB" w:rsidP="004339CD">
            <w:pPr>
              <w:pStyle w:val="Listenabsatz"/>
            </w:pPr>
          </w:p>
          <w:p w14:paraId="7B0E8479" w14:textId="77777777" w:rsidR="00B26792" w:rsidRDefault="00B26792" w:rsidP="004339CD">
            <w:pPr>
              <w:pStyle w:val="Listenabsatz"/>
            </w:pPr>
          </w:p>
          <w:p w14:paraId="3B7713E7" w14:textId="4BC5ECAC" w:rsidR="00F35537" w:rsidRPr="00F35537" w:rsidRDefault="00F35537" w:rsidP="00F35537"/>
        </w:tc>
        <w:tc>
          <w:tcPr>
            <w:tcW w:w="1208" w:type="dxa"/>
          </w:tcPr>
          <w:p w14:paraId="624364C0" w14:textId="77777777" w:rsidR="00B17629" w:rsidRPr="00F35537" w:rsidRDefault="00B17629" w:rsidP="006A2FCB"/>
          <w:p w14:paraId="4E7CFFCD" w14:textId="77777777" w:rsidR="00522238" w:rsidRPr="00F35537" w:rsidRDefault="00522238" w:rsidP="006A2FCB"/>
          <w:p w14:paraId="2C6E4473" w14:textId="77777777" w:rsidR="00522238" w:rsidRPr="00F35537" w:rsidRDefault="00522238" w:rsidP="006A2FCB"/>
          <w:p w14:paraId="1D44B59D" w14:textId="77777777" w:rsidR="00522238" w:rsidRPr="00F35537" w:rsidRDefault="00522238" w:rsidP="006A2FCB"/>
          <w:p w14:paraId="6FF80699" w14:textId="77777777" w:rsidR="00B17629" w:rsidRDefault="00D85E34" w:rsidP="006A2FCB">
            <w:r>
              <w:t>INIG</w:t>
            </w:r>
          </w:p>
          <w:p w14:paraId="19220F20" w14:textId="77777777" w:rsidR="00522238" w:rsidRDefault="00522238" w:rsidP="006A2FCB"/>
          <w:p w14:paraId="4AAAF58C" w14:textId="77777777" w:rsidR="00522238" w:rsidRDefault="00522238" w:rsidP="006A2FCB"/>
          <w:p w14:paraId="1B9ADB2C" w14:textId="77777777" w:rsidR="00522238" w:rsidRDefault="00522238" w:rsidP="006A2FCB"/>
          <w:p w14:paraId="1ED6DC43" w14:textId="77777777" w:rsidR="00962B79" w:rsidRDefault="00962B79" w:rsidP="006A2FCB"/>
          <w:p w14:paraId="33CCAF70" w14:textId="77777777" w:rsidR="00962B79" w:rsidRDefault="00962B79" w:rsidP="006A2FCB"/>
          <w:p w14:paraId="4E731EE6" w14:textId="77777777" w:rsidR="00E84C31" w:rsidRDefault="00E84C31" w:rsidP="006A2FCB"/>
          <w:p w14:paraId="317534C6" w14:textId="77777777" w:rsidR="00E84C31" w:rsidRDefault="00E84C31" w:rsidP="006A2FCB"/>
          <w:p w14:paraId="787653E3" w14:textId="77777777" w:rsidR="00E84C31" w:rsidRDefault="00E84C31" w:rsidP="006A2FCB"/>
          <w:p w14:paraId="6E7D2200" w14:textId="77777777" w:rsidR="007872C5" w:rsidRDefault="007872C5" w:rsidP="006A2FCB"/>
          <w:p w14:paraId="518E417A" w14:textId="77777777" w:rsidR="007872C5" w:rsidRDefault="007872C5" w:rsidP="006A2FCB"/>
          <w:p w14:paraId="5972B950" w14:textId="77777777" w:rsidR="007872C5" w:rsidRDefault="007872C5" w:rsidP="006A2FCB"/>
          <w:p w14:paraId="213C23A8" w14:textId="77777777" w:rsidR="007872C5" w:rsidRDefault="007872C5" w:rsidP="006A2FCB"/>
          <w:p w14:paraId="1B30A599" w14:textId="77777777" w:rsidR="007872C5" w:rsidRDefault="007872C5" w:rsidP="006A2FCB"/>
          <w:p w14:paraId="4D49ABFF" w14:textId="77777777" w:rsidR="00353A16" w:rsidRDefault="00353A16" w:rsidP="006A2FCB"/>
          <w:p w14:paraId="74474887" w14:textId="77777777" w:rsidR="00353A16" w:rsidRDefault="00353A16" w:rsidP="006A2FCB"/>
          <w:p w14:paraId="74B41D85" w14:textId="77777777" w:rsidR="00353A16" w:rsidRDefault="00353A16" w:rsidP="006A2FCB"/>
          <w:p w14:paraId="1378F4B6" w14:textId="77777777" w:rsidR="00353A16" w:rsidRDefault="00353A16" w:rsidP="006A2FCB"/>
          <w:p w14:paraId="6817C05B" w14:textId="77777777" w:rsidR="00353A16" w:rsidRDefault="00353A16" w:rsidP="006A2FCB"/>
          <w:p w14:paraId="344D8F96" w14:textId="77777777" w:rsidR="00522238" w:rsidRDefault="00EC72C0" w:rsidP="006A2FCB">
            <w:r>
              <w:t>FG36</w:t>
            </w:r>
            <w:r w:rsidR="00522238">
              <w:t xml:space="preserve"> </w:t>
            </w:r>
          </w:p>
          <w:p w14:paraId="1E8A3F64" w14:textId="77777777" w:rsidR="00522238" w:rsidRDefault="00522238" w:rsidP="006A2FCB"/>
          <w:p w14:paraId="38AEA743" w14:textId="77777777" w:rsidR="00522238" w:rsidRDefault="00522238" w:rsidP="006A2FCB"/>
          <w:p w14:paraId="1F537734" w14:textId="77777777" w:rsidR="00522238" w:rsidRDefault="00522238" w:rsidP="006A2FCB"/>
          <w:p w14:paraId="6010D2C4" w14:textId="77777777" w:rsidR="00522238" w:rsidRDefault="00522238" w:rsidP="006A2FCB"/>
          <w:p w14:paraId="007290FC" w14:textId="77777777" w:rsidR="00522238" w:rsidRDefault="00522238" w:rsidP="006A2FCB"/>
          <w:p w14:paraId="0F10F70E" w14:textId="77777777" w:rsidR="00353A16" w:rsidRDefault="00353A16" w:rsidP="006A2FCB"/>
          <w:p w14:paraId="7FE15012" w14:textId="77777777" w:rsidR="00B17629" w:rsidRDefault="006301A2" w:rsidP="006A2FCB">
            <w:r>
              <w:t>Bundeswehr</w:t>
            </w:r>
            <w:r w:rsidR="004339CD">
              <w:t>/FG 32</w:t>
            </w:r>
          </w:p>
          <w:p w14:paraId="01C9AD77" w14:textId="77777777" w:rsidR="006301A2" w:rsidRDefault="006301A2" w:rsidP="006A2FCB"/>
          <w:p w14:paraId="31106980" w14:textId="77777777" w:rsidR="006301A2" w:rsidRDefault="006301A2" w:rsidP="006A2FCB"/>
          <w:p w14:paraId="5DAC20FA" w14:textId="77777777" w:rsidR="00522238" w:rsidRDefault="00522238" w:rsidP="006A2FCB"/>
          <w:p w14:paraId="2F7A009F" w14:textId="77777777" w:rsidR="00522238" w:rsidRDefault="00522238" w:rsidP="006A2FCB"/>
          <w:p w14:paraId="76769984" w14:textId="77777777" w:rsidR="00522238" w:rsidRDefault="00522238" w:rsidP="006A2FCB"/>
          <w:p w14:paraId="3EEC6147" w14:textId="77777777" w:rsidR="00522238" w:rsidRDefault="00522238" w:rsidP="006A2FCB"/>
          <w:p w14:paraId="0D5CB218" w14:textId="77777777" w:rsidR="00962B79" w:rsidRDefault="00962B79" w:rsidP="006A2FCB"/>
          <w:p w14:paraId="3828F944" w14:textId="77777777" w:rsidR="00B17629" w:rsidRPr="002D5CBF" w:rsidRDefault="00B17629" w:rsidP="004339CD"/>
        </w:tc>
      </w:tr>
      <w:tr w:rsidR="00B17629" w:rsidRPr="002D5CBF" w14:paraId="113B9016" w14:textId="77777777" w:rsidTr="00353A16">
        <w:tc>
          <w:tcPr>
            <w:tcW w:w="684" w:type="dxa"/>
          </w:tcPr>
          <w:p w14:paraId="7E55B9A5" w14:textId="77777777"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7079" w:type="dxa"/>
          </w:tcPr>
          <w:p w14:paraId="39BFF2E4" w14:textId="77777777" w:rsidR="00B17629" w:rsidRPr="000249CB" w:rsidRDefault="00B17629" w:rsidP="006A2FCB">
            <w:pPr>
              <w:rPr>
                <w:b/>
                <w:sz w:val="28"/>
              </w:rPr>
            </w:pPr>
            <w:r w:rsidRPr="000249CB">
              <w:rPr>
                <w:b/>
                <w:sz w:val="28"/>
              </w:rPr>
              <w:t>Erkenntnisse über Erreger</w:t>
            </w:r>
          </w:p>
          <w:p w14:paraId="13D5E9BA" w14:textId="77777777" w:rsidR="000249CB" w:rsidRPr="00A64F7A" w:rsidRDefault="000249CB" w:rsidP="006A2FCB">
            <w:pPr>
              <w:rPr>
                <w:b/>
              </w:rPr>
            </w:pPr>
          </w:p>
          <w:p w14:paraId="10743055" w14:textId="7870AFC7" w:rsidR="00B17629" w:rsidRPr="00541168" w:rsidRDefault="007307B5" w:rsidP="000249CB">
            <w:pPr>
              <w:rPr>
                <w:b/>
              </w:rPr>
            </w:pPr>
            <w:proofErr w:type="spellStart"/>
            <w:r>
              <w:rPr>
                <w:b/>
              </w:rPr>
              <w:t>EpiMatrix</w:t>
            </w:r>
            <w:proofErr w:type="spellEnd"/>
            <w:r>
              <w:rPr>
                <w:b/>
              </w:rPr>
              <w:t xml:space="preserve"> (epidemiologische Eckpunkte </w:t>
            </w:r>
            <w:proofErr w:type="spellStart"/>
            <w:r>
              <w:rPr>
                <w:b/>
              </w:rPr>
              <w:t>Coronavirus</w:t>
            </w:r>
            <w:proofErr w:type="spellEnd"/>
            <w:r>
              <w:rPr>
                <w:b/>
              </w:rPr>
              <w:t>)</w:t>
            </w:r>
            <w:r w:rsidR="004339CD">
              <w:rPr>
                <w:b/>
              </w:rPr>
              <w:t xml:space="preserve"> </w:t>
            </w:r>
          </w:p>
          <w:p w14:paraId="546EE35A" w14:textId="77777777" w:rsidR="000249CB" w:rsidRPr="004339CD" w:rsidRDefault="00203106" w:rsidP="000249CB">
            <w:pPr>
              <w:pStyle w:val="Listenabsatz"/>
              <w:numPr>
                <w:ilvl w:val="0"/>
                <w:numId w:val="29"/>
              </w:numPr>
            </w:pPr>
            <w:r>
              <w:rPr>
                <w:sz w:val="22"/>
                <w:szCs w:val="22"/>
              </w:rPr>
              <w:t xml:space="preserve">Ist in Bearbeitung </w:t>
            </w:r>
          </w:p>
          <w:p w14:paraId="3D14CF8F" w14:textId="77777777" w:rsidR="00865B83" w:rsidRDefault="00865B83" w:rsidP="00865B83">
            <w:pPr>
              <w:pStyle w:val="Listenabsatz"/>
            </w:pPr>
          </w:p>
          <w:p w14:paraId="626B6EF3" w14:textId="77777777" w:rsidR="00541168" w:rsidRDefault="004339CD" w:rsidP="00541168">
            <w:pPr>
              <w:rPr>
                <w:b/>
              </w:rPr>
            </w:pPr>
            <w:r>
              <w:rPr>
                <w:b/>
              </w:rPr>
              <w:t xml:space="preserve">Literatur </w:t>
            </w:r>
          </w:p>
          <w:p w14:paraId="4E8C3D7D" w14:textId="68A7D4A8" w:rsidR="004339CD" w:rsidRPr="00322EBD" w:rsidRDefault="004339CD" w:rsidP="00541168">
            <w:pPr>
              <w:pStyle w:val="Listenabsatz"/>
              <w:numPr>
                <w:ilvl w:val="0"/>
                <w:numId w:val="34"/>
              </w:numPr>
              <w:rPr>
                <w:i/>
                <w:sz w:val="22"/>
              </w:rPr>
            </w:pPr>
            <w:r w:rsidRPr="004339CD">
              <w:rPr>
                <w:sz w:val="22"/>
                <w:szCs w:val="22"/>
              </w:rPr>
              <w:t xml:space="preserve">Es wurde angeregt eine zentrale </w:t>
            </w:r>
            <w:r w:rsidR="006052EE">
              <w:rPr>
                <w:sz w:val="22"/>
                <w:szCs w:val="22"/>
              </w:rPr>
              <w:t>Literaturs</w:t>
            </w:r>
            <w:r w:rsidRPr="004339CD">
              <w:rPr>
                <w:sz w:val="22"/>
                <w:szCs w:val="22"/>
              </w:rPr>
              <w:t>uche bzw. Abfrage zum Thema „</w:t>
            </w:r>
            <w:proofErr w:type="spellStart"/>
            <w:r w:rsidRPr="004339CD">
              <w:rPr>
                <w:sz w:val="22"/>
                <w:szCs w:val="22"/>
              </w:rPr>
              <w:t>nCOV</w:t>
            </w:r>
            <w:proofErr w:type="spellEnd"/>
            <w:r w:rsidRPr="004339CD">
              <w:rPr>
                <w:sz w:val="22"/>
                <w:szCs w:val="22"/>
              </w:rPr>
              <w:t xml:space="preserve">“ beispielsweise durch die Bibliothek zu erstellen und zu aktualisieren. </w:t>
            </w:r>
          </w:p>
          <w:p w14:paraId="751FBCBF" w14:textId="77777777" w:rsidR="002E7ADB" w:rsidRPr="004339CD" w:rsidRDefault="002E7ADB" w:rsidP="004339CD">
            <w:pPr>
              <w:pStyle w:val="Listenabsatz"/>
              <w:rPr>
                <w:i/>
                <w:sz w:val="22"/>
                <w:szCs w:val="22"/>
              </w:rPr>
            </w:pPr>
          </w:p>
        </w:tc>
        <w:tc>
          <w:tcPr>
            <w:tcW w:w="1208" w:type="dxa"/>
          </w:tcPr>
          <w:p w14:paraId="5D98F182" w14:textId="77777777" w:rsidR="00203106" w:rsidRDefault="00203106" w:rsidP="006A2FCB"/>
          <w:p w14:paraId="4F75E74F" w14:textId="77777777" w:rsidR="00203106" w:rsidRDefault="00203106" w:rsidP="006A2FCB"/>
          <w:p w14:paraId="7937AECB" w14:textId="77777777" w:rsidR="00203106" w:rsidRDefault="00203106" w:rsidP="006A2FCB"/>
          <w:p w14:paraId="68398D91" w14:textId="77777777" w:rsidR="00B17629" w:rsidRDefault="00B17629" w:rsidP="006A2FCB">
            <w:r>
              <w:t>FG36</w:t>
            </w:r>
          </w:p>
          <w:p w14:paraId="02F8DC34" w14:textId="77777777" w:rsidR="00203106" w:rsidRDefault="00203106" w:rsidP="006A2FCB"/>
          <w:p w14:paraId="20247948" w14:textId="77777777" w:rsidR="00203106" w:rsidRDefault="00203106" w:rsidP="006A2FCB"/>
          <w:p w14:paraId="324D7017" w14:textId="77777777" w:rsidR="00203106" w:rsidRDefault="00203106" w:rsidP="006A2FCB">
            <w:r>
              <w:t>FG 36</w:t>
            </w:r>
          </w:p>
          <w:p w14:paraId="5FD1DDEC" w14:textId="77777777" w:rsidR="00203106" w:rsidRPr="002D5CBF" w:rsidRDefault="00203106" w:rsidP="006A2FCB"/>
        </w:tc>
      </w:tr>
      <w:tr w:rsidR="00B17629" w:rsidRPr="002D5CBF" w14:paraId="450251C8" w14:textId="77777777" w:rsidTr="00353A16">
        <w:tc>
          <w:tcPr>
            <w:tcW w:w="684" w:type="dxa"/>
          </w:tcPr>
          <w:p w14:paraId="35135E4E" w14:textId="77777777"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79" w:type="dxa"/>
          </w:tcPr>
          <w:p w14:paraId="4315A6A9" w14:textId="77777777" w:rsidR="00B17629" w:rsidRDefault="00B17629" w:rsidP="006A2FCB">
            <w:pPr>
              <w:rPr>
                <w:b/>
              </w:rPr>
            </w:pPr>
            <w:r w:rsidRPr="002E7ADB">
              <w:rPr>
                <w:b/>
              </w:rPr>
              <w:t>Aktuelle Risikobewertung</w:t>
            </w:r>
          </w:p>
          <w:p w14:paraId="30A77072" w14:textId="77777777" w:rsidR="002E7ADB" w:rsidRDefault="002E7ADB" w:rsidP="006A2FCB">
            <w:pPr>
              <w:rPr>
                <w:b/>
              </w:rPr>
            </w:pPr>
          </w:p>
          <w:p w14:paraId="22919118" w14:textId="77777777" w:rsidR="002E7ADB" w:rsidRPr="007872C5" w:rsidRDefault="002E7ADB" w:rsidP="006A2FCB">
            <w:pPr>
              <w:rPr>
                <w:b/>
              </w:rPr>
            </w:pPr>
            <w:r w:rsidRPr="007872C5">
              <w:rPr>
                <w:b/>
              </w:rPr>
              <w:t xml:space="preserve">Erweiterung um andere Provinzen, </w:t>
            </w:r>
            <w:proofErr w:type="spellStart"/>
            <w:r w:rsidRPr="007872C5">
              <w:rPr>
                <w:b/>
              </w:rPr>
              <w:t>z.B</w:t>
            </w:r>
            <w:proofErr w:type="spellEnd"/>
            <w:r w:rsidRPr="007872C5">
              <w:rPr>
                <w:b/>
              </w:rPr>
              <w:t>: Zhenjiang; Chengdu, Kanton (AA)</w:t>
            </w:r>
          </w:p>
          <w:p w14:paraId="45780ABA" w14:textId="77777777" w:rsidR="00FA64E5" w:rsidRPr="002E7ADB" w:rsidRDefault="00FA64E5" w:rsidP="006A2FCB">
            <w:pPr>
              <w:rPr>
                <w:b/>
                <w:i/>
                <w:sz w:val="22"/>
                <w:szCs w:val="22"/>
              </w:rPr>
            </w:pPr>
          </w:p>
          <w:p w14:paraId="29406693" w14:textId="7059BA44" w:rsidR="00CC1F0C" w:rsidRPr="00517426" w:rsidRDefault="00CC1F0C" w:rsidP="00D71D92"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517426">
              <w:rPr>
                <w:sz w:val="22"/>
                <w:szCs w:val="22"/>
              </w:rPr>
              <w:t xml:space="preserve">Die Erweiterung der Risikogebiete bedarf einer differenzierten Bewertung unterschiedlicher Faktoren </w:t>
            </w:r>
            <w:r w:rsidR="006052EE">
              <w:rPr>
                <w:sz w:val="22"/>
                <w:szCs w:val="22"/>
              </w:rPr>
              <w:t>(</w:t>
            </w:r>
            <w:r w:rsidRPr="00517426">
              <w:rPr>
                <w:sz w:val="22"/>
                <w:szCs w:val="22"/>
              </w:rPr>
              <w:t>aktuelle Inzidenz, Trend, durchgeführte Maßn</w:t>
            </w:r>
            <w:r w:rsidR="00F35537" w:rsidRPr="00517426">
              <w:rPr>
                <w:sz w:val="22"/>
                <w:szCs w:val="22"/>
              </w:rPr>
              <w:t>ahmen vor Ort</w:t>
            </w:r>
            <w:r w:rsidR="007307B5">
              <w:rPr>
                <w:sz w:val="22"/>
                <w:szCs w:val="22"/>
              </w:rPr>
              <w:t xml:space="preserve"> (staatl. Quarantäne)</w:t>
            </w:r>
            <w:r w:rsidR="00F35537" w:rsidRPr="00517426">
              <w:rPr>
                <w:sz w:val="22"/>
                <w:szCs w:val="22"/>
              </w:rPr>
              <w:t xml:space="preserve">, Vernetzung (Transport) </w:t>
            </w:r>
            <w:r w:rsidR="007307B5">
              <w:rPr>
                <w:sz w:val="22"/>
                <w:szCs w:val="22"/>
              </w:rPr>
              <w:t>in China</w:t>
            </w:r>
            <w:r w:rsidR="00F35537" w:rsidRPr="00517426">
              <w:rPr>
                <w:sz w:val="22"/>
                <w:szCs w:val="22"/>
              </w:rPr>
              <w:t xml:space="preserve"> (</w:t>
            </w:r>
            <w:proofErr w:type="spellStart"/>
            <w:r w:rsidR="00F35537" w:rsidRPr="00517426">
              <w:rPr>
                <w:sz w:val="22"/>
                <w:szCs w:val="22"/>
              </w:rPr>
              <w:t>bsp.</w:t>
            </w:r>
            <w:proofErr w:type="spellEnd"/>
            <w:r w:rsidR="00F35537" w:rsidRPr="00517426">
              <w:rPr>
                <w:sz w:val="22"/>
                <w:szCs w:val="22"/>
              </w:rPr>
              <w:t xml:space="preserve"> Nach </w:t>
            </w:r>
            <w:proofErr w:type="spellStart"/>
            <w:r w:rsidR="00F35537" w:rsidRPr="00517426">
              <w:rPr>
                <w:sz w:val="22"/>
                <w:szCs w:val="22"/>
              </w:rPr>
              <w:t>Hubei</w:t>
            </w:r>
            <w:proofErr w:type="spellEnd"/>
            <w:r w:rsidR="00F35537" w:rsidRPr="00517426">
              <w:rPr>
                <w:sz w:val="22"/>
                <w:szCs w:val="22"/>
              </w:rPr>
              <w:t>) und Vernetzung nach Deutschland (direkte Flugverbindungen)</w:t>
            </w:r>
            <w:r w:rsidR="007307B5">
              <w:rPr>
                <w:sz w:val="22"/>
                <w:szCs w:val="22"/>
              </w:rPr>
              <w:t>, wahrscheinlicher Infektionsort exportierter Fälle</w:t>
            </w:r>
            <w:r w:rsidR="006052EE">
              <w:rPr>
                <w:sz w:val="22"/>
                <w:szCs w:val="22"/>
              </w:rPr>
              <w:t>)</w:t>
            </w:r>
            <w:r w:rsidR="00F35537" w:rsidRPr="00517426">
              <w:rPr>
                <w:sz w:val="22"/>
                <w:szCs w:val="22"/>
              </w:rPr>
              <w:t xml:space="preserve">. </w:t>
            </w:r>
            <w:r w:rsidR="004D624D" w:rsidRPr="006D2DD7">
              <w:rPr>
                <w:sz w:val="22"/>
                <w:szCs w:val="22"/>
              </w:rPr>
              <w:t xml:space="preserve">Ein weiteres Kriterium </w:t>
            </w:r>
            <w:r w:rsidR="007307B5">
              <w:rPr>
                <w:sz w:val="22"/>
                <w:szCs w:val="22"/>
              </w:rPr>
              <w:t>ist die Umsetzbarkeit von</w:t>
            </w:r>
            <w:r w:rsidR="004D624D" w:rsidRPr="006D2DD7">
              <w:rPr>
                <w:sz w:val="22"/>
                <w:szCs w:val="22"/>
              </w:rPr>
              <w:t xml:space="preserve"> </w:t>
            </w:r>
            <w:r w:rsidR="007307B5">
              <w:rPr>
                <w:sz w:val="22"/>
                <w:szCs w:val="22"/>
              </w:rPr>
              <w:t xml:space="preserve">daraus </w:t>
            </w:r>
            <w:r w:rsidR="004D624D" w:rsidRPr="006D2DD7">
              <w:rPr>
                <w:sz w:val="22"/>
                <w:szCs w:val="22"/>
              </w:rPr>
              <w:t>resultierenden Maßnahmen.</w:t>
            </w:r>
            <w:r w:rsidR="009D73A9">
              <w:rPr>
                <w:sz w:val="22"/>
                <w:szCs w:val="22"/>
              </w:rPr>
              <w:t xml:space="preserve"> </w:t>
            </w:r>
          </w:p>
          <w:p w14:paraId="2C2B7907" w14:textId="3D4BA562" w:rsidR="00530E8D" w:rsidRPr="00530E8D" w:rsidRDefault="007307B5" w:rsidP="00530E8D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br/>
            </w:r>
            <w:r w:rsidR="00530E8D" w:rsidRPr="00530E8D">
              <w:rPr>
                <w:sz w:val="22"/>
                <w:szCs w:val="22"/>
                <w:highlight w:val="yellow"/>
              </w:rPr>
              <w:t xml:space="preserve">TODO: </w:t>
            </w:r>
          </w:p>
          <w:p w14:paraId="1ACEBADE" w14:textId="0DE218EA" w:rsidR="00530E8D" w:rsidRPr="00530E8D" w:rsidRDefault="00470727" w:rsidP="00530E8D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ZIG</w:t>
            </w:r>
            <w:r w:rsidR="007307B5">
              <w:rPr>
                <w:sz w:val="22"/>
                <w:szCs w:val="22"/>
                <w:highlight w:val="yellow"/>
              </w:rPr>
              <w:t>1: Nachfrage WHO HQ (Andreas Jansen);</w:t>
            </w:r>
            <w:r>
              <w:rPr>
                <w:sz w:val="22"/>
                <w:szCs w:val="22"/>
                <w:highlight w:val="yellow"/>
              </w:rPr>
              <w:t xml:space="preserve"> </w:t>
            </w:r>
            <w:r w:rsidR="00530E8D" w:rsidRPr="00530E8D">
              <w:rPr>
                <w:sz w:val="22"/>
                <w:szCs w:val="22"/>
                <w:highlight w:val="yellow"/>
              </w:rPr>
              <w:t>Kontakt AA: Anzahl dt. Staatsbürger, die aktuell in China erkrankt sind</w:t>
            </w:r>
          </w:p>
          <w:p w14:paraId="07E38868" w14:textId="075A9EED" w:rsidR="00823DCF" w:rsidRDefault="00470727" w:rsidP="00530E8D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FG 32 </w:t>
            </w:r>
            <w:r w:rsidR="00530E8D" w:rsidRPr="00530E8D">
              <w:rPr>
                <w:sz w:val="22"/>
                <w:szCs w:val="22"/>
                <w:highlight w:val="yellow"/>
              </w:rPr>
              <w:t xml:space="preserve">Kontakt der IHR </w:t>
            </w:r>
            <w:r w:rsidR="00203106">
              <w:rPr>
                <w:sz w:val="22"/>
                <w:szCs w:val="22"/>
                <w:highlight w:val="yellow"/>
              </w:rPr>
              <w:t xml:space="preserve">National </w:t>
            </w:r>
            <w:proofErr w:type="spellStart"/>
            <w:r w:rsidR="00530E8D" w:rsidRPr="00530E8D">
              <w:rPr>
                <w:sz w:val="22"/>
                <w:szCs w:val="22"/>
                <w:highlight w:val="yellow"/>
              </w:rPr>
              <w:t>Focal</w:t>
            </w:r>
            <w:proofErr w:type="spellEnd"/>
            <w:r w:rsidR="00203106">
              <w:rPr>
                <w:sz w:val="22"/>
                <w:szCs w:val="22"/>
                <w:highlight w:val="yellow"/>
              </w:rPr>
              <w:t xml:space="preserve"> P</w:t>
            </w:r>
            <w:r w:rsidR="00530E8D" w:rsidRPr="00530E8D">
              <w:rPr>
                <w:sz w:val="22"/>
                <w:szCs w:val="22"/>
                <w:highlight w:val="yellow"/>
              </w:rPr>
              <w:t>oints</w:t>
            </w:r>
            <w:r w:rsidR="00203106">
              <w:rPr>
                <w:sz w:val="22"/>
                <w:szCs w:val="22"/>
                <w:highlight w:val="yellow"/>
              </w:rPr>
              <w:t>(NFP)</w:t>
            </w:r>
            <w:r w:rsidR="007307B5">
              <w:rPr>
                <w:sz w:val="22"/>
                <w:szCs w:val="22"/>
                <w:highlight w:val="yellow"/>
              </w:rPr>
              <w:t xml:space="preserve"> und EWRS </w:t>
            </w:r>
            <w:r w:rsidR="00530E8D" w:rsidRPr="00530E8D">
              <w:rPr>
                <w:sz w:val="22"/>
                <w:szCs w:val="22"/>
                <w:highlight w:val="yellow"/>
              </w:rPr>
              <w:t>der Länder: Information zu allen Fällen außerhalb Chinas mit Herkunftsland/wahrscheinlicher Infektionsort/üblicher Aufenthaltsort</w:t>
            </w:r>
          </w:p>
          <w:p w14:paraId="3EF4A246" w14:textId="77777777" w:rsidR="00530E8D" w:rsidRPr="00530E8D" w:rsidRDefault="00530E8D" w:rsidP="00530E8D">
            <w:pPr>
              <w:rPr>
                <w:sz w:val="22"/>
                <w:szCs w:val="22"/>
                <w:highlight w:val="yellow"/>
              </w:rPr>
            </w:pPr>
            <w:r w:rsidRPr="00530E8D">
              <w:rPr>
                <w:sz w:val="22"/>
                <w:szCs w:val="22"/>
                <w:highlight w:val="yellow"/>
              </w:rPr>
              <w:t>IBBS kontaktiert GHSI</w:t>
            </w:r>
          </w:p>
          <w:p w14:paraId="4A021C83" w14:textId="77777777" w:rsidR="00530E8D" w:rsidRDefault="00530E8D" w:rsidP="00530E8D">
            <w:pPr>
              <w:rPr>
                <w:sz w:val="22"/>
                <w:szCs w:val="22"/>
              </w:rPr>
            </w:pPr>
            <w:r w:rsidRPr="00530E8D">
              <w:rPr>
                <w:sz w:val="22"/>
                <w:szCs w:val="22"/>
                <w:highlight w:val="yellow"/>
              </w:rPr>
              <w:t>Deadline 06.02.2020</w:t>
            </w:r>
          </w:p>
          <w:p w14:paraId="4E0CB990" w14:textId="77777777" w:rsidR="00530E8D" w:rsidRPr="00530E8D" w:rsidRDefault="00530E8D" w:rsidP="00530E8D">
            <w:pPr>
              <w:rPr>
                <w:sz w:val="22"/>
                <w:szCs w:val="22"/>
              </w:rPr>
            </w:pPr>
          </w:p>
        </w:tc>
        <w:tc>
          <w:tcPr>
            <w:tcW w:w="1208" w:type="dxa"/>
          </w:tcPr>
          <w:p w14:paraId="59379956" w14:textId="77777777" w:rsidR="00B17629" w:rsidRPr="002D5CBF" w:rsidRDefault="00B17629" w:rsidP="006A2FCB">
            <w:r>
              <w:t>Alle</w:t>
            </w:r>
          </w:p>
        </w:tc>
      </w:tr>
      <w:tr w:rsidR="00B17629" w:rsidRPr="002D5CBF" w14:paraId="67A69648" w14:textId="77777777" w:rsidTr="00353A16">
        <w:trPr>
          <w:trHeight w:val="518"/>
        </w:trPr>
        <w:tc>
          <w:tcPr>
            <w:tcW w:w="684" w:type="dxa"/>
          </w:tcPr>
          <w:p w14:paraId="050841D2" w14:textId="77777777"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79" w:type="dxa"/>
          </w:tcPr>
          <w:p w14:paraId="28D1D8CD" w14:textId="77777777" w:rsidR="00B17629" w:rsidRDefault="00B17629" w:rsidP="006A2FCB">
            <w:pPr>
              <w:rPr>
                <w:b/>
                <w:sz w:val="28"/>
                <w:szCs w:val="28"/>
              </w:rPr>
            </w:pPr>
            <w:r w:rsidRPr="002E7ADB">
              <w:rPr>
                <w:b/>
                <w:sz w:val="28"/>
                <w:szCs w:val="28"/>
              </w:rPr>
              <w:t>Kommunikation</w:t>
            </w:r>
          </w:p>
          <w:p w14:paraId="1576FD34" w14:textId="77777777" w:rsidR="00404023" w:rsidRPr="002E7ADB" w:rsidRDefault="00404023" w:rsidP="006A2FCB">
            <w:pPr>
              <w:rPr>
                <w:b/>
                <w:i/>
                <w:sz w:val="22"/>
                <w:szCs w:val="22"/>
              </w:rPr>
            </w:pPr>
          </w:p>
          <w:p w14:paraId="10DC675F" w14:textId="77777777" w:rsidR="00B17629" w:rsidRPr="00817A3A" w:rsidRDefault="004339CD" w:rsidP="00404023">
            <w:pPr>
              <w:rPr>
                <w:b/>
                <w:sz w:val="22"/>
                <w:szCs w:val="22"/>
              </w:rPr>
            </w:pPr>
            <w:r w:rsidRPr="00817A3A">
              <w:rPr>
                <w:b/>
                <w:sz w:val="22"/>
                <w:szCs w:val="22"/>
              </w:rPr>
              <w:t xml:space="preserve">Presseanfrage zu </w:t>
            </w:r>
            <w:r w:rsidR="00817A3A" w:rsidRPr="00817A3A">
              <w:rPr>
                <w:b/>
                <w:sz w:val="22"/>
                <w:szCs w:val="22"/>
              </w:rPr>
              <w:t xml:space="preserve">Quarantäne bei Reiserückkehrern aus Risikogebieten </w:t>
            </w:r>
          </w:p>
          <w:p w14:paraId="394F4A40" w14:textId="39337E85" w:rsidR="00B2328B" w:rsidRDefault="002F51BA" w:rsidP="00B42425">
            <w:pPr>
              <w:pStyle w:val="Listenabsatz"/>
              <w:numPr>
                <w:ilvl w:val="0"/>
                <w:numId w:val="4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Hierzu soll </w:t>
            </w:r>
            <w:r w:rsidR="007307B5">
              <w:rPr>
                <w:sz w:val="22"/>
                <w:szCs w:val="22"/>
              </w:rPr>
              <w:t>das Ergebnis der heutigen AGI TK</w:t>
            </w:r>
            <w:r>
              <w:rPr>
                <w:sz w:val="22"/>
                <w:szCs w:val="22"/>
              </w:rPr>
              <w:t xml:space="preserve"> abgewartet werden</w:t>
            </w:r>
            <w:r w:rsidR="007307B5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</w:t>
            </w:r>
            <w:r w:rsidR="007307B5"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on Seiten des RKI wird eine zwischen Bund- und Ländern abgestimmte Empfehlung favorisiert, die eine 14-tägige häusliche Absonderung vorsieht</w:t>
            </w:r>
          </w:p>
          <w:p w14:paraId="75B6B082" w14:textId="77777777" w:rsidR="00470727" w:rsidRPr="00B42425" w:rsidRDefault="00470727" w:rsidP="00470727">
            <w:pPr>
              <w:pStyle w:val="Listenabsatz"/>
              <w:rPr>
                <w:sz w:val="22"/>
                <w:szCs w:val="22"/>
              </w:rPr>
            </w:pPr>
          </w:p>
          <w:p w14:paraId="0477D0B5" w14:textId="77777777" w:rsidR="00B42425" w:rsidRPr="00B42425" w:rsidRDefault="00B42425" w:rsidP="00B42425">
            <w:pPr>
              <w:rPr>
                <w:b/>
                <w:sz w:val="22"/>
                <w:szCs w:val="22"/>
              </w:rPr>
            </w:pPr>
            <w:r w:rsidRPr="00B42425">
              <w:rPr>
                <w:b/>
                <w:sz w:val="22"/>
                <w:szCs w:val="22"/>
              </w:rPr>
              <w:t>Empfehlungen zur Händedesinfektion/externe Kommunikation</w:t>
            </w:r>
          </w:p>
          <w:p w14:paraId="038E615C" w14:textId="77777777" w:rsidR="00817A3A" w:rsidRDefault="00817A3A" w:rsidP="00817A3A">
            <w:pPr>
              <w:ind w:left="360"/>
              <w:rPr>
                <w:b/>
                <w:szCs w:val="22"/>
              </w:rPr>
            </w:pPr>
          </w:p>
          <w:p w14:paraId="0839C358" w14:textId="77777777" w:rsidR="00B42425" w:rsidRDefault="00B42425" w:rsidP="00234ABE"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B42425">
              <w:rPr>
                <w:sz w:val="22"/>
                <w:szCs w:val="22"/>
              </w:rPr>
              <w:t xml:space="preserve">Händedesinfektion soll nicht aufgenommen werden. Fokus soll auf Nies- und Hustenhygiene gelegt werden. </w:t>
            </w:r>
          </w:p>
          <w:p w14:paraId="2B07ADEF" w14:textId="77777777" w:rsidR="00B42425" w:rsidRPr="00B42425" w:rsidRDefault="00B42425" w:rsidP="00B42425">
            <w:pPr>
              <w:pStyle w:val="Listenabsatz"/>
              <w:rPr>
                <w:sz w:val="22"/>
                <w:szCs w:val="22"/>
              </w:rPr>
            </w:pPr>
          </w:p>
          <w:p w14:paraId="60A86EAF" w14:textId="77777777" w:rsidR="00B42425" w:rsidRDefault="00B42425" w:rsidP="00B42425">
            <w:pPr>
              <w:pStyle w:val="Listenabsatz"/>
              <w:rPr>
                <w:sz w:val="22"/>
                <w:szCs w:val="22"/>
              </w:rPr>
            </w:pPr>
          </w:p>
          <w:p w14:paraId="38AB06A4" w14:textId="77777777" w:rsidR="00817A3A" w:rsidRPr="00817A3A" w:rsidRDefault="00817A3A" w:rsidP="00817A3A">
            <w:pPr>
              <w:ind w:left="360"/>
              <w:rPr>
                <w:sz w:val="22"/>
                <w:szCs w:val="22"/>
              </w:rPr>
            </w:pPr>
          </w:p>
          <w:p w14:paraId="142A9DF8" w14:textId="77777777" w:rsidR="00823DCF" w:rsidRPr="00234ABE" w:rsidRDefault="00823DCF" w:rsidP="00234ABE">
            <w:pPr>
              <w:rPr>
                <w:sz w:val="22"/>
                <w:szCs w:val="22"/>
              </w:rPr>
            </w:pPr>
            <w:r w:rsidRPr="002E7ADB">
              <w:rPr>
                <w:b/>
                <w:i/>
                <w:sz w:val="22"/>
                <w:szCs w:val="22"/>
              </w:rPr>
              <w:lastRenderedPageBreak/>
              <w:t xml:space="preserve"> </w:t>
            </w:r>
            <w:r w:rsidR="006D3386" w:rsidRPr="002E7ADB"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208" w:type="dxa"/>
          </w:tcPr>
          <w:p w14:paraId="41FAE525" w14:textId="77777777" w:rsidR="00B17629" w:rsidRDefault="00B17629" w:rsidP="006A2FCB">
            <w:r>
              <w:lastRenderedPageBreak/>
              <w:t>Presse</w:t>
            </w:r>
            <w:r w:rsidR="00234ABE">
              <w:t>/Bundeswehr</w:t>
            </w:r>
          </w:p>
          <w:p w14:paraId="5135A32B" w14:textId="77777777" w:rsidR="00B42425" w:rsidRDefault="00B42425" w:rsidP="006A2FCB"/>
          <w:p w14:paraId="11C18396" w14:textId="77777777" w:rsidR="00B42425" w:rsidRDefault="00B42425" w:rsidP="006A2FCB"/>
          <w:p w14:paraId="47E1D899" w14:textId="77777777" w:rsidR="00B42425" w:rsidRDefault="00B42425" w:rsidP="006A2FCB"/>
          <w:p w14:paraId="3E3F4DE2" w14:textId="77777777" w:rsidR="00B42425" w:rsidRDefault="00B42425" w:rsidP="006A2FCB"/>
          <w:p w14:paraId="1D9BAAF3" w14:textId="77777777" w:rsidR="00B42425" w:rsidRDefault="00B42425" w:rsidP="006A2FCB"/>
          <w:p w14:paraId="52B2AC79" w14:textId="77777777" w:rsidR="00470727" w:rsidRDefault="00470727" w:rsidP="006A2FCB"/>
          <w:p w14:paraId="2B8F7D1E" w14:textId="77777777" w:rsidR="00470727" w:rsidRDefault="00470727" w:rsidP="006A2FCB"/>
          <w:p w14:paraId="3ABFB59A" w14:textId="306EF253" w:rsidR="00B42425" w:rsidRPr="002D5CBF" w:rsidRDefault="00B42425" w:rsidP="006A2FCB">
            <w:r>
              <w:t>FG14/FG36</w:t>
            </w:r>
            <w:r w:rsidR="00753A92">
              <w:t>/Presse/FG37</w:t>
            </w:r>
          </w:p>
        </w:tc>
      </w:tr>
      <w:tr w:rsidR="00B17629" w:rsidRPr="002D5CBF" w14:paraId="024ECC83" w14:textId="77777777" w:rsidTr="00353A16">
        <w:tc>
          <w:tcPr>
            <w:tcW w:w="684" w:type="dxa"/>
          </w:tcPr>
          <w:p w14:paraId="7CE030FA" w14:textId="77777777"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7079" w:type="dxa"/>
          </w:tcPr>
          <w:p w14:paraId="3FC3EB72" w14:textId="77777777" w:rsidR="0006516E" w:rsidRDefault="00B17629" w:rsidP="006A2FCB">
            <w:pPr>
              <w:rPr>
                <w:b/>
                <w:sz w:val="28"/>
              </w:rPr>
            </w:pPr>
            <w:r w:rsidRPr="0006516E">
              <w:rPr>
                <w:b/>
                <w:sz w:val="28"/>
              </w:rPr>
              <w:t>Labordiagnostik</w:t>
            </w:r>
          </w:p>
          <w:p w14:paraId="6DE8C622" w14:textId="2B53211C" w:rsidR="00061682" w:rsidRPr="00061682" w:rsidRDefault="00061682" w:rsidP="00061682">
            <w:pPr>
              <w:pStyle w:val="Listenabsatz"/>
              <w:numPr>
                <w:ilvl w:val="0"/>
                <w:numId w:val="29"/>
              </w:numPr>
              <w:rPr>
                <w:b/>
              </w:rPr>
            </w:pPr>
            <w:r>
              <w:rPr>
                <w:sz w:val="22"/>
                <w:szCs w:val="22"/>
              </w:rPr>
              <w:t xml:space="preserve">Eine Unterscheidung zwischen </w:t>
            </w:r>
            <w:proofErr w:type="spellStart"/>
            <w:r>
              <w:rPr>
                <w:sz w:val="22"/>
                <w:szCs w:val="22"/>
              </w:rPr>
              <w:t>nCoV</w:t>
            </w:r>
            <w:proofErr w:type="spellEnd"/>
            <w:r>
              <w:rPr>
                <w:sz w:val="22"/>
                <w:szCs w:val="22"/>
              </w:rPr>
              <w:t xml:space="preserve"> und SARS ist mit der PCR </w:t>
            </w:r>
            <w:r w:rsidR="00753A92">
              <w:rPr>
                <w:sz w:val="22"/>
                <w:szCs w:val="22"/>
              </w:rPr>
              <w:t xml:space="preserve">am RKI </w:t>
            </w:r>
            <w:r>
              <w:rPr>
                <w:sz w:val="22"/>
                <w:szCs w:val="22"/>
              </w:rPr>
              <w:t xml:space="preserve">möglich. </w:t>
            </w:r>
          </w:p>
          <w:p w14:paraId="7C08F770" w14:textId="4A96631A" w:rsidR="001E3A1A" w:rsidRPr="00753A92" w:rsidRDefault="00753A92" w:rsidP="00753A92">
            <w:pPr>
              <w:pStyle w:val="Listenabsatz"/>
              <w:numPr>
                <w:ilvl w:val="0"/>
                <w:numId w:val="29"/>
              </w:numPr>
              <w:rPr>
                <w:b/>
              </w:rPr>
            </w:pPr>
            <w:r w:rsidRPr="00753A92">
              <w:rPr>
                <w:sz w:val="22"/>
              </w:rPr>
              <w:t>ABAS: Abfallentsorgung im Labor ist geklärt durch bestehende Vorgaben</w:t>
            </w:r>
          </w:p>
        </w:tc>
        <w:tc>
          <w:tcPr>
            <w:tcW w:w="1208" w:type="dxa"/>
          </w:tcPr>
          <w:p w14:paraId="7F0988E8" w14:textId="77777777" w:rsidR="00470727" w:rsidRDefault="00470727" w:rsidP="006A2FCB"/>
          <w:p w14:paraId="523625A3" w14:textId="43BA5521" w:rsidR="00B17629" w:rsidRPr="002D5CBF" w:rsidRDefault="00B17629" w:rsidP="00753A92">
            <w:r>
              <w:t>FG17</w:t>
            </w:r>
            <w:r w:rsidR="00E231BB">
              <w:t>, ZBS</w:t>
            </w:r>
            <w:r w:rsidR="00753A92">
              <w:t>1</w:t>
            </w:r>
            <w:r w:rsidR="00753A92">
              <w:br/>
              <w:t>ZBS2</w:t>
            </w:r>
          </w:p>
        </w:tc>
      </w:tr>
      <w:tr w:rsidR="00B17629" w:rsidRPr="002D5CBF" w14:paraId="161FB9CF" w14:textId="77777777" w:rsidTr="00353A16">
        <w:tc>
          <w:tcPr>
            <w:tcW w:w="684" w:type="dxa"/>
          </w:tcPr>
          <w:p w14:paraId="24087F74" w14:textId="77777777"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79" w:type="dxa"/>
          </w:tcPr>
          <w:p w14:paraId="750E5204" w14:textId="77777777" w:rsidR="00B17629" w:rsidRPr="002C5AEC" w:rsidRDefault="00B17629" w:rsidP="006A2FCB">
            <w:pPr>
              <w:rPr>
                <w:b/>
                <w:sz w:val="28"/>
                <w:lang w:val="fr-FR"/>
              </w:rPr>
            </w:pPr>
            <w:r w:rsidRPr="002C5AEC">
              <w:rPr>
                <w:b/>
                <w:sz w:val="28"/>
                <w:lang w:val="fr-FR"/>
              </w:rPr>
              <w:t>Surveillance-</w:t>
            </w:r>
            <w:proofErr w:type="spellStart"/>
            <w:r w:rsidRPr="002C5AEC">
              <w:rPr>
                <w:b/>
                <w:sz w:val="28"/>
                <w:lang w:val="fr-FR"/>
              </w:rPr>
              <w:t>Anforderungen</w:t>
            </w:r>
            <w:proofErr w:type="spellEnd"/>
          </w:p>
          <w:p w14:paraId="1C5E582A" w14:textId="69D490B3" w:rsidR="002E7ADB" w:rsidRPr="002C5AEC" w:rsidRDefault="002E7ADB" w:rsidP="00B42425">
            <w:pPr>
              <w:rPr>
                <w:b/>
                <w:lang w:val="fr-FR"/>
              </w:rPr>
            </w:pPr>
            <w:proofErr w:type="spellStart"/>
            <w:r w:rsidRPr="002C5AEC">
              <w:rPr>
                <w:b/>
                <w:lang w:val="fr-FR"/>
              </w:rPr>
              <w:t>Integration</w:t>
            </w:r>
            <w:proofErr w:type="spellEnd"/>
            <w:r w:rsidRPr="002C5AEC">
              <w:rPr>
                <w:b/>
                <w:lang w:val="fr-FR"/>
              </w:rPr>
              <w:t xml:space="preserve"> </w:t>
            </w:r>
            <w:proofErr w:type="spellStart"/>
            <w:r w:rsidRPr="002C5AEC">
              <w:rPr>
                <w:b/>
                <w:lang w:val="fr-FR"/>
              </w:rPr>
              <w:t>nCoV</w:t>
            </w:r>
            <w:proofErr w:type="spellEnd"/>
            <w:r w:rsidRPr="002C5AEC">
              <w:rPr>
                <w:b/>
                <w:lang w:val="fr-FR"/>
              </w:rPr>
              <w:t xml:space="preserve"> in </w:t>
            </w:r>
            <w:proofErr w:type="spellStart"/>
            <w:r w:rsidRPr="002C5AEC">
              <w:rPr>
                <w:b/>
                <w:lang w:val="fr-FR"/>
              </w:rPr>
              <w:t>virologische</w:t>
            </w:r>
            <w:proofErr w:type="spellEnd"/>
            <w:r w:rsidRPr="002C5AEC">
              <w:rPr>
                <w:b/>
                <w:lang w:val="fr-FR"/>
              </w:rPr>
              <w:t xml:space="preserve"> Influenza Surveillance</w:t>
            </w:r>
            <w:r w:rsidR="00753A92">
              <w:rPr>
                <w:b/>
                <w:lang w:val="fr-FR"/>
              </w:rPr>
              <w:t xml:space="preserve"> der AGI</w:t>
            </w:r>
            <w:r w:rsidRPr="002C5AEC">
              <w:rPr>
                <w:b/>
                <w:lang w:val="fr-FR"/>
              </w:rPr>
              <w:t xml:space="preserve"> </w:t>
            </w:r>
          </w:p>
          <w:p w14:paraId="6A68F7DB" w14:textId="6DE66F27" w:rsidR="00B42425" w:rsidRDefault="00B42425" w:rsidP="00F1249B">
            <w:pPr>
              <w:pStyle w:val="Listenabsatz"/>
              <w:numPr>
                <w:ilvl w:val="0"/>
                <w:numId w:val="38"/>
              </w:numPr>
              <w:rPr>
                <w:sz w:val="22"/>
              </w:rPr>
            </w:pPr>
            <w:r w:rsidRPr="00247F0B">
              <w:rPr>
                <w:sz w:val="22"/>
              </w:rPr>
              <w:t xml:space="preserve">Am 07.02.2020 findet eine Besprechung zum Thema </w:t>
            </w:r>
            <w:r w:rsidR="001E3A1A">
              <w:rPr>
                <w:sz w:val="22"/>
              </w:rPr>
              <w:t xml:space="preserve">während der Lage-AG </w:t>
            </w:r>
            <w:r w:rsidRPr="00247F0B">
              <w:rPr>
                <w:sz w:val="22"/>
              </w:rPr>
              <w:t>statt. Aktuelle Probleme zeigen sich vor allem im Datenschutz</w:t>
            </w:r>
            <w:r w:rsidR="001E3A1A">
              <w:rPr>
                <w:sz w:val="22"/>
              </w:rPr>
              <w:t xml:space="preserve">. Die </w:t>
            </w:r>
            <w:r w:rsidR="00247F0B" w:rsidRPr="00247F0B">
              <w:rPr>
                <w:sz w:val="22"/>
              </w:rPr>
              <w:t>Übermittlung von positiven Influenza-Fällen findet aus datenschutzrechtlichen Gründen</w:t>
            </w:r>
            <w:del w:id="17" w:author="Reupke, Marie" w:date="2020-02-05T10:41:00Z">
              <w:r w:rsidR="00247F0B" w:rsidRPr="00247F0B" w:rsidDel="00F1249B">
                <w:rPr>
                  <w:sz w:val="22"/>
                </w:rPr>
                <w:delText xml:space="preserve"> und Mangels an Alternativen</w:delText>
              </w:r>
            </w:del>
            <w:r w:rsidR="00247F0B" w:rsidRPr="00247F0B">
              <w:rPr>
                <w:sz w:val="22"/>
              </w:rPr>
              <w:t xml:space="preserve"> per Brief statt. </w:t>
            </w:r>
            <w:ins w:id="18" w:author="Reupke, Marie" w:date="2020-02-05T10:41:00Z">
              <w:r w:rsidR="00F1249B" w:rsidRPr="00F1249B">
                <w:rPr>
                  <w:sz w:val="22"/>
                </w:rPr>
                <w:t xml:space="preserve">Die am RKI zur Verfügung gestellte sichere und schnelle Alternative </w:t>
              </w:r>
              <w:proofErr w:type="spellStart"/>
              <w:r w:rsidR="00F1249B" w:rsidRPr="00F1249B">
                <w:rPr>
                  <w:sz w:val="22"/>
                </w:rPr>
                <w:t>Cryptshare</w:t>
              </w:r>
              <w:proofErr w:type="spellEnd"/>
              <w:r w:rsidR="00F1249B" w:rsidRPr="00F1249B">
                <w:rPr>
                  <w:sz w:val="22"/>
                </w:rPr>
                <w:t xml:space="preserve"> ist angeblich aus technischen Gründen im FG 17 nicht umsetzbar. </w:t>
              </w:r>
            </w:ins>
            <w:r w:rsidR="00247F0B" w:rsidRPr="00247F0B">
              <w:rPr>
                <w:sz w:val="22"/>
              </w:rPr>
              <w:t xml:space="preserve">Diese zeitliche Verzögerung </w:t>
            </w:r>
            <w:r w:rsidR="006D2DD7" w:rsidRPr="002F51BA">
              <w:rPr>
                <w:sz w:val="22"/>
              </w:rPr>
              <w:t>ist</w:t>
            </w:r>
            <w:r w:rsidR="00247F0B" w:rsidRPr="00247F0B">
              <w:rPr>
                <w:sz w:val="22"/>
              </w:rPr>
              <w:t xml:space="preserve"> bei der aktuellen Lage nicht </w:t>
            </w:r>
            <w:r w:rsidR="006D2DD7" w:rsidRPr="002F51BA">
              <w:rPr>
                <w:sz w:val="22"/>
              </w:rPr>
              <w:t>angezeigt</w:t>
            </w:r>
            <w:r w:rsidR="00247F0B" w:rsidRPr="00247F0B">
              <w:rPr>
                <w:sz w:val="22"/>
              </w:rPr>
              <w:t xml:space="preserve">. </w:t>
            </w:r>
            <w:r w:rsidR="00753A92">
              <w:rPr>
                <w:sz w:val="22"/>
              </w:rPr>
              <w:t>Telefonanrufe zumindest bei den ersten laborbestätigten Fällen sollten durchgeführt werden.</w:t>
            </w:r>
            <w:ins w:id="19" w:author="Reupke, Marie" w:date="2020-02-05T10:42:00Z">
              <w:r w:rsidR="00F1249B">
                <w:rPr>
                  <w:sz w:val="22"/>
                </w:rPr>
                <w:t xml:space="preserve"> </w:t>
              </w:r>
              <w:r w:rsidR="00F1249B" w:rsidRPr="00F1249B">
                <w:rPr>
                  <w:sz w:val="22"/>
                </w:rPr>
                <w:t xml:space="preserve">Vorrangig sollte mit den Kollegen von ZV4 geklärt werden, wie aus der Influenza-Datenbank heraus direkt an </w:t>
              </w:r>
              <w:proofErr w:type="spellStart"/>
              <w:r w:rsidR="00F1249B" w:rsidRPr="00F1249B">
                <w:rPr>
                  <w:sz w:val="22"/>
                </w:rPr>
                <w:t>Cryptshare</w:t>
              </w:r>
              <w:proofErr w:type="spellEnd"/>
              <w:r w:rsidR="00F1249B" w:rsidRPr="00F1249B">
                <w:rPr>
                  <w:sz w:val="22"/>
                </w:rPr>
                <w:t xml:space="preserve"> kommuniziert werden kann, damit es keine zeitlichen Verzögerungen gibt.</w:t>
              </w:r>
            </w:ins>
            <w:bookmarkStart w:id="20" w:name="_GoBack"/>
            <w:bookmarkEnd w:id="20"/>
          </w:p>
          <w:p w14:paraId="18CB46D9" w14:textId="5A6CFE4B" w:rsidR="00247F0B" w:rsidRPr="00247F0B" w:rsidRDefault="00247F0B" w:rsidP="00247F0B">
            <w:pPr>
              <w:rPr>
                <w:sz w:val="22"/>
              </w:rPr>
            </w:pPr>
            <w:r w:rsidRPr="00152964">
              <w:rPr>
                <w:sz w:val="22"/>
                <w:highlight w:val="yellow"/>
              </w:rPr>
              <w:t>TO DO Datenschutz und rechtliche Grundlagen bis 07.02.2020 klären</w:t>
            </w:r>
            <w:r w:rsidR="00753A92">
              <w:rPr>
                <w:sz w:val="22"/>
                <w:highlight w:val="yellow"/>
              </w:rPr>
              <w:t xml:space="preserve"> (DSB, L1, FG17)</w:t>
            </w:r>
            <w:r w:rsidRPr="00152964">
              <w:rPr>
                <w:sz w:val="22"/>
                <w:highlight w:val="yellow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4969A050" w14:textId="77777777" w:rsidR="00087333" w:rsidRPr="006B5C65" w:rsidRDefault="00087333" w:rsidP="00247F0B"/>
        </w:tc>
        <w:tc>
          <w:tcPr>
            <w:tcW w:w="1208" w:type="dxa"/>
          </w:tcPr>
          <w:p w14:paraId="743800B7" w14:textId="77777777" w:rsidR="00B17629" w:rsidRDefault="00B17629" w:rsidP="006A2FCB"/>
          <w:p w14:paraId="23805CA6" w14:textId="77777777" w:rsidR="00B42425" w:rsidRDefault="00B42425" w:rsidP="006A2FCB"/>
          <w:p w14:paraId="0E6F2300" w14:textId="77777777" w:rsidR="00B17629" w:rsidRDefault="00B17629" w:rsidP="006A2FCB">
            <w:r>
              <w:t>FG</w:t>
            </w:r>
            <w:r w:rsidR="00B42425">
              <w:t xml:space="preserve"> 17/</w:t>
            </w:r>
          </w:p>
          <w:p w14:paraId="589E708B" w14:textId="5479A99E" w:rsidR="00B17629" w:rsidRDefault="00B17629" w:rsidP="006A2FCB">
            <w:r>
              <w:t>FG</w:t>
            </w:r>
            <w:r w:rsidR="00B42425">
              <w:t>36</w:t>
            </w:r>
            <w:r w:rsidR="00753A92">
              <w:t>/DSB/L1</w:t>
            </w:r>
          </w:p>
          <w:p w14:paraId="51507184" w14:textId="77777777" w:rsidR="00B17629" w:rsidRPr="002D5CBF" w:rsidRDefault="00B17629" w:rsidP="006A2FCB"/>
        </w:tc>
      </w:tr>
      <w:tr w:rsidR="00B17629" w:rsidRPr="002D5CBF" w14:paraId="535160C6" w14:textId="77777777" w:rsidTr="00353A16">
        <w:tc>
          <w:tcPr>
            <w:tcW w:w="684" w:type="dxa"/>
          </w:tcPr>
          <w:p w14:paraId="5A280068" w14:textId="77777777"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79" w:type="dxa"/>
          </w:tcPr>
          <w:p w14:paraId="4BA47730" w14:textId="77777777" w:rsidR="00B17629" w:rsidRDefault="00B17629" w:rsidP="006A2FCB">
            <w:pPr>
              <w:rPr>
                <w:b/>
                <w:sz w:val="28"/>
              </w:rPr>
            </w:pPr>
            <w:r w:rsidRPr="00FA64E5">
              <w:rPr>
                <w:b/>
                <w:sz w:val="28"/>
              </w:rPr>
              <w:t>Maßnahmen zum Infektionsschutz</w:t>
            </w:r>
          </w:p>
          <w:p w14:paraId="2C071744" w14:textId="77777777" w:rsidR="00753A92" w:rsidRPr="00AF5A1A" w:rsidRDefault="00753A92" w:rsidP="00753A92">
            <w:pPr>
              <w:rPr>
                <w:b/>
                <w:sz w:val="22"/>
              </w:rPr>
            </w:pPr>
            <w:r w:rsidRPr="00AF5A1A">
              <w:rPr>
                <w:b/>
                <w:sz w:val="22"/>
              </w:rPr>
              <w:t xml:space="preserve">Empfehlungen zu Abfallentsorgung </w:t>
            </w:r>
          </w:p>
          <w:p w14:paraId="7F7D4B5E" w14:textId="6EDFEC0B" w:rsidR="00087333" w:rsidRPr="00753A92" w:rsidRDefault="00753A92" w:rsidP="00753A92">
            <w:pPr>
              <w:pStyle w:val="Listenabsatz"/>
              <w:numPr>
                <w:ilvl w:val="0"/>
                <w:numId w:val="35"/>
              </w:numPr>
              <w:rPr>
                <w:b/>
              </w:rPr>
            </w:pPr>
            <w:r>
              <w:rPr>
                <w:sz w:val="22"/>
                <w:szCs w:val="22"/>
              </w:rPr>
              <w:t xml:space="preserve">ABAS-Treffen findet am </w:t>
            </w:r>
            <w:r w:rsidRPr="00061682">
              <w:rPr>
                <w:sz w:val="22"/>
                <w:szCs w:val="22"/>
              </w:rPr>
              <w:t xml:space="preserve">06.02.2020 </w:t>
            </w:r>
            <w:r>
              <w:rPr>
                <w:sz w:val="22"/>
                <w:szCs w:val="22"/>
              </w:rPr>
              <w:t xml:space="preserve">statt; </w:t>
            </w:r>
          </w:p>
        </w:tc>
        <w:tc>
          <w:tcPr>
            <w:tcW w:w="1208" w:type="dxa"/>
          </w:tcPr>
          <w:p w14:paraId="04C15AAD" w14:textId="77777777" w:rsidR="00B17629" w:rsidRDefault="00B17629" w:rsidP="006A2FCB"/>
          <w:p w14:paraId="08C04630" w14:textId="77777777" w:rsidR="00B17629" w:rsidRPr="002D5CBF" w:rsidRDefault="00B17629" w:rsidP="00247F0B"/>
        </w:tc>
      </w:tr>
      <w:tr w:rsidR="00B17629" w:rsidRPr="002D5CBF" w14:paraId="6570B6F7" w14:textId="77777777" w:rsidTr="00353A16">
        <w:tc>
          <w:tcPr>
            <w:tcW w:w="684" w:type="dxa"/>
          </w:tcPr>
          <w:p w14:paraId="73FA74C0" w14:textId="77777777"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79" w:type="dxa"/>
          </w:tcPr>
          <w:p w14:paraId="6A5DEE5F" w14:textId="77777777" w:rsidR="00B17629" w:rsidRDefault="00B17629" w:rsidP="006A2FCB">
            <w:pPr>
              <w:rPr>
                <w:b/>
                <w:sz w:val="28"/>
              </w:rPr>
            </w:pPr>
            <w:r w:rsidRPr="00FA64E5">
              <w:rPr>
                <w:b/>
                <w:sz w:val="28"/>
              </w:rPr>
              <w:t>Klinisches Management</w:t>
            </w:r>
          </w:p>
          <w:p w14:paraId="5FB31DAC" w14:textId="5A6EA9F2" w:rsidR="00247F0B" w:rsidRPr="00753A92" w:rsidRDefault="00753A92" w:rsidP="00753A92">
            <w:pPr>
              <w:pStyle w:val="Listenabsatz"/>
              <w:numPr>
                <w:ilvl w:val="0"/>
                <w:numId w:val="35"/>
              </w:numPr>
              <w:rPr>
                <w:sz w:val="22"/>
              </w:rPr>
            </w:pPr>
            <w:r w:rsidRPr="00753A92">
              <w:rPr>
                <w:sz w:val="22"/>
              </w:rPr>
              <w:t xml:space="preserve">Abfallentsorgung </w:t>
            </w:r>
            <w:r>
              <w:rPr>
                <w:sz w:val="22"/>
              </w:rPr>
              <w:t>i</w:t>
            </w:r>
            <w:r w:rsidR="00247F0B" w:rsidRPr="00753A92">
              <w:rPr>
                <w:sz w:val="22"/>
              </w:rPr>
              <w:t>m klinischen Kontext</w:t>
            </w:r>
            <w:r>
              <w:rPr>
                <w:sz w:val="22"/>
              </w:rPr>
              <w:t>:</w:t>
            </w:r>
            <w:r w:rsidR="00247F0B" w:rsidRPr="00753A92">
              <w:rPr>
                <w:sz w:val="22"/>
              </w:rPr>
              <w:t xml:space="preserve"> besteht bereits eine Verlinkung zu Dokumenten für SARS</w:t>
            </w:r>
            <w:r w:rsidR="00CA28AA" w:rsidRPr="00753A92">
              <w:rPr>
                <w:sz w:val="22"/>
              </w:rPr>
              <w:t xml:space="preserve">, eine Anpassung/Überarbeitung für </w:t>
            </w:r>
            <w:proofErr w:type="spellStart"/>
            <w:r w:rsidR="00CA28AA" w:rsidRPr="00753A92">
              <w:rPr>
                <w:sz w:val="22"/>
              </w:rPr>
              <w:t>nCoV</w:t>
            </w:r>
            <w:proofErr w:type="spellEnd"/>
            <w:r w:rsidR="00CA28AA" w:rsidRPr="00753A92">
              <w:rPr>
                <w:sz w:val="22"/>
              </w:rPr>
              <w:t xml:space="preserve"> ist geplant</w:t>
            </w:r>
            <w:r w:rsidR="001E3A1A" w:rsidRPr="00753A92">
              <w:rPr>
                <w:sz w:val="22"/>
              </w:rPr>
              <w:t xml:space="preserve">. </w:t>
            </w:r>
            <w:r w:rsidR="00247F0B" w:rsidRPr="00753A92">
              <w:rPr>
                <w:sz w:val="22"/>
              </w:rPr>
              <w:t xml:space="preserve"> </w:t>
            </w:r>
          </w:p>
          <w:p w14:paraId="7586275F" w14:textId="77777777" w:rsidR="00247F0B" w:rsidRDefault="00247F0B" w:rsidP="00753A92">
            <w:pPr>
              <w:pStyle w:val="Listenabsatz"/>
              <w:numPr>
                <w:ilvl w:val="0"/>
                <w:numId w:val="35"/>
              </w:numPr>
              <w:rPr>
                <w:sz w:val="22"/>
              </w:rPr>
            </w:pPr>
            <w:r w:rsidRPr="00247F0B">
              <w:rPr>
                <w:sz w:val="22"/>
              </w:rPr>
              <w:t>IBBS bringt das Thema in der internen Seuchenhygienegruppe ein.</w:t>
            </w:r>
          </w:p>
          <w:p w14:paraId="1590CF7A" w14:textId="77777777" w:rsidR="00353A16" w:rsidRPr="00247F0B" w:rsidRDefault="00353A16" w:rsidP="00353A16">
            <w:pPr>
              <w:pStyle w:val="Listenabsatz"/>
              <w:rPr>
                <w:sz w:val="22"/>
              </w:rPr>
            </w:pPr>
          </w:p>
          <w:p w14:paraId="36A16A30" w14:textId="0CD4C02F" w:rsidR="001E3A1A" w:rsidRPr="00247F0B" w:rsidRDefault="001E3A1A" w:rsidP="001E3A1A">
            <w:pPr>
              <w:rPr>
                <w:sz w:val="22"/>
              </w:rPr>
            </w:pPr>
            <w:r w:rsidRPr="00152964">
              <w:rPr>
                <w:sz w:val="22"/>
                <w:highlight w:val="yellow"/>
              </w:rPr>
              <w:t xml:space="preserve">TO DO Thema Empfehlungen zu Abfallentsorgung soll </w:t>
            </w:r>
            <w:r w:rsidR="00753A92">
              <w:rPr>
                <w:sz w:val="22"/>
                <w:highlight w:val="yellow"/>
              </w:rPr>
              <w:t>am 05.02.2020</w:t>
            </w:r>
            <w:r w:rsidRPr="00152964">
              <w:rPr>
                <w:sz w:val="22"/>
                <w:highlight w:val="yellow"/>
              </w:rPr>
              <w:t xml:space="preserve"> erneut auf die Agenda</w:t>
            </w:r>
            <w:r w:rsidRPr="00247F0B">
              <w:rPr>
                <w:sz w:val="22"/>
              </w:rPr>
              <w:t xml:space="preserve"> </w:t>
            </w:r>
          </w:p>
          <w:p w14:paraId="697384E2" w14:textId="77777777" w:rsidR="00247F0B" w:rsidRPr="00247F0B" w:rsidRDefault="00247F0B" w:rsidP="00247F0B">
            <w:pPr>
              <w:pStyle w:val="Listenabsatz"/>
              <w:rPr>
                <w:sz w:val="22"/>
              </w:rPr>
            </w:pPr>
          </w:p>
          <w:p w14:paraId="0FBDBCF4" w14:textId="77777777" w:rsidR="00247F0B" w:rsidRPr="00AF5A1A" w:rsidRDefault="00AF5A1A" w:rsidP="00247F0B">
            <w:pPr>
              <w:rPr>
                <w:b/>
                <w:sz w:val="22"/>
              </w:rPr>
            </w:pPr>
            <w:r w:rsidRPr="00AF5A1A">
              <w:rPr>
                <w:b/>
                <w:sz w:val="22"/>
              </w:rPr>
              <w:t>Flussschema zum klinischen Management</w:t>
            </w:r>
          </w:p>
          <w:p w14:paraId="7D0690DD" w14:textId="115A00E6" w:rsidR="00F537DF" w:rsidRPr="001E3A1A" w:rsidRDefault="00AF5A1A" w:rsidP="00753A92">
            <w:pPr>
              <w:pStyle w:val="Listenabsatz"/>
              <w:numPr>
                <w:ilvl w:val="0"/>
                <w:numId w:val="35"/>
              </w:numPr>
              <w:rPr>
                <w:sz w:val="22"/>
              </w:rPr>
            </w:pPr>
            <w:r w:rsidRPr="001E3A1A">
              <w:rPr>
                <w:sz w:val="22"/>
              </w:rPr>
              <w:t>IBBS hat</w:t>
            </w:r>
            <w:r w:rsidR="00962B79" w:rsidRPr="001E3A1A">
              <w:rPr>
                <w:sz w:val="22"/>
              </w:rPr>
              <w:t xml:space="preserve"> </w:t>
            </w:r>
            <w:r w:rsidR="007356E7">
              <w:rPr>
                <w:sz w:val="22"/>
              </w:rPr>
              <w:t xml:space="preserve">nach Abstimmung mit der DEGAM </w:t>
            </w:r>
            <w:r w:rsidR="00962B79" w:rsidRPr="001E3A1A">
              <w:rPr>
                <w:sz w:val="22"/>
              </w:rPr>
              <w:t>das Fluss</w:t>
            </w:r>
            <w:r w:rsidR="003E29C6" w:rsidRPr="001E3A1A">
              <w:rPr>
                <w:sz w:val="22"/>
              </w:rPr>
              <w:t>schema</w:t>
            </w:r>
            <w:r w:rsidRPr="001E3A1A">
              <w:rPr>
                <w:sz w:val="22"/>
              </w:rPr>
              <w:t xml:space="preserve"> überarbeitet</w:t>
            </w:r>
            <w:r w:rsidR="001E3A1A" w:rsidRPr="001E3A1A">
              <w:rPr>
                <w:sz w:val="22"/>
              </w:rPr>
              <w:t xml:space="preserve"> und </w:t>
            </w:r>
            <w:r w:rsidR="00753A92">
              <w:rPr>
                <w:sz w:val="22"/>
              </w:rPr>
              <w:t>plant</w:t>
            </w:r>
            <w:r w:rsidR="001E3A1A" w:rsidRPr="001E3A1A">
              <w:rPr>
                <w:sz w:val="22"/>
              </w:rPr>
              <w:t xml:space="preserve"> </w:t>
            </w:r>
            <w:r w:rsidR="00753A92">
              <w:rPr>
                <w:sz w:val="22"/>
              </w:rPr>
              <w:t>dieses voraussichtlich noch heute Abend veröffentlichen</w:t>
            </w:r>
            <w:r w:rsidR="001E3A1A" w:rsidRPr="001E3A1A">
              <w:rPr>
                <w:sz w:val="22"/>
              </w:rPr>
              <w:t>.</w:t>
            </w:r>
          </w:p>
          <w:p w14:paraId="7FF05F46" w14:textId="77777777" w:rsidR="00F537DF" w:rsidRPr="00F537DF" w:rsidRDefault="00F537DF" w:rsidP="00F537DF">
            <w:pPr>
              <w:rPr>
                <w:b/>
                <w:sz w:val="22"/>
              </w:rPr>
            </w:pPr>
          </w:p>
          <w:p w14:paraId="51AC67F5" w14:textId="77777777" w:rsidR="00F537DF" w:rsidRDefault="00CA28AA" w:rsidP="00F537DF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Entlassungsmanagement/Vorgehen bei hospitalisierten </w:t>
            </w:r>
            <w:proofErr w:type="spellStart"/>
            <w:r>
              <w:rPr>
                <w:b/>
                <w:sz w:val="22"/>
              </w:rPr>
              <w:t>nCoV</w:t>
            </w:r>
            <w:proofErr w:type="spellEnd"/>
            <w:r>
              <w:rPr>
                <w:b/>
                <w:sz w:val="22"/>
              </w:rPr>
              <w:t xml:space="preserve">-Fällen/Aufhebung der Isolierungsmaßnahmen </w:t>
            </w:r>
          </w:p>
          <w:p w14:paraId="5E1D0655" w14:textId="0D1A50D6" w:rsidR="00AF5A1A" w:rsidRPr="00B2328B" w:rsidRDefault="00CA28AA" w:rsidP="00753A92">
            <w:pPr>
              <w:pStyle w:val="Listenabsatz"/>
              <w:numPr>
                <w:ilvl w:val="0"/>
                <w:numId w:val="35"/>
              </w:numPr>
              <w:rPr>
                <w:i/>
                <w:sz w:val="22"/>
              </w:rPr>
            </w:pPr>
            <w:r w:rsidRPr="00B2328B">
              <w:rPr>
                <w:sz w:val="22"/>
              </w:rPr>
              <w:t>Hierzu fand</w:t>
            </w:r>
            <w:r w:rsidR="00753A92">
              <w:rPr>
                <w:sz w:val="22"/>
              </w:rPr>
              <w:t xml:space="preserve"> am 03.02. eine TK innerhalb des</w:t>
            </w:r>
            <w:r w:rsidRPr="00B2328B">
              <w:rPr>
                <w:sz w:val="22"/>
              </w:rPr>
              <w:t xml:space="preserve"> STAKOB statt,  bisher </w:t>
            </w:r>
            <w:r w:rsidR="00A17B2B">
              <w:rPr>
                <w:sz w:val="22"/>
              </w:rPr>
              <w:t>liegen</w:t>
            </w:r>
            <w:r w:rsidRPr="00B2328B">
              <w:rPr>
                <w:sz w:val="22"/>
              </w:rPr>
              <w:t xml:space="preserve"> keine ausreichenden Daten</w:t>
            </w:r>
            <w:r w:rsidR="00753A92">
              <w:rPr>
                <w:sz w:val="22"/>
              </w:rPr>
              <w:t xml:space="preserve"> vor</w:t>
            </w:r>
            <w:r w:rsidRPr="00B2328B">
              <w:rPr>
                <w:sz w:val="22"/>
              </w:rPr>
              <w:t xml:space="preserve">, auf die sich Empfehlungen stützen könnten. Geplant ist eine engmaschige </w:t>
            </w:r>
            <w:r w:rsidRPr="00B2328B">
              <w:rPr>
                <w:sz w:val="22"/>
              </w:rPr>
              <w:lastRenderedPageBreak/>
              <w:t xml:space="preserve">virologische Verlaufsuntersuchung der aktuellen </w:t>
            </w:r>
            <w:r w:rsidR="00B2328B" w:rsidRPr="00B2328B">
              <w:rPr>
                <w:sz w:val="22"/>
              </w:rPr>
              <w:t xml:space="preserve">Fälle, um hieraus in Zusammenschau mit den klinischen Befunden Empfehlungen </w:t>
            </w:r>
            <w:r w:rsidR="00A17B2B">
              <w:rPr>
                <w:sz w:val="22"/>
              </w:rPr>
              <w:t xml:space="preserve">ableiten zu können, wann die Patienten </w:t>
            </w:r>
            <w:proofErr w:type="spellStart"/>
            <w:r w:rsidR="00A17B2B">
              <w:rPr>
                <w:sz w:val="22"/>
              </w:rPr>
              <w:t>entisoliert</w:t>
            </w:r>
            <w:proofErr w:type="spellEnd"/>
            <w:r w:rsidR="00A17B2B">
              <w:rPr>
                <w:sz w:val="22"/>
              </w:rPr>
              <w:t xml:space="preserve"> bzw. entlassen werden können</w:t>
            </w:r>
            <w:r w:rsidRPr="00B2328B">
              <w:rPr>
                <w:sz w:val="22"/>
              </w:rPr>
              <w:t xml:space="preserve">.  </w:t>
            </w:r>
            <w:r w:rsidR="00B2328B">
              <w:rPr>
                <w:sz w:val="22"/>
              </w:rPr>
              <w:t>Zusätzlich zur Untersuchung respiratorischer Materialien sind auch Untersuchungen von Stuhlproben vorgesehen.</w:t>
            </w:r>
            <w:r w:rsidRPr="00B2328B">
              <w:rPr>
                <w:sz w:val="22"/>
              </w:rPr>
              <w:t xml:space="preserve">  </w:t>
            </w:r>
          </w:p>
          <w:p w14:paraId="42EE6FBC" w14:textId="77777777" w:rsidR="006A2FCB" w:rsidRPr="006B5C65" w:rsidRDefault="006A2FCB" w:rsidP="001E3A1A"/>
        </w:tc>
        <w:tc>
          <w:tcPr>
            <w:tcW w:w="1208" w:type="dxa"/>
          </w:tcPr>
          <w:p w14:paraId="50414CFF" w14:textId="77777777" w:rsidR="00B17629" w:rsidRDefault="00B17629" w:rsidP="006A2FCB"/>
          <w:p w14:paraId="439A80EA" w14:textId="77777777" w:rsidR="00753A92" w:rsidRDefault="00753A92" w:rsidP="00247F0B"/>
          <w:p w14:paraId="7433BA56" w14:textId="19505D5D" w:rsidR="00B17629" w:rsidRDefault="00B17629" w:rsidP="00247F0B"/>
          <w:p w14:paraId="3CA5BF71" w14:textId="58DD79E7" w:rsidR="00F537DF" w:rsidRDefault="00753A92" w:rsidP="00247F0B">
            <w:r>
              <w:t>IBBS</w:t>
            </w:r>
          </w:p>
          <w:p w14:paraId="3DAE2166" w14:textId="1A88CD0A" w:rsidR="00F537DF" w:rsidRDefault="00CA28AA" w:rsidP="00247F0B">
            <w:r>
              <w:t>FG14</w:t>
            </w:r>
          </w:p>
          <w:p w14:paraId="5C442D9B" w14:textId="77777777" w:rsidR="00F537DF" w:rsidRDefault="00F537DF" w:rsidP="00247F0B"/>
          <w:p w14:paraId="3E966E32" w14:textId="77777777" w:rsidR="00F537DF" w:rsidRDefault="00F537DF" w:rsidP="00247F0B"/>
          <w:p w14:paraId="2C0E5AAB" w14:textId="77777777" w:rsidR="00F537DF" w:rsidRDefault="00F537DF" w:rsidP="00247F0B"/>
          <w:p w14:paraId="3B1A6FC8" w14:textId="77777777" w:rsidR="00753A92" w:rsidRDefault="00753A92" w:rsidP="00247F0B"/>
          <w:p w14:paraId="003F31F0" w14:textId="77777777" w:rsidR="00753A92" w:rsidRDefault="00753A92" w:rsidP="00247F0B"/>
          <w:p w14:paraId="136B7558" w14:textId="77777777" w:rsidR="00753A92" w:rsidRDefault="00753A92" w:rsidP="00247F0B"/>
          <w:p w14:paraId="3DB9182E" w14:textId="77777777" w:rsidR="00F537DF" w:rsidRDefault="00F537DF" w:rsidP="00247F0B">
            <w:r>
              <w:t>IBBS</w:t>
            </w:r>
          </w:p>
          <w:p w14:paraId="00E1702F" w14:textId="77777777" w:rsidR="00F537DF" w:rsidRDefault="00F537DF" w:rsidP="00247F0B"/>
          <w:p w14:paraId="63997BE3" w14:textId="77777777" w:rsidR="00F537DF" w:rsidRDefault="00F537DF" w:rsidP="00247F0B"/>
          <w:p w14:paraId="123291E1" w14:textId="77777777" w:rsidR="00F537DF" w:rsidRDefault="00F537DF" w:rsidP="00247F0B"/>
          <w:p w14:paraId="39131E95" w14:textId="77777777" w:rsidR="00F537DF" w:rsidRDefault="00F537DF" w:rsidP="00247F0B"/>
          <w:p w14:paraId="2D891CA9" w14:textId="77777777" w:rsidR="00F537DF" w:rsidRDefault="00F537DF" w:rsidP="00247F0B"/>
          <w:p w14:paraId="001D53C5" w14:textId="77777777" w:rsidR="00F537DF" w:rsidRDefault="00F537DF" w:rsidP="00247F0B"/>
          <w:p w14:paraId="00234DEA" w14:textId="459BCA47" w:rsidR="00F537DF" w:rsidRPr="002D5CBF" w:rsidRDefault="00F537DF" w:rsidP="00247F0B">
            <w:r>
              <w:t>FG37</w:t>
            </w:r>
            <w:r w:rsidR="00CA28AA">
              <w:t>/</w:t>
            </w:r>
            <w:r w:rsidR="00753A92">
              <w:br/>
            </w:r>
            <w:r w:rsidR="00CA28AA">
              <w:lastRenderedPageBreak/>
              <w:t>IBBS</w:t>
            </w:r>
          </w:p>
        </w:tc>
      </w:tr>
      <w:tr w:rsidR="00B17629" w:rsidRPr="002D5CBF" w14:paraId="14B6B668" w14:textId="77777777" w:rsidTr="00353A16">
        <w:tc>
          <w:tcPr>
            <w:tcW w:w="684" w:type="dxa"/>
          </w:tcPr>
          <w:p w14:paraId="30280958" w14:textId="77777777"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7079" w:type="dxa"/>
          </w:tcPr>
          <w:p w14:paraId="0AFB5136" w14:textId="77777777" w:rsidR="00B17629" w:rsidRDefault="00B17629" w:rsidP="006A2FCB">
            <w:pPr>
              <w:rPr>
                <w:b/>
                <w:sz w:val="28"/>
              </w:rPr>
            </w:pPr>
            <w:r w:rsidRPr="003E29C6">
              <w:rPr>
                <w:b/>
                <w:sz w:val="28"/>
              </w:rPr>
              <w:t xml:space="preserve">Transport </w:t>
            </w:r>
          </w:p>
          <w:p w14:paraId="666728BB" w14:textId="77777777" w:rsidR="001B6784" w:rsidRPr="002E7ADB" w:rsidRDefault="001B6784" w:rsidP="006A2FCB">
            <w:pPr>
              <w:rPr>
                <w:b/>
                <w:i/>
              </w:rPr>
            </w:pPr>
          </w:p>
          <w:p w14:paraId="1E927CE8" w14:textId="04ABE9E7" w:rsidR="001B6784" w:rsidRPr="00CC1F0C" w:rsidRDefault="00F537DF" w:rsidP="001B6784">
            <w:pPr>
              <w:rPr>
                <w:b/>
                <w:sz w:val="22"/>
              </w:rPr>
            </w:pPr>
            <w:r w:rsidRPr="00CC1F0C">
              <w:rPr>
                <w:b/>
                <w:sz w:val="22"/>
              </w:rPr>
              <w:t>Kontaktnachverfolgung</w:t>
            </w:r>
            <w:r w:rsidR="00753A92">
              <w:rPr>
                <w:b/>
                <w:sz w:val="22"/>
              </w:rPr>
              <w:t xml:space="preserve"> </w:t>
            </w:r>
            <w:r w:rsidRPr="00CC1F0C">
              <w:rPr>
                <w:b/>
                <w:sz w:val="22"/>
              </w:rPr>
              <w:t xml:space="preserve">(KONA) Flüge </w:t>
            </w:r>
          </w:p>
          <w:p w14:paraId="74CE8421" w14:textId="44B8B55F" w:rsidR="001B6784" w:rsidRPr="00F82FEA" w:rsidRDefault="00F537DF" w:rsidP="00071CBC">
            <w:pPr>
              <w:pStyle w:val="Listenabsatz"/>
              <w:numPr>
                <w:ilvl w:val="0"/>
                <w:numId w:val="45"/>
              </w:numPr>
              <w:rPr>
                <w:sz w:val="22"/>
              </w:rPr>
            </w:pPr>
            <w:r w:rsidRPr="00F82FEA">
              <w:rPr>
                <w:sz w:val="22"/>
              </w:rPr>
              <w:t xml:space="preserve">Aktuell laufen </w:t>
            </w:r>
            <w:r w:rsidR="00753A92">
              <w:rPr>
                <w:sz w:val="22"/>
              </w:rPr>
              <w:t>2</w:t>
            </w:r>
            <w:r w:rsidRPr="00F82FEA">
              <w:rPr>
                <w:sz w:val="22"/>
              </w:rPr>
              <w:t xml:space="preserve"> KONA </w:t>
            </w:r>
            <w:r w:rsidR="00071CBC" w:rsidRPr="00F82FEA">
              <w:rPr>
                <w:sz w:val="22"/>
              </w:rPr>
              <w:t>(Flug LH</w:t>
            </w:r>
            <w:r w:rsidR="001C79DD" w:rsidRPr="00F82FEA">
              <w:rPr>
                <w:sz w:val="22"/>
              </w:rPr>
              <w:t xml:space="preserve"> München-Shanghai/Amtshilfeersuchen aus Bayern; TUI nach Spanien/ Bitte um Hilfe seitens der spanischen Kollegen). In beiden Fällen sind die Zielländer für die KONA zuständig. Das aktuelle Vorgehen stuft alle Passagiere</w:t>
            </w:r>
            <w:r w:rsidR="00A17B2B">
              <w:rPr>
                <w:sz w:val="22"/>
              </w:rPr>
              <w:t>, die mehr als</w:t>
            </w:r>
            <w:r w:rsidR="001C79DD" w:rsidRPr="00F82FEA">
              <w:rPr>
                <w:sz w:val="22"/>
              </w:rPr>
              <w:t xml:space="preserve"> zwei Reihen vor und nach dem Sitzplatz des Falls sowie die Crew als Kategorie II Kontakte </w:t>
            </w:r>
            <w:r w:rsidR="00152964">
              <w:rPr>
                <w:sz w:val="22"/>
              </w:rPr>
              <w:t xml:space="preserve">ein </w:t>
            </w:r>
            <w:r w:rsidR="001C79DD" w:rsidRPr="00F82FEA">
              <w:rPr>
                <w:sz w:val="22"/>
              </w:rPr>
              <w:t xml:space="preserve">und würde konsequenterweise bedeuten, dass man alle Passagiere informieren müsste. </w:t>
            </w:r>
            <w:r w:rsidR="00322EBD">
              <w:rPr>
                <w:sz w:val="22"/>
              </w:rPr>
              <w:t xml:space="preserve">Bei den beiden Flügen wurde von FG32 ein fokussiertes Verfahren auf die Passagiere innerhalb der 2 Reihen vor und nach dem Fall gewählt. Bei Flügen mit Zielland Deutschland wird versucht werden, alle Passagiere und die Crew zu informieren. </w:t>
            </w:r>
            <w:r w:rsidR="00A17B2B">
              <w:rPr>
                <w:sz w:val="22"/>
              </w:rPr>
              <w:t xml:space="preserve">Ein </w:t>
            </w:r>
            <w:r w:rsidR="00A17B2B" w:rsidRPr="00A17B2B">
              <w:rPr>
                <w:sz w:val="22"/>
              </w:rPr>
              <w:t xml:space="preserve">Musterschreibens für die Gesundheitsämter für Anfragen bei Fluggesellschaften bezüglich Kontaktdaten zur Kontaktpersonen-Nachverfolgung nach Exposition zum neuartigen </w:t>
            </w:r>
            <w:proofErr w:type="spellStart"/>
            <w:r w:rsidR="00A17B2B" w:rsidRPr="00A17B2B">
              <w:rPr>
                <w:sz w:val="22"/>
              </w:rPr>
              <w:t>Coronavirus</w:t>
            </w:r>
            <w:proofErr w:type="spellEnd"/>
            <w:r w:rsidR="00A17B2B" w:rsidRPr="00A17B2B">
              <w:rPr>
                <w:sz w:val="22"/>
              </w:rPr>
              <w:t xml:space="preserve"> (2019-nCoV)</w:t>
            </w:r>
            <w:r w:rsidR="007356E7">
              <w:rPr>
                <w:sz w:val="22"/>
              </w:rPr>
              <w:t xml:space="preserve"> </w:t>
            </w:r>
            <w:r w:rsidR="00A17B2B" w:rsidRPr="00A17B2B">
              <w:rPr>
                <w:sz w:val="22"/>
              </w:rPr>
              <w:t>im Flugzeug</w:t>
            </w:r>
            <w:r w:rsidR="00A17B2B">
              <w:rPr>
                <w:sz w:val="22"/>
              </w:rPr>
              <w:t xml:space="preserve"> wird vom Rechtsreferat geteilt</w:t>
            </w:r>
            <w:r w:rsidR="00A17B2B" w:rsidRPr="00A17B2B">
              <w:rPr>
                <w:sz w:val="22"/>
              </w:rPr>
              <w:t>.</w:t>
            </w:r>
            <w:r w:rsidR="00A17B2B">
              <w:rPr>
                <w:sz w:val="22"/>
              </w:rPr>
              <w:t xml:space="preserve"> </w:t>
            </w:r>
          </w:p>
          <w:p w14:paraId="425E4BB9" w14:textId="77777777" w:rsidR="001C79DD" w:rsidRPr="0090350D" w:rsidRDefault="001C79DD" w:rsidP="00F82FEA">
            <w:pPr>
              <w:rPr>
                <w:sz w:val="22"/>
              </w:rPr>
            </w:pPr>
            <w:r w:rsidRPr="001E3A1A">
              <w:rPr>
                <w:sz w:val="22"/>
                <w:highlight w:val="yellow"/>
              </w:rPr>
              <w:t>TODO</w:t>
            </w:r>
            <w:r w:rsidRPr="0090350D">
              <w:rPr>
                <w:sz w:val="22"/>
              </w:rPr>
              <w:t xml:space="preserve"> </w:t>
            </w:r>
          </w:p>
          <w:p w14:paraId="368BCF46" w14:textId="77777777" w:rsidR="001B6784" w:rsidRPr="0090350D" w:rsidRDefault="00F82FEA" w:rsidP="001B6784">
            <w:pPr>
              <w:rPr>
                <w:sz w:val="22"/>
                <w:highlight w:val="yellow"/>
              </w:rPr>
            </w:pPr>
            <w:r w:rsidRPr="0090350D">
              <w:rPr>
                <w:sz w:val="22"/>
                <w:highlight w:val="yellow"/>
              </w:rPr>
              <w:t>L1 hat bereits das Musterschreiben für die Behörden (Masern) angepasst und stellt es zur Verfügung</w:t>
            </w:r>
          </w:p>
          <w:p w14:paraId="2C9B8CD1" w14:textId="77777777" w:rsidR="00F82FEA" w:rsidRPr="002E7ADB" w:rsidRDefault="00F82FEA" w:rsidP="001B6784">
            <w:pPr>
              <w:rPr>
                <w:i/>
                <w:sz w:val="22"/>
                <w:highlight w:val="yellow"/>
              </w:rPr>
            </w:pPr>
          </w:p>
          <w:p w14:paraId="66760657" w14:textId="77777777" w:rsidR="00F82FEA" w:rsidRPr="00CC1F0C" w:rsidRDefault="00F537DF" w:rsidP="00F537DF">
            <w:pPr>
              <w:rPr>
                <w:b/>
                <w:sz w:val="22"/>
              </w:rPr>
            </w:pPr>
            <w:r w:rsidRPr="00CC1F0C">
              <w:rPr>
                <w:b/>
                <w:sz w:val="22"/>
              </w:rPr>
              <w:t xml:space="preserve">Umgang mit </w:t>
            </w:r>
            <w:r w:rsidR="00F82FEA" w:rsidRPr="00CC1F0C">
              <w:rPr>
                <w:b/>
                <w:sz w:val="22"/>
              </w:rPr>
              <w:t xml:space="preserve">Direktflügen aus Risikogebieten am Flughafen </w:t>
            </w:r>
          </w:p>
          <w:p w14:paraId="11F61E3D" w14:textId="4A626E66" w:rsidR="001B6784" w:rsidRPr="00322EBD" w:rsidRDefault="00F82FEA" w:rsidP="00322EBD">
            <w:pPr>
              <w:pStyle w:val="Listenabsatz"/>
              <w:numPr>
                <w:ilvl w:val="0"/>
                <w:numId w:val="48"/>
              </w:numPr>
              <w:rPr>
                <w:sz w:val="22"/>
              </w:rPr>
            </w:pPr>
            <w:r w:rsidRPr="001E3A1A">
              <w:rPr>
                <w:sz w:val="22"/>
              </w:rPr>
              <w:t xml:space="preserve">Auf </w:t>
            </w:r>
            <w:r w:rsidR="007356E7">
              <w:rPr>
                <w:sz w:val="22"/>
              </w:rPr>
              <w:t>Länderebene</w:t>
            </w:r>
            <w:r w:rsidRPr="001E3A1A">
              <w:rPr>
                <w:sz w:val="22"/>
              </w:rPr>
              <w:t xml:space="preserve"> wurde Maßnahmen für</w:t>
            </w:r>
            <w:r w:rsidR="00607DF6" w:rsidRPr="001E3A1A">
              <w:rPr>
                <w:sz w:val="22"/>
              </w:rPr>
              <w:t xml:space="preserve"> Direktflüge an</w:t>
            </w:r>
            <w:r w:rsidRPr="001E3A1A">
              <w:rPr>
                <w:sz w:val="22"/>
              </w:rPr>
              <w:t xml:space="preserve"> Flughäfen</w:t>
            </w:r>
            <w:r w:rsidR="00607DF6" w:rsidRPr="001E3A1A">
              <w:rPr>
                <w:sz w:val="22"/>
              </w:rPr>
              <w:t xml:space="preserve"> diskutiert. Im Hinblick auf die Umsetzbarkeit wurde ein erweitertes Exit-Screening vorgeschlagen. </w:t>
            </w:r>
            <w:r w:rsidR="00322EBD">
              <w:rPr>
                <w:sz w:val="22"/>
              </w:rPr>
              <w:t xml:space="preserve">Derzeit werden in Flugzeugen von China nach Deutschland </w:t>
            </w:r>
            <w:proofErr w:type="spellStart"/>
            <w:r w:rsidR="00322EBD">
              <w:rPr>
                <w:sz w:val="22"/>
              </w:rPr>
              <w:t>Aussteigekarten</w:t>
            </w:r>
            <w:proofErr w:type="spellEnd"/>
            <w:r w:rsidR="00322EBD">
              <w:rPr>
                <w:sz w:val="22"/>
              </w:rPr>
              <w:t xml:space="preserve"> verteilt. Zusätzlich sollen 3-5 Fragen ausgeteilt werden (Basis Flughafenposter). </w:t>
            </w:r>
            <w:r w:rsidR="0090350D" w:rsidRPr="001E3A1A">
              <w:rPr>
                <w:sz w:val="22"/>
              </w:rPr>
              <w:t xml:space="preserve">Das </w:t>
            </w:r>
            <w:proofErr w:type="spellStart"/>
            <w:r w:rsidR="0090350D" w:rsidRPr="001E3A1A">
              <w:rPr>
                <w:sz w:val="22"/>
              </w:rPr>
              <w:t>Boardpersonal</w:t>
            </w:r>
            <w:proofErr w:type="spellEnd"/>
            <w:r w:rsidR="0090350D" w:rsidRPr="001E3A1A">
              <w:rPr>
                <w:sz w:val="22"/>
              </w:rPr>
              <w:t xml:space="preserve"> würde </w:t>
            </w:r>
            <w:r w:rsidR="007356E7">
              <w:rPr>
                <w:sz w:val="22"/>
              </w:rPr>
              <w:t xml:space="preserve">noch vor der Landung </w:t>
            </w:r>
            <w:r w:rsidR="0090350D" w:rsidRPr="001E3A1A">
              <w:rPr>
                <w:sz w:val="22"/>
              </w:rPr>
              <w:t>auffällige Passagiere (aus Risikogebiet/symptomatisch) an den medizinischen Dien</w:t>
            </w:r>
            <w:r w:rsidR="007356E7">
              <w:rPr>
                <w:sz w:val="22"/>
              </w:rPr>
              <w:t>s</w:t>
            </w:r>
            <w:r w:rsidR="0090350D" w:rsidRPr="001E3A1A">
              <w:rPr>
                <w:sz w:val="22"/>
              </w:rPr>
              <w:t xml:space="preserve">t melden, damit diese direkt am Flughafen versorgt/isoliert werden können. Weiterhin soll Informationsmaterial verteilt werden und besorgte Passagiere ohne Symptome </w:t>
            </w:r>
            <w:r w:rsidR="007356E7">
              <w:rPr>
                <w:sz w:val="22"/>
              </w:rPr>
              <w:t>durch die Mitarbeiter vor Ort</w:t>
            </w:r>
            <w:r w:rsidR="0090350D" w:rsidRPr="001E3A1A">
              <w:rPr>
                <w:sz w:val="22"/>
              </w:rPr>
              <w:t xml:space="preserve"> </w:t>
            </w:r>
            <w:r w:rsidR="00322EBD">
              <w:rPr>
                <w:sz w:val="22"/>
              </w:rPr>
              <w:t xml:space="preserve">(ÖGD oder durch ÖGD beauftragt) </w:t>
            </w:r>
            <w:r w:rsidR="0090350D" w:rsidRPr="001E3A1A">
              <w:rPr>
                <w:sz w:val="22"/>
              </w:rPr>
              <w:t>beraten werden.</w:t>
            </w:r>
            <w:r w:rsidR="0090350D" w:rsidRPr="00353A16">
              <w:rPr>
                <w:i/>
                <w:sz w:val="22"/>
              </w:rPr>
              <w:t xml:space="preserve"> </w:t>
            </w:r>
          </w:p>
          <w:p w14:paraId="29F2C774" w14:textId="77777777" w:rsidR="00865B83" w:rsidRPr="00A64F7A" w:rsidRDefault="00865B83" w:rsidP="00865B83">
            <w:pPr>
              <w:pStyle w:val="Listenabsatz"/>
            </w:pPr>
            <w:r>
              <w:t xml:space="preserve"> </w:t>
            </w:r>
          </w:p>
        </w:tc>
        <w:tc>
          <w:tcPr>
            <w:tcW w:w="1208" w:type="dxa"/>
          </w:tcPr>
          <w:p w14:paraId="61DA8550" w14:textId="77777777" w:rsidR="00B17629" w:rsidRDefault="00B17629" w:rsidP="006A2FCB"/>
          <w:p w14:paraId="173927C1" w14:textId="77777777" w:rsidR="00B17629" w:rsidRDefault="00B17629" w:rsidP="006A2FCB">
            <w:r>
              <w:t>FG 32</w:t>
            </w:r>
          </w:p>
          <w:p w14:paraId="06B6DADA" w14:textId="77777777" w:rsidR="00CC1F0C" w:rsidRDefault="00CC1F0C" w:rsidP="006A2FCB"/>
          <w:p w14:paraId="2FF69877" w14:textId="77777777" w:rsidR="00CC1F0C" w:rsidRDefault="00CC1F0C" w:rsidP="006A2FCB"/>
          <w:p w14:paraId="2243DAB5" w14:textId="77777777" w:rsidR="00CC1F0C" w:rsidRDefault="00CC1F0C" w:rsidP="006A2FCB"/>
          <w:p w14:paraId="202A248D" w14:textId="77777777" w:rsidR="00CC1F0C" w:rsidRDefault="00CC1F0C" w:rsidP="006A2FCB"/>
          <w:p w14:paraId="0BC9040D" w14:textId="77777777" w:rsidR="00CC1F0C" w:rsidRDefault="00CC1F0C" w:rsidP="006A2FCB"/>
          <w:p w14:paraId="39AD1D7F" w14:textId="77777777" w:rsidR="00CC1F0C" w:rsidRDefault="00CC1F0C" w:rsidP="006A2FCB"/>
          <w:p w14:paraId="41516282" w14:textId="77777777" w:rsidR="00CC1F0C" w:rsidRDefault="00CC1F0C" w:rsidP="006A2FCB"/>
          <w:p w14:paraId="6A3CF91B" w14:textId="77777777" w:rsidR="00CC1F0C" w:rsidRDefault="00CC1F0C" w:rsidP="006A2FCB"/>
          <w:p w14:paraId="402D5F85" w14:textId="77777777" w:rsidR="00CC1F0C" w:rsidRDefault="00CC1F0C" w:rsidP="006A2FCB"/>
          <w:p w14:paraId="27B63B92" w14:textId="77777777" w:rsidR="00CC1F0C" w:rsidRDefault="00CC1F0C" w:rsidP="006A2FCB"/>
          <w:p w14:paraId="15182A1B" w14:textId="77777777" w:rsidR="00CC1F0C" w:rsidRDefault="00CC1F0C" w:rsidP="006A2FCB"/>
          <w:p w14:paraId="5B140E05" w14:textId="77777777" w:rsidR="00CC1F0C" w:rsidRDefault="00CC1F0C" w:rsidP="006A2FCB"/>
          <w:p w14:paraId="2B6AC935" w14:textId="77777777" w:rsidR="00CC1F0C" w:rsidRDefault="00CC1F0C" w:rsidP="006A2FCB"/>
          <w:p w14:paraId="3AB5C59B" w14:textId="77777777" w:rsidR="00CC1F0C" w:rsidRDefault="00CC1F0C" w:rsidP="006A2FCB"/>
          <w:p w14:paraId="6A6A8C7E" w14:textId="77777777" w:rsidR="00CC1F0C" w:rsidRDefault="00CC1F0C" w:rsidP="006A2FCB"/>
          <w:p w14:paraId="149CBF07" w14:textId="77777777" w:rsidR="00CC1F0C" w:rsidRDefault="00CC1F0C" w:rsidP="006A2FCB"/>
          <w:p w14:paraId="5C592FAE" w14:textId="77777777" w:rsidR="00CC1F0C" w:rsidRDefault="00CC1F0C" w:rsidP="006A2FCB"/>
          <w:p w14:paraId="648712A1" w14:textId="77777777" w:rsidR="00CC1F0C" w:rsidRDefault="00CC1F0C" w:rsidP="006A2FCB"/>
          <w:p w14:paraId="2CE2A453" w14:textId="77777777" w:rsidR="00CC1F0C" w:rsidRDefault="00CC1F0C" w:rsidP="006A2FCB"/>
          <w:p w14:paraId="0DC6C4F8" w14:textId="77777777" w:rsidR="00CC1F0C" w:rsidRDefault="00CC1F0C" w:rsidP="006A2FCB"/>
          <w:p w14:paraId="1D7F1624" w14:textId="77777777" w:rsidR="00CC1F0C" w:rsidRDefault="00CC1F0C" w:rsidP="006A2FCB"/>
          <w:p w14:paraId="2F8137D3" w14:textId="77777777" w:rsidR="00CC1F0C" w:rsidRDefault="00CC1F0C" w:rsidP="006A2FCB"/>
          <w:p w14:paraId="0B475DD7" w14:textId="77777777" w:rsidR="00CC1F0C" w:rsidRDefault="00CC1F0C" w:rsidP="006A2FCB"/>
          <w:p w14:paraId="4BE7BFD2" w14:textId="77777777" w:rsidR="00CC1F0C" w:rsidRPr="002D5CBF" w:rsidRDefault="00CC1F0C" w:rsidP="006A2FCB">
            <w:r>
              <w:t>FG 32</w:t>
            </w:r>
          </w:p>
        </w:tc>
      </w:tr>
      <w:tr w:rsidR="00B17629" w:rsidRPr="002D5CBF" w14:paraId="375B4B18" w14:textId="77777777" w:rsidTr="00353A16">
        <w:tc>
          <w:tcPr>
            <w:tcW w:w="684" w:type="dxa"/>
          </w:tcPr>
          <w:p w14:paraId="40806276" w14:textId="77777777"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79" w:type="dxa"/>
          </w:tcPr>
          <w:p w14:paraId="184E28EE" w14:textId="77777777" w:rsidR="00FA64E5" w:rsidRDefault="00B17629" w:rsidP="006A2FCB">
            <w:pPr>
              <w:rPr>
                <w:b/>
                <w:sz w:val="28"/>
              </w:rPr>
            </w:pPr>
            <w:r w:rsidRPr="003E29C6">
              <w:rPr>
                <w:b/>
                <w:sz w:val="28"/>
              </w:rPr>
              <w:t>Informationen aus dem Lagezentrum</w:t>
            </w:r>
          </w:p>
          <w:p w14:paraId="0984E0B2" w14:textId="77777777" w:rsidR="006A2FCB" w:rsidRPr="0090350D" w:rsidRDefault="0090350D" w:rsidP="0090350D">
            <w:pPr>
              <w:pStyle w:val="Listenabsatz"/>
              <w:numPr>
                <w:ilvl w:val="0"/>
                <w:numId w:val="29"/>
              </w:numPr>
            </w:pPr>
            <w:r w:rsidRPr="0090350D">
              <w:rPr>
                <w:sz w:val="22"/>
              </w:rPr>
              <w:t>Gute Unterstützung dur</w:t>
            </w:r>
            <w:r>
              <w:rPr>
                <w:sz w:val="22"/>
              </w:rPr>
              <w:t>ch zahlreiche</w:t>
            </w:r>
            <w:r w:rsidRPr="0090350D">
              <w:rPr>
                <w:sz w:val="22"/>
              </w:rPr>
              <w:t xml:space="preserve"> Fachgebiete</w:t>
            </w:r>
            <w:r>
              <w:rPr>
                <w:sz w:val="22"/>
              </w:rPr>
              <w:t xml:space="preserve"> im Lagezentrum. </w:t>
            </w:r>
            <w:r w:rsidRPr="0090350D">
              <w:rPr>
                <w:sz w:val="22"/>
              </w:rPr>
              <w:t xml:space="preserve"> </w:t>
            </w:r>
          </w:p>
          <w:p w14:paraId="49ACC2E9" w14:textId="77777777" w:rsidR="0090350D" w:rsidRPr="00076F2F" w:rsidRDefault="0090350D" w:rsidP="0090350D">
            <w:pPr>
              <w:pStyle w:val="Listenabsatz"/>
            </w:pPr>
          </w:p>
        </w:tc>
        <w:tc>
          <w:tcPr>
            <w:tcW w:w="1208" w:type="dxa"/>
          </w:tcPr>
          <w:p w14:paraId="03BE51F8" w14:textId="77777777" w:rsidR="00B17629" w:rsidRPr="002D5CBF" w:rsidRDefault="00B17629" w:rsidP="006A2FCB">
            <w:r>
              <w:t>FG32</w:t>
            </w:r>
          </w:p>
        </w:tc>
      </w:tr>
      <w:tr w:rsidR="00B17629" w:rsidRPr="002D5CBF" w14:paraId="48DE13D8" w14:textId="77777777" w:rsidTr="00353A16">
        <w:tc>
          <w:tcPr>
            <w:tcW w:w="684" w:type="dxa"/>
          </w:tcPr>
          <w:p w14:paraId="445CB3CE" w14:textId="77777777"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079" w:type="dxa"/>
          </w:tcPr>
          <w:p w14:paraId="336AC8BE" w14:textId="77777777" w:rsidR="00B17629" w:rsidRPr="00FA64E5" w:rsidRDefault="00B17629" w:rsidP="006A2FCB">
            <w:pPr>
              <w:rPr>
                <w:b/>
                <w:sz w:val="28"/>
              </w:rPr>
            </w:pPr>
            <w:r w:rsidRPr="00FA64E5">
              <w:rPr>
                <w:b/>
                <w:sz w:val="28"/>
              </w:rPr>
              <w:t>Andere Themen</w:t>
            </w:r>
          </w:p>
          <w:p w14:paraId="22A3F1E0" w14:textId="46311805" w:rsidR="001D0E71" w:rsidRPr="00152964" w:rsidRDefault="00B17629" w:rsidP="00B17629">
            <w:pPr>
              <w:pStyle w:val="Listenabsatz"/>
              <w:numPr>
                <w:ilvl w:val="0"/>
                <w:numId w:val="14"/>
              </w:numPr>
              <w:rPr>
                <w:sz w:val="22"/>
              </w:rPr>
            </w:pPr>
            <w:r w:rsidRPr="00152964">
              <w:rPr>
                <w:sz w:val="22"/>
              </w:rPr>
              <w:t xml:space="preserve">Nächste Sitzung: </w:t>
            </w:r>
            <w:r w:rsidR="002E7ADB" w:rsidRPr="00152964">
              <w:rPr>
                <w:sz w:val="22"/>
              </w:rPr>
              <w:t>Mittwoch</w:t>
            </w:r>
            <w:r w:rsidRPr="00152964">
              <w:rPr>
                <w:sz w:val="22"/>
              </w:rPr>
              <w:t>, 0</w:t>
            </w:r>
            <w:r w:rsidR="002E7ADB" w:rsidRPr="00152964">
              <w:rPr>
                <w:sz w:val="22"/>
              </w:rPr>
              <w:t>5</w:t>
            </w:r>
            <w:r w:rsidRPr="00152964">
              <w:rPr>
                <w:sz w:val="22"/>
              </w:rPr>
              <w:t>.02.2020, 11</w:t>
            </w:r>
            <w:r w:rsidR="00B11AA0" w:rsidRPr="00152964">
              <w:rPr>
                <w:sz w:val="22"/>
              </w:rPr>
              <w:t>:00</w:t>
            </w:r>
            <w:r w:rsidRPr="00152964">
              <w:rPr>
                <w:sz w:val="22"/>
              </w:rPr>
              <w:t>-12:</w:t>
            </w:r>
            <w:r w:rsidR="00322EBD">
              <w:rPr>
                <w:sz w:val="22"/>
              </w:rPr>
              <w:t>0</w:t>
            </w:r>
            <w:r w:rsidRPr="00152964">
              <w:rPr>
                <w:sz w:val="22"/>
              </w:rPr>
              <w:t xml:space="preserve">0 Uhr, </w:t>
            </w:r>
            <w:r w:rsidRPr="00152964">
              <w:rPr>
                <w:sz w:val="22"/>
              </w:rPr>
              <w:lastRenderedPageBreak/>
              <w:t>Lagezentrum Besprechungsraum</w:t>
            </w:r>
          </w:p>
          <w:p w14:paraId="0682D17B" w14:textId="77777777" w:rsidR="002E7ADB" w:rsidRPr="002E7ADB" w:rsidRDefault="002E7ADB" w:rsidP="002E7ADB">
            <w:pPr>
              <w:pStyle w:val="Listenabsatz"/>
              <w:rPr>
                <w:i/>
                <w:sz w:val="22"/>
              </w:rPr>
            </w:pPr>
          </w:p>
          <w:p w14:paraId="63AB0A83" w14:textId="77777777" w:rsidR="001D0E71" w:rsidRPr="002D5CBF" w:rsidRDefault="001D0E71" w:rsidP="0090350D">
            <w:pPr>
              <w:pStyle w:val="Listenabsatz"/>
            </w:pPr>
          </w:p>
        </w:tc>
        <w:tc>
          <w:tcPr>
            <w:tcW w:w="1208" w:type="dxa"/>
          </w:tcPr>
          <w:p w14:paraId="33BF3196" w14:textId="77777777" w:rsidR="00B17629" w:rsidRPr="002D5CBF" w:rsidRDefault="00B17629" w:rsidP="006A2FCB"/>
        </w:tc>
      </w:tr>
    </w:tbl>
    <w:p w14:paraId="0AAC22D5" w14:textId="77777777" w:rsidR="008D72A0" w:rsidRDefault="008D72A0" w:rsidP="004F745E">
      <w:pPr>
        <w:spacing w:after="240" w:line="360" w:lineRule="auto"/>
      </w:pPr>
    </w:p>
    <w:sectPr w:rsidR="008D72A0" w:rsidSect="00105C99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594B3" w14:textId="77777777" w:rsidR="00D71D92" w:rsidRDefault="00D71D92">
      <w:pPr>
        <w:spacing w:after="0"/>
      </w:pPr>
      <w:r>
        <w:separator/>
      </w:r>
    </w:p>
  </w:endnote>
  <w:endnote w:type="continuationSeparator" w:id="0">
    <w:p w14:paraId="69AF2188" w14:textId="77777777" w:rsidR="00D71D92" w:rsidRDefault="00D71D92">
      <w:pPr>
        <w:spacing w:after="0"/>
      </w:pPr>
      <w:r>
        <w:continuationSeparator/>
      </w:r>
    </w:p>
  </w:endnote>
  <w:endnote w:type="continuationNotice" w:id="1">
    <w:p w14:paraId="427BF549" w14:textId="77777777" w:rsidR="00D71D92" w:rsidRDefault="00D71D9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B24F9" w14:textId="77777777" w:rsidR="006A2FCB" w:rsidRDefault="006A2FCB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F265393" w14:textId="77777777" w:rsidR="006A2FCB" w:rsidRDefault="006A2FCB" w:rsidP="00137A4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B0B7F" w14:textId="77777777" w:rsidR="006A2FCB" w:rsidRDefault="006A2FCB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1249B">
      <w:rPr>
        <w:rStyle w:val="Seitenzahl"/>
        <w:noProof/>
      </w:rPr>
      <w:t>6</w:t>
    </w:r>
    <w:r>
      <w:rPr>
        <w:rStyle w:val="Seitenzahl"/>
      </w:rPr>
      <w:fldChar w:fldCharType="end"/>
    </w:r>
  </w:p>
  <w:p w14:paraId="23E4CCAC" w14:textId="77777777" w:rsidR="006A2FCB" w:rsidRPr="009C0975" w:rsidRDefault="006A2FCB" w:rsidP="00137A4A">
    <w:pPr>
      <w:pStyle w:val="Fuzeile"/>
      <w:ind w:right="360"/>
      <w:rPr>
        <w:i/>
        <w:color w:val="7F7F7F" w:themeColor="text1" w:themeTint="80"/>
      </w:rPr>
    </w:pPr>
    <w:r w:rsidRPr="009C0975"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4D635" w14:textId="77777777" w:rsidR="00D71D92" w:rsidRDefault="00D71D92">
      <w:pPr>
        <w:spacing w:after="0"/>
      </w:pPr>
      <w:r>
        <w:separator/>
      </w:r>
    </w:p>
  </w:footnote>
  <w:footnote w:type="continuationSeparator" w:id="0">
    <w:p w14:paraId="75FB4F67" w14:textId="77777777" w:rsidR="00D71D92" w:rsidRDefault="00D71D92">
      <w:pPr>
        <w:spacing w:after="0"/>
      </w:pPr>
      <w:r>
        <w:continuationSeparator/>
      </w:r>
    </w:p>
  </w:footnote>
  <w:footnote w:type="continuationNotice" w:id="1">
    <w:p w14:paraId="65FA39FC" w14:textId="77777777" w:rsidR="00D71D92" w:rsidRDefault="00D71D92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A319D" w14:textId="77777777" w:rsidR="006A2FCB" w:rsidRDefault="006A2FCB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ab/>
    </w:r>
    <w:r>
      <w:rPr>
        <w:color w:val="1F497D" w:themeColor="text2"/>
      </w:rPr>
      <w:tab/>
    </w:r>
    <w:r w:rsidRPr="00105C99">
      <w:rPr>
        <w:noProof/>
        <w:color w:val="1F497D" w:themeColor="text2"/>
        <w:lang w:eastAsia="de-DE"/>
      </w:rPr>
      <w:drawing>
        <wp:inline distT="0" distB="0" distL="0" distR="0" wp14:anchorId="7294D1CC" wp14:editId="52417BB7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14:paraId="472E1D9D" w14:textId="77777777" w:rsidR="006A2FCB" w:rsidRDefault="006A2FCB">
    <w:pPr>
      <w:pStyle w:val="Kopfzeile"/>
      <w:pBdr>
        <w:bottom w:val="single" w:sz="6" w:space="1" w:color="auto"/>
      </w:pBdr>
      <w:rPr>
        <w:color w:val="1F497D" w:themeColor="text2"/>
      </w:rPr>
    </w:pPr>
  </w:p>
  <w:p w14:paraId="4F32F81C" w14:textId="77777777" w:rsidR="006A2FCB" w:rsidRDefault="006A2FCB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>Koordinierungsstelle</w:t>
    </w:r>
    <w:r w:rsidRPr="00105C99">
      <w:rPr>
        <w:color w:val="1F497D" w:themeColor="text2"/>
      </w:rPr>
      <w:t xml:space="preserve"> </w:t>
    </w:r>
    <w:r>
      <w:rPr>
        <w:color w:val="1F497D" w:themeColor="text2"/>
      </w:rPr>
      <w:t xml:space="preserve">des RKI </w:t>
    </w:r>
    <w:r>
      <w:rPr>
        <w:color w:val="1F497D" w:themeColor="text2"/>
      </w:rPr>
      <w:tab/>
    </w:r>
    <w:r>
      <w:rPr>
        <w:color w:val="1F497D" w:themeColor="text2"/>
      </w:rPr>
      <w:tab/>
      <w:t>Agenda der 2019nCoV-Lage-AG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00C0"/>
    <w:multiLevelType w:val="hybridMultilevel"/>
    <w:tmpl w:val="C4E40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A790A"/>
    <w:multiLevelType w:val="hybridMultilevel"/>
    <w:tmpl w:val="86C01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97345"/>
    <w:multiLevelType w:val="hybridMultilevel"/>
    <w:tmpl w:val="2B2C9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47066"/>
    <w:multiLevelType w:val="hybridMultilevel"/>
    <w:tmpl w:val="7840A06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66914"/>
    <w:multiLevelType w:val="hybridMultilevel"/>
    <w:tmpl w:val="CA849E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80C93"/>
    <w:multiLevelType w:val="hybridMultilevel"/>
    <w:tmpl w:val="06CAD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07288A"/>
    <w:multiLevelType w:val="hybridMultilevel"/>
    <w:tmpl w:val="2AE60F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1373A"/>
    <w:multiLevelType w:val="hybridMultilevel"/>
    <w:tmpl w:val="CFE03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F64C3"/>
    <w:multiLevelType w:val="hybridMultilevel"/>
    <w:tmpl w:val="D58E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1605D3"/>
    <w:multiLevelType w:val="hybridMultilevel"/>
    <w:tmpl w:val="5C1CF84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9174704"/>
    <w:multiLevelType w:val="hybridMultilevel"/>
    <w:tmpl w:val="333E3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87485F"/>
    <w:multiLevelType w:val="hybridMultilevel"/>
    <w:tmpl w:val="7090C4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B216D7"/>
    <w:multiLevelType w:val="hybridMultilevel"/>
    <w:tmpl w:val="B59463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A75F65"/>
    <w:multiLevelType w:val="hybridMultilevel"/>
    <w:tmpl w:val="76201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667654"/>
    <w:multiLevelType w:val="hybridMultilevel"/>
    <w:tmpl w:val="7AA20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16D6A"/>
    <w:multiLevelType w:val="hybridMultilevel"/>
    <w:tmpl w:val="47A0319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D764B78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9026B72"/>
    <w:multiLevelType w:val="hybridMultilevel"/>
    <w:tmpl w:val="99E8C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012E2D"/>
    <w:multiLevelType w:val="hybridMultilevel"/>
    <w:tmpl w:val="6E3C72D4"/>
    <w:lvl w:ilvl="0" w:tplc="0407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0">
    <w:nsid w:val="2A181420"/>
    <w:multiLevelType w:val="hybridMultilevel"/>
    <w:tmpl w:val="70AE5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CF07D6"/>
    <w:multiLevelType w:val="hybridMultilevel"/>
    <w:tmpl w:val="C220FC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063F26"/>
    <w:multiLevelType w:val="hybridMultilevel"/>
    <w:tmpl w:val="305A6A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691A89"/>
    <w:multiLevelType w:val="hybridMultilevel"/>
    <w:tmpl w:val="780A9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9A2DB7"/>
    <w:multiLevelType w:val="hybridMultilevel"/>
    <w:tmpl w:val="DDC4215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E2E245F"/>
    <w:multiLevelType w:val="hybridMultilevel"/>
    <w:tmpl w:val="09685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E32DD3"/>
    <w:multiLevelType w:val="hybridMultilevel"/>
    <w:tmpl w:val="84341DB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162501"/>
    <w:multiLevelType w:val="hybridMultilevel"/>
    <w:tmpl w:val="A0149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F21567"/>
    <w:multiLevelType w:val="hybridMultilevel"/>
    <w:tmpl w:val="132A7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C56FF7"/>
    <w:multiLevelType w:val="hybridMultilevel"/>
    <w:tmpl w:val="6C42A976"/>
    <w:lvl w:ilvl="0" w:tplc="587A9762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593020"/>
    <w:multiLevelType w:val="hybridMultilevel"/>
    <w:tmpl w:val="0AD27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6456F5"/>
    <w:multiLevelType w:val="hybridMultilevel"/>
    <w:tmpl w:val="6EC4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08035B"/>
    <w:multiLevelType w:val="hybridMultilevel"/>
    <w:tmpl w:val="24CAD36E"/>
    <w:lvl w:ilvl="0" w:tplc="59C40A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DF13A1"/>
    <w:multiLevelType w:val="hybridMultilevel"/>
    <w:tmpl w:val="39E21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FD59C2"/>
    <w:multiLevelType w:val="hybridMultilevel"/>
    <w:tmpl w:val="0CC8C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4909FA"/>
    <w:multiLevelType w:val="hybridMultilevel"/>
    <w:tmpl w:val="EE0AB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E064A8"/>
    <w:multiLevelType w:val="hybridMultilevel"/>
    <w:tmpl w:val="B85631E4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2FD57F3"/>
    <w:multiLevelType w:val="hybridMultilevel"/>
    <w:tmpl w:val="0CA0907E"/>
    <w:lvl w:ilvl="0" w:tplc="587A9762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666D8F"/>
    <w:multiLevelType w:val="hybridMultilevel"/>
    <w:tmpl w:val="A6A6A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7C5482"/>
    <w:multiLevelType w:val="hybridMultilevel"/>
    <w:tmpl w:val="B0DEDC5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3B61A3"/>
    <w:multiLevelType w:val="hybridMultilevel"/>
    <w:tmpl w:val="D742A67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DCB4AC2"/>
    <w:multiLevelType w:val="hybridMultilevel"/>
    <w:tmpl w:val="D58E4A5C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EF029DC"/>
    <w:multiLevelType w:val="hybridMultilevel"/>
    <w:tmpl w:val="299E1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4C3351"/>
    <w:multiLevelType w:val="hybridMultilevel"/>
    <w:tmpl w:val="D58E4A5C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C41CD6"/>
    <w:multiLevelType w:val="hybridMultilevel"/>
    <w:tmpl w:val="06E83D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6"/>
  </w:num>
  <w:num w:numId="3">
    <w:abstractNumId w:val="44"/>
  </w:num>
  <w:num w:numId="4">
    <w:abstractNumId w:val="26"/>
  </w:num>
  <w:num w:numId="5">
    <w:abstractNumId w:val="30"/>
  </w:num>
  <w:num w:numId="6">
    <w:abstractNumId w:val="15"/>
  </w:num>
  <w:num w:numId="7">
    <w:abstractNumId w:val="6"/>
  </w:num>
  <w:num w:numId="8">
    <w:abstractNumId w:val="24"/>
  </w:num>
  <w:num w:numId="9">
    <w:abstractNumId w:val="17"/>
  </w:num>
  <w:num w:numId="10">
    <w:abstractNumId w:val="29"/>
  </w:num>
  <w:num w:numId="11">
    <w:abstractNumId w:val="11"/>
  </w:num>
  <w:num w:numId="12">
    <w:abstractNumId w:val="27"/>
  </w:num>
  <w:num w:numId="13">
    <w:abstractNumId w:val="43"/>
  </w:num>
  <w:num w:numId="14">
    <w:abstractNumId w:val="36"/>
  </w:num>
  <w:num w:numId="15">
    <w:abstractNumId w:val="39"/>
  </w:num>
  <w:num w:numId="16">
    <w:abstractNumId w:val="41"/>
  </w:num>
  <w:num w:numId="17">
    <w:abstractNumId w:val="5"/>
  </w:num>
  <w:num w:numId="18">
    <w:abstractNumId w:val="34"/>
  </w:num>
  <w:num w:numId="19">
    <w:abstractNumId w:val="1"/>
  </w:num>
  <w:num w:numId="20">
    <w:abstractNumId w:val="16"/>
  </w:num>
  <w:num w:numId="21">
    <w:abstractNumId w:val="32"/>
  </w:num>
  <w:num w:numId="22">
    <w:abstractNumId w:val="12"/>
  </w:num>
  <w:num w:numId="23">
    <w:abstractNumId w:val="22"/>
  </w:num>
  <w:num w:numId="24">
    <w:abstractNumId w:val="21"/>
  </w:num>
  <w:num w:numId="25">
    <w:abstractNumId w:val="40"/>
  </w:num>
  <w:num w:numId="26">
    <w:abstractNumId w:val="31"/>
  </w:num>
  <w:num w:numId="27">
    <w:abstractNumId w:val="2"/>
  </w:num>
  <w:num w:numId="28">
    <w:abstractNumId w:val="25"/>
  </w:num>
  <w:num w:numId="29">
    <w:abstractNumId w:val="37"/>
  </w:num>
  <w:num w:numId="30">
    <w:abstractNumId w:val="35"/>
  </w:num>
  <w:num w:numId="31">
    <w:abstractNumId w:val="7"/>
  </w:num>
  <w:num w:numId="32">
    <w:abstractNumId w:val="33"/>
  </w:num>
  <w:num w:numId="33">
    <w:abstractNumId w:val="47"/>
  </w:num>
  <w:num w:numId="34">
    <w:abstractNumId w:val="45"/>
  </w:num>
  <w:num w:numId="35">
    <w:abstractNumId w:val="20"/>
  </w:num>
  <w:num w:numId="36">
    <w:abstractNumId w:val="0"/>
  </w:num>
  <w:num w:numId="37">
    <w:abstractNumId w:val="13"/>
  </w:num>
  <w:num w:numId="38">
    <w:abstractNumId w:val="18"/>
  </w:num>
  <w:num w:numId="39">
    <w:abstractNumId w:val="8"/>
  </w:num>
  <w:num w:numId="40">
    <w:abstractNumId w:val="23"/>
  </w:num>
  <w:num w:numId="41">
    <w:abstractNumId w:val="3"/>
  </w:num>
  <w:num w:numId="42">
    <w:abstractNumId w:val="28"/>
  </w:num>
  <w:num w:numId="43">
    <w:abstractNumId w:val="19"/>
  </w:num>
  <w:num w:numId="44">
    <w:abstractNumId w:val="38"/>
  </w:num>
  <w:num w:numId="45">
    <w:abstractNumId w:val="4"/>
  </w:num>
  <w:num w:numId="46">
    <w:abstractNumId w:val="10"/>
  </w:num>
  <w:num w:numId="47">
    <w:abstractNumId w:val="42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57"/>
    <w:rsid w:val="0000236B"/>
    <w:rsid w:val="00007DB1"/>
    <w:rsid w:val="00021CAC"/>
    <w:rsid w:val="000249CB"/>
    <w:rsid w:val="00032038"/>
    <w:rsid w:val="00033E5F"/>
    <w:rsid w:val="0004156B"/>
    <w:rsid w:val="00050D9A"/>
    <w:rsid w:val="00061682"/>
    <w:rsid w:val="0006516E"/>
    <w:rsid w:val="00071CBC"/>
    <w:rsid w:val="00087333"/>
    <w:rsid w:val="00090BEA"/>
    <w:rsid w:val="00096942"/>
    <w:rsid w:val="000A3B4A"/>
    <w:rsid w:val="000A7F7D"/>
    <w:rsid w:val="000D7B06"/>
    <w:rsid w:val="00105C99"/>
    <w:rsid w:val="00111D2E"/>
    <w:rsid w:val="00113892"/>
    <w:rsid w:val="00117CCD"/>
    <w:rsid w:val="00137A4A"/>
    <w:rsid w:val="00152964"/>
    <w:rsid w:val="00175A64"/>
    <w:rsid w:val="00183FE5"/>
    <w:rsid w:val="00185408"/>
    <w:rsid w:val="001914CB"/>
    <w:rsid w:val="00193F61"/>
    <w:rsid w:val="001A7445"/>
    <w:rsid w:val="001B2AA5"/>
    <w:rsid w:val="001B6784"/>
    <w:rsid w:val="001C7635"/>
    <w:rsid w:val="001C79DD"/>
    <w:rsid w:val="001D0E71"/>
    <w:rsid w:val="001E3A1A"/>
    <w:rsid w:val="001F4C3D"/>
    <w:rsid w:val="001F64A9"/>
    <w:rsid w:val="00203106"/>
    <w:rsid w:val="002143B0"/>
    <w:rsid w:val="00231F2F"/>
    <w:rsid w:val="00232FC6"/>
    <w:rsid w:val="00234ABE"/>
    <w:rsid w:val="00237DDD"/>
    <w:rsid w:val="00247F0B"/>
    <w:rsid w:val="00273D69"/>
    <w:rsid w:val="0029051D"/>
    <w:rsid w:val="00292290"/>
    <w:rsid w:val="00293AC7"/>
    <w:rsid w:val="002A7357"/>
    <w:rsid w:val="002C18A7"/>
    <w:rsid w:val="002C1984"/>
    <w:rsid w:val="002C31AF"/>
    <w:rsid w:val="002C5AEC"/>
    <w:rsid w:val="002D702A"/>
    <w:rsid w:val="002E7ADB"/>
    <w:rsid w:val="002F50DD"/>
    <w:rsid w:val="002F51BA"/>
    <w:rsid w:val="00322EBD"/>
    <w:rsid w:val="00333829"/>
    <w:rsid w:val="00353A16"/>
    <w:rsid w:val="0035669B"/>
    <w:rsid w:val="003664B2"/>
    <w:rsid w:val="00377D87"/>
    <w:rsid w:val="00380CF8"/>
    <w:rsid w:val="003A058B"/>
    <w:rsid w:val="003B5105"/>
    <w:rsid w:val="003B7A6E"/>
    <w:rsid w:val="003C1544"/>
    <w:rsid w:val="003D3482"/>
    <w:rsid w:val="003E0BCE"/>
    <w:rsid w:val="003E29C6"/>
    <w:rsid w:val="00400487"/>
    <w:rsid w:val="00404023"/>
    <w:rsid w:val="004323A2"/>
    <w:rsid w:val="004339CD"/>
    <w:rsid w:val="0043609F"/>
    <w:rsid w:val="00441BF8"/>
    <w:rsid w:val="00460CEF"/>
    <w:rsid w:val="00464C5E"/>
    <w:rsid w:val="00470727"/>
    <w:rsid w:val="004A71E2"/>
    <w:rsid w:val="004D624D"/>
    <w:rsid w:val="004E050B"/>
    <w:rsid w:val="004E08B3"/>
    <w:rsid w:val="004F745E"/>
    <w:rsid w:val="00517426"/>
    <w:rsid w:val="0052124F"/>
    <w:rsid w:val="00522238"/>
    <w:rsid w:val="00530E8D"/>
    <w:rsid w:val="00541168"/>
    <w:rsid w:val="005728FD"/>
    <w:rsid w:val="00581AC7"/>
    <w:rsid w:val="00594615"/>
    <w:rsid w:val="005C1F84"/>
    <w:rsid w:val="005D54B0"/>
    <w:rsid w:val="006052EE"/>
    <w:rsid w:val="00607DF6"/>
    <w:rsid w:val="00622F30"/>
    <w:rsid w:val="006301A2"/>
    <w:rsid w:val="006528F0"/>
    <w:rsid w:val="00667D1D"/>
    <w:rsid w:val="006A2FCB"/>
    <w:rsid w:val="006B42B3"/>
    <w:rsid w:val="006C416B"/>
    <w:rsid w:val="006D2DD7"/>
    <w:rsid w:val="006D3386"/>
    <w:rsid w:val="006D67CA"/>
    <w:rsid w:val="006E08CB"/>
    <w:rsid w:val="007307B5"/>
    <w:rsid w:val="007356E7"/>
    <w:rsid w:val="00753A92"/>
    <w:rsid w:val="00760CE8"/>
    <w:rsid w:val="00764508"/>
    <w:rsid w:val="007859AF"/>
    <w:rsid w:val="007872C5"/>
    <w:rsid w:val="007B5E78"/>
    <w:rsid w:val="007D302A"/>
    <w:rsid w:val="007D5D2C"/>
    <w:rsid w:val="00807AED"/>
    <w:rsid w:val="00813988"/>
    <w:rsid w:val="00817A3A"/>
    <w:rsid w:val="00823DCF"/>
    <w:rsid w:val="00825335"/>
    <w:rsid w:val="00842527"/>
    <w:rsid w:val="00865B83"/>
    <w:rsid w:val="00865BD1"/>
    <w:rsid w:val="008808D0"/>
    <w:rsid w:val="008908D5"/>
    <w:rsid w:val="008935AF"/>
    <w:rsid w:val="0089542D"/>
    <w:rsid w:val="008A0CA8"/>
    <w:rsid w:val="008B6670"/>
    <w:rsid w:val="008D49C8"/>
    <w:rsid w:val="008D72A0"/>
    <w:rsid w:val="00900B6C"/>
    <w:rsid w:val="0090350D"/>
    <w:rsid w:val="0091650F"/>
    <w:rsid w:val="009301FA"/>
    <w:rsid w:val="00937F44"/>
    <w:rsid w:val="00941939"/>
    <w:rsid w:val="00960E24"/>
    <w:rsid w:val="00962B79"/>
    <w:rsid w:val="00963B21"/>
    <w:rsid w:val="009710A2"/>
    <w:rsid w:val="00975F29"/>
    <w:rsid w:val="009C0975"/>
    <w:rsid w:val="009C16C1"/>
    <w:rsid w:val="009C34FE"/>
    <w:rsid w:val="009C3976"/>
    <w:rsid w:val="009D73A9"/>
    <w:rsid w:val="009E70A9"/>
    <w:rsid w:val="009F1C0E"/>
    <w:rsid w:val="00A0277B"/>
    <w:rsid w:val="00A14C93"/>
    <w:rsid w:val="00A17B2B"/>
    <w:rsid w:val="00A47B31"/>
    <w:rsid w:val="00A75953"/>
    <w:rsid w:val="00A83930"/>
    <w:rsid w:val="00A9782A"/>
    <w:rsid w:val="00AA1184"/>
    <w:rsid w:val="00AB79A9"/>
    <w:rsid w:val="00AC493D"/>
    <w:rsid w:val="00AE12DA"/>
    <w:rsid w:val="00AF5A1A"/>
    <w:rsid w:val="00B054CE"/>
    <w:rsid w:val="00B0699E"/>
    <w:rsid w:val="00B11AA0"/>
    <w:rsid w:val="00B161E1"/>
    <w:rsid w:val="00B17629"/>
    <w:rsid w:val="00B2328B"/>
    <w:rsid w:val="00B26792"/>
    <w:rsid w:val="00B42425"/>
    <w:rsid w:val="00B51E57"/>
    <w:rsid w:val="00B521CC"/>
    <w:rsid w:val="00B600D5"/>
    <w:rsid w:val="00B65677"/>
    <w:rsid w:val="00BA7A75"/>
    <w:rsid w:val="00BC6BB1"/>
    <w:rsid w:val="00BE11AD"/>
    <w:rsid w:val="00BF4688"/>
    <w:rsid w:val="00BF6293"/>
    <w:rsid w:val="00C06296"/>
    <w:rsid w:val="00C1514F"/>
    <w:rsid w:val="00C3699D"/>
    <w:rsid w:val="00C42010"/>
    <w:rsid w:val="00C601B1"/>
    <w:rsid w:val="00C65EDD"/>
    <w:rsid w:val="00C75631"/>
    <w:rsid w:val="00C75B60"/>
    <w:rsid w:val="00C8229A"/>
    <w:rsid w:val="00C92252"/>
    <w:rsid w:val="00CA28AA"/>
    <w:rsid w:val="00CA2E56"/>
    <w:rsid w:val="00CC1F0C"/>
    <w:rsid w:val="00CC3BE9"/>
    <w:rsid w:val="00D040D7"/>
    <w:rsid w:val="00D557B3"/>
    <w:rsid w:val="00D61AFE"/>
    <w:rsid w:val="00D71849"/>
    <w:rsid w:val="00D71D92"/>
    <w:rsid w:val="00D7698C"/>
    <w:rsid w:val="00D85E34"/>
    <w:rsid w:val="00D924AC"/>
    <w:rsid w:val="00DA191A"/>
    <w:rsid w:val="00DB3AF5"/>
    <w:rsid w:val="00DC691E"/>
    <w:rsid w:val="00DD2D92"/>
    <w:rsid w:val="00DD7D57"/>
    <w:rsid w:val="00E14145"/>
    <w:rsid w:val="00E231BB"/>
    <w:rsid w:val="00E25883"/>
    <w:rsid w:val="00E326EA"/>
    <w:rsid w:val="00E43DE9"/>
    <w:rsid w:val="00E607B3"/>
    <w:rsid w:val="00E778A8"/>
    <w:rsid w:val="00E84C31"/>
    <w:rsid w:val="00EA06C6"/>
    <w:rsid w:val="00EC72C0"/>
    <w:rsid w:val="00ED3E20"/>
    <w:rsid w:val="00ED5D4C"/>
    <w:rsid w:val="00EE1B16"/>
    <w:rsid w:val="00EF6E55"/>
    <w:rsid w:val="00F05E8A"/>
    <w:rsid w:val="00F1249B"/>
    <w:rsid w:val="00F17BEC"/>
    <w:rsid w:val="00F27B17"/>
    <w:rsid w:val="00F35537"/>
    <w:rsid w:val="00F4435F"/>
    <w:rsid w:val="00F51074"/>
    <w:rsid w:val="00F537DF"/>
    <w:rsid w:val="00F60A98"/>
    <w:rsid w:val="00F7672D"/>
    <w:rsid w:val="00F77DC3"/>
    <w:rsid w:val="00F82FEA"/>
    <w:rsid w:val="00F90653"/>
    <w:rsid w:val="00F92054"/>
    <w:rsid w:val="00FA64E5"/>
    <w:rsid w:val="00FB7885"/>
    <w:rsid w:val="00FD3DFA"/>
    <w:rsid w:val="00FE1081"/>
    <w:rsid w:val="00FF0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A47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4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D71D9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4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D71D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 w:rsidR="00271EBE" w:rsidRDefault="00DE0306"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 w:rsidR="001C4A41" w:rsidRDefault="005523E3" w:rsidP="005523E3">
          <w:pPr>
            <w:pStyle w:val="0A67EC378ADB4363968F76466F3994ED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 w:rsidR="00C437DC" w:rsidRDefault="00261406" w:rsidP="00261406">
          <w:pPr>
            <w:pStyle w:val="0F773A1FCB61483A80E8B309D8E6A01A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06"/>
    <w:rsid w:val="001C4A41"/>
    <w:rsid w:val="00261406"/>
    <w:rsid w:val="00271EBE"/>
    <w:rsid w:val="005523E3"/>
    <w:rsid w:val="009C01AE"/>
    <w:rsid w:val="00C437DC"/>
    <w:rsid w:val="00D82F42"/>
    <w:rsid w:val="00DE0306"/>
    <w:rsid w:val="00E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ADB0C-5645-4156-AB97-9C6289AF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1184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8627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Reupke, Marie</cp:lastModifiedBy>
  <cp:revision>6</cp:revision>
  <dcterms:created xsi:type="dcterms:W3CDTF">2020-02-04T15:38:00Z</dcterms:created>
  <dcterms:modified xsi:type="dcterms:W3CDTF">2020-02-05T09:42:00Z</dcterms:modified>
</cp:coreProperties>
</file>