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lang w:val="en-GB"/>
        </w:rPr>
      </w:pPr>
      <w:r>
        <w:rPr>
          <w:b/>
          <w:i/>
          <w:sz w:val="22"/>
          <w:lang w:val="en-GB"/>
        </w:rPr>
        <w:t>Anlass:</w:t>
      </w:r>
      <w:r>
        <w:rPr>
          <w:i/>
          <w:sz w:val="22"/>
          <w:lang w:val="en-GB"/>
        </w:rPr>
        <w:t xml:space="preserve"> </w:t>
      </w:r>
      <w:r>
        <w:rPr>
          <w:i/>
          <w:sz w:val="22"/>
          <w:lang w:val="en-GB"/>
        </w:rPr>
        <w:tab/>
      </w:r>
      <w:r>
        <w:rPr>
          <w:i/>
          <w:sz w:val="22"/>
          <w:lang w:val="en-GB"/>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lang w:val="en-GB"/>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sz w:val="22"/>
          </w:rPr>
          <w:id w:val="1092433924"/>
          <w:placeholder>
            <w:docPart w:val="DefaultPlaceholder_1082065158"/>
          </w:placeholder>
        </w:sdtPr>
        <w:sdtContent>
          <w:r>
            <w:rPr>
              <w:sz w:val="22"/>
            </w:rPr>
            <w:t>07.02.2020, 13:00-15:00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1"/>
          <w:numId w:val="4"/>
        </w:numPr>
        <w:spacing w:after="0"/>
        <w:contextualSpacing w:val="0"/>
        <w:rPr>
          <w:sz w:val="22"/>
        </w:rPr>
      </w:pPr>
      <w:r>
        <w:rPr>
          <w:sz w:val="22"/>
        </w:rPr>
        <w:t>Ralf Dürrwald</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Ute Rexroth</w:t>
      </w:r>
    </w:p>
    <w:p>
      <w:pPr>
        <w:pStyle w:val="Listenabsatz"/>
        <w:numPr>
          <w:ilvl w:val="1"/>
          <w:numId w:val="2"/>
        </w:numPr>
        <w:spacing w:after="0"/>
        <w:contextualSpacing w:val="0"/>
        <w:rPr>
          <w:sz w:val="22"/>
          <w:lang w:val="en-GB"/>
        </w:rPr>
      </w:pPr>
      <w:r>
        <w:rPr>
          <w:sz w:val="22"/>
          <w:lang w:val="en-GB"/>
        </w:rPr>
        <w:t>Maria an der Heiden</w:t>
      </w:r>
    </w:p>
    <w:p>
      <w:pPr>
        <w:pStyle w:val="Listenabsatz"/>
        <w:numPr>
          <w:ilvl w:val="1"/>
          <w:numId w:val="2"/>
        </w:numPr>
        <w:spacing w:after="0"/>
        <w:contextualSpacing w:val="0"/>
        <w:rPr>
          <w:sz w:val="22"/>
          <w:lang w:val="en-GB"/>
        </w:rPr>
      </w:pPr>
      <w:r>
        <w:rPr>
          <w:sz w:val="22"/>
          <w:lang w:val="en-GB"/>
        </w:rPr>
        <w:t>Ariane Halm (</w:t>
      </w:r>
      <w:proofErr w:type="spellStart"/>
      <w:r>
        <w:rPr>
          <w:sz w:val="22"/>
          <w:lang w:val="en-GB"/>
        </w:rPr>
        <w:t>Protokoll</w:t>
      </w:r>
      <w:proofErr w:type="spellEnd"/>
      <w:r>
        <w:rPr>
          <w:sz w:val="22"/>
          <w:lang w:val="en-GB"/>
        </w:rPr>
        <w:t>)</w:t>
      </w:r>
    </w:p>
    <w:p>
      <w:pPr>
        <w:pStyle w:val="Listenabsatz"/>
        <w:numPr>
          <w:ilvl w:val="0"/>
          <w:numId w:val="2"/>
        </w:numPr>
        <w:spacing w:after="0"/>
        <w:contextualSpacing w:val="0"/>
        <w:rPr>
          <w:sz w:val="22"/>
        </w:rPr>
      </w:pPr>
      <w:r>
        <w:rPr>
          <w:sz w:val="22"/>
        </w:rPr>
        <w:t>FG 37</w:t>
      </w:r>
    </w:p>
    <w:p>
      <w:pPr>
        <w:pStyle w:val="Listenabsatz"/>
        <w:numPr>
          <w:ilvl w:val="1"/>
          <w:numId w:val="2"/>
        </w:numPr>
        <w:spacing w:after="0"/>
        <w:contextualSpacing w:val="0"/>
        <w:rPr>
          <w:sz w:val="22"/>
        </w:rPr>
      </w:pPr>
      <w:r>
        <w:rPr>
          <w:sz w:val="22"/>
        </w:rPr>
        <w:t xml:space="preserve">Muna Abu Sin </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L1 Rechtsreferat</w:t>
      </w:r>
    </w:p>
    <w:p>
      <w:pPr>
        <w:pStyle w:val="Listenabsatz"/>
        <w:numPr>
          <w:ilvl w:val="1"/>
          <w:numId w:val="4"/>
        </w:numPr>
        <w:spacing w:after="0"/>
        <w:contextualSpacing w:val="0"/>
        <w:rPr>
          <w:sz w:val="22"/>
        </w:rPr>
      </w:pPr>
      <w:r>
        <w:rPr>
          <w:sz w:val="22"/>
        </w:rPr>
        <w:t>Helmut Fouquet</w:t>
      </w:r>
    </w:p>
    <w:p>
      <w:pPr>
        <w:pStyle w:val="Listenabsatz"/>
        <w:numPr>
          <w:ilvl w:val="1"/>
          <w:numId w:val="4"/>
        </w:numPr>
        <w:spacing w:after="0"/>
        <w:contextualSpacing w:val="0"/>
        <w:rPr>
          <w:sz w:val="22"/>
        </w:rPr>
      </w:pPr>
      <w:r>
        <w:rPr>
          <w:sz w:val="22"/>
        </w:rPr>
        <w:t>Joachim-Martin Mehlitz (per Telefon)</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ZBS2</w:t>
      </w:r>
    </w:p>
    <w:p>
      <w:pPr>
        <w:pStyle w:val="Listenabsatz"/>
        <w:numPr>
          <w:ilvl w:val="1"/>
          <w:numId w:val="2"/>
        </w:numPr>
        <w:spacing w:after="0"/>
        <w:contextualSpacing w:val="0"/>
        <w:rPr>
          <w:sz w:val="22"/>
        </w:rPr>
      </w:pPr>
      <w:r>
        <w:rPr>
          <w:sz w:val="22"/>
        </w:rPr>
        <w:t xml:space="preserve">Daniela Jacob </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lastRenderedPageBreak/>
        <w:t>Andreas Jansen</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Datenschutz</w:t>
      </w:r>
    </w:p>
    <w:p>
      <w:pPr>
        <w:pStyle w:val="Listenabsatz"/>
        <w:numPr>
          <w:ilvl w:val="1"/>
          <w:numId w:val="2"/>
        </w:numPr>
        <w:spacing w:after="0"/>
        <w:contextualSpacing w:val="0"/>
        <w:rPr>
          <w:sz w:val="22"/>
        </w:rPr>
      </w:pPr>
      <w:r>
        <w:rPr>
          <w:sz w:val="22"/>
        </w:rPr>
        <w:t xml:space="preserve">Jörg </w:t>
      </w:r>
      <w:proofErr w:type="spellStart"/>
      <w:r>
        <w:rPr>
          <w:sz w:val="22"/>
        </w:rPr>
        <w:t>Lekschas</w:t>
      </w:r>
      <w:proofErr w:type="spellEnd"/>
    </w:p>
    <w:p>
      <w:pPr>
        <w:pStyle w:val="Listenabsatz"/>
        <w:numPr>
          <w:ilvl w:val="1"/>
          <w:numId w:val="2"/>
        </w:numPr>
        <w:spacing w:after="0"/>
        <w:contextualSpacing w:val="0"/>
        <w:rPr>
          <w:sz w:val="22"/>
        </w:rPr>
      </w:pPr>
      <w:r>
        <w:rPr>
          <w:sz w:val="22"/>
        </w:rPr>
        <w:t xml:space="preserve">Marie </w:t>
      </w:r>
      <w:proofErr w:type="spellStart"/>
      <w:r>
        <w:rPr>
          <w:sz w:val="22"/>
        </w:rPr>
        <w:t>Reupke</w:t>
      </w:r>
      <w:proofErr w:type="spellEnd"/>
    </w:p>
    <w:p>
      <w:pPr>
        <w:pStyle w:val="Listenabsatz"/>
        <w:numPr>
          <w:ilvl w:val="0"/>
          <w:numId w:val="2"/>
        </w:numPr>
        <w:spacing w:after="0"/>
        <w:contextualSpacing w:val="0"/>
        <w:rPr>
          <w:sz w:val="22"/>
        </w:rPr>
      </w:pPr>
      <w:r>
        <w:rPr>
          <w:sz w:val="22"/>
        </w:rPr>
        <w:t>BZGA : Herr Lang (per Telefon)</w:t>
      </w:r>
    </w:p>
    <w:p>
      <w:pPr>
        <w:pStyle w:val="Listenabsatz"/>
        <w:numPr>
          <w:ilvl w:val="0"/>
          <w:numId w:val="2"/>
        </w:numPr>
        <w:spacing w:after="0"/>
        <w:contextualSpacing w:val="0"/>
        <w:rPr>
          <w:sz w:val="22"/>
        </w:rPr>
      </w:pPr>
      <w:r>
        <w:rPr>
          <w:sz w:val="22"/>
        </w:rPr>
        <w:t xml:space="preserve">Bundeswehr: Herr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11"/>
              </w:numPr>
              <w:rPr>
                <w:sz w:val="22"/>
                <w:szCs w:val="22"/>
              </w:rPr>
            </w:pPr>
            <w:r>
              <w:rPr>
                <w:sz w:val="22"/>
                <w:szCs w:val="22"/>
              </w:rPr>
              <w:t xml:space="preserve">Weltweit 31.230 Fälle (seit gestern +3.000, 10%); Todesfälle 639 (2.0% Tendenz gleichbleibend), 4.821 mit schwerem Verlauf </w:t>
            </w:r>
          </w:p>
          <w:p>
            <w:pPr>
              <w:pStyle w:val="Listenabsatz"/>
              <w:numPr>
                <w:ilvl w:val="0"/>
                <w:numId w:val="11"/>
              </w:numPr>
              <w:rPr>
                <w:sz w:val="22"/>
                <w:szCs w:val="22"/>
              </w:rPr>
            </w:pPr>
            <w:r>
              <w:rPr>
                <w:sz w:val="22"/>
                <w:szCs w:val="22"/>
              </w:rPr>
              <w:t>Davon Provinz Hubei 22.112  (71% aller Fälle, Tendenz gleichbleibend)</w:t>
            </w:r>
          </w:p>
          <w:p>
            <w:pPr>
              <w:pStyle w:val="Listenabsatz"/>
              <w:numPr>
                <w:ilvl w:val="0"/>
                <w:numId w:val="11"/>
              </w:numPr>
              <w:rPr>
                <w:sz w:val="22"/>
                <w:szCs w:val="22"/>
              </w:rPr>
            </w:pPr>
            <w:r>
              <w:rPr>
                <w:sz w:val="22"/>
                <w:szCs w:val="22"/>
              </w:rPr>
              <w:t>Außerhalb Chinas 270 Fälle in 24 Ländern, in Europa 29 Fälle in 8 Ländern</w:t>
            </w:r>
          </w:p>
          <w:p>
            <w:pPr>
              <w:rPr>
                <w:b/>
                <w:sz w:val="22"/>
                <w:szCs w:val="22"/>
              </w:rPr>
            </w:pPr>
          </w:p>
          <w:p>
            <w:pPr>
              <w:rPr>
                <w:b/>
                <w:sz w:val="22"/>
                <w:szCs w:val="22"/>
              </w:rPr>
            </w:pPr>
            <w:r>
              <w:rPr>
                <w:b/>
                <w:sz w:val="22"/>
                <w:szCs w:val="22"/>
              </w:rPr>
              <w:t xml:space="preserve">National </w:t>
            </w:r>
          </w:p>
          <w:p>
            <w:pPr>
              <w:pStyle w:val="Listenabsatz"/>
              <w:numPr>
                <w:ilvl w:val="0"/>
                <w:numId w:val="11"/>
              </w:numPr>
              <w:rPr>
                <w:sz w:val="22"/>
                <w:szCs w:val="22"/>
              </w:rPr>
            </w:pPr>
            <w:r>
              <w:rPr>
                <w:sz w:val="22"/>
                <w:szCs w:val="22"/>
              </w:rPr>
              <w:t>13 bestätigte Fälle, neu: Frau der Familie von Webasto-MA, Kinder bereits positiv, mehrmals beprobt und jetzt Infektion bestätigt</w:t>
            </w:r>
          </w:p>
          <w:p/>
          <w:p>
            <w:r>
              <w:rPr>
                <w:b/>
                <w:sz w:val="22"/>
                <w:szCs w:val="22"/>
              </w:rPr>
              <w:t>Bundeswehr</w:t>
            </w:r>
          </w:p>
          <w:p>
            <w:pPr>
              <w:pStyle w:val="Listenabsatz"/>
              <w:numPr>
                <w:ilvl w:val="0"/>
                <w:numId w:val="11"/>
              </w:numPr>
              <w:rPr>
                <w:sz w:val="22"/>
                <w:szCs w:val="22"/>
              </w:rPr>
            </w:pPr>
            <w:r>
              <w:rPr>
                <w:sz w:val="22"/>
                <w:szCs w:val="22"/>
              </w:rPr>
              <w:t>Germersheim, Lage ruhig, keine berichtenswerten Erkenntnisse</w:t>
            </w:r>
          </w:p>
          <w:p>
            <w:pPr>
              <w:pStyle w:val="Listenabsatz"/>
              <w:numPr>
                <w:ilvl w:val="0"/>
                <w:numId w:val="11"/>
              </w:numPr>
              <w:rPr>
                <w:sz w:val="22"/>
                <w:szCs w:val="22"/>
              </w:rPr>
            </w:pPr>
            <w:r>
              <w:rPr>
                <w:sz w:val="22"/>
                <w:szCs w:val="22"/>
              </w:rPr>
              <w:t>Sonntag Abholung von ca. 20 deutschen durch GB, werden dort von Bundeswehr abgeholt, Airbus landet 11:30-12:00 im militärischen Teil von Tegel, Übergabe deutscher Passagiere an GA, Transfer nach Köpenick, dort Screening/Befragung, andere europäische Passagiere werden von ihren Ländern von Tegel abgeholt, 20 Niederländer verlassen Flugzeug nicht und fliegen von Tegel direkt weiter nach Eindhoven</w:t>
            </w:r>
          </w:p>
          <w:p/>
          <w:p>
            <w:r>
              <w:rPr>
                <w:b/>
                <w:sz w:val="22"/>
                <w:szCs w:val="22"/>
              </w:rPr>
              <w:t>Risikogebiete</w:t>
            </w:r>
          </w:p>
          <w:p>
            <w:pPr>
              <w:pStyle w:val="Listenabsatz"/>
              <w:numPr>
                <w:ilvl w:val="0"/>
                <w:numId w:val="11"/>
              </w:numPr>
              <w:rPr>
                <w:sz w:val="22"/>
                <w:szCs w:val="22"/>
              </w:rPr>
            </w:pPr>
            <w:r>
              <w:rPr>
                <w:sz w:val="22"/>
                <w:szCs w:val="22"/>
              </w:rPr>
              <w:t>7 Kriterien wurden von INIG verwendet (s.</w:t>
            </w:r>
            <w:r>
              <w:t xml:space="preserve"> </w:t>
            </w:r>
            <w:hyperlink r:id="rId8" w:history="1">
              <w:proofErr w:type="spellStart"/>
              <w:r>
                <w:rPr>
                  <w:rStyle w:val="Hyperlink"/>
                </w:rPr>
                <w:t>ppt</w:t>
              </w:r>
              <w:proofErr w:type="spellEnd"/>
            </w:hyperlink>
            <w:r>
              <w:rPr>
                <w:sz w:val="22"/>
                <w:szCs w:val="22"/>
              </w:rPr>
              <w:t xml:space="preserve">): </w:t>
            </w:r>
          </w:p>
          <w:p>
            <w:pPr>
              <w:pStyle w:val="Listenabsatz"/>
              <w:numPr>
                <w:ilvl w:val="0"/>
                <w:numId w:val="16"/>
              </w:numPr>
              <w:rPr>
                <w:sz w:val="22"/>
                <w:szCs w:val="22"/>
              </w:rPr>
            </w:pPr>
            <w:r>
              <w:rPr>
                <w:sz w:val="22"/>
                <w:szCs w:val="22"/>
              </w:rPr>
              <w:t>Inzidenz: Hubei höchste Inzidenz, 34/100.000</w:t>
            </w:r>
          </w:p>
          <w:p>
            <w:pPr>
              <w:pStyle w:val="Listenabsatz"/>
              <w:numPr>
                <w:ilvl w:val="0"/>
                <w:numId w:val="16"/>
              </w:numPr>
              <w:rPr>
                <w:sz w:val="22"/>
                <w:szCs w:val="22"/>
              </w:rPr>
            </w:pPr>
            <w:r>
              <w:rPr>
                <w:sz w:val="22"/>
                <w:szCs w:val="22"/>
              </w:rPr>
              <w:t>Tendenz: exponentieller Fall-Anstieg in Hubei, Guangdong und Zhejiang deutlicher Anstieg aber nicht exponentiell</w:t>
            </w:r>
          </w:p>
          <w:p>
            <w:pPr>
              <w:pStyle w:val="Listenabsatz"/>
              <w:numPr>
                <w:ilvl w:val="0"/>
                <w:numId w:val="16"/>
              </w:numPr>
              <w:rPr>
                <w:sz w:val="22"/>
                <w:szCs w:val="22"/>
              </w:rPr>
            </w:pPr>
            <w:r>
              <w:rPr>
                <w:sz w:val="22"/>
                <w:szCs w:val="22"/>
              </w:rPr>
              <w:t>Maßnahmen in China: Quarantänemaßnahmen in Zhejiang Städten Wenzhou, Hangzhou, Ningbo und Taizhou</w:t>
            </w:r>
          </w:p>
          <w:p>
            <w:pPr>
              <w:pStyle w:val="Listenabsatz"/>
              <w:numPr>
                <w:ilvl w:val="0"/>
                <w:numId w:val="16"/>
              </w:numPr>
              <w:rPr>
                <w:sz w:val="22"/>
                <w:szCs w:val="22"/>
              </w:rPr>
            </w:pPr>
            <w:r>
              <w:rPr>
                <w:sz w:val="22"/>
                <w:szCs w:val="22"/>
              </w:rPr>
              <w:t>Reiseverkehr in China: Stärke der Verbindung mit Hubei</w:t>
            </w:r>
          </w:p>
          <w:p>
            <w:pPr>
              <w:pStyle w:val="Listenabsatz"/>
              <w:numPr>
                <w:ilvl w:val="0"/>
                <w:numId w:val="16"/>
              </w:numPr>
              <w:rPr>
                <w:sz w:val="22"/>
                <w:szCs w:val="22"/>
              </w:rPr>
            </w:pPr>
            <w:r>
              <w:rPr>
                <w:sz w:val="22"/>
                <w:szCs w:val="22"/>
              </w:rPr>
              <w:t>Reiseverkehr nach Deutschland</w:t>
            </w:r>
          </w:p>
          <w:p>
            <w:pPr>
              <w:pStyle w:val="Listenabsatz"/>
              <w:numPr>
                <w:ilvl w:val="0"/>
                <w:numId w:val="16"/>
              </w:numPr>
              <w:rPr>
                <w:sz w:val="22"/>
                <w:szCs w:val="22"/>
              </w:rPr>
            </w:pPr>
            <w:r>
              <w:rPr>
                <w:sz w:val="22"/>
                <w:szCs w:val="22"/>
              </w:rPr>
              <w:t xml:space="preserve">Expositionsort importierte </w:t>
            </w:r>
            <w:proofErr w:type="gramStart"/>
            <w:r>
              <w:rPr>
                <w:sz w:val="22"/>
                <w:szCs w:val="22"/>
              </w:rPr>
              <w:t>Fälle:,</w:t>
            </w:r>
            <w:proofErr w:type="gramEnd"/>
            <w:r>
              <w:rPr>
                <w:sz w:val="22"/>
                <w:szCs w:val="22"/>
              </w:rPr>
              <w:t xml:space="preserve"> 106/260 Verbindung mit Wuhan, 116 Kontakt mit bestätigtem Fall, 1 Fall (aus Russland) mit Reise nach Beijing, 36 keine Daten, bei Kreuz-fahrtschiff Infektionsursprung unsicher (Passagier aus Hong Kong?)</w:t>
            </w:r>
          </w:p>
          <w:p>
            <w:pPr>
              <w:pStyle w:val="Listenabsatz"/>
              <w:numPr>
                <w:ilvl w:val="0"/>
                <w:numId w:val="16"/>
              </w:numPr>
              <w:rPr>
                <w:i/>
                <w:sz w:val="22"/>
                <w:szCs w:val="22"/>
              </w:rPr>
            </w:pPr>
            <w:r>
              <w:rPr>
                <w:i/>
                <w:sz w:val="22"/>
                <w:szCs w:val="22"/>
              </w:rPr>
              <w:t>(Durchführbarkeit von Maßnahmen in Deutschland)</w:t>
            </w:r>
          </w:p>
          <w:p>
            <w:pPr>
              <w:pStyle w:val="Listenabsatz"/>
              <w:numPr>
                <w:ilvl w:val="0"/>
                <w:numId w:val="11"/>
              </w:numPr>
              <w:rPr>
                <w:sz w:val="22"/>
                <w:szCs w:val="22"/>
              </w:rPr>
            </w:pPr>
            <w:r>
              <w:rPr>
                <w:sz w:val="22"/>
                <w:szCs w:val="22"/>
              </w:rPr>
              <w:t>GHSI TK heute Nachmittag: Eine einfache Liste mit Fragen Zu Infektionsquelle wird mit Einverständnis von Rottmann/BMG an die 8 Länder gesandt, wurde bereits angekündigt (Link unter Ordner Risikogebiete)</w:t>
            </w:r>
          </w:p>
          <w:p>
            <w:pPr>
              <w:pStyle w:val="Listenabsatz"/>
              <w:numPr>
                <w:ilvl w:val="0"/>
                <w:numId w:val="11"/>
              </w:numPr>
              <w:rPr>
                <w:sz w:val="22"/>
                <w:szCs w:val="22"/>
              </w:rPr>
            </w:pPr>
            <w:r>
              <w:rPr>
                <w:sz w:val="22"/>
                <w:szCs w:val="22"/>
              </w:rPr>
              <w:lastRenderedPageBreak/>
              <w:t>Testkapazität in China hat Einfluss auf Entwicklung der Lage, Limitation könnte irrtümliche lineare Entwicklung spiegeln</w:t>
            </w:r>
          </w:p>
          <w:p>
            <w:pPr>
              <w:pStyle w:val="Listenabsatz"/>
              <w:numPr>
                <w:ilvl w:val="0"/>
                <w:numId w:val="11"/>
              </w:numPr>
              <w:rPr>
                <w:sz w:val="22"/>
                <w:szCs w:val="22"/>
              </w:rPr>
            </w:pPr>
            <w:r>
              <w:rPr>
                <w:sz w:val="22"/>
                <w:szCs w:val="22"/>
              </w:rPr>
              <w:t>Fallzahlen für die 4 Städte unter Quarantäne nicht verfügbar</w:t>
            </w:r>
          </w:p>
          <w:p>
            <w:pPr>
              <w:pStyle w:val="Listenabsatz"/>
              <w:numPr>
                <w:ilvl w:val="0"/>
                <w:numId w:val="11"/>
              </w:numPr>
              <w:rPr>
                <w:sz w:val="22"/>
                <w:szCs w:val="22"/>
              </w:rPr>
            </w:pPr>
            <w:r>
              <w:rPr>
                <w:sz w:val="22"/>
                <w:szCs w:val="22"/>
              </w:rPr>
              <w:t>AA über Zhejiang (IBBS): nur wenige deutsche in diesen Städten, aber enge Wirtschaftsbeziehung zwischen den 4 Städten und Deutschland</w:t>
            </w:r>
          </w:p>
          <w:p>
            <w:pPr>
              <w:pStyle w:val="Listenabsatz"/>
              <w:numPr>
                <w:ilvl w:val="0"/>
                <w:numId w:val="11"/>
              </w:numPr>
              <w:rPr>
                <w:sz w:val="22"/>
                <w:szCs w:val="22"/>
              </w:rPr>
            </w:pPr>
            <w:r>
              <w:rPr>
                <w:sz w:val="22"/>
                <w:szCs w:val="22"/>
              </w:rPr>
              <w:t xml:space="preserve">Taiwan CDC hat alle 4 Städte zu Risikogebieten erklärt, und </w:t>
            </w:r>
            <w:proofErr w:type="spellStart"/>
            <w:r>
              <w:rPr>
                <w:sz w:val="22"/>
                <w:szCs w:val="22"/>
              </w:rPr>
              <w:t>quarantänisiert</w:t>
            </w:r>
            <w:proofErr w:type="spellEnd"/>
            <w:r>
              <w:rPr>
                <w:sz w:val="22"/>
                <w:szCs w:val="22"/>
              </w:rPr>
              <w:t xml:space="preserve"> von dort kommende Reiserückkehrer</w:t>
            </w:r>
          </w:p>
          <w:p>
            <w:pPr>
              <w:pStyle w:val="Listenabsatz"/>
              <w:numPr>
                <w:ilvl w:val="0"/>
                <w:numId w:val="11"/>
              </w:numPr>
              <w:rPr>
                <w:sz w:val="22"/>
                <w:szCs w:val="22"/>
              </w:rPr>
            </w:pPr>
            <w:r>
              <w:rPr>
                <w:sz w:val="22"/>
                <w:szCs w:val="22"/>
              </w:rPr>
              <w:t>RKI Bewertung: Risikogebiet auf Webseite wird heute um die vier Städte erweitert</w:t>
            </w:r>
          </w:p>
          <w:p>
            <w:pPr>
              <w:pStyle w:val="Listenabsatz"/>
              <w:rPr>
                <w:sz w:val="22"/>
                <w:szCs w:val="22"/>
              </w:rPr>
            </w:pPr>
          </w:p>
          <w:p>
            <w:pPr>
              <w:rPr>
                <w:i/>
                <w:sz w:val="22"/>
              </w:rPr>
            </w:pPr>
            <w:proofErr w:type="spellStart"/>
            <w:r>
              <w:rPr>
                <w:i/>
                <w:sz w:val="22"/>
              </w:rPr>
              <w:t>ToDo</w:t>
            </w:r>
            <w:proofErr w:type="spellEnd"/>
            <w:r>
              <w:rPr>
                <w:i/>
                <w:sz w:val="22"/>
              </w:rPr>
              <w:t xml:space="preserve">: Pressestelle erweitert Risikogebiete um die Städte Wenzhou, Hangzhou, Ningbo und </w:t>
            </w:r>
            <w:proofErr w:type="spellStart"/>
            <w:r>
              <w:rPr>
                <w:i/>
                <w:sz w:val="22"/>
              </w:rPr>
              <w:t>Tazhou</w:t>
            </w:r>
            <w:proofErr w:type="spellEnd"/>
            <w:r>
              <w:rPr>
                <w:i/>
                <w:sz w:val="22"/>
              </w:rPr>
              <w:t>, Fallzahl bei Risikogebiet kommt weg, nur namentliche Erwähnung der Provinz und der 4 Städte</w:t>
            </w:r>
          </w:p>
          <w:p>
            <w:pPr>
              <w:rPr>
                <w:i/>
                <w:sz w:val="22"/>
              </w:rPr>
            </w:pPr>
          </w:p>
          <w:p>
            <w:pPr>
              <w:rPr>
                <w:b/>
                <w:sz w:val="22"/>
              </w:rPr>
            </w:pPr>
            <w:r>
              <w:rPr>
                <w:b/>
                <w:sz w:val="22"/>
              </w:rPr>
              <w:t>Einschätzung auf der Homepage</w:t>
            </w:r>
          </w:p>
          <w:p>
            <w:pPr>
              <w:pStyle w:val="Listenabsatz"/>
              <w:numPr>
                <w:ilvl w:val="0"/>
                <w:numId w:val="11"/>
              </w:numPr>
              <w:rPr>
                <w:sz w:val="22"/>
                <w:szCs w:val="22"/>
              </w:rPr>
            </w:pPr>
            <w:r>
              <w:rPr>
                <w:sz w:val="22"/>
                <w:szCs w:val="22"/>
              </w:rPr>
              <w:t>Über Terminologie zu „Ausblick der Entwicklung“ muss nachgedacht werden</w:t>
            </w:r>
          </w:p>
          <w:p>
            <w:pPr>
              <w:pStyle w:val="Listenabsatz"/>
              <w:numPr>
                <w:ilvl w:val="0"/>
                <w:numId w:val="11"/>
              </w:numPr>
              <w:rPr>
                <w:sz w:val="22"/>
                <w:szCs w:val="22"/>
              </w:rPr>
            </w:pPr>
            <w:r>
              <w:rPr>
                <w:sz w:val="22"/>
                <w:szCs w:val="22"/>
              </w:rPr>
              <w:t>Pressestelle hat in Abstimmung mit FG36, AL3, und BMG eine Handlungsstrategie zu möglicher Eskalation der Maßnahmen entworfen, Text aktuell in Fertigstellung</w:t>
            </w:r>
          </w:p>
          <w:p>
            <w:pPr>
              <w:pStyle w:val="Listenabsatz"/>
              <w:numPr>
                <w:ilvl w:val="0"/>
                <w:numId w:val="11"/>
              </w:numPr>
              <w:rPr>
                <w:sz w:val="22"/>
                <w:szCs w:val="22"/>
              </w:rPr>
            </w:pPr>
            <w:r>
              <w:rPr>
                <w:sz w:val="22"/>
                <w:szCs w:val="22"/>
              </w:rPr>
              <w:t>Entscheidung heute: Einschätzung bleibt wie gehabt bestehen, perspektivisches Ergänzen in Abstimmung mit BMG</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3</w:t>
            </w:r>
          </w:p>
        </w:tc>
        <w:tc>
          <w:tcPr>
            <w:tcW w:w="6795" w:type="dxa"/>
          </w:tcPr>
          <w:p>
            <w:pPr>
              <w:rPr>
                <w:b/>
                <w:sz w:val="28"/>
              </w:rPr>
            </w:pPr>
            <w:r>
              <w:rPr>
                <w:b/>
                <w:sz w:val="28"/>
              </w:rPr>
              <w:t>Aktuelle Dokumente, Kommunikation - Update</w:t>
            </w:r>
          </w:p>
          <w:p>
            <w:pPr>
              <w:rPr>
                <w:b/>
                <w:i/>
                <w:sz w:val="22"/>
                <w:szCs w:val="22"/>
              </w:rPr>
            </w:pPr>
          </w:p>
          <w:p>
            <w:pPr>
              <w:rPr>
                <w:b/>
                <w:i/>
                <w:sz w:val="22"/>
                <w:szCs w:val="22"/>
              </w:rPr>
            </w:pPr>
          </w:p>
          <w:p>
            <w:pPr>
              <w:rPr>
                <w:b/>
                <w:sz w:val="22"/>
                <w:szCs w:val="22"/>
              </w:rPr>
            </w:pPr>
            <w:r>
              <w:rPr>
                <w:b/>
                <w:sz w:val="22"/>
                <w:szCs w:val="22"/>
              </w:rPr>
              <w:t>BZgA</w:t>
            </w:r>
          </w:p>
          <w:p>
            <w:pPr>
              <w:pStyle w:val="Listenabsatz"/>
              <w:numPr>
                <w:ilvl w:val="0"/>
                <w:numId w:val="9"/>
              </w:numPr>
              <w:rPr>
                <w:b/>
                <w:i/>
                <w:sz w:val="22"/>
                <w:szCs w:val="22"/>
              </w:rPr>
            </w:pPr>
            <w:r>
              <w:rPr>
                <w:sz w:val="22"/>
                <w:szCs w:val="22"/>
              </w:rPr>
              <w:t>Am Wochenende Schaltung in den 4 größten Tageszeitungen (Bild, Welt, SZ, FAZ?), Terminologie „Gesundheitsbehörden sind bestmöglich vorbereitet“, Ministerentscheidung</w:t>
            </w:r>
          </w:p>
          <w:p>
            <w:pPr>
              <w:pStyle w:val="Listenabsatz"/>
              <w:numPr>
                <w:ilvl w:val="0"/>
                <w:numId w:val="9"/>
              </w:numPr>
              <w:rPr>
                <w:b/>
                <w:i/>
                <w:sz w:val="22"/>
                <w:szCs w:val="22"/>
              </w:rPr>
            </w:pPr>
            <w:r>
              <w:rPr>
                <w:sz w:val="22"/>
                <w:szCs w:val="22"/>
              </w:rPr>
              <w:t xml:space="preserve">Empfehlungen sollen dennoch auch als generell nicht nur </w:t>
            </w:r>
            <w:proofErr w:type="spellStart"/>
            <w:r>
              <w:rPr>
                <w:sz w:val="22"/>
                <w:szCs w:val="22"/>
              </w:rPr>
              <w:t>nCoV</w:t>
            </w:r>
            <w:proofErr w:type="spellEnd"/>
            <w:r>
              <w:rPr>
                <w:sz w:val="22"/>
                <w:szCs w:val="22"/>
              </w:rPr>
              <w:t xml:space="preserve"> gesehen werden</w:t>
            </w:r>
          </w:p>
          <w:p>
            <w:pPr>
              <w:pStyle w:val="Listenabsatz"/>
              <w:numPr>
                <w:ilvl w:val="0"/>
                <w:numId w:val="9"/>
              </w:numPr>
              <w:rPr>
                <w:b/>
                <w:i/>
                <w:sz w:val="22"/>
                <w:szCs w:val="22"/>
              </w:rPr>
            </w:pPr>
            <w:r>
              <w:rPr>
                <w:sz w:val="22"/>
                <w:szCs w:val="22"/>
              </w:rPr>
              <w:t>Steuerung auf verlässliche Informationsquellen (z.B. RKI)</w:t>
            </w:r>
          </w:p>
          <w:p>
            <w:pPr>
              <w:rPr>
                <w:b/>
                <w:i/>
                <w:sz w:val="22"/>
                <w:szCs w:val="22"/>
              </w:rPr>
            </w:pPr>
          </w:p>
          <w:p>
            <w:pPr>
              <w:rPr>
                <w:b/>
                <w:sz w:val="22"/>
                <w:szCs w:val="22"/>
              </w:rPr>
            </w:pPr>
            <w:r>
              <w:rPr>
                <w:b/>
                <w:sz w:val="22"/>
                <w:szCs w:val="22"/>
              </w:rPr>
              <w:t>Presse</w:t>
            </w:r>
          </w:p>
          <w:p>
            <w:pPr>
              <w:pStyle w:val="Listenabsatz"/>
              <w:numPr>
                <w:ilvl w:val="0"/>
                <w:numId w:val="12"/>
              </w:numPr>
              <w:rPr>
                <w:sz w:val="22"/>
                <w:szCs w:val="22"/>
              </w:rPr>
            </w:pPr>
            <w:r>
              <w:rPr>
                <w:sz w:val="22"/>
                <w:szCs w:val="22"/>
              </w:rPr>
              <w:t xml:space="preserve">Anpassungen auf der Webseite sind heute notwendig:  Inzidenzkarte, Fälle, Hygienemaßnahmen </w:t>
            </w:r>
          </w:p>
          <w:p>
            <w:pPr>
              <w:rPr>
                <w:sz w:val="22"/>
                <w:szCs w:val="22"/>
              </w:rPr>
            </w:pPr>
          </w:p>
          <w:p>
            <w:pPr>
              <w:rPr>
                <w:sz w:val="22"/>
                <w:szCs w:val="22"/>
              </w:rPr>
            </w:pPr>
            <w:r>
              <w:rPr>
                <w:b/>
                <w:sz w:val="22"/>
                <w:szCs w:val="22"/>
              </w:rPr>
              <w:t xml:space="preserve">RKI 2019-nCoV-Webseite </w:t>
            </w:r>
          </w:p>
          <w:p>
            <w:pPr>
              <w:pStyle w:val="Listenabsatz"/>
              <w:numPr>
                <w:ilvl w:val="0"/>
                <w:numId w:val="12"/>
              </w:numPr>
              <w:rPr>
                <w:sz w:val="22"/>
                <w:szCs w:val="22"/>
              </w:rPr>
            </w:pPr>
            <w:r>
              <w:rPr>
                <w:sz w:val="22"/>
                <w:szCs w:val="22"/>
              </w:rPr>
              <w:t>Falldefinition Anpassung in 3. Version auch in AGI diskutiert, jetzt Verabschiedung und Kommunikation?</w:t>
            </w:r>
            <w:r>
              <w:rPr>
                <w:sz w:val="22"/>
                <w:szCs w:val="22"/>
              </w:rPr>
              <w:br/>
              <w:t xml:space="preserve">1. Person mit erfülltem </w:t>
            </w:r>
            <w:r>
              <w:rPr>
                <w:i/>
                <w:sz w:val="22"/>
                <w:szCs w:val="22"/>
              </w:rPr>
              <w:t>klinischen Bild</w:t>
            </w:r>
            <w:r>
              <w:rPr>
                <w:sz w:val="22"/>
                <w:szCs w:val="22"/>
              </w:rPr>
              <w:t xml:space="preserve"> oder unspezifischen Allgemeinsymptomen </w:t>
            </w:r>
            <w:r>
              <w:rPr>
                <w:sz w:val="22"/>
                <w:szCs w:val="22"/>
              </w:rPr>
              <w:br/>
              <w:t xml:space="preserve">UND </w:t>
            </w:r>
            <w:r>
              <w:rPr>
                <w:i/>
                <w:sz w:val="22"/>
                <w:szCs w:val="22"/>
              </w:rPr>
              <w:t>Kontakt</w:t>
            </w:r>
            <w:r>
              <w:rPr>
                <w:sz w:val="22"/>
                <w:szCs w:val="22"/>
              </w:rPr>
              <w:t xml:space="preserve"> mit einem </w:t>
            </w:r>
            <w:r>
              <w:rPr>
                <w:i/>
                <w:sz w:val="22"/>
                <w:szCs w:val="22"/>
              </w:rPr>
              <w:t>bestätigten</w:t>
            </w:r>
            <w:r>
              <w:rPr>
                <w:sz w:val="22"/>
                <w:szCs w:val="22"/>
              </w:rPr>
              <w:t xml:space="preserve"> Fall mit 2019- </w:t>
            </w:r>
            <w:proofErr w:type="spellStart"/>
            <w:r>
              <w:rPr>
                <w:sz w:val="22"/>
                <w:szCs w:val="22"/>
              </w:rPr>
              <w:t>nCoV</w:t>
            </w:r>
            <w:proofErr w:type="spellEnd"/>
            <w:r>
              <w:rPr>
                <w:sz w:val="22"/>
                <w:szCs w:val="22"/>
              </w:rPr>
              <w:t xml:space="preserve"> (s. Ordner Falldefinition)</w:t>
            </w:r>
            <w:r>
              <w:rPr>
                <w:sz w:val="22"/>
                <w:szCs w:val="22"/>
              </w:rPr>
              <w:br/>
              <w:t>2. Unverändert</w:t>
            </w:r>
            <w:r>
              <w:rPr>
                <w:sz w:val="22"/>
                <w:szCs w:val="22"/>
              </w:rPr>
              <w:br/>
              <w:t>Klinisches Bild: Person mit akuten respiratorischen Symptomen jeder Schwere mit oder ohne Fieber</w:t>
            </w:r>
          </w:p>
          <w:p>
            <w:pPr>
              <w:pStyle w:val="Listenabsatz"/>
              <w:numPr>
                <w:ilvl w:val="0"/>
                <w:numId w:val="12"/>
              </w:numPr>
              <w:rPr>
                <w:sz w:val="22"/>
                <w:szCs w:val="22"/>
              </w:rPr>
            </w:pPr>
            <w:r>
              <w:rPr>
                <w:sz w:val="22"/>
                <w:szCs w:val="22"/>
              </w:rPr>
              <w:t>Ansteckungsdauer unter Kontaktpersonenmanagement: „</w:t>
            </w:r>
            <w:r>
              <w:rPr>
                <w:sz w:val="20"/>
                <w:szCs w:val="22"/>
              </w:rPr>
              <w:t xml:space="preserve">Das </w:t>
            </w:r>
            <w:r>
              <w:rPr>
                <w:sz w:val="20"/>
                <w:szCs w:val="22"/>
              </w:rPr>
              <w:lastRenderedPageBreak/>
              <w:t xml:space="preserve">Ende der infektiösen Periode ist momentan nicht sicher anzugeben und wird bis auf weiteres bis zum 10. Tag nach Symptombeginn angenommen.“, </w:t>
            </w:r>
            <w:r>
              <w:rPr>
                <w:sz w:val="22"/>
                <w:szCs w:val="22"/>
              </w:rPr>
              <w:t>da Infektionsdauer aktuell unbekannt, Anpassung zu lediglich „</w:t>
            </w:r>
            <w:r>
              <w:rPr>
                <w:sz w:val="20"/>
                <w:szCs w:val="22"/>
              </w:rPr>
              <w:t>…nicht sicher anzugeben.</w:t>
            </w:r>
            <w:r>
              <w:rPr>
                <w:sz w:val="22"/>
                <w:szCs w:val="22"/>
              </w:rPr>
              <w:t xml:space="preserve">“ Und Streichung des Restes </w:t>
            </w:r>
          </w:p>
          <w:p>
            <w:pPr>
              <w:pStyle w:val="Listenabsatz"/>
              <w:numPr>
                <w:ilvl w:val="0"/>
                <w:numId w:val="12"/>
              </w:numPr>
              <w:rPr>
                <w:sz w:val="22"/>
                <w:szCs w:val="22"/>
              </w:rPr>
            </w:pPr>
            <w:r>
              <w:rPr>
                <w:sz w:val="22"/>
                <w:szCs w:val="22"/>
              </w:rPr>
              <w:t>Kann anschließend noch Kollaboration mit Labor um zu definieren, X PCR-Test</w:t>
            </w:r>
          </w:p>
          <w:p>
            <w:pPr>
              <w:rPr>
                <w:i/>
                <w:sz w:val="22"/>
              </w:rPr>
            </w:pPr>
          </w:p>
          <w:p>
            <w:pPr>
              <w:rPr>
                <w:i/>
                <w:sz w:val="22"/>
              </w:rPr>
            </w:pPr>
            <w:proofErr w:type="spellStart"/>
            <w:r>
              <w:rPr>
                <w:i/>
                <w:sz w:val="22"/>
              </w:rPr>
              <w:t>ToDo</w:t>
            </w:r>
            <w:proofErr w:type="spellEnd"/>
            <w:r>
              <w:rPr>
                <w:i/>
                <w:sz w:val="22"/>
              </w:rPr>
              <w:t>: Walter Hass schickt überarbeitete Falldefinition an Presse – soll mit Änderungsdatum und nebst Flussschema heute noch auf Webseite</w:t>
            </w:r>
          </w:p>
          <w:p>
            <w:pPr>
              <w:rPr>
                <w:b/>
                <w:i/>
                <w:sz w:val="22"/>
                <w:szCs w:val="22"/>
              </w:rPr>
            </w:pPr>
          </w:p>
          <w:p>
            <w:pPr>
              <w:rPr>
                <w:i/>
                <w:sz w:val="22"/>
              </w:rPr>
            </w:pPr>
            <w:proofErr w:type="spellStart"/>
            <w:r>
              <w:rPr>
                <w:i/>
                <w:sz w:val="22"/>
              </w:rPr>
              <w:t>ToDo</w:t>
            </w:r>
            <w:proofErr w:type="spellEnd"/>
            <w:r>
              <w:rPr>
                <w:i/>
                <w:sz w:val="22"/>
              </w:rPr>
              <w:t xml:space="preserve">: Presse Anpassung Ansteckungsdauer unter Kontaktpersonen-management </w:t>
            </w:r>
          </w:p>
          <w:p>
            <w:pPr>
              <w:rPr>
                <w:b/>
                <w:i/>
                <w:sz w:val="22"/>
                <w:szCs w:val="22"/>
              </w:rPr>
            </w:pPr>
          </w:p>
          <w:p>
            <w:pPr>
              <w:rPr>
                <w:b/>
                <w:sz w:val="22"/>
                <w:szCs w:val="22"/>
              </w:rPr>
            </w:pPr>
            <w:r>
              <w:rPr>
                <w:b/>
                <w:sz w:val="22"/>
                <w:szCs w:val="22"/>
              </w:rPr>
              <w:t>Lageberichte Versand auch am Wochenende</w:t>
            </w:r>
          </w:p>
          <w:p>
            <w:pPr>
              <w:pStyle w:val="Listenabsatz"/>
              <w:numPr>
                <w:ilvl w:val="0"/>
                <w:numId w:val="7"/>
              </w:numPr>
              <w:rPr>
                <w:sz w:val="22"/>
                <w:szCs w:val="22"/>
              </w:rPr>
            </w:pPr>
            <w:r>
              <w:rPr>
                <w:sz w:val="22"/>
                <w:szCs w:val="22"/>
              </w:rPr>
              <w:t>GA-Übermittlung von Fällen am Wochenende eher unwahrscheinlich, Bericht enthält aber auch „zusätzliche Informationen“</w:t>
            </w:r>
          </w:p>
          <w:p>
            <w:pPr>
              <w:pStyle w:val="Listenabsatz"/>
              <w:numPr>
                <w:ilvl w:val="0"/>
                <w:numId w:val="7"/>
              </w:numPr>
              <w:rPr>
                <w:sz w:val="22"/>
                <w:szCs w:val="22"/>
              </w:rPr>
            </w:pPr>
            <w:r>
              <w:rPr>
                <w:sz w:val="22"/>
                <w:szCs w:val="22"/>
              </w:rPr>
              <w:t xml:space="preserve">Beschluss: Lagebericht auch am Wochenende, soll nicht immer durch FG36 sondern in Zukunft auch durch Position im LZ abgedeckt werden </w:t>
            </w:r>
          </w:p>
          <w:p>
            <w:pPr>
              <w:rPr>
                <w:i/>
                <w:sz w:val="22"/>
              </w:rPr>
            </w:pPr>
          </w:p>
          <w:p>
            <w:pPr>
              <w:rPr>
                <w:i/>
                <w:sz w:val="22"/>
              </w:rPr>
            </w:pPr>
            <w:proofErr w:type="spellStart"/>
            <w:r>
              <w:rPr>
                <w:i/>
                <w:sz w:val="22"/>
              </w:rPr>
              <w:t>ToDo</w:t>
            </w:r>
            <w:proofErr w:type="spellEnd"/>
            <w:r>
              <w:rPr>
                <w:i/>
                <w:sz w:val="22"/>
              </w:rPr>
              <w:t>: Lagebericht auch an beiden Tagen am Wochenende</w:t>
            </w:r>
          </w:p>
          <w:p>
            <w:pPr>
              <w:rPr>
                <w:i/>
                <w:sz w:val="22"/>
              </w:rPr>
            </w:pPr>
          </w:p>
          <w:p>
            <w:pPr>
              <w:rPr>
                <w:b/>
                <w:sz w:val="22"/>
                <w:szCs w:val="22"/>
              </w:rPr>
            </w:pPr>
            <w:r>
              <w:rPr>
                <w:b/>
                <w:sz w:val="22"/>
                <w:szCs w:val="22"/>
              </w:rPr>
              <w:t>Lagebericht: Darstellung des Clusters mit repatriierten Personen in der geographischen Darstellung? (Problem: Meldekreise der Repatriierten)</w:t>
            </w:r>
          </w:p>
          <w:p>
            <w:pPr>
              <w:pStyle w:val="Listenabsatz"/>
              <w:numPr>
                <w:ilvl w:val="0"/>
                <w:numId w:val="7"/>
              </w:numPr>
              <w:rPr>
                <w:sz w:val="22"/>
                <w:szCs w:val="22"/>
              </w:rPr>
            </w:pPr>
            <w:r>
              <w:rPr>
                <w:sz w:val="22"/>
                <w:szCs w:val="22"/>
              </w:rPr>
              <w:t>Karte der Fälle in Lagebericht, Melde/ Ursprungswohnort nicht so sinnvoll, besser Infektionsort (also nur in Deutschland akquirierte Infektionen) oder weglassen</w:t>
            </w:r>
          </w:p>
          <w:p>
            <w:pPr>
              <w:pStyle w:val="Listenabsatz"/>
              <w:numPr>
                <w:ilvl w:val="0"/>
                <w:numId w:val="7"/>
              </w:numPr>
              <w:rPr>
                <w:sz w:val="22"/>
                <w:szCs w:val="22"/>
              </w:rPr>
            </w:pPr>
            <w:r>
              <w:rPr>
                <w:sz w:val="22"/>
                <w:szCs w:val="22"/>
              </w:rPr>
              <w:t>Beschluss: Karte raus aus Lagebericht</w:t>
            </w:r>
          </w:p>
          <w:p>
            <w:pPr>
              <w:rPr>
                <w:sz w:val="22"/>
                <w:szCs w:val="22"/>
              </w:rPr>
            </w:pPr>
          </w:p>
          <w:p>
            <w:pPr>
              <w:rPr>
                <w:i/>
                <w:sz w:val="22"/>
                <w:szCs w:val="22"/>
              </w:rPr>
            </w:pPr>
            <w:proofErr w:type="spellStart"/>
            <w:r>
              <w:rPr>
                <w:i/>
                <w:sz w:val="22"/>
                <w:szCs w:val="22"/>
              </w:rPr>
              <w:t>ToDo</w:t>
            </w:r>
            <w:proofErr w:type="spellEnd"/>
            <w:r>
              <w:rPr>
                <w:i/>
                <w:sz w:val="22"/>
                <w:szCs w:val="22"/>
              </w:rPr>
              <w:t>: Geographischer Darstellung der Fälle raus aus Lagebericht</w:t>
            </w:r>
          </w:p>
          <w:p>
            <w:pPr>
              <w:rPr>
                <w:sz w:val="22"/>
                <w:szCs w:val="22"/>
              </w:rPr>
            </w:pPr>
          </w:p>
          <w:p>
            <w:pPr>
              <w:rPr>
                <w:b/>
                <w:sz w:val="22"/>
                <w:szCs w:val="22"/>
              </w:rPr>
            </w:pPr>
            <w:r>
              <w:rPr>
                <w:b/>
                <w:sz w:val="22"/>
                <w:szCs w:val="22"/>
              </w:rPr>
              <w:t>Kommunikation von Verdachtsfällen</w:t>
            </w:r>
          </w:p>
          <w:p>
            <w:pPr>
              <w:pStyle w:val="Listenabsatz"/>
              <w:numPr>
                <w:ilvl w:val="0"/>
                <w:numId w:val="7"/>
              </w:numPr>
              <w:rPr>
                <w:sz w:val="22"/>
                <w:szCs w:val="22"/>
              </w:rPr>
            </w:pPr>
            <w:r>
              <w:rPr>
                <w:sz w:val="22"/>
                <w:szCs w:val="22"/>
              </w:rPr>
              <w:t>Presseanfrage zu Anzahl von Verdachtsfällen, die meldepflichtig sind, dagegen spricht, dass es unsichere Informationen sind, aber um möglicher zwingender Anfrage vorzubeugen, Veröffentlichung der Anzahl von Verdachtsfällen 1-mal pro Woche, Terminologie „XX Verdachtsfälle, keiner positiv getestet“</w:t>
            </w:r>
          </w:p>
          <w:p>
            <w:pPr>
              <w:rPr>
                <w:i/>
                <w:sz w:val="22"/>
              </w:rPr>
            </w:pPr>
            <w:r>
              <w:rPr>
                <w:sz w:val="22"/>
                <w:szCs w:val="22"/>
                <w:highlight w:val="yellow"/>
              </w:rPr>
              <w:br/>
            </w:r>
            <w:proofErr w:type="spellStart"/>
            <w:r>
              <w:rPr>
                <w:i/>
                <w:sz w:val="22"/>
              </w:rPr>
              <w:t>ToDo</w:t>
            </w:r>
            <w:proofErr w:type="spellEnd"/>
            <w:r>
              <w:rPr>
                <w:i/>
                <w:sz w:val="22"/>
              </w:rPr>
              <w:t>: Übermittelte Verdachtsfälle 1-mal die Woche veröffentlichen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alle</w:t>
            </w:r>
          </w:p>
          <w:p>
            <w:pPr>
              <w:rPr>
                <w:sz w:val="22"/>
                <w:szCs w:val="22"/>
              </w:rPr>
            </w:pPr>
          </w:p>
          <w:p>
            <w:pPr>
              <w:rPr>
                <w:sz w:val="22"/>
                <w:szCs w:val="22"/>
              </w:rPr>
            </w:pPr>
          </w:p>
          <w:p>
            <w:pPr>
              <w:rPr>
                <w:sz w:val="22"/>
                <w:szCs w:val="22"/>
              </w:rPr>
            </w:pPr>
          </w:p>
          <w:p>
            <w:pPr>
              <w:rPr>
                <w:sz w:val="22"/>
                <w:szCs w:val="22"/>
              </w:rPr>
            </w:pPr>
            <w:r>
              <w:rPr>
                <w:sz w:val="22"/>
                <w:szCs w:val="22"/>
              </w:rPr>
              <w:t>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p>
        </w:tc>
        <w:tc>
          <w:tcPr>
            <w:tcW w:w="6795" w:type="dxa"/>
          </w:tcPr>
          <w:p>
            <w:pPr>
              <w:rPr>
                <w:b/>
                <w:sz w:val="28"/>
              </w:rPr>
            </w:pPr>
            <w:r>
              <w:rPr>
                <w:b/>
                <w:sz w:val="28"/>
              </w:rPr>
              <w:t>Transport und Grenzübergangsstellen</w:t>
            </w:r>
          </w:p>
          <w:p>
            <w:pPr>
              <w:rPr>
                <w:b/>
                <w:sz w:val="22"/>
                <w:szCs w:val="22"/>
              </w:rPr>
            </w:pPr>
          </w:p>
          <w:p>
            <w:pPr>
              <w:rPr>
                <w:sz w:val="22"/>
              </w:rPr>
            </w:pPr>
            <w:r>
              <w:rPr>
                <w:b/>
                <w:sz w:val="22"/>
                <w:szCs w:val="22"/>
              </w:rPr>
              <w:t>Flughafendokument Reiserückkehrer</w:t>
            </w:r>
          </w:p>
          <w:p>
            <w:pPr>
              <w:pStyle w:val="Listenabsatz"/>
              <w:numPr>
                <w:ilvl w:val="0"/>
                <w:numId w:val="10"/>
              </w:numPr>
              <w:rPr>
                <w:sz w:val="22"/>
              </w:rPr>
            </w:pPr>
            <w:r>
              <w:rPr>
                <w:sz w:val="22"/>
              </w:rPr>
              <w:t>HH, NRW und Hessen zufrieden mit aktuellen Maßnahmen (Kommunikation, Passenger Forms, usw.)</w:t>
            </w:r>
          </w:p>
          <w:p>
            <w:pPr>
              <w:pStyle w:val="Listenabsatz"/>
              <w:numPr>
                <w:ilvl w:val="0"/>
                <w:numId w:val="10"/>
              </w:numPr>
              <w:rPr>
                <w:sz w:val="22"/>
              </w:rPr>
            </w:pPr>
            <w:r>
              <w:rPr>
                <w:sz w:val="22"/>
              </w:rPr>
              <w:t xml:space="preserve">Bayern und Berlin wollen aktive Maßnahmen einführen, Bayern auch mit Testung (symptomatischer Personen mit </w:t>
            </w:r>
            <w:r>
              <w:rPr>
                <w:sz w:val="22"/>
              </w:rPr>
              <w:lastRenderedPageBreak/>
              <w:t>Risikoexposition), Montag erneute Diskussion zwischen Spahn und entsprechenden Ministern, Einigung unwahrscheinlich</w:t>
            </w:r>
          </w:p>
          <w:p>
            <w:pPr>
              <w:pStyle w:val="Listenabsatz"/>
              <w:numPr>
                <w:ilvl w:val="0"/>
                <w:numId w:val="10"/>
              </w:numPr>
              <w:rPr>
                <w:sz w:val="22"/>
              </w:rPr>
            </w:pPr>
            <w:r>
              <w:rPr>
                <w:sz w:val="22"/>
              </w:rPr>
              <w:t xml:space="preserve">Aus rechtlicher Sicht ist einheitliches Vorgehen mit Reiserückkehrern aus Risikogebieten notwendig </w:t>
            </w:r>
          </w:p>
          <w:p>
            <w:pPr>
              <w:pStyle w:val="Listenabsatz"/>
              <w:numPr>
                <w:ilvl w:val="0"/>
                <w:numId w:val="10"/>
              </w:numPr>
              <w:rPr>
                <w:sz w:val="22"/>
              </w:rPr>
            </w:pPr>
            <w:r>
              <w:rPr>
                <w:sz w:val="22"/>
              </w:rPr>
              <w:t>AGI arbeitet weiter an Reiserückkehrer-Dokument, dies sollte als AGI-abgestimmte Vorgehensweise zur Information an ÖGD gehen und gestreut werden, aktuell keine breite Publikation geplant, Kommunikation über Vorgehensweise ist wünschenswert und nur dann wirklich sinnvoll</w:t>
            </w:r>
          </w:p>
          <w:p>
            <w:pPr>
              <w:pStyle w:val="Listenabsatz"/>
              <w:numPr>
                <w:ilvl w:val="0"/>
                <w:numId w:val="10"/>
              </w:numPr>
              <w:rPr>
                <w:sz w:val="22"/>
              </w:rPr>
            </w:pPr>
            <w:r>
              <w:rPr>
                <w:sz w:val="22"/>
              </w:rPr>
              <w:t>Dienstag erneute Diskussion bei der AGI darüber, Federführung liegt bei BMG (Sangs), wenn keine Entscheidung zu Veröffentlichung, Möglichkeit Dokument von Paragraphen zu befreien und auf RKI-Webseite  zu veröffentlichen</w:t>
            </w:r>
          </w:p>
          <w:p>
            <w:pPr>
              <w:rPr>
                <w:sz w:val="22"/>
              </w:rPr>
            </w:pPr>
          </w:p>
          <w:p>
            <w:pPr>
              <w:rPr>
                <w:sz w:val="22"/>
              </w:rPr>
            </w:pPr>
            <w:r>
              <w:rPr>
                <w:b/>
                <w:sz w:val="22"/>
                <w:szCs w:val="22"/>
              </w:rPr>
              <w:t>Messen</w:t>
            </w:r>
          </w:p>
          <w:p>
            <w:pPr>
              <w:pStyle w:val="Listenabsatz"/>
              <w:numPr>
                <w:ilvl w:val="0"/>
                <w:numId w:val="10"/>
              </w:numPr>
              <w:rPr>
                <w:sz w:val="22"/>
              </w:rPr>
            </w:pPr>
            <w:r>
              <w:rPr>
                <w:sz w:val="22"/>
              </w:rPr>
              <w:t xml:space="preserve">Berlin hat bei der Fruit </w:t>
            </w:r>
            <w:proofErr w:type="spellStart"/>
            <w:r>
              <w:rPr>
                <w:sz w:val="22"/>
              </w:rPr>
              <w:t>Logistica</w:t>
            </w:r>
            <w:proofErr w:type="spellEnd"/>
            <w:r>
              <w:rPr>
                <w:sz w:val="22"/>
              </w:rPr>
              <w:t xml:space="preserve"> Messe eine Verpflichtungserklärung für Teilnehmende etabliert, Information über </w:t>
            </w:r>
            <w:proofErr w:type="spellStart"/>
            <w:r>
              <w:rPr>
                <w:sz w:val="22"/>
              </w:rPr>
              <w:t>nCoV</w:t>
            </w:r>
            <w:proofErr w:type="spellEnd"/>
            <w:r>
              <w:rPr>
                <w:sz w:val="22"/>
              </w:rPr>
              <w:t xml:space="preserve"> und Ausschluss bei Symptomatik und möglicher Exposition, alle anderen Seuchenreferenten haben sich dagegen ausgesprochen und erachten Hygieneschulungen als sinnvoll(er)</w:t>
            </w:r>
          </w:p>
          <w:p>
            <w:pPr>
              <w:pStyle w:val="Listenabsatz"/>
              <w:numPr>
                <w:ilvl w:val="0"/>
                <w:numId w:val="10"/>
              </w:numPr>
              <w:rPr>
                <w:sz w:val="22"/>
              </w:rPr>
            </w:pPr>
            <w:r>
              <w:rPr>
                <w:sz w:val="22"/>
              </w:rPr>
              <w:t>Keine Einigung hierüber in Aussicht</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p>
        </w:tc>
        <w:tc>
          <w:tcPr>
            <w:tcW w:w="6795" w:type="dxa"/>
          </w:tcPr>
          <w:p>
            <w:pPr>
              <w:rPr>
                <w:b/>
                <w:sz w:val="22"/>
                <w:szCs w:val="22"/>
              </w:rPr>
            </w:pPr>
            <w:r>
              <w:rPr>
                <w:b/>
                <w:sz w:val="28"/>
                <w:szCs w:val="28"/>
              </w:rPr>
              <w:t>Internationales/Globale Entwicklungen</w:t>
            </w:r>
          </w:p>
          <w:p>
            <w:pPr>
              <w:rPr>
                <w:sz w:val="22"/>
                <w:szCs w:val="22"/>
              </w:rPr>
            </w:pPr>
          </w:p>
          <w:p>
            <w:pPr>
              <w:pStyle w:val="Listenabsatz"/>
              <w:numPr>
                <w:ilvl w:val="0"/>
                <w:numId w:val="7"/>
              </w:numPr>
              <w:rPr>
                <w:sz w:val="22"/>
                <w:szCs w:val="22"/>
              </w:rPr>
            </w:pPr>
            <w:r>
              <w:rPr>
                <w:sz w:val="22"/>
                <w:szCs w:val="22"/>
              </w:rPr>
              <w:t xml:space="preserve">ZIG plant Laborunterstützung von Partnerländern, z.B. von GHPP Partnern in Ruanda und Namibia, BMG und andere Geldgeber kündigen mögliche Gelder-Umstrukturierung und Aussichten an, Tendenz steigend, Gates </w:t>
            </w:r>
            <w:proofErr w:type="spellStart"/>
            <w:r>
              <w:rPr>
                <w:sz w:val="22"/>
                <w:szCs w:val="22"/>
              </w:rPr>
              <w:t>Foundation</w:t>
            </w:r>
            <w:proofErr w:type="spellEnd"/>
            <w:r>
              <w:rPr>
                <w:sz w:val="22"/>
                <w:szCs w:val="22"/>
              </w:rPr>
              <w:t xml:space="preserve"> stellt 100 Mio. USD für </w:t>
            </w:r>
            <w:proofErr w:type="spellStart"/>
            <w:r>
              <w:rPr>
                <w:sz w:val="22"/>
                <w:szCs w:val="22"/>
              </w:rPr>
              <w:t>nCoV</w:t>
            </w:r>
            <w:proofErr w:type="spellEnd"/>
            <w:r>
              <w:rPr>
                <w:sz w:val="22"/>
                <w:szCs w:val="22"/>
              </w:rPr>
              <w:t xml:space="preserve"> zur Verfügung</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5</w:t>
            </w:r>
          </w:p>
        </w:tc>
        <w:tc>
          <w:tcPr>
            <w:tcW w:w="6795" w:type="dxa"/>
          </w:tcPr>
          <w:p>
            <w:pPr>
              <w:rPr>
                <w:b/>
                <w:sz w:val="22"/>
                <w:szCs w:val="22"/>
              </w:rPr>
            </w:pPr>
            <w:r>
              <w:rPr>
                <w:b/>
                <w:sz w:val="28"/>
              </w:rPr>
              <w:t>Labordiagnostik</w:t>
            </w:r>
            <w:r>
              <w:rPr>
                <w:b/>
                <w:sz w:val="28"/>
              </w:rPr>
              <w:br/>
            </w:r>
          </w:p>
          <w:p>
            <w:pPr>
              <w:rPr>
                <w:b/>
                <w:sz w:val="22"/>
                <w:szCs w:val="22"/>
              </w:rPr>
            </w:pPr>
            <w:r>
              <w:rPr>
                <w:b/>
                <w:sz w:val="22"/>
                <w:szCs w:val="22"/>
              </w:rPr>
              <w:t>Virologische Surveillance: regulatorische, rechtliche, personelle und finanzielle Dimensionen (LZ Aufgabe ID 113)</w:t>
            </w:r>
          </w:p>
          <w:p>
            <w:pPr>
              <w:pStyle w:val="Listenabsatz"/>
              <w:numPr>
                <w:ilvl w:val="0"/>
                <w:numId w:val="8"/>
              </w:numPr>
              <w:rPr>
                <w:sz w:val="22"/>
                <w:szCs w:val="22"/>
              </w:rPr>
            </w:pPr>
            <w:r>
              <w:rPr>
                <w:sz w:val="22"/>
                <w:szCs w:val="22"/>
              </w:rPr>
              <w:t>Kontakt mit verantwortlichen Instanzen wurde aufgenommen, Ansprechpartner stehen fest und Austausch findet statt, Klarstellung der Abrechnung der Diagnostik wichtig, insbesondere für niedergelassene Ärzte, es handelt sich um extrabudgetäre Abrechnung</w:t>
            </w:r>
          </w:p>
          <w:p>
            <w:pPr>
              <w:pStyle w:val="Listenabsatz"/>
              <w:numPr>
                <w:ilvl w:val="0"/>
                <w:numId w:val="8"/>
              </w:numPr>
              <w:rPr>
                <w:sz w:val="22"/>
                <w:szCs w:val="22"/>
              </w:rPr>
            </w:pPr>
            <w:r>
              <w:rPr>
                <w:sz w:val="22"/>
                <w:szCs w:val="22"/>
              </w:rPr>
              <w:t>Vorgehen muss an Flussschema und Falldefinition gekoppelt sein da Umfang der Diagnostik hiervon abhängig ist, aktuell wird mit überschaubarer Anzahl gerechnet</w:t>
            </w:r>
          </w:p>
          <w:p>
            <w:pPr>
              <w:pStyle w:val="Listenabsatz"/>
              <w:numPr>
                <w:ilvl w:val="0"/>
                <w:numId w:val="8"/>
              </w:numPr>
              <w:rPr>
                <w:sz w:val="22"/>
                <w:szCs w:val="22"/>
              </w:rPr>
            </w:pPr>
            <w:r>
              <w:rPr>
                <w:sz w:val="22"/>
                <w:szCs w:val="22"/>
              </w:rPr>
              <w:t xml:space="preserve">Abstimmung mit Berufsverband, Mikrobiologen, KV sehr wichtig zur Frage in welcher Form und wann Indikation zur Diagnostik erweitert wird? </w:t>
            </w:r>
          </w:p>
          <w:p>
            <w:pPr>
              <w:pStyle w:val="Listenabsatz"/>
              <w:numPr>
                <w:ilvl w:val="0"/>
                <w:numId w:val="8"/>
              </w:numPr>
              <w:rPr>
                <w:sz w:val="22"/>
                <w:szCs w:val="22"/>
              </w:rPr>
            </w:pPr>
            <w:r>
              <w:rPr>
                <w:sz w:val="22"/>
                <w:szCs w:val="22"/>
              </w:rPr>
              <w:t>Indikation Differentialdiagnostik als Option in Flussschema enthalten</w:t>
            </w:r>
          </w:p>
          <w:p>
            <w:pPr>
              <w:rPr>
                <w:i/>
                <w:sz w:val="22"/>
              </w:rPr>
            </w:pPr>
          </w:p>
          <w:p>
            <w:pPr>
              <w:rPr>
                <w:b/>
                <w:sz w:val="22"/>
              </w:rPr>
            </w:pPr>
            <w:r>
              <w:rPr>
                <w:b/>
                <w:sz w:val="22"/>
              </w:rPr>
              <w:t xml:space="preserve">Integration </w:t>
            </w:r>
            <w:proofErr w:type="spellStart"/>
            <w:r>
              <w:rPr>
                <w:b/>
                <w:sz w:val="22"/>
              </w:rPr>
              <w:t>nCoV</w:t>
            </w:r>
            <w:proofErr w:type="spellEnd"/>
            <w:r>
              <w:rPr>
                <w:b/>
                <w:sz w:val="22"/>
              </w:rPr>
              <w:t xml:space="preserve"> in AGI-Sentinel (LZ Aufgabe ID 99)</w:t>
            </w:r>
          </w:p>
          <w:p>
            <w:pPr>
              <w:pStyle w:val="Listenabsatz"/>
              <w:numPr>
                <w:ilvl w:val="0"/>
                <w:numId w:val="13"/>
              </w:numPr>
              <w:rPr>
                <w:sz w:val="22"/>
              </w:rPr>
            </w:pPr>
            <w:r>
              <w:rPr>
                <w:sz w:val="22"/>
              </w:rPr>
              <w:t xml:space="preserve">Ziel Sentinel Surveillance ist </w:t>
            </w:r>
            <w:proofErr w:type="spellStart"/>
            <w:r>
              <w:rPr>
                <w:sz w:val="22"/>
              </w:rPr>
              <w:t>Prävalenzmonitoring</w:t>
            </w:r>
            <w:proofErr w:type="spellEnd"/>
            <w:r>
              <w:rPr>
                <w:sz w:val="22"/>
              </w:rPr>
              <w:t>, hat nicht Meldesystem als Basis sondern stellt eine Ergänzung dar, AGI Sentinel soll nicht umgebaut oder aufgehalten werden sondern ungestört weiterlaufen können</w:t>
            </w:r>
          </w:p>
          <w:p>
            <w:pPr>
              <w:pStyle w:val="Listenabsatz"/>
              <w:numPr>
                <w:ilvl w:val="0"/>
                <w:numId w:val="13"/>
              </w:numPr>
              <w:rPr>
                <w:sz w:val="22"/>
              </w:rPr>
            </w:pPr>
            <w:r>
              <w:rPr>
                <w:sz w:val="22"/>
              </w:rPr>
              <w:t xml:space="preserve">Integration von </w:t>
            </w:r>
            <w:proofErr w:type="spellStart"/>
            <w:r>
              <w:rPr>
                <w:sz w:val="22"/>
              </w:rPr>
              <w:t>nCoV</w:t>
            </w:r>
            <w:proofErr w:type="spellEnd"/>
            <w:r>
              <w:rPr>
                <w:sz w:val="22"/>
              </w:rPr>
              <w:t xml:space="preserve"> wurde geprüft, technische Voraussetzungen im RKI sind gegeben</w:t>
            </w:r>
          </w:p>
          <w:p>
            <w:pPr>
              <w:pStyle w:val="Listenabsatz"/>
              <w:numPr>
                <w:ilvl w:val="0"/>
                <w:numId w:val="13"/>
              </w:numPr>
              <w:rPr>
                <w:sz w:val="22"/>
              </w:rPr>
            </w:pPr>
            <w:r>
              <w:rPr>
                <w:sz w:val="22"/>
              </w:rPr>
              <w:t xml:space="preserve">Testung auf </w:t>
            </w:r>
            <w:proofErr w:type="spellStart"/>
            <w:r>
              <w:rPr>
                <w:sz w:val="22"/>
              </w:rPr>
              <w:t>nCoV</w:t>
            </w:r>
            <w:proofErr w:type="spellEnd"/>
            <w:r>
              <w:rPr>
                <w:sz w:val="22"/>
              </w:rPr>
              <w:t xml:space="preserve"> benötigt Patienten-Zustimmung, auch aufgrund des gegenwärtigen Umgangs mit der Erkrankung, Influenza und </w:t>
            </w:r>
            <w:proofErr w:type="spellStart"/>
            <w:r>
              <w:rPr>
                <w:sz w:val="22"/>
              </w:rPr>
              <w:t>nCoV</w:t>
            </w:r>
            <w:proofErr w:type="spellEnd"/>
            <w:r>
              <w:rPr>
                <w:sz w:val="22"/>
              </w:rPr>
              <w:t xml:space="preserve"> nicht vergleichbar in politischer Sichtbarkeit; was Einwilligung und Meldung angeht trifft für beide Erreger zu; Erhebung auf </w:t>
            </w:r>
            <w:proofErr w:type="spellStart"/>
            <w:r>
              <w:rPr>
                <w:sz w:val="22"/>
              </w:rPr>
              <w:t>Pseudonymbasis</w:t>
            </w:r>
            <w:proofErr w:type="spellEnd"/>
            <w:r>
              <w:rPr>
                <w:sz w:val="22"/>
              </w:rPr>
              <w:t>, zum Zwecke weiterer Untersuchung, um Einwilligung zu umgehen?</w:t>
            </w:r>
          </w:p>
          <w:p>
            <w:pPr>
              <w:pStyle w:val="Listenabsatz"/>
              <w:numPr>
                <w:ilvl w:val="0"/>
                <w:numId w:val="13"/>
              </w:numPr>
              <w:rPr>
                <w:sz w:val="22"/>
              </w:rPr>
            </w:pPr>
            <w:r>
              <w:rPr>
                <w:sz w:val="22"/>
              </w:rPr>
              <w:t>Zeitpunkt der Integration bleibt zu entscheiden (kein zu früher Beginn), wie ist Übergang machbar, bzw. Mechanismus um Herausforderungen abzufangen wenn Fallzahl noch niedrig ist, z.B. nach ersten 100 Fällen in Deutschland</w:t>
            </w:r>
          </w:p>
          <w:p>
            <w:pPr>
              <w:pStyle w:val="Listenabsatz"/>
              <w:numPr>
                <w:ilvl w:val="0"/>
                <w:numId w:val="13"/>
              </w:numPr>
              <w:rPr>
                <w:sz w:val="22"/>
              </w:rPr>
            </w:pPr>
            <w:r>
              <w:rPr>
                <w:sz w:val="22"/>
              </w:rPr>
              <w:t>Beim Start ist Lagebewertung und –Einschätzung des RKI zu bedenken, Umgang mit aus dem Sentinel identifiziertem Fall? Muss kommunikationstechnische plausibel und kohärent demgegenüber sein, was wir sonst kommunizieren</w:t>
            </w:r>
          </w:p>
          <w:p>
            <w:pPr>
              <w:pStyle w:val="Listenabsatz"/>
              <w:numPr>
                <w:ilvl w:val="0"/>
                <w:numId w:val="13"/>
              </w:numPr>
              <w:rPr>
                <w:sz w:val="22"/>
              </w:rPr>
            </w:pPr>
            <w:r>
              <w:rPr>
                <w:sz w:val="22"/>
              </w:rPr>
              <w:t xml:space="preserve">Anpassungserklärung zu </w:t>
            </w:r>
            <w:proofErr w:type="spellStart"/>
            <w:r>
              <w:rPr>
                <w:sz w:val="22"/>
              </w:rPr>
              <w:t>nCoV</w:t>
            </w:r>
            <w:proofErr w:type="spellEnd"/>
            <w:r>
              <w:rPr>
                <w:sz w:val="22"/>
              </w:rPr>
              <w:t>-Testung notwendig, um auch mögliche Versorgung, Isolation der Patienten zu sichern</w:t>
            </w:r>
          </w:p>
          <w:p>
            <w:pPr>
              <w:pStyle w:val="Listenabsatz"/>
              <w:numPr>
                <w:ilvl w:val="0"/>
                <w:numId w:val="13"/>
              </w:numPr>
              <w:rPr>
                <w:sz w:val="22"/>
              </w:rPr>
            </w:pPr>
            <w:r>
              <w:rPr>
                <w:sz w:val="22"/>
              </w:rPr>
              <w:t>Herausforderungen sind erkannt, technische Vorbereitungen laufen, Integration sollte innerhalb von 14 Tagen startbereit sein, letzte Dinge noch mit Datenschutz zu klären</w:t>
            </w:r>
          </w:p>
          <w:p>
            <w:pPr>
              <w:pStyle w:val="Listenabsatz"/>
              <w:numPr>
                <w:ilvl w:val="0"/>
                <w:numId w:val="13"/>
              </w:numPr>
              <w:rPr>
                <w:sz w:val="22"/>
              </w:rPr>
            </w:pPr>
            <w:r>
              <w:rPr>
                <w:sz w:val="22"/>
              </w:rPr>
              <w:t>Auch Abstimmung mit Grippeweb/ZBS1 parallel aber separat</w:t>
            </w:r>
          </w:p>
          <w:p>
            <w:pPr>
              <w:rPr>
                <w:i/>
                <w:sz w:val="22"/>
              </w:rPr>
            </w:pPr>
          </w:p>
          <w:p>
            <w:pPr>
              <w:rPr>
                <w:i/>
                <w:sz w:val="22"/>
              </w:rPr>
            </w:pPr>
            <w:proofErr w:type="spellStart"/>
            <w:r>
              <w:rPr>
                <w:i/>
                <w:sz w:val="22"/>
              </w:rPr>
              <w:t>ToDo</w:t>
            </w:r>
            <w:proofErr w:type="spellEnd"/>
            <w:r>
              <w:rPr>
                <w:i/>
                <w:sz w:val="22"/>
              </w:rPr>
              <w:t>: AL1/FG17 Vorbereitung der Kommunikation und des Zeitpunkts in Abstimmung mit der Lage, Unterschreiben der notwendigen Papiere damit Zeitpunkt frei wählbar ist, Montag Fertigstellung seitens Abt. 1, FG36/AG Influenza muss auch beitragen können, wird startklar gemacht und Datenschutz steht beratend zur Seite</w:t>
            </w:r>
          </w:p>
          <w:p>
            <w:pPr>
              <w:rPr>
                <w:i/>
                <w:sz w:val="22"/>
              </w:rPr>
            </w:pPr>
          </w:p>
          <w:p>
            <w:pPr>
              <w:rPr>
                <w:b/>
                <w:sz w:val="22"/>
              </w:rPr>
            </w:pPr>
            <w:r>
              <w:rPr>
                <w:b/>
                <w:sz w:val="22"/>
              </w:rPr>
              <w:t>ZBS1</w:t>
            </w:r>
          </w:p>
          <w:p>
            <w:pPr>
              <w:pStyle w:val="Listenabsatz"/>
              <w:numPr>
                <w:ilvl w:val="0"/>
                <w:numId w:val="14"/>
              </w:numPr>
              <w:rPr>
                <w:sz w:val="22"/>
              </w:rPr>
            </w:pPr>
            <w:r>
              <w:rPr>
                <w:sz w:val="22"/>
              </w:rPr>
              <w:t>Virus wurde heute Morgen von MIB erhalten</w:t>
            </w:r>
          </w:p>
          <w:p>
            <w:pPr>
              <w:pStyle w:val="Listenabsatz"/>
              <w:numPr>
                <w:ilvl w:val="0"/>
                <w:numId w:val="14"/>
              </w:numPr>
              <w:rPr>
                <w:sz w:val="22"/>
              </w:rPr>
            </w:pPr>
            <w:r>
              <w:rPr>
                <w:sz w:val="22"/>
              </w:rPr>
              <w:t>MTA für Japan ist fertig und wurde abgeschickt</w:t>
            </w:r>
          </w:p>
          <w:p>
            <w:pPr>
              <w:pStyle w:val="Listenabsatz"/>
              <w:numPr>
                <w:ilvl w:val="0"/>
                <w:numId w:val="14"/>
              </w:numPr>
              <w:rPr>
                <w:i/>
                <w:sz w:val="22"/>
              </w:rPr>
            </w:pPr>
            <w:r>
              <w:rPr>
                <w:sz w:val="22"/>
              </w:rPr>
              <w:t>Diagnostik zur Fallbestätigung: 50 Proben pro Tag machbar wenn notwendig, Hochskalierung möglicherweise notwendig</w:t>
            </w:r>
          </w:p>
          <w:p>
            <w:pPr>
              <w:rPr>
                <w:sz w:val="22"/>
              </w:rPr>
            </w:pPr>
          </w:p>
          <w:p>
            <w:pPr>
              <w:rPr>
                <w:b/>
                <w:sz w:val="22"/>
              </w:rPr>
            </w:pPr>
            <w:r>
              <w:rPr>
                <w:b/>
                <w:sz w:val="22"/>
              </w:rPr>
              <w:t>ABAS</w:t>
            </w:r>
          </w:p>
          <w:p>
            <w:pPr>
              <w:pStyle w:val="Listenabsatz"/>
              <w:numPr>
                <w:ilvl w:val="0"/>
                <w:numId w:val="15"/>
              </w:numPr>
              <w:rPr>
                <w:sz w:val="22"/>
              </w:rPr>
            </w:pPr>
            <w:r>
              <w:rPr>
                <w:sz w:val="22"/>
              </w:rPr>
              <w:t xml:space="preserve">Unterausschuss zur Erreger-Einstufung, RKI durch Daniela </w:t>
            </w:r>
            <w:del w:id="0" w:author="Jacob, Daniela" w:date="2020-02-07T17:20:00Z">
              <w:r>
                <w:rPr>
                  <w:sz w:val="22"/>
                </w:rPr>
                <w:delText xml:space="preserve">Jakob </w:delText>
              </w:r>
            </w:del>
            <w:ins w:id="1" w:author="Jacob, Daniela" w:date="2020-02-07T17:20:00Z">
              <w:r>
                <w:rPr>
                  <w:sz w:val="22"/>
                </w:rPr>
                <w:t xml:space="preserve">Jacob </w:t>
              </w:r>
            </w:ins>
            <w:r>
              <w:rPr>
                <w:sz w:val="22"/>
              </w:rPr>
              <w:t xml:space="preserve">vertreten, vorläufige Einstufung entsprechend Beschlussvorschlage: Risikogruppe 3 </w:t>
            </w:r>
            <w:ins w:id="2" w:author="Jacob, Daniela" w:date="2020-02-07T17:21:00Z">
              <w:r>
                <w:rPr>
                  <w:sz w:val="22"/>
                </w:rPr>
                <w:t xml:space="preserve">ohne Z </w:t>
              </w:r>
            </w:ins>
          </w:p>
          <w:p>
            <w:pPr>
              <w:pStyle w:val="Listenabsatz"/>
              <w:numPr>
                <w:ilvl w:val="0"/>
                <w:numId w:val="15"/>
              </w:numPr>
              <w:rPr>
                <w:sz w:val="22"/>
              </w:rPr>
            </w:pPr>
            <w:r>
              <w:rPr>
                <w:sz w:val="22"/>
              </w:rPr>
              <w:t>Erneute Evaluierung im August, wenn Datenlage besser ist</w:t>
            </w:r>
          </w:p>
          <w:p>
            <w:pPr>
              <w:pStyle w:val="Listenabsatz"/>
              <w:numPr>
                <w:ilvl w:val="0"/>
                <w:numId w:val="15"/>
              </w:numPr>
              <w:rPr>
                <w:sz w:val="22"/>
              </w:rPr>
            </w:pPr>
            <w:del w:id="3" w:author="Jacob, Daniela" w:date="2020-02-07T17:20:00Z">
              <w:r>
                <w:rPr>
                  <w:sz w:val="22"/>
                </w:rPr>
                <w:delText xml:space="preserve">Gewisse </w:delText>
              </w:r>
            </w:del>
            <w:ins w:id="4" w:author="Jacob, Daniela" w:date="2020-02-07T17:20:00Z">
              <w:r>
                <w:rPr>
                  <w:sz w:val="22"/>
                </w:rPr>
                <w:t xml:space="preserve">–Nicht gezielte </w:t>
              </w:r>
            </w:ins>
            <w:r>
              <w:rPr>
                <w:sz w:val="22"/>
              </w:rPr>
              <w:t xml:space="preserve">Tätigkeiten </w:t>
            </w:r>
            <w:ins w:id="5" w:author="Jacob, Daniela" w:date="2020-02-07T17:21:00Z">
              <w:r>
                <w:rPr>
                  <w:sz w:val="22"/>
                </w:rPr>
                <w:t xml:space="preserve">im Rahmen der Labordiagnostik können in der </w:t>
              </w:r>
            </w:ins>
            <w:del w:id="6" w:author="Jacob, Daniela" w:date="2020-02-07T17:22:00Z">
              <w:r>
                <w:rPr>
                  <w:sz w:val="22"/>
                </w:rPr>
                <w:delText xml:space="preserve">in </w:delText>
              </w:r>
            </w:del>
            <w:r>
              <w:rPr>
                <w:sz w:val="22"/>
              </w:rPr>
              <w:t>S</w:t>
            </w:r>
            <w:ins w:id="7" w:author="Jacob, Daniela" w:date="2020-02-07T17:22:00Z">
              <w:r>
                <w:rPr>
                  <w:sz w:val="22"/>
                </w:rPr>
                <w:t>chutzs</w:t>
              </w:r>
            </w:ins>
            <w:r>
              <w:rPr>
                <w:sz w:val="22"/>
              </w:rPr>
              <w:t xml:space="preserve">tufe 2 </w:t>
            </w:r>
            <w:del w:id="8" w:author="Jacob, Daniela" w:date="2020-02-07T17:22:00Z">
              <w:r>
                <w:rPr>
                  <w:sz w:val="22"/>
                </w:rPr>
                <w:delText>möglich</w:delText>
              </w:r>
            </w:del>
            <w:ins w:id="9" w:author="Jacob, Daniela" w:date="2020-02-07T17:22:00Z">
              <w:r>
                <w:rPr>
                  <w:sz w:val="22"/>
                </w:rPr>
                <w:t>erfolgen</w:t>
              </w:r>
            </w:ins>
            <w:r>
              <w:rPr>
                <w:sz w:val="22"/>
              </w:rPr>
              <w:t>, Atemschutz und Schutzbrille empfohlen</w:t>
            </w:r>
          </w:p>
          <w:p>
            <w:pPr>
              <w:pStyle w:val="Listenabsatz"/>
              <w:numPr>
                <w:ilvl w:val="0"/>
                <w:numId w:val="15"/>
              </w:numPr>
              <w:rPr>
                <w:sz w:val="22"/>
              </w:rPr>
            </w:pPr>
            <w:r>
              <w:rPr>
                <w:sz w:val="22"/>
              </w:rPr>
              <w:t xml:space="preserve">Arbeitsschutz: was ist wenn Fall bestätigt, viel Diskussion, </w:t>
            </w:r>
            <w:del w:id="10" w:author="Jacob, Daniela" w:date="2020-02-07T17:24:00Z">
              <w:r>
                <w:rPr>
                  <w:sz w:val="22"/>
                </w:rPr>
                <w:lastRenderedPageBreak/>
                <w:delText xml:space="preserve">mach </w:delText>
              </w:r>
            </w:del>
            <w:ins w:id="11" w:author="Jacob, Daniela" w:date="2020-02-07T17:24:00Z">
              <w:r>
                <w:rPr>
                  <w:sz w:val="22"/>
                </w:rPr>
                <w:t xml:space="preserve">nach </w:t>
              </w:r>
            </w:ins>
            <w:r>
              <w:rPr>
                <w:sz w:val="22"/>
              </w:rPr>
              <w:t>Inaktivierung S</w:t>
            </w:r>
            <w:ins w:id="12" w:author="Jacob, Daniela" w:date="2020-02-07T17:23:00Z">
              <w:r>
                <w:rPr>
                  <w:sz w:val="22"/>
                </w:rPr>
                <w:t>chutzs</w:t>
              </w:r>
            </w:ins>
            <w:r>
              <w:rPr>
                <w:sz w:val="22"/>
              </w:rPr>
              <w:t xml:space="preserve">tufe 2, bei </w:t>
            </w:r>
            <w:proofErr w:type="spellStart"/>
            <w:r>
              <w:rPr>
                <w:sz w:val="22"/>
              </w:rPr>
              <w:t>Anzüchtung</w:t>
            </w:r>
            <w:proofErr w:type="spellEnd"/>
            <w:r>
              <w:rPr>
                <w:sz w:val="22"/>
              </w:rPr>
              <w:t xml:space="preserve"> </w:t>
            </w:r>
            <w:ins w:id="13" w:author="Jacob, Daniela" w:date="2020-02-07T17:23:00Z">
              <w:r>
                <w:rPr>
                  <w:sz w:val="22"/>
                </w:rPr>
                <w:t xml:space="preserve">(gezielte Tätigkeit) </w:t>
              </w:r>
            </w:ins>
            <w:r>
              <w:rPr>
                <w:sz w:val="22"/>
              </w:rPr>
              <w:t>S</w:t>
            </w:r>
            <w:ins w:id="14" w:author="Jacob, Daniela" w:date="2020-02-07T17:23:00Z">
              <w:r>
                <w:rPr>
                  <w:sz w:val="22"/>
                </w:rPr>
                <w:t>chutzs</w:t>
              </w:r>
            </w:ins>
            <w:r>
              <w:rPr>
                <w:sz w:val="22"/>
              </w:rPr>
              <w:t>tufe 3</w:t>
            </w:r>
          </w:p>
          <w:p>
            <w:pPr>
              <w:pStyle w:val="Listenabsatz"/>
              <w:numPr>
                <w:ilvl w:val="0"/>
                <w:numId w:val="15"/>
              </w:numPr>
              <w:rPr>
                <w:sz w:val="22"/>
              </w:rPr>
            </w:pPr>
            <w:r>
              <w:rPr>
                <w:sz w:val="22"/>
              </w:rPr>
              <w:t>Ist Virus nach RNA-</w:t>
            </w:r>
            <w:proofErr w:type="spellStart"/>
            <w:r>
              <w:rPr>
                <w:sz w:val="22"/>
              </w:rPr>
              <w:t>Extraktionskit</w:t>
            </w:r>
            <w:proofErr w:type="spellEnd"/>
            <w:r>
              <w:rPr>
                <w:sz w:val="22"/>
              </w:rPr>
              <w:t xml:space="preserve"> wirklich inaktiviert? Keine Daten verfügbar, dies ist für </w:t>
            </w:r>
            <w:proofErr w:type="spellStart"/>
            <w:r>
              <w:rPr>
                <w:sz w:val="22"/>
              </w:rPr>
              <w:t>Mers-CoV</w:t>
            </w:r>
            <w:proofErr w:type="spellEnd"/>
            <w:r>
              <w:rPr>
                <w:sz w:val="22"/>
              </w:rPr>
              <w:t xml:space="preserve"> bestätigt, sollte für </w:t>
            </w:r>
            <w:proofErr w:type="spellStart"/>
            <w:r>
              <w:rPr>
                <w:sz w:val="22"/>
              </w:rPr>
              <w:t>nCoV</w:t>
            </w:r>
            <w:proofErr w:type="spellEnd"/>
            <w:r>
              <w:rPr>
                <w:sz w:val="22"/>
              </w:rPr>
              <w:t xml:space="preserve"> vor Treffen im August untersucht werden</w:t>
            </w:r>
          </w:p>
          <w:p>
            <w:pPr>
              <w:pStyle w:val="Listenabsatz"/>
              <w:numPr>
                <w:ilvl w:val="0"/>
                <w:numId w:val="15"/>
              </w:numPr>
              <w:rPr>
                <w:sz w:val="22"/>
              </w:rPr>
            </w:pPr>
            <w:r>
              <w:rPr>
                <w:sz w:val="22"/>
              </w:rPr>
              <w:t>MIB Aussage: selten Virus gesehen, das sich so schnell vermehrt</w:t>
            </w:r>
          </w:p>
          <w:p>
            <w:pPr>
              <w:pStyle w:val="Listenabsatz"/>
              <w:numPr>
                <w:ilvl w:val="0"/>
                <w:numId w:val="15"/>
              </w:numPr>
              <w:rPr>
                <w:sz w:val="22"/>
              </w:rPr>
            </w:pPr>
            <w:r>
              <w:rPr>
                <w:sz w:val="22"/>
              </w:rPr>
              <w:t>Einstufung wird schnell publiziert (innerhalb von 3 Wochen)</w:t>
            </w:r>
          </w:p>
          <w:p>
            <w:pPr>
              <w:pStyle w:val="Listenabsatz"/>
              <w:numPr>
                <w:ilvl w:val="0"/>
                <w:numId w:val="15"/>
              </w:numPr>
              <w:rPr>
                <w:sz w:val="22"/>
              </w:rPr>
            </w:pPr>
            <w:r>
              <w:rPr>
                <w:sz w:val="22"/>
              </w:rPr>
              <w:t>Serologie bereits durch Charité/</w:t>
            </w:r>
            <w:proofErr w:type="spellStart"/>
            <w:r>
              <w:rPr>
                <w:sz w:val="22"/>
              </w:rPr>
              <w:t>Drosten</w:t>
            </w:r>
            <w:proofErr w:type="spellEnd"/>
            <w:r>
              <w:rPr>
                <w:sz w:val="22"/>
              </w:rPr>
              <w:t xml:space="preserve"> etabliert, RKI auch Überlegungen aber keine Eile, Ergänzungen wären sinnvoll</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AL1/FG17/ZBS1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ZBS2</w:t>
            </w:r>
          </w:p>
        </w:tc>
      </w:tr>
      <w:tr>
        <w:tc>
          <w:tcPr>
            <w:tcW w:w="684" w:type="dxa"/>
          </w:tcPr>
          <w:p>
            <w:pPr>
              <w:rPr>
                <w:b/>
              </w:rPr>
            </w:pP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Montag, 10.02.2020, 13:00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p>
  <w:p>
    <w:pPr>
      <w:pStyle w:val="Fuzeile"/>
      <w:ind w:right="360"/>
      <w:jc w:val="right"/>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15" w:name="_GoBack"/>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4A5260"/>
    <w:multiLevelType w:val="hybridMultilevel"/>
    <w:tmpl w:val="0914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90297"/>
    <w:multiLevelType w:val="hybridMultilevel"/>
    <w:tmpl w:val="205A9F7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3F26F6"/>
    <w:multiLevelType w:val="hybridMultilevel"/>
    <w:tmpl w:val="D5D02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B22958"/>
    <w:multiLevelType w:val="hybridMultilevel"/>
    <w:tmpl w:val="81041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F029DC"/>
    <w:multiLevelType w:val="hybridMultilevel"/>
    <w:tmpl w:val="0BE0D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B4341F"/>
    <w:multiLevelType w:val="hybridMultilevel"/>
    <w:tmpl w:val="AD08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EC10E8"/>
    <w:multiLevelType w:val="hybridMultilevel"/>
    <w:tmpl w:val="70CE0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0"/>
  </w:num>
  <w:num w:numId="5">
    <w:abstractNumId w:val="8"/>
  </w:num>
  <w:num w:numId="6">
    <w:abstractNumId w:val="3"/>
  </w:num>
  <w:num w:numId="7">
    <w:abstractNumId w:val="10"/>
  </w:num>
  <w:num w:numId="8">
    <w:abstractNumId w:val="7"/>
  </w:num>
  <w:num w:numId="9">
    <w:abstractNumId w:val="13"/>
  </w:num>
  <w:num w:numId="10">
    <w:abstractNumId w:val="4"/>
  </w:num>
  <w:num w:numId="11">
    <w:abstractNumId w:val="11"/>
  </w:num>
  <w:num w:numId="12">
    <w:abstractNumId w:val="14"/>
  </w:num>
  <w:num w:numId="13">
    <w:abstractNumId w:val="12"/>
  </w:num>
  <w:num w:numId="14">
    <w:abstractNumId w:val="15"/>
  </w:num>
  <w:num w:numId="15">
    <w:abstractNumId w:val="2"/>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3845D15-1FD9-4F8E-B7B4-37E2EF7D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Themen/2.1.Epidemiologie/Risikogebiete/2019-nCoV_risikogebiet_06_02_2020.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48D4E-8F3D-48A3-90F2-B83A6FF8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1672</Words>
  <Characters>10537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dcterms:created xsi:type="dcterms:W3CDTF">2020-02-07T16:24:00Z</dcterms:created>
  <dcterms:modified xsi:type="dcterms:W3CDTF">2021-04-12T13:54:00Z</dcterms:modified>
</cp:coreProperties>
</file>