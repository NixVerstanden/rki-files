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03.04.2020, 13-14:30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spacing w:after="0"/>
        <w:contextualSpacing w:val="0"/>
        <w:rPr>
          <w:sz w:val="22"/>
        </w:rPr>
      </w:pPr>
    </w:p>
    <w:p>
      <w:pPr>
        <w:pStyle w:val="Listenabsatz"/>
        <w:numPr>
          <w:ilvl w:val="0"/>
          <w:numId w:val="2"/>
        </w:numPr>
        <w:spacing w:after="0"/>
        <w:contextualSpacing w:val="0"/>
        <w:rPr>
          <w:sz w:val="22"/>
        </w:rPr>
      </w:pPr>
      <w:r>
        <w:rPr>
          <w:sz w:val="22"/>
        </w:rPr>
        <w:t>Abt. 2 Leitung</w:t>
      </w:r>
    </w:p>
    <w:p>
      <w:pPr>
        <w:pStyle w:val="Listenabsatz"/>
        <w:rPr>
          <w:sz w:val="22"/>
        </w:rPr>
      </w:pP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Anette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Inessa Markus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 xml:space="preserve">Sebastian Haller </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ZBS 1</w:t>
      </w:r>
    </w:p>
    <w:p>
      <w:pPr>
        <w:pStyle w:val="Listenabsatz"/>
        <w:numPr>
          <w:ilvl w:val="1"/>
          <w:numId w:val="4"/>
        </w:numPr>
        <w:spacing w:after="0"/>
        <w:contextualSpacing w:val="0"/>
        <w:rPr>
          <w:sz w:val="22"/>
        </w:rPr>
      </w:pPr>
      <w:r>
        <w:rPr>
          <w:sz w:val="22"/>
        </w:rPr>
        <w:t>Janine Michel</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Frau </w:t>
      </w:r>
      <w:proofErr w:type="spellStart"/>
      <w:r>
        <w:rPr>
          <w:sz w:val="22"/>
        </w:rPr>
        <w:t>Thaiss</w:t>
      </w:r>
      <w:proofErr w:type="spellEnd"/>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spacing w:line="276" w:lineRule="auto"/>
              <w:rPr>
                <w:b/>
                <w:sz w:val="22"/>
                <w:szCs w:val="22"/>
              </w:rPr>
            </w:pPr>
            <w:r>
              <w:rPr>
                <w:b/>
                <w:sz w:val="22"/>
                <w:szCs w:val="22"/>
              </w:rPr>
              <w:t xml:space="preserve">International </w:t>
            </w:r>
          </w:p>
          <w:p>
            <w:pPr>
              <w:pStyle w:val="Listenabsatz"/>
              <w:numPr>
                <w:ilvl w:val="0"/>
                <w:numId w:val="9"/>
              </w:numPr>
              <w:ind w:left="450" w:hanging="232"/>
              <w:rPr>
                <w:sz w:val="22"/>
                <w:szCs w:val="22"/>
              </w:rPr>
            </w:pPr>
            <w:r>
              <w:rPr>
                <w:sz w:val="22"/>
                <w:szCs w:val="22"/>
              </w:rPr>
              <w:t xml:space="preserve">Trendanalyse internationale Entwicklung, Maßnahmen (Folien </w:t>
            </w:r>
            <w:hyperlink r:id="rId8" w:history="1">
              <w:r>
                <w:rPr>
                  <w:rStyle w:val="Hyperlink"/>
                  <w:sz w:val="22"/>
                  <w:szCs w:val="22"/>
                </w:rPr>
                <w:t>hier</w:t>
              </w:r>
            </w:hyperlink>
            <w:r>
              <w:rPr>
                <w:sz w:val="22"/>
                <w:szCs w:val="22"/>
              </w:rPr>
              <w:t>)</w:t>
            </w:r>
          </w:p>
          <w:p>
            <w:pPr>
              <w:pStyle w:val="Listenabsatz"/>
              <w:numPr>
                <w:ilvl w:val="1"/>
                <w:numId w:val="9"/>
              </w:numPr>
              <w:ind w:left="1017"/>
              <w:rPr>
                <w:sz w:val="22"/>
                <w:szCs w:val="22"/>
              </w:rPr>
            </w:pPr>
            <w:r>
              <w:rPr>
                <w:sz w:val="22"/>
                <w:szCs w:val="22"/>
              </w:rPr>
              <w:t>Länder mit &gt;7.000 neuen Fällen/Tag</w:t>
            </w:r>
          </w:p>
          <w:p>
            <w:pPr>
              <w:pStyle w:val="Listenabsatz"/>
              <w:numPr>
                <w:ilvl w:val="2"/>
                <w:numId w:val="9"/>
              </w:numPr>
              <w:ind w:left="1443"/>
              <w:rPr>
                <w:sz w:val="22"/>
                <w:szCs w:val="22"/>
              </w:rPr>
            </w:pPr>
            <w:r>
              <w:rPr>
                <w:sz w:val="22"/>
                <w:szCs w:val="22"/>
              </w:rPr>
              <w:t>Der abnehmende Trend setzt sich fort in Italien und Spanien, die Fallzahlkurven flachen ab.</w:t>
            </w:r>
          </w:p>
          <w:p>
            <w:pPr>
              <w:pStyle w:val="Listenabsatz"/>
              <w:numPr>
                <w:ilvl w:val="2"/>
                <w:numId w:val="9"/>
              </w:numPr>
              <w:ind w:left="1443"/>
              <w:rPr>
                <w:sz w:val="22"/>
                <w:szCs w:val="22"/>
              </w:rPr>
            </w:pPr>
            <w:r>
              <w:rPr>
                <w:sz w:val="22"/>
                <w:szCs w:val="22"/>
              </w:rPr>
              <w:t xml:space="preserve">Die Fallzahlen in den USA steigen weiterhin sehr stark an.  </w:t>
            </w:r>
          </w:p>
          <w:p>
            <w:pPr>
              <w:pStyle w:val="Listenabsatz"/>
              <w:numPr>
                <w:ilvl w:val="1"/>
                <w:numId w:val="9"/>
              </w:numPr>
              <w:ind w:left="1017"/>
              <w:rPr>
                <w:sz w:val="22"/>
                <w:szCs w:val="22"/>
              </w:rPr>
            </w:pPr>
            <w:r>
              <w:rPr>
                <w:sz w:val="22"/>
                <w:szCs w:val="22"/>
              </w:rPr>
              <w:t>Länder mit 1.400-7.000 neuen Fällen/Tag</w:t>
            </w:r>
          </w:p>
          <w:p>
            <w:pPr>
              <w:pStyle w:val="Listenabsatz"/>
              <w:ind w:left="1017"/>
              <w:rPr>
                <w:sz w:val="22"/>
                <w:szCs w:val="22"/>
              </w:rPr>
            </w:pPr>
            <w:r>
              <w:rPr>
                <w:sz w:val="22"/>
                <w:szCs w:val="22"/>
              </w:rPr>
              <w:t xml:space="preserve"> Keine wesentlichen Änderungen </w:t>
            </w:r>
          </w:p>
          <w:p>
            <w:pPr>
              <w:pStyle w:val="Listenabsatz"/>
              <w:ind w:left="1017"/>
              <w:rPr>
                <w:sz w:val="22"/>
                <w:szCs w:val="22"/>
              </w:rPr>
            </w:pPr>
          </w:p>
          <w:p>
            <w:pPr>
              <w:rPr>
                <w:sz w:val="22"/>
                <w:szCs w:val="22"/>
              </w:rPr>
            </w:pPr>
            <w:r>
              <w:rPr>
                <w:sz w:val="22"/>
                <w:szCs w:val="22"/>
              </w:rPr>
              <w:t>Rückmeldung des BMG, dass Risikogebiete ab Montag 06.04.2020 00 Uhr angeschafft werden</w:t>
            </w:r>
          </w:p>
          <w:p>
            <w:pPr>
              <w:rPr>
                <w:sz w:val="22"/>
                <w:szCs w:val="22"/>
              </w:rPr>
            </w:pPr>
          </w:p>
          <w:p>
            <w:pPr>
              <w:pStyle w:val="Listenabsatz"/>
              <w:numPr>
                <w:ilvl w:val="1"/>
                <w:numId w:val="9"/>
              </w:numPr>
              <w:ind w:left="1017"/>
              <w:rPr>
                <w:sz w:val="22"/>
                <w:szCs w:val="22"/>
                <w:u w:val="single"/>
              </w:rPr>
            </w:pPr>
            <w:r>
              <w:rPr>
                <w:sz w:val="22"/>
                <w:szCs w:val="22"/>
                <w:u w:val="single"/>
              </w:rPr>
              <w:t xml:space="preserve">Norwegen </w:t>
            </w:r>
          </w:p>
          <w:p>
            <w:pPr>
              <w:pStyle w:val="Listenabsatz"/>
              <w:numPr>
                <w:ilvl w:val="2"/>
                <w:numId w:val="9"/>
              </w:numPr>
              <w:ind w:left="1443"/>
              <w:rPr>
                <w:sz w:val="22"/>
                <w:szCs w:val="22"/>
              </w:rPr>
            </w:pPr>
            <w:r>
              <w:rPr>
                <w:sz w:val="22"/>
                <w:szCs w:val="22"/>
              </w:rPr>
              <w:t xml:space="preserve">Der zweite Peak in der Kurve der COVID-19 Fallzahlen flacht ab. Mögliche Erklärung dafür ist noch unklar und wird nächste Woche nachgereicht.  </w:t>
            </w:r>
          </w:p>
          <w:p>
            <w:pPr>
              <w:pStyle w:val="Listenabsatz"/>
              <w:numPr>
                <w:ilvl w:val="1"/>
                <w:numId w:val="9"/>
              </w:numPr>
              <w:ind w:left="1017"/>
              <w:rPr>
                <w:sz w:val="22"/>
                <w:szCs w:val="22"/>
                <w:u w:val="single"/>
              </w:rPr>
            </w:pPr>
            <w:r>
              <w:rPr>
                <w:sz w:val="22"/>
                <w:szCs w:val="22"/>
                <w:u w:val="single"/>
              </w:rPr>
              <w:t>Indien (1.4  Mrd. Einwohner)</w:t>
            </w:r>
          </w:p>
          <w:p>
            <w:pPr>
              <w:pStyle w:val="Listenabsatz"/>
              <w:numPr>
                <w:ilvl w:val="2"/>
                <w:numId w:val="9"/>
              </w:numPr>
              <w:tabs>
                <w:tab w:val="left" w:pos="1443"/>
              </w:tabs>
              <w:ind w:left="1443"/>
              <w:rPr>
                <w:sz w:val="22"/>
                <w:szCs w:val="22"/>
              </w:rPr>
            </w:pPr>
            <w:r>
              <w:rPr>
                <w:sz w:val="22"/>
                <w:szCs w:val="22"/>
              </w:rPr>
              <w:t>Absolute Fallzahlen (2 088/ 56 Todesfälle; Fallsterblichkeit: 2, 7%.) verhältnismäßig niedrig, aber es zeigt sich ein starker Anstieg. Die Inzidenz ist 0,2/ 100 000 Einwohner. Es wird von einer Untererfassung ausgegangen und eine weitere Zunahme wird in Projektionen angenommen. Junge Bevölkerungsstruktur ist in diese Modellierung einbezogen. Hohe Tbc-Prävalenz sowie pulmonale Erkrankungen auf Grund von Luftverschmutzung sollten bei der Betrachtung bedacht werden.</w:t>
            </w:r>
          </w:p>
          <w:p>
            <w:pPr>
              <w:pStyle w:val="Listenabsatz"/>
              <w:numPr>
                <w:ilvl w:val="2"/>
                <w:numId w:val="9"/>
              </w:numPr>
              <w:tabs>
                <w:tab w:val="left" w:pos="1443"/>
              </w:tabs>
              <w:ind w:left="1443"/>
              <w:rPr>
                <w:sz w:val="22"/>
                <w:szCs w:val="22"/>
              </w:rPr>
            </w:pPr>
            <w:r>
              <w:rPr>
                <w:sz w:val="22"/>
                <w:szCs w:val="22"/>
              </w:rPr>
              <w:t xml:space="preserve">Die ersten importierten Fälle aus China wurden bereits am 31.01.2020 erfasst. </w:t>
            </w:r>
          </w:p>
          <w:p>
            <w:pPr>
              <w:pStyle w:val="Listenabsatz"/>
              <w:numPr>
                <w:ilvl w:val="2"/>
                <w:numId w:val="9"/>
              </w:numPr>
              <w:tabs>
                <w:tab w:val="left" w:pos="1443"/>
              </w:tabs>
              <w:ind w:left="1443"/>
              <w:rPr>
                <w:sz w:val="22"/>
                <w:szCs w:val="22"/>
              </w:rPr>
            </w:pPr>
            <w:r>
              <w:rPr>
                <w:sz w:val="22"/>
                <w:szCs w:val="22"/>
              </w:rPr>
              <w:t xml:space="preserve">Derzeit größtes Cluster umfasst 50 Fälle im Zusammenhang mit einer religiösen Veranstaltung am 30.03.3030 in Delhi. In den letzten Tagen zunehmenden Meldungen von Einzelfällen aus dem,  ist sehr dicht besiedelten (1 Mio. Einwohner auf 5 km²), </w:t>
            </w:r>
            <w:proofErr w:type="spellStart"/>
            <w:r>
              <w:rPr>
                <w:sz w:val="22"/>
                <w:szCs w:val="22"/>
              </w:rPr>
              <w:t>Dharavi</w:t>
            </w:r>
            <w:proofErr w:type="spellEnd"/>
            <w:r>
              <w:rPr>
                <w:sz w:val="22"/>
                <w:szCs w:val="22"/>
              </w:rPr>
              <w:t xml:space="preserve">-Slum in Mumbai. </w:t>
            </w:r>
          </w:p>
          <w:p>
            <w:pPr>
              <w:pStyle w:val="Listenabsatz"/>
              <w:numPr>
                <w:ilvl w:val="2"/>
                <w:numId w:val="9"/>
              </w:numPr>
              <w:tabs>
                <w:tab w:val="left" w:pos="1443"/>
              </w:tabs>
              <w:ind w:left="1443"/>
              <w:rPr>
                <w:sz w:val="22"/>
                <w:szCs w:val="22"/>
              </w:rPr>
            </w:pPr>
            <w:r>
              <w:rPr>
                <w:sz w:val="22"/>
                <w:szCs w:val="22"/>
              </w:rPr>
              <w:t xml:space="preserve">Wenige und </w:t>
            </w:r>
            <w:proofErr w:type="spellStart"/>
            <w:r>
              <w:rPr>
                <w:sz w:val="22"/>
                <w:szCs w:val="22"/>
              </w:rPr>
              <w:t>unselektive</w:t>
            </w:r>
            <w:proofErr w:type="spellEnd"/>
            <w:r>
              <w:rPr>
                <w:sz w:val="22"/>
                <w:szCs w:val="22"/>
              </w:rPr>
              <w:t xml:space="preserve"> Testung (Tests: 47.951 gesamt (Positivquote 5.2%) )</w:t>
            </w:r>
          </w:p>
          <w:p>
            <w:pPr>
              <w:pStyle w:val="Listenabsatz"/>
              <w:numPr>
                <w:ilvl w:val="2"/>
                <w:numId w:val="9"/>
              </w:numPr>
              <w:tabs>
                <w:tab w:val="left" w:pos="1443"/>
              </w:tabs>
              <w:ind w:left="1443"/>
              <w:rPr>
                <w:sz w:val="22"/>
                <w:szCs w:val="22"/>
              </w:rPr>
            </w:pPr>
            <w:r>
              <w:rPr>
                <w:sz w:val="22"/>
                <w:szCs w:val="22"/>
              </w:rPr>
              <w:t xml:space="preserve">Medizinische Infrastruktur: </w:t>
            </w:r>
          </w:p>
          <w:p>
            <w:pPr>
              <w:pStyle w:val="Listenabsatz"/>
              <w:tabs>
                <w:tab w:val="left" w:pos="1443"/>
              </w:tabs>
              <w:ind w:left="1443"/>
              <w:rPr>
                <w:sz w:val="22"/>
                <w:szCs w:val="22"/>
              </w:rPr>
            </w:pPr>
            <w:r>
              <w:rPr>
                <w:sz w:val="22"/>
                <w:szCs w:val="22"/>
              </w:rPr>
              <w:t xml:space="preserve">Isolationsbetten: 37,618 (1/84.000 Einwohner); Intensivbetten: 9,512; Beatmungsplätze: 8,432 </w:t>
            </w:r>
          </w:p>
          <w:p>
            <w:pPr>
              <w:pStyle w:val="Listenabsatz"/>
              <w:numPr>
                <w:ilvl w:val="2"/>
                <w:numId w:val="9"/>
              </w:numPr>
              <w:tabs>
                <w:tab w:val="left" w:pos="1443"/>
              </w:tabs>
              <w:ind w:left="1443"/>
              <w:rPr>
                <w:sz w:val="22"/>
                <w:szCs w:val="22"/>
              </w:rPr>
            </w:pPr>
            <w:r>
              <w:rPr>
                <w:sz w:val="22"/>
                <w:szCs w:val="22"/>
              </w:rPr>
              <w:t xml:space="preserve">Aktuelle Maßnahmen umfassen seit dem 24.03.2020 einen 21-tägigen landesweiten Lockdown, inklusive Schließungen öffentlicher Orte, Schließung der Grenzen zwischen den indischen Staaten, einer </w:t>
            </w:r>
            <w:r>
              <w:rPr>
                <w:sz w:val="22"/>
                <w:szCs w:val="22"/>
              </w:rPr>
              <w:lastRenderedPageBreak/>
              <w:t>Ausgangssperre landesweit, Schließung der Grenzen nach außen.</w:t>
            </w:r>
          </w:p>
          <w:p>
            <w:pPr>
              <w:pStyle w:val="Listenabsatz"/>
              <w:numPr>
                <w:ilvl w:val="2"/>
                <w:numId w:val="9"/>
              </w:numPr>
              <w:tabs>
                <w:tab w:val="left" w:pos="1443"/>
              </w:tabs>
              <w:ind w:left="1443"/>
              <w:rPr>
                <w:sz w:val="22"/>
                <w:szCs w:val="22"/>
              </w:rPr>
            </w:pPr>
            <w:r>
              <w:rPr>
                <w:sz w:val="22"/>
                <w:szCs w:val="22"/>
              </w:rPr>
              <w:t xml:space="preserve">Diese Maßnahmen haben eine Fluchtwelle von Wanderarbeitern aus urbanen in </w:t>
            </w:r>
            <w:proofErr w:type="spellStart"/>
            <w:r>
              <w:rPr>
                <w:sz w:val="22"/>
                <w:szCs w:val="22"/>
              </w:rPr>
              <w:t>ländl</w:t>
            </w:r>
            <w:proofErr w:type="spellEnd"/>
            <w:r>
              <w:rPr>
                <w:sz w:val="22"/>
                <w:szCs w:val="22"/>
              </w:rPr>
              <w:t xml:space="preserve">. Gebiete ausgelöst. Berichte über eine sehr drastische Umsetzung sowie hinsichtlich wissenschaftlicher Grundlage fragliche Maßnahmen (Desinfektion von ganzen Gruppen mit Chlorlösung). </w:t>
            </w:r>
          </w:p>
          <w:p>
            <w:pPr>
              <w:pStyle w:val="Listenabsatz"/>
              <w:numPr>
                <w:ilvl w:val="2"/>
                <w:numId w:val="9"/>
              </w:numPr>
              <w:tabs>
                <w:tab w:val="left" w:pos="1443"/>
              </w:tabs>
              <w:ind w:left="1443"/>
              <w:rPr>
                <w:sz w:val="22"/>
                <w:szCs w:val="22"/>
              </w:rPr>
            </w:pPr>
            <w:r>
              <w:rPr>
                <w:sz w:val="22"/>
                <w:szCs w:val="22"/>
              </w:rPr>
              <w:t>Erhöhung der Kapazitäten im Gesundheitswesen (vermehrte Produktion von PPE, Masken und Beatmungsgeräten) primär in den Großstädten. Strategie des Lockdowns wird bis zum Rückgang der Fallzahlen bestehen bleiben, Containment sowie Kontaktpersonennachverfolgung scheint derzeit nicht relevant und/oder umsetzbar zu sein.</w:t>
            </w:r>
          </w:p>
          <w:p>
            <w:pPr>
              <w:pStyle w:val="Listenabsatz"/>
              <w:numPr>
                <w:ilvl w:val="2"/>
                <w:numId w:val="9"/>
              </w:numPr>
              <w:tabs>
                <w:tab w:val="left" w:pos="1443"/>
              </w:tabs>
              <w:ind w:left="1443"/>
              <w:rPr>
                <w:sz w:val="22"/>
                <w:szCs w:val="22"/>
              </w:rPr>
            </w:pPr>
            <w:r>
              <w:rPr>
                <w:sz w:val="22"/>
                <w:szCs w:val="22"/>
              </w:rPr>
              <w:t xml:space="preserve">Bei fehlenden effektiven Maßnahmen werden 180 Mio. Fälle und 5 Mio. Todesfälle in 2020 vorhergesagt. </w:t>
            </w:r>
          </w:p>
          <w:p>
            <w:pPr>
              <w:pStyle w:val="Listenabsatz"/>
              <w:tabs>
                <w:tab w:val="left" w:pos="1443"/>
              </w:tabs>
              <w:ind w:left="1443"/>
              <w:rPr>
                <w:sz w:val="22"/>
                <w:szCs w:val="22"/>
              </w:rPr>
            </w:pPr>
          </w:p>
          <w:p>
            <w:pPr>
              <w:pStyle w:val="Listenabsatz"/>
              <w:numPr>
                <w:ilvl w:val="1"/>
                <w:numId w:val="9"/>
              </w:numPr>
              <w:ind w:left="1017"/>
              <w:rPr>
                <w:sz w:val="22"/>
                <w:szCs w:val="22"/>
                <w:u w:val="single"/>
              </w:rPr>
            </w:pPr>
            <w:r>
              <w:rPr>
                <w:sz w:val="22"/>
                <w:szCs w:val="22"/>
                <w:u w:val="single"/>
              </w:rPr>
              <w:t xml:space="preserve">SEARO/EMRO Region  </w:t>
            </w:r>
          </w:p>
          <w:p>
            <w:pPr>
              <w:pStyle w:val="Listenabsatz"/>
              <w:numPr>
                <w:ilvl w:val="2"/>
                <w:numId w:val="9"/>
              </w:numPr>
              <w:ind w:left="1443"/>
              <w:rPr>
                <w:sz w:val="22"/>
                <w:szCs w:val="22"/>
              </w:rPr>
            </w:pPr>
            <w:r>
              <w:rPr>
                <w:sz w:val="22"/>
                <w:szCs w:val="22"/>
              </w:rPr>
              <w:t xml:space="preserve">Die geographische Nähe Indiens mit den Entwicklungen/Maßnahmen haben ähnliche Reaktionen (Wanderbewegungen) in der EMRO-Region v.a. angrenzenden Staaten, </w:t>
            </w:r>
            <w:proofErr w:type="spellStart"/>
            <w:r>
              <w:rPr>
                <w:sz w:val="22"/>
                <w:szCs w:val="22"/>
              </w:rPr>
              <w:t>bsp.</w:t>
            </w:r>
            <w:proofErr w:type="spellEnd"/>
            <w:r>
              <w:rPr>
                <w:sz w:val="22"/>
                <w:szCs w:val="22"/>
              </w:rPr>
              <w:t xml:space="preserve"> Pakistan, ausgelöst.</w:t>
            </w:r>
          </w:p>
          <w:p>
            <w:pPr>
              <w:pStyle w:val="Listenabsatz"/>
              <w:numPr>
                <w:ilvl w:val="2"/>
                <w:numId w:val="9"/>
              </w:numPr>
              <w:ind w:left="1443"/>
              <w:rPr>
                <w:sz w:val="22"/>
                <w:szCs w:val="22"/>
              </w:rPr>
            </w:pPr>
            <w:r>
              <w:rPr>
                <w:sz w:val="22"/>
                <w:szCs w:val="22"/>
                <w:lang w:val="en-US"/>
              </w:rPr>
              <w:t>WHO-</w:t>
            </w:r>
            <w:proofErr w:type="spellStart"/>
            <w:r>
              <w:rPr>
                <w:sz w:val="22"/>
                <w:szCs w:val="22"/>
                <w:lang w:val="en-US"/>
              </w:rPr>
              <w:t>Ministerkonferenz</w:t>
            </w:r>
            <w:proofErr w:type="spellEnd"/>
            <w:r>
              <w:rPr>
                <w:sz w:val="22"/>
                <w:szCs w:val="22"/>
                <w:lang w:val="en-US"/>
              </w:rPr>
              <w:t xml:space="preserve"> der EMRO-</w:t>
            </w:r>
            <w:proofErr w:type="spellStart"/>
            <w:r>
              <w:rPr>
                <w:sz w:val="22"/>
                <w:szCs w:val="22"/>
                <w:lang w:val="en-US"/>
              </w:rPr>
              <w:t>Staaten</w:t>
            </w:r>
            <w:proofErr w:type="spellEnd"/>
            <w:r>
              <w:rPr>
                <w:sz w:val="22"/>
                <w:szCs w:val="22"/>
                <w:lang w:val="en-US"/>
              </w:rPr>
              <w:t xml:space="preserve">: </w:t>
            </w:r>
            <w:proofErr w:type="spellStart"/>
            <w:r>
              <w:rPr>
                <w:sz w:val="22"/>
                <w:szCs w:val="22"/>
                <w:lang w:val="en-US"/>
              </w:rPr>
              <w:t>Orientierung</w:t>
            </w:r>
            <w:proofErr w:type="spellEnd"/>
            <w:r>
              <w:rPr>
                <w:sz w:val="22"/>
                <w:szCs w:val="22"/>
                <w:lang w:val="en-US"/>
              </w:rPr>
              <w:t xml:space="preserve">/Adoption des </w:t>
            </w:r>
            <w:proofErr w:type="spellStart"/>
            <w:r>
              <w:rPr>
                <w:sz w:val="22"/>
                <w:szCs w:val="22"/>
                <w:lang w:val="en-US"/>
              </w:rPr>
              <w:t>chinesischen</w:t>
            </w:r>
            <w:proofErr w:type="spellEnd"/>
            <w:r>
              <w:rPr>
                <w:sz w:val="22"/>
                <w:szCs w:val="22"/>
                <w:lang w:val="en-US"/>
              </w:rPr>
              <w:t xml:space="preserve"> </w:t>
            </w:r>
            <w:proofErr w:type="spellStart"/>
            <w:r>
              <w:rPr>
                <w:sz w:val="22"/>
                <w:szCs w:val="22"/>
                <w:lang w:val="en-US"/>
              </w:rPr>
              <w:t>Vorgehens</w:t>
            </w:r>
            <w:proofErr w:type="spellEnd"/>
            <w:r>
              <w:rPr>
                <w:sz w:val="22"/>
                <w:szCs w:val="22"/>
                <w:lang w:val="en-US"/>
              </w:rPr>
              <w:t xml:space="preserve">: Containment (Early detection, early testing, early isolation of all cases, early treatment) und Mitigation (physical distancing, restriction of movement) </w:t>
            </w:r>
            <w:proofErr w:type="spellStart"/>
            <w:r>
              <w:rPr>
                <w:sz w:val="22"/>
                <w:szCs w:val="22"/>
                <w:lang w:val="en-US"/>
              </w:rPr>
              <w:t>sollen</w:t>
            </w:r>
            <w:proofErr w:type="spellEnd"/>
            <w:r>
              <w:rPr>
                <w:sz w:val="22"/>
                <w:szCs w:val="22"/>
                <w:lang w:val="en-US"/>
              </w:rPr>
              <w:t xml:space="preserve"> parallel </w:t>
            </w:r>
            <w:proofErr w:type="spellStart"/>
            <w:r>
              <w:rPr>
                <w:sz w:val="22"/>
                <w:szCs w:val="22"/>
                <w:lang w:val="en-US"/>
              </w:rPr>
              <w:t>implementiert</w:t>
            </w:r>
            <w:proofErr w:type="spellEnd"/>
            <w:r>
              <w:rPr>
                <w:sz w:val="22"/>
                <w:szCs w:val="22"/>
                <w:lang w:val="en-US"/>
              </w:rPr>
              <w:t xml:space="preserve"> </w:t>
            </w:r>
            <w:proofErr w:type="spellStart"/>
            <w:r>
              <w:rPr>
                <w:sz w:val="22"/>
                <w:szCs w:val="22"/>
                <w:lang w:val="en-US"/>
              </w:rPr>
              <w:t>werden</w:t>
            </w:r>
            <w:proofErr w:type="spellEnd"/>
            <w:r>
              <w:rPr>
                <w:sz w:val="22"/>
                <w:szCs w:val="22"/>
                <w:lang w:val="en-US"/>
              </w:rPr>
              <w:t xml:space="preserve">. </w:t>
            </w:r>
            <w:r>
              <w:rPr>
                <w:sz w:val="22"/>
                <w:szCs w:val="22"/>
              </w:rPr>
              <w:t xml:space="preserve">Isolierung zuhause ist in den Regionen wird als nicht durchführbar angesehen. </w:t>
            </w:r>
          </w:p>
          <w:p>
            <w:pPr>
              <w:pStyle w:val="Listenabsatz"/>
              <w:numPr>
                <w:ilvl w:val="2"/>
                <w:numId w:val="9"/>
              </w:numPr>
              <w:ind w:left="1443"/>
              <w:rPr>
                <w:sz w:val="22"/>
                <w:szCs w:val="22"/>
              </w:rPr>
            </w:pPr>
            <w:r>
              <w:rPr>
                <w:sz w:val="22"/>
                <w:szCs w:val="22"/>
              </w:rPr>
              <w:t>Iran ist aktuell der einzige Staat mit nachhaltiger Testung in der EMRO-Region</w:t>
            </w:r>
          </w:p>
          <w:p>
            <w:pPr>
              <w:pStyle w:val="Listenabsatz"/>
              <w:ind w:left="1443"/>
              <w:rPr>
                <w:sz w:val="22"/>
                <w:szCs w:val="22"/>
              </w:rPr>
            </w:pPr>
          </w:p>
          <w:p>
            <w:pPr>
              <w:pStyle w:val="Listenabsatz"/>
              <w:numPr>
                <w:ilvl w:val="1"/>
                <w:numId w:val="9"/>
              </w:numPr>
              <w:ind w:left="1017"/>
              <w:rPr>
                <w:sz w:val="22"/>
                <w:szCs w:val="22"/>
                <w:u w:val="single"/>
              </w:rPr>
            </w:pPr>
            <w:r>
              <w:rPr>
                <w:sz w:val="22"/>
                <w:szCs w:val="22"/>
                <w:u w:val="single"/>
              </w:rPr>
              <w:t xml:space="preserve">Durchführbarkeit von häuslicher Isolation in Deutschland </w:t>
            </w:r>
          </w:p>
          <w:p>
            <w:pPr>
              <w:pStyle w:val="Listenabsatz"/>
              <w:numPr>
                <w:ilvl w:val="2"/>
                <w:numId w:val="9"/>
              </w:numPr>
              <w:ind w:left="1443"/>
              <w:rPr>
                <w:sz w:val="22"/>
                <w:szCs w:val="22"/>
              </w:rPr>
            </w:pPr>
            <w:r>
              <w:rPr>
                <w:sz w:val="22"/>
                <w:szCs w:val="22"/>
              </w:rPr>
              <w:t xml:space="preserve">Im Papier zur ambulanten Betreuung/Management beschrieben </w:t>
            </w:r>
          </w:p>
          <w:p>
            <w:pPr>
              <w:pStyle w:val="Listenabsatz"/>
              <w:numPr>
                <w:ilvl w:val="2"/>
                <w:numId w:val="9"/>
              </w:numPr>
              <w:ind w:left="1443"/>
              <w:rPr>
                <w:sz w:val="22"/>
                <w:szCs w:val="22"/>
              </w:rPr>
            </w:pPr>
            <w:r>
              <w:rPr>
                <w:sz w:val="22"/>
                <w:szCs w:val="22"/>
              </w:rPr>
              <w:t>Ist stark von der Lebensstruktur abhängig und in Deutschland durchführbar, da die Compliance in der Bevölkerung hoch ist</w:t>
            </w:r>
          </w:p>
          <w:p>
            <w:pPr>
              <w:pStyle w:val="Listenabsatz"/>
              <w:numPr>
                <w:ilvl w:val="2"/>
                <w:numId w:val="9"/>
              </w:numPr>
              <w:ind w:left="1443"/>
              <w:rPr>
                <w:sz w:val="22"/>
                <w:szCs w:val="22"/>
              </w:rPr>
            </w:pPr>
            <w:r>
              <w:rPr>
                <w:sz w:val="22"/>
                <w:szCs w:val="22"/>
              </w:rPr>
              <w:t xml:space="preserve">Andere Ansätze sind nicht umsetzbar </w:t>
            </w:r>
          </w:p>
          <w:p>
            <w:pPr>
              <w:pStyle w:val="Listenabsatz"/>
              <w:numPr>
                <w:ilvl w:val="2"/>
                <w:numId w:val="9"/>
              </w:numPr>
              <w:ind w:left="1443"/>
              <w:rPr>
                <w:sz w:val="22"/>
                <w:szCs w:val="22"/>
              </w:rPr>
            </w:pPr>
            <w:r>
              <w:rPr>
                <w:sz w:val="22"/>
                <w:szCs w:val="22"/>
              </w:rPr>
              <w:t xml:space="preserve">In Berlin wird aktuell ein Krankenhaus zur Behandlung von ausschließlich COVID-Erkrankte entwickelt </w:t>
            </w:r>
          </w:p>
          <w:p>
            <w:pPr>
              <w:pStyle w:val="Listenabsatz"/>
              <w:numPr>
                <w:ilvl w:val="2"/>
                <w:numId w:val="9"/>
              </w:numPr>
              <w:ind w:left="1443"/>
              <w:rPr>
                <w:sz w:val="22"/>
                <w:szCs w:val="22"/>
              </w:rPr>
            </w:pPr>
            <w:r>
              <w:rPr>
                <w:sz w:val="22"/>
                <w:szCs w:val="22"/>
              </w:rPr>
              <w:t>Vulnerable Bevölkerungsgruppen (Obdachlose, Asylbewerberunterkünfte) dürfen nicht außer Acht gelassen werden. Ferienwohnungen können eine Lösung bieten.</w:t>
            </w:r>
          </w:p>
          <w:p>
            <w:pPr>
              <w:pStyle w:val="Listenabsatz"/>
              <w:numPr>
                <w:ilvl w:val="2"/>
                <w:numId w:val="9"/>
              </w:numPr>
              <w:ind w:left="1443"/>
              <w:rPr>
                <w:sz w:val="22"/>
                <w:szCs w:val="22"/>
              </w:rPr>
            </w:pPr>
            <w:r>
              <w:rPr>
                <w:sz w:val="22"/>
                <w:szCs w:val="22"/>
              </w:rPr>
              <w:t>Non-Compliance ist vereinzelt bekannt und wird bis zum gewissen Grad akzeptiert</w:t>
            </w:r>
          </w:p>
          <w:p>
            <w:pPr>
              <w:spacing w:line="276" w:lineRule="auto"/>
              <w:rPr>
                <w:b/>
                <w:sz w:val="22"/>
                <w:szCs w:val="22"/>
              </w:rPr>
            </w:pPr>
            <w:r>
              <w:rPr>
                <w:b/>
                <w:sz w:val="22"/>
                <w:szCs w:val="22"/>
              </w:rPr>
              <w:lastRenderedPageBreak/>
              <w:t xml:space="preserve">National </w:t>
            </w:r>
          </w:p>
          <w:p>
            <w:pPr>
              <w:spacing w:line="276" w:lineRule="auto"/>
              <w:rPr>
                <w:b/>
                <w:sz w:val="22"/>
                <w:szCs w:val="22"/>
              </w:rPr>
            </w:pPr>
          </w:p>
          <w:p>
            <w:pPr>
              <w:pStyle w:val="Listenabsatz"/>
              <w:numPr>
                <w:ilvl w:val="0"/>
                <w:numId w:val="9"/>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w:t>
            </w:r>
          </w:p>
          <w:p>
            <w:pPr>
              <w:pStyle w:val="Listenabsatz"/>
              <w:numPr>
                <w:ilvl w:val="1"/>
                <w:numId w:val="9"/>
              </w:numPr>
              <w:ind w:left="1017"/>
              <w:rPr>
                <w:sz w:val="22"/>
                <w:szCs w:val="22"/>
              </w:rPr>
            </w:pPr>
            <w:proofErr w:type="spellStart"/>
            <w:r>
              <w:rPr>
                <w:sz w:val="22"/>
                <w:szCs w:val="22"/>
              </w:rPr>
              <w:t>SurvNet</w:t>
            </w:r>
            <w:proofErr w:type="spellEnd"/>
            <w:r>
              <w:rPr>
                <w:sz w:val="22"/>
                <w:szCs w:val="22"/>
              </w:rPr>
              <w:t xml:space="preserve"> übermittelt: 76.696 (+ 6.174, 8%), davon  Todesfälle 1.017(+145)</w:t>
            </w:r>
          </w:p>
          <w:p>
            <w:pPr>
              <w:pStyle w:val="Listenabsatz"/>
              <w:numPr>
                <w:ilvl w:val="1"/>
                <w:numId w:val="9"/>
              </w:numPr>
              <w:ind w:left="1017"/>
              <w:rPr>
                <w:sz w:val="22"/>
                <w:szCs w:val="22"/>
              </w:rPr>
            </w:pPr>
            <w:r>
              <w:rPr>
                <w:sz w:val="22"/>
                <w:szCs w:val="22"/>
              </w:rPr>
              <w:t xml:space="preserve">Genesene: 23.800 </w:t>
            </w:r>
            <w:commentRangeStart w:id="0"/>
            <w:r>
              <w:rPr>
                <w:sz w:val="22"/>
                <w:szCs w:val="22"/>
              </w:rPr>
              <w:t>(Wenn kein Datum für Erkrankungsbeginn bekannt ist, wird das Meldedatum zur Berechnung der Genesung genutzt)</w:t>
            </w:r>
            <w:commentRangeEnd w:id="0"/>
            <w:r>
              <w:rPr>
                <w:rStyle w:val="Kommentarzeichen"/>
                <w:rFonts w:ascii="Scala Sans OT" w:hAnsi="Scala Sans OT"/>
                <w:lang w:eastAsia="de-DE"/>
              </w:rPr>
              <w:commentReference w:id="0"/>
            </w:r>
          </w:p>
          <w:p>
            <w:pPr>
              <w:pStyle w:val="Listenabsatz"/>
              <w:numPr>
                <w:ilvl w:val="1"/>
                <w:numId w:val="9"/>
              </w:numPr>
              <w:ind w:left="1017"/>
              <w:rPr>
                <w:ins w:id="1" w:author="Michaela Diercke" w:date="2020-04-05T23:31:00Z"/>
                <w:sz w:val="22"/>
                <w:szCs w:val="22"/>
              </w:rPr>
            </w:pPr>
            <w:r>
              <w:rPr>
                <w:sz w:val="22"/>
                <w:szCs w:val="22"/>
              </w:rPr>
              <w:t>Epidemiologische Kurve</w:t>
            </w:r>
            <w:ins w:id="2" w:author="Michaela Diercke" w:date="2020-04-05T23:31:00Z">
              <w:r>
                <w:rPr>
                  <w:sz w:val="22"/>
                  <w:szCs w:val="22"/>
                </w:rPr>
                <w:t xml:space="preserve"> nach Erkrankungsbeginn </w:t>
              </w:r>
            </w:ins>
            <w:r>
              <w:rPr>
                <w:sz w:val="22"/>
                <w:szCs w:val="22"/>
              </w:rPr>
              <w:t xml:space="preserve"> in Deutschland konnte auf Grund von technischen Problemen noch nicht ins Dashboard integriert werden.</w:t>
            </w:r>
          </w:p>
          <w:p>
            <w:pPr>
              <w:pStyle w:val="Listenabsatz"/>
              <w:numPr>
                <w:ilvl w:val="1"/>
                <w:numId w:val="9"/>
              </w:numPr>
              <w:ind w:left="1017"/>
              <w:rPr>
                <w:sz w:val="22"/>
                <w:szCs w:val="22"/>
              </w:rPr>
            </w:pPr>
            <w:del w:id="3" w:author="Michaela Diercke" w:date="2020-04-05T23:31:00Z">
              <w:r>
                <w:rPr>
                  <w:sz w:val="22"/>
                  <w:szCs w:val="22"/>
                </w:rPr>
                <w:delText xml:space="preserve"> </w:delText>
              </w:r>
            </w:del>
            <w:r>
              <w:rPr>
                <w:sz w:val="22"/>
                <w:szCs w:val="22"/>
              </w:rPr>
              <w:t xml:space="preserve">Eine Projektion von  Brockmann für Dt. ist verfügbar. </w:t>
            </w:r>
          </w:p>
          <w:p>
            <w:pPr>
              <w:pStyle w:val="Listenabsatz"/>
              <w:numPr>
                <w:ilvl w:val="1"/>
                <w:numId w:val="9"/>
              </w:numPr>
              <w:ind w:left="1017"/>
              <w:rPr>
                <w:sz w:val="22"/>
                <w:szCs w:val="22"/>
              </w:rPr>
            </w:pPr>
            <w:r>
              <w:rPr>
                <w:sz w:val="22"/>
                <w:szCs w:val="22"/>
              </w:rPr>
              <w:t xml:space="preserve">Expositionsorte International: </w:t>
            </w:r>
          </w:p>
          <w:p>
            <w:pPr>
              <w:pStyle w:val="Listenabsatz"/>
              <w:ind w:left="1017"/>
              <w:rPr>
                <w:sz w:val="22"/>
                <w:szCs w:val="22"/>
              </w:rPr>
            </w:pPr>
            <w:r>
              <w:rPr>
                <w:sz w:val="22"/>
                <w:szCs w:val="22"/>
              </w:rPr>
              <w:t xml:space="preserve">Österreich weiterhin häufigster Expositionsort (8.823 Anzahl der Fälle mit Nennung) </w:t>
            </w:r>
          </w:p>
          <w:p>
            <w:pPr>
              <w:pStyle w:val="Listenabsatz"/>
              <w:numPr>
                <w:ilvl w:val="1"/>
                <w:numId w:val="9"/>
              </w:numPr>
              <w:ind w:left="1017"/>
              <w:rPr>
                <w:sz w:val="22"/>
                <w:szCs w:val="22"/>
              </w:rPr>
            </w:pPr>
            <w:r>
              <w:rPr>
                <w:sz w:val="22"/>
                <w:szCs w:val="22"/>
              </w:rPr>
              <w:t xml:space="preserve">Trendanalyse BL: Alle dargestellten BL zeigen rückläufigen Trend </w:t>
            </w:r>
          </w:p>
          <w:p>
            <w:pPr>
              <w:pStyle w:val="Listenabsatz"/>
              <w:numPr>
                <w:ilvl w:val="1"/>
                <w:numId w:val="9"/>
              </w:numPr>
              <w:ind w:left="1017"/>
              <w:rPr>
                <w:sz w:val="22"/>
                <w:szCs w:val="22"/>
              </w:rPr>
            </w:pPr>
            <w:r>
              <w:rPr>
                <w:sz w:val="22"/>
                <w:szCs w:val="22"/>
              </w:rPr>
              <w:t>Geographische Verteilung: Schwerpunkt in BW, BY und NRW sichtbar</w:t>
            </w:r>
          </w:p>
          <w:p>
            <w:pPr>
              <w:pStyle w:val="Listenabsatz"/>
              <w:numPr>
                <w:ilvl w:val="1"/>
                <w:numId w:val="9"/>
              </w:numPr>
              <w:ind w:left="1017"/>
              <w:rPr>
                <w:sz w:val="22"/>
                <w:szCs w:val="22"/>
              </w:rPr>
            </w:pPr>
            <w:r>
              <w:rPr>
                <w:sz w:val="22"/>
                <w:szCs w:val="22"/>
              </w:rPr>
              <w:t xml:space="preserve">7-Tage-Inzidenz: </w:t>
            </w:r>
          </w:p>
          <w:p>
            <w:pPr>
              <w:pStyle w:val="Listenabsatz"/>
              <w:numPr>
                <w:ilvl w:val="0"/>
                <w:numId w:val="9"/>
              </w:numPr>
              <w:rPr>
                <w:sz w:val="22"/>
                <w:szCs w:val="22"/>
              </w:rPr>
            </w:pPr>
            <w:r>
              <w:rPr>
                <w:sz w:val="22"/>
                <w:szCs w:val="22"/>
              </w:rPr>
              <w:t>Neue Kategorie /Farbe &gt; 500- ≤ 1.000 für Tirschenreuth/BY eingeführt; Inzidenz 548.9/100 000</w:t>
            </w:r>
          </w:p>
          <w:p>
            <w:pPr>
              <w:pStyle w:val="Listenabsatz"/>
              <w:numPr>
                <w:ilvl w:val="0"/>
                <w:numId w:val="9"/>
              </w:numPr>
              <w:rPr>
                <w:sz w:val="22"/>
                <w:szCs w:val="22"/>
              </w:rPr>
            </w:pPr>
            <w:r>
              <w:rPr>
                <w:sz w:val="22"/>
                <w:szCs w:val="22"/>
              </w:rPr>
              <w:t>Derzeit 73 LK 51-100 Fälle/100.000 Einwohner und 21 &gt;100 Fälle/100.000 Einwohner</w:t>
            </w:r>
          </w:p>
          <w:p>
            <w:pPr>
              <w:pStyle w:val="Listenabsatz"/>
              <w:numPr>
                <w:ilvl w:val="1"/>
                <w:numId w:val="9"/>
              </w:numPr>
              <w:ind w:left="1017"/>
              <w:rPr>
                <w:sz w:val="22"/>
                <w:szCs w:val="22"/>
              </w:rPr>
            </w:pPr>
            <w:r>
              <w:rPr>
                <w:sz w:val="22"/>
                <w:szCs w:val="22"/>
              </w:rPr>
              <w:t xml:space="preserve">3-Tage/5-Tage-Inzidenz: Geringe Abnahme </w:t>
            </w:r>
          </w:p>
          <w:p>
            <w:pPr>
              <w:pStyle w:val="Listenabsatz"/>
              <w:numPr>
                <w:ilvl w:val="1"/>
                <w:numId w:val="9"/>
              </w:numPr>
              <w:ind w:left="1017"/>
              <w:rPr>
                <w:sz w:val="22"/>
                <w:szCs w:val="22"/>
                <w:u w:val="single"/>
              </w:rPr>
            </w:pPr>
            <w:r>
              <w:rPr>
                <w:sz w:val="22"/>
                <w:szCs w:val="22"/>
                <w:u w:val="single"/>
              </w:rPr>
              <w:t xml:space="preserve">Lage in Tirschenreuth: </w:t>
            </w:r>
          </w:p>
          <w:p>
            <w:pPr>
              <w:pStyle w:val="Listenabsatz"/>
              <w:numPr>
                <w:ilvl w:val="0"/>
                <w:numId w:val="9"/>
              </w:numPr>
              <w:rPr>
                <w:sz w:val="22"/>
                <w:szCs w:val="22"/>
              </w:rPr>
            </w:pPr>
            <w:r>
              <w:rPr>
                <w:sz w:val="22"/>
                <w:szCs w:val="22"/>
              </w:rPr>
              <w:t xml:space="preserve">Berufspendler (medizinisches Personal/Pflege) gelangen schwer über die tschechische Grenze und fehlen in der Patientenversorgung. Möglicher Export sowie Ausmaß von Erkrankungen in die angrenzenden LK sowie nach Tschechien ist unklar. Die aktuelle Situation (Bettenbelegung und Kapazität) aktuell unklar.  </w:t>
            </w:r>
          </w:p>
          <w:p>
            <w:pPr>
              <w:pStyle w:val="Listenabsatz"/>
              <w:numPr>
                <w:ilvl w:val="1"/>
                <w:numId w:val="9"/>
              </w:numPr>
              <w:ind w:left="1017"/>
              <w:rPr>
                <w:sz w:val="22"/>
                <w:szCs w:val="22"/>
              </w:rPr>
            </w:pPr>
            <w:r>
              <w:rPr>
                <w:sz w:val="22"/>
                <w:szCs w:val="22"/>
              </w:rPr>
              <w:t xml:space="preserve">Trendanalyse Kreise: </w:t>
            </w:r>
          </w:p>
          <w:p>
            <w:pPr>
              <w:pStyle w:val="Listenabsatz"/>
              <w:numPr>
                <w:ilvl w:val="2"/>
                <w:numId w:val="9"/>
              </w:numPr>
              <w:ind w:left="1443"/>
              <w:rPr>
                <w:sz w:val="22"/>
                <w:szCs w:val="22"/>
              </w:rPr>
            </w:pPr>
            <w:r>
              <w:rPr>
                <w:sz w:val="22"/>
                <w:szCs w:val="22"/>
              </w:rPr>
              <w:t xml:space="preserve">Trend in Heinsberg gleichbleibend, zahlreiche Nachmeldungen aus Köln, steigender Trend in Rosenheim </w:t>
            </w:r>
          </w:p>
          <w:p>
            <w:pPr>
              <w:pStyle w:val="Listenabsatz"/>
              <w:numPr>
                <w:ilvl w:val="1"/>
                <w:numId w:val="9"/>
              </w:numPr>
              <w:ind w:left="1017"/>
              <w:rPr>
                <w:sz w:val="22"/>
                <w:szCs w:val="22"/>
              </w:rPr>
            </w:pPr>
            <w:r>
              <w:rPr>
                <w:sz w:val="22"/>
                <w:szCs w:val="22"/>
              </w:rPr>
              <w:t xml:space="preserve">Alters- und Geschlechtsverteilung: Zunahme bei älteren Männern sichtbar. </w:t>
            </w:r>
          </w:p>
          <w:p>
            <w:pPr>
              <w:pStyle w:val="Listenabsatz"/>
              <w:numPr>
                <w:ilvl w:val="1"/>
                <w:numId w:val="9"/>
              </w:numPr>
              <w:ind w:left="1017"/>
              <w:rPr>
                <w:sz w:val="22"/>
                <w:szCs w:val="22"/>
              </w:rPr>
            </w:pPr>
            <w:r>
              <w:rPr>
                <w:sz w:val="22"/>
                <w:szCs w:val="22"/>
              </w:rPr>
              <w:t>DIVI-Intensivregister:</w:t>
            </w:r>
          </w:p>
          <w:p>
            <w:pPr>
              <w:pStyle w:val="Listenabsatz"/>
              <w:numPr>
                <w:ilvl w:val="2"/>
                <w:numId w:val="9"/>
              </w:numPr>
              <w:ind w:left="1443"/>
              <w:rPr>
                <w:sz w:val="22"/>
                <w:szCs w:val="22"/>
              </w:rPr>
            </w:pPr>
            <w:r>
              <w:rPr>
                <w:sz w:val="22"/>
                <w:szCs w:val="22"/>
              </w:rPr>
              <w:t>Derzeit 1.052 Kliniken/Abteilungen; viel Unsicherheit und Zielwert liegt viel höher</w:t>
            </w:r>
          </w:p>
          <w:p>
            <w:pPr>
              <w:pStyle w:val="Listenabsatz"/>
              <w:numPr>
                <w:ilvl w:val="2"/>
                <w:numId w:val="9"/>
              </w:numPr>
              <w:ind w:left="1443"/>
              <w:rPr>
                <w:sz w:val="22"/>
                <w:szCs w:val="22"/>
              </w:rPr>
            </w:pPr>
            <w:r>
              <w:rPr>
                <w:sz w:val="22"/>
                <w:szCs w:val="22"/>
              </w:rPr>
              <w:t>Unterschiedliche regionale Verteilung der Belegung, viele Regionen ohne COVID-Patienten auf Intensiv</w:t>
            </w:r>
          </w:p>
          <w:p>
            <w:pPr>
              <w:pStyle w:val="Listenabsatz"/>
              <w:numPr>
                <w:ilvl w:val="1"/>
                <w:numId w:val="9"/>
              </w:numPr>
              <w:ind w:left="1017"/>
              <w:rPr>
                <w:sz w:val="22"/>
                <w:szCs w:val="22"/>
              </w:rPr>
            </w:pPr>
            <w:r>
              <w:rPr>
                <w:sz w:val="22"/>
                <w:szCs w:val="22"/>
              </w:rPr>
              <w:t xml:space="preserve">HSC-TK: Frankreich führt viele Intensivverlegungen auf nationaler Ebene durch; Großer Dank an Dt. für Übernahme von intensivpflichtigen Patienten </w:t>
            </w:r>
          </w:p>
          <w:p>
            <w:pPr>
              <w:pStyle w:val="Listenabsatz"/>
              <w:numPr>
                <w:ilvl w:val="1"/>
                <w:numId w:val="9"/>
              </w:numPr>
              <w:ind w:left="1017"/>
              <w:rPr>
                <w:sz w:val="22"/>
                <w:szCs w:val="22"/>
              </w:rPr>
            </w:pPr>
            <w:r>
              <w:rPr>
                <w:sz w:val="22"/>
                <w:szCs w:val="22"/>
              </w:rPr>
              <w:t>Prof. Busse berichtet/berechnet Kapazitäten auf europäischer Ebene</w:t>
            </w:r>
          </w:p>
          <w:p>
            <w:pPr>
              <w:pStyle w:val="Listenabsatz"/>
              <w:numPr>
                <w:ilvl w:val="1"/>
                <w:numId w:val="9"/>
              </w:numPr>
              <w:ind w:left="1017"/>
              <w:rPr>
                <w:sz w:val="22"/>
                <w:szCs w:val="22"/>
              </w:rPr>
            </w:pPr>
            <w:r>
              <w:rPr>
                <w:sz w:val="22"/>
                <w:szCs w:val="22"/>
              </w:rPr>
              <w:t>Labortestungen: gleichbleibend</w:t>
            </w:r>
          </w:p>
          <w:p>
            <w:pPr>
              <w:pStyle w:val="Listenabsatz"/>
              <w:numPr>
                <w:ilvl w:val="1"/>
                <w:numId w:val="9"/>
              </w:numPr>
              <w:ind w:left="1017"/>
              <w:rPr>
                <w:sz w:val="22"/>
                <w:szCs w:val="22"/>
              </w:rPr>
            </w:pPr>
            <w:r>
              <w:rPr>
                <w:sz w:val="22"/>
                <w:szCs w:val="22"/>
              </w:rPr>
              <w:t>Euro-MOMO: unverändert</w:t>
            </w:r>
          </w:p>
          <w:p>
            <w:pPr>
              <w:pStyle w:val="Listenabsatz"/>
              <w:ind w:left="1017"/>
              <w:rPr>
                <w:sz w:val="22"/>
                <w:szCs w:val="22"/>
              </w:rPr>
            </w:pPr>
          </w:p>
          <w:p>
            <w:pPr>
              <w:pStyle w:val="Listenabsatz"/>
              <w:numPr>
                <w:ilvl w:val="1"/>
                <w:numId w:val="9"/>
              </w:numPr>
              <w:ind w:left="1017"/>
              <w:rPr>
                <w:sz w:val="22"/>
                <w:szCs w:val="22"/>
                <w:u w:val="single"/>
              </w:rPr>
            </w:pPr>
            <w:r>
              <w:rPr>
                <w:sz w:val="22"/>
                <w:szCs w:val="22"/>
                <w:u w:val="single"/>
              </w:rPr>
              <w:lastRenderedPageBreak/>
              <w:t xml:space="preserve">Amtshilfeersuchen: ZAST Halberstadt (ST)  </w:t>
            </w:r>
          </w:p>
          <w:p>
            <w:pPr>
              <w:pStyle w:val="Listenabsatz"/>
              <w:ind w:left="1017"/>
              <w:rPr>
                <w:sz w:val="22"/>
                <w:szCs w:val="22"/>
              </w:rPr>
            </w:pPr>
            <w:r>
              <w:rPr>
                <w:sz w:val="22"/>
                <w:szCs w:val="22"/>
              </w:rPr>
              <w:t xml:space="preserve">Ausbruch in einer zentralen Erstaufnahmeeinrichtung im Harz, aktuell ein Team vor Ort und wird ggf. mit MSF zusammenarbeiten; keine schweren Erkrankungen </w:t>
            </w:r>
          </w:p>
          <w:p>
            <w:pPr>
              <w:pStyle w:val="Listenabsatz"/>
              <w:ind w:left="1017"/>
              <w:rPr>
                <w:sz w:val="22"/>
                <w:szCs w:val="22"/>
              </w:rPr>
            </w:pPr>
          </w:p>
          <w:p>
            <w:pPr>
              <w:pStyle w:val="Listenabsatz"/>
              <w:numPr>
                <w:ilvl w:val="1"/>
                <w:numId w:val="9"/>
              </w:numPr>
              <w:ind w:left="1017"/>
              <w:rPr>
                <w:sz w:val="22"/>
                <w:szCs w:val="22"/>
                <w:u w:val="single"/>
              </w:rPr>
            </w:pPr>
            <w:r>
              <w:rPr>
                <w:sz w:val="22"/>
                <w:szCs w:val="22"/>
                <w:u w:val="single"/>
              </w:rPr>
              <w:t xml:space="preserve">Amtshilfeersuchen: </w:t>
            </w:r>
            <w:proofErr w:type="spellStart"/>
            <w:r>
              <w:rPr>
                <w:sz w:val="22"/>
                <w:szCs w:val="22"/>
                <w:u w:val="single"/>
              </w:rPr>
              <w:t>EvB</w:t>
            </w:r>
            <w:proofErr w:type="spellEnd"/>
            <w:r>
              <w:rPr>
                <w:sz w:val="22"/>
                <w:szCs w:val="22"/>
                <w:u w:val="single"/>
              </w:rPr>
              <w:t xml:space="preserve"> Potsdam (BB)</w:t>
            </w:r>
          </w:p>
          <w:p>
            <w:pPr>
              <w:pStyle w:val="Listenabsatz"/>
              <w:numPr>
                <w:ilvl w:val="0"/>
                <w:numId w:val="9"/>
              </w:numPr>
              <w:rPr>
                <w:sz w:val="22"/>
                <w:szCs w:val="22"/>
              </w:rPr>
            </w:pPr>
            <w:r>
              <w:rPr>
                <w:sz w:val="22"/>
                <w:szCs w:val="22"/>
              </w:rPr>
              <w:t xml:space="preserve">Aktuell FG 37 (Tim Eckmanns, Muna Abu Sin, Felix Moek/PAE) vor Ort </w:t>
            </w:r>
          </w:p>
          <w:p>
            <w:pPr>
              <w:pStyle w:val="Listenabsatz"/>
              <w:numPr>
                <w:ilvl w:val="0"/>
                <w:numId w:val="9"/>
              </w:numPr>
              <w:rPr>
                <w:sz w:val="22"/>
                <w:szCs w:val="22"/>
              </w:rPr>
            </w:pPr>
            <w:r>
              <w:rPr>
                <w:sz w:val="22"/>
                <w:szCs w:val="22"/>
              </w:rPr>
              <w:t>Über 50 Fälle mit einigen Todesfällen</w:t>
            </w:r>
          </w:p>
          <w:p>
            <w:pPr>
              <w:pStyle w:val="Listenabsatz"/>
              <w:numPr>
                <w:ilvl w:val="0"/>
                <w:numId w:val="9"/>
              </w:numPr>
              <w:rPr>
                <w:sz w:val="22"/>
                <w:szCs w:val="22"/>
              </w:rPr>
            </w:pPr>
            <w:r>
              <w:rPr>
                <w:sz w:val="22"/>
                <w:szCs w:val="22"/>
              </w:rPr>
              <w:t>Land und GA waren mit den durchgeführten Maßnahmen nicht zufrieden und heute findet eine Begehung statt</w:t>
            </w:r>
          </w:p>
          <w:p>
            <w:pPr>
              <w:pStyle w:val="Listenabsatz"/>
              <w:numPr>
                <w:ilvl w:val="0"/>
                <w:numId w:val="9"/>
              </w:numPr>
              <w:rPr>
                <w:sz w:val="22"/>
                <w:szCs w:val="22"/>
              </w:rPr>
            </w:pPr>
            <w:r>
              <w:rPr>
                <w:sz w:val="22"/>
                <w:szCs w:val="22"/>
              </w:rPr>
              <w:t xml:space="preserve">Kontrolle des Ausbruch erweist sich auf Grund von mangelnden und schnellen Testkapazitäten und fehlender Schutzausrüstung als schwierig </w:t>
            </w:r>
          </w:p>
          <w:p>
            <w:pPr>
              <w:pStyle w:val="Listenabsatz"/>
              <w:numPr>
                <w:ilvl w:val="0"/>
                <w:numId w:val="9"/>
              </w:numPr>
              <w:rPr>
                <w:sz w:val="22"/>
                <w:szCs w:val="22"/>
              </w:rPr>
            </w:pPr>
            <w:r>
              <w:rPr>
                <w:sz w:val="22"/>
                <w:szCs w:val="22"/>
              </w:rPr>
              <w:t xml:space="preserve">Weitere Updates Anfang nächster Woche </w:t>
            </w:r>
          </w:p>
          <w:p>
            <w:pPr>
              <w:pStyle w:val="Listenabsatz"/>
              <w:ind w:left="1080"/>
              <w:rPr>
                <w:sz w:val="22"/>
                <w:szCs w:val="22"/>
              </w:rPr>
            </w:pPr>
          </w:p>
          <w:p>
            <w:pPr>
              <w:pStyle w:val="Listenabsatz"/>
              <w:numPr>
                <w:ilvl w:val="1"/>
                <w:numId w:val="9"/>
              </w:numPr>
              <w:ind w:left="1017"/>
              <w:rPr>
                <w:sz w:val="22"/>
                <w:szCs w:val="22"/>
                <w:u w:val="single"/>
              </w:rPr>
            </w:pPr>
            <w:r>
              <w:rPr>
                <w:sz w:val="22"/>
                <w:szCs w:val="22"/>
                <w:u w:val="single"/>
              </w:rPr>
              <w:t xml:space="preserve">Amtshilfeersuchen: Unfallkrankenhaus Marzahn-Hellersdorf (BE) </w:t>
            </w:r>
          </w:p>
          <w:p>
            <w:pPr>
              <w:pStyle w:val="Listenabsatz"/>
              <w:numPr>
                <w:ilvl w:val="0"/>
                <w:numId w:val="9"/>
              </w:numPr>
              <w:rPr>
                <w:sz w:val="22"/>
                <w:szCs w:val="22"/>
              </w:rPr>
            </w:pPr>
            <w:r>
              <w:rPr>
                <w:sz w:val="22"/>
                <w:szCs w:val="22"/>
              </w:rPr>
              <w:t>Große Klinik mit zwei COVID-Stationen (Intensiv- und Normalstation) mit 25 Fällen unter dem Personal (3 nosokomiale Infektionen)</w:t>
            </w:r>
          </w:p>
          <w:p>
            <w:pPr>
              <w:pStyle w:val="Listenabsatz"/>
              <w:numPr>
                <w:ilvl w:val="0"/>
                <w:numId w:val="9"/>
              </w:numPr>
              <w:rPr>
                <w:sz w:val="22"/>
                <w:szCs w:val="22"/>
              </w:rPr>
            </w:pPr>
            <w:r>
              <w:rPr>
                <w:sz w:val="22"/>
                <w:szCs w:val="22"/>
              </w:rPr>
              <w:t>Problematisch ist die Zeitverzögerung im Rahmen der Testung (Ergebnisse liegen erst zwei/drei Tage später vor / Kapazitätsprobleme beim Labor Berlin)</w:t>
            </w:r>
          </w:p>
          <w:p>
            <w:pPr>
              <w:pStyle w:val="Listenabsatz"/>
              <w:numPr>
                <w:ilvl w:val="0"/>
                <w:numId w:val="9"/>
              </w:numPr>
              <w:rPr>
                <w:sz w:val="22"/>
                <w:szCs w:val="22"/>
              </w:rPr>
            </w:pPr>
            <w:r>
              <w:rPr>
                <w:sz w:val="22"/>
                <w:szCs w:val="22"/>
              </w:rPr>
              <w:t xml:space="preserve">Dringende Untersuchung/Screening von Personal (ca. 2000 Personen) notwendig um Ausbruchsgeschehen zu beherrschen </w:t>
            </w:r>
          </w:p>
          <w:p>
            <w:pPr>
              <w:pStyle w:val="Listenabsatz"/>
              <w:numPr>
                <w:ilvl w:val="0"/>
                <w:numId w:val="9"/>
              </w:numPr>
              <w:rPr>
                <w:sz w:val="22"/>
                <w:szCs w:val="22"/>
              </w:rPr>
            </w:pPr>
            <w:r>
              <w:rPr>
                <w:sz w:val="22"/>
                <w:szCs w:val="22"/>
              </w:rPr>
              <w:t>Weiteres Problem ist fehlende Ausrüstung v.a. MNS ist nicht für das gesamte Personal verfügbar</w:t>
            </w:r>
          </w:p>
          <w:p>
            <w:pPr>
              <w:pStyle w:val="Listenabsatz"/>
              <w:ind w:left="1080"/>
              <w:rPr>
                <w:sz w:val="22"/>
                <w:szCs w:val="22"/>
              </w:rPr>
            </w:pPr>
          </w:p>
          <w:p>
            <w:pPr>
              <w:pStyle w:val="Listenabsatz"/>
              <w:numPr>
                <w:ilvl w:val="1"/>
                <w:numId w:val="9"/>
              </w:numPr>
              <w:ind w:left="1017"/>
              <w:rPr>
                <w:sz w:val="22"/>
                <w:szCs w:val="22"/>
              </w:rPr>
            </w:pPr>
            <w:r>
              <w:rPr>
                <w:sz w:val="22"/>
                <w:szCs w:val="22"/>
              </w:rPr>
              <w:t xml:space="preserve">Testkapazitäten Labor am RKI </w:t>
            </w:r>
          </w:p>
          <w:p>
            <w:pPr>
              <w:pStyle w:val="Listenabsatz"/>
              <w:numPr>
                <w:ilvl w:val="0"/>
                <w:numId w:val="9"/>
              </w:numPr>
              <w:rPr>
                <w:sz w:val="22"/>
                <w:szCs w:val="22"/>
              </w:rPr>
            </w:pPr>
            <w:del w:id="4" w:author="Michel, Janine" w:date="2020-04-06T02:02:00Z">
              <w:r>
                <w:rPr>
                  <w:sz w:val="22"/>
                  <w:szCs w:val="22"/>
                </w:rPr>
                <w:delText xml:space="preserve">Aktuell </w:delText>
              </w:r>
            </w:del>
            <w:ins w:id="5" w:author="Michel, Janine" w:date="2020-04-06T02:02:00Z">
              <w:r>
                <w:rPr>
                  <w:sz w:val="22"/>
                  <w:szCs w:val="22"/>
                </w:rPr>
                <w:t xml:space="preserve">zunächst angestrebte </w:t>
              </w:r>
            </w:ins>
            <w:r>
              <w:rPr>
                <w:sz w:val="22"/>
                <w:szCs w:val="22"/>
              </w:rPr>
              <w:t>maximale Kapazität</w:t>
            </w:r>
            <w:ins w:id="6" w:author="Michel, Janine" w:date="2020-04-06T02:02:00Z">
              <w:r>
                <w:rPr>
                  <w:sz w:val="22"/>
                  <w:szCs w:val="22"/>
                </w:rPr>
                <w:t xml:space="preserve"> (200 Proben/Tag)</w:t>
              </w:r>
            </w:ins>
            <w:r>
              <w:rPr>
                <w:sz w:val="22"/>
                <w:szCs w:val="22"/>
              </w:rPr>
              <w:t xml:space="preserve"> am RKI erreicht (unter</w:t>
            </w:r>
            <w:ins w:id="7" w:author="Michel, Janine" w:date="2020-04-06T02:00:00Z">
              <w:r>
                <w:rPr>
                  <w:sz w:val="22"/>
                  <w:szCs w:val="22"/>
                </w:rPr>
                <w:t xml:space="preserve"> </w:t>
              </w:r>
            </w:ins>
            <w:r>
              <w:rPr>
                <w:sz w:val="22"/>
                <w:szCs w:val="22"/>
              </w:rPr>
              <w:t>anderem 164 Proben aus Reinickendorf )</w:t>
            </w:r>
            <w:ins w:id="8" w:author="Michel, Janine" w:date="2020-04-06T02:02:00Z">
              <w:r>
                <w:rPr>
                  <w:sz w:val="22"/>
                  <w:szCs w:val="22"/>
                </w:rPr>
                <w:t>, Labor erhält mehr als 200 Proben pro Tag,</w:t>
              </w:r>
            </w:ins>
            <w:ins w:id="9" w:author="Michel, Janine" w:date="2020-04-06T02:04:00Z">
              <w:r>
                <w:rPr>
                  <w:sz w:val="22"/>
                  <w:szCs w:val="22"/>
                </w:rPr>
                <w:t xml:space="preserve"> am WE weniger,</w:t>
              </w:r>
            </w:ins>
            <w:ins w:id="10" w:author="Michel, Janine" w:date="2020-04-06T02:02:00Z">
              <w:r>
                <w:rPr>
                  <w:sz w:val="22"/>
                  <w:szCs w:val="22"/>
                </w:rPr>
                <w:t xml:space="preserve"> weitere Aufstockung</w:t>
              </w:r>
            </w:ins>
            <w:ins w:id="11" w:author="Michel, Janine" w:date="2020-04-06T02:03:00Z">
              <w:r>
                <w:rPr>
                  <w:sz w:val="22"/>
                  <w:szCs w:val="22"/>
                </w:rPr>
                <w:t xml:space="preserve"> auf die gewünschten 1000 Proben/Tag</w:t>
              </w:r>
            </w:ins>
            <w:ins w:id="12" w:author="Michel, Janine" w:date="2020-04-06T02:02:00Z">
              <w:r>
                <w:rPr>
                  <w:sz w:val="22"/>
                  <w:szCs w:val="22"/>
                </w:rPr>
                <w:t xml:space="preserve"> möglich</w:t>
              </w:r>
            </w:ins>
          </w:p>
          <w:p>
            <w:pPr>
              <w:pStyle w:val="Listenabsatz"/>
              <w:numPr>
                <w:ilvl w:val="0"/>
                <w:numId w:val="9"/>
              </w:numPr>
              <w:rPr>
                <w:sz w:val="22"/>
                <w:szCs w:val="22"/>
              </w:rPr>
            </w:pPr>
            <w:r>
              <w:rPr>
                <w:sz w:val="22"/>
                <w:szCs w:val="22"/>
              </w:rPr>
              <w:t>Einschränkung durch Lieferschwierigkeiten</w:t>
            </w:r>
          </w:p>
          <w:p>
            <w:pPr>
              <w:pStyle w:val="Listenabsatz"/>
              <w:numPr>
                <w:ilvl w:val="0"/>
                <w:numId w:val="9"/>
              </w:numPr>
              <w:rPr>
                <w:sz w:val="22"/>
                <w:szCs w:val="22"/>
              </w:rPr>
            </w:pPr>
            <w:r>
              <w:rPr>
                <w:sz w:val="22"/>
                <w:szCs w:val="22"/>
              </w:rPr>
              <w:t xml:space="preserve">Handextraktion durch mehr Personal prinzipiell möglich und auf diese Weise könnte eine ausgewählte Anzahl von Proben abgenommen werden (Übernahme von 2.000 Proben nicht möglich) </w:t>
            </w:r>
          </w:p>
          <w:p>
            <w:pPr>
              <w:rPr>
                <w:sz w:val="22"/>
                <w:szCs w:val="22"/>
              </w:rPr>
            </w:pPr>
          </w:p>
          <w:p>
            <w:pPr>
              <w:pStyle w:val="Listenabsatz"/>
              <w:numPr>
                <w:ilvl w:val="1"/>
                <w:numId w:val="9"/>
              </w:numPr>
              <w:ind w:left="1017"/>
              <w:rPr>
                <w:sz w:val="22"/>
                <w:szCs w:val="22"/>
              </w:rPr>
            </w:pPr>
            <w:r>
              <w:rPr>
                <w:sz w:val="22"/>
                <w:szCs w:val="22"/>
              </w:rPr>
              <w:t xml:space="preserve">Herausforderungen im Umgang mit Ausbruchgeschehen </w:t>
            </w:r>
          </w:p>
          <w:p>
            <w:pPr>
              <w:pStyle w:val="Listenabsatz"/>
              <w:numPr>
                <w:ilvl w:val="0"/>
                <w:numId w:val="9"/>
              </w:numPr>
              <w:rPr>
                <w:sz w:val="22"/>
                <w:szCs w:val="22"/>
              </w:rPr>
            </w:pPr>
            <w:r>
              <w:rPr>
                <w:sz w:val="22"/>
                <w:szCs w:val="22"/>
              </w:rPr>
              <w:t>Nur adäquate räumliche Trennung und Screening von Personal/Testung von Gesunden ermöglichen Kontrolle über die Ausbruchsituation</w:t>
            </w:r>
          </w:p>
          <w:p>
            <w:pPr>
              <w:pStyle w:val="Listenabsatz"/>
              <w:numPr>
                <w:ilvl w:val="0"/>
                <w:numId w:val="9"/>
              </w:numPr>
              <w:rPr>
                <w:sz w:val="22"/>
                <w:szCs w:val="22"/>
              </w:rPr>
            </w:pPr>
            <w:r>
              <w:rPr>
                <w:sz w:val="22"/>
                <w:szCs w:val="22"/>
              </w:rPr>
              <w:t>International gibt es Beispiele für Leihmöglichkeiten/</w:t>
            </w:r>
          </w:p>
          <w:p>
            <w:pPr>
              <w:pStyle w:val="Listenabsatz"/>
              <w:ind w:left="1080"/>
              <w:rPr>
                <w:sz w:val="22"/>
                <w:szCs w:val="22"/>
              </w:rPr>
            </w:pPr>
            <w:r>
              <w:rPr>
                <w:sz w:val="22"/>
                <w:szCs w:val="22"/>
              </w:rPr>
              <w:t xml:space="preserve">Umverteilung für Equipment </w:t>
            </w:r>
          </w:p>
          <w:p>
            <w:pPr>
              <w:pStyle w:val="Listenabsatz"/>
              <w:numPr>
                <w:ilvl w:val="0"/>
                <w:numId w:val="9"/>
              </w:numPr>
              <w:rPr>
                <w:sz w:val="22"/>
                <w:szCs w:val="22"/>
              </w:rPr>
            </w:pPr>
            <w:r>
              <w:rPr>
                <w:sz w:val="22"/>
                <w:szCs w:val="22"/>
              </w:rPr>
              <w:t>Mobile Labore/</w:t>
            </w:r>
            <w:proofErr w:type="spellStart"/>
            <w:r>
              <w:rPr>
                <w:sz w:val="22"/>
                <w:szCs w:val="22"/>
              </w:rPr>
              <w:t>Testhubs</w:t>
            </w:r>
            <w:proofErr w:type="spellEnd"/>
            <w:r>
              <w:rPr>
                <w:sz w:val="22"/>
                <w:szCs w:val="22"/>
              </w:rPr>
              <w:t xml:space="preserve"> für nosokomiale Ausbrüche wären eine Möglichkeit schnelle zusätzliche Testung </w:t>
            </w:r>
            <w:r>
              <w:rPr>
                <w:sz w:val="22"/>
                <w:szCs w:val="22"/>
              </w:rPr>
              <w:lastRenderedPageBreak/>
              <w:t>durchzuführen</w:t>
            </w:r>
          </w:p>
          <w:p>
            <w:pPr>
              <w:rPr>
                <w:sz w:val="22"/>
                <w:szCs w:val="22"/>
              </w:rPr>
            </w:pPr>
          </w:p>
          <w:p>
            <w:pPr>
              <w:rPr>
                <w:sz w:val="22"/>
                <w:szCs w:val="22"/>
              </w:rPr>
            </w:pPr>
            <w:r>
              <w:rPr>
                <w:sz w:val="22"/>
                <w:szCs w:val="22"/>
              </w:rPr>
              <w:t xml:space="preserve">Am BMG gibt es eine zentrale Stelle, die Angebote zu Schutzausrüstung beispielsweise von Herstellern prüft  </w:t>
            </w:r>
          </w:p>
          <w:p>
            <w:pPr>
              <w:pStyle w:val="Listenabsatz"/>
              <w:ind w:left="1080"/>
              <w:rPr>
                <w:i/>
                <w:sz w:val="22"/>
                <w:szCs w:val="22"/>
              </w:rPr>
            </w:pPr>
          </w:p>
          <w:p>
            <w:pPr>
              <w:rPr>
                <w:i/>
                <w:sz w:val="22"/>
                <w:szCs w:val="22"/>
              </w:rPr>
            </w:pPr>
            <w:r>
              <w:rPr>
                <w:i/>
                <w:sz w:val="22"/>
                <w:szCs w:val="22"/>
              </w:rPr>
              <w:t xml:space="preserve">TODO: </w:t>
            </w:r>
          </w:p>
          <w:p>
            <w:pPr>
              <w:rPr>
                <w:i/>
                <w:sz w:val="22"/>
                <w:szCs w:val="22"/>
              </w:rPr>
            </w:pPr>
            <w:r>
              <w:rPr>
                <w:i/>
                <w:sz w:val="22"/>
                <w:szCs w:val="22"/>
              </w:rPr>
              <w:t>FG 32 und Linus Grabenhenrich (MF) schauen sich die Publikationen on Prof. Busse zu europäischen Lage an</w:t>
            </w:r>
          </w:p>
          <w:p>
            <w:pPr>
              <w:rPr>
                <w:i/>
                <w:sz w:val="22"/>
                <w:szCs w:val="22"/>
              </w:rPr>
            </w:pPr>
          </w:p>
          <w:p>
            <w:pPr>
              <w:rPr>
                <w:i/>
                <w:sz w:val="22"/>
                <w:szCs w:val="22"/>
              </w:rPr>
            </w:pPr>
            <w:r>
              <w:rPr>
                <w:i/>
                <w:sz w:val="22"/>
                <w:szCs w:val="22"/>
              </w:rPr>
              <w:t xml:space="preserve">ZBS1: Möglichkeiten ein Hilfsangebot des Labors am RKI zur Abnahme von Proben vom Labor Berlin prüfen     </w:t>
            </w:r>
          </w:p>
          <w:p>
            <w:pPr>
              <w:rPr>
                <w:i/>
                <w:sz w:val="22"/>
                <w:szCs w:val="22"/>
              </w:rPr>
            </w:pPr>
            <w:r>
              <w:rPr>
                <w:i/>
                <w:sz w:val="22"/>
                <w:szCs w:val="22"/>
              </w:rPr>
              <w:t xml:space="preserve">       </w:t>
            </w:r>
          </w:p>
          <w:p>
            <w:pPr>
              <w:rPr>
                <w:i/>
                <w:sz w:val="22"/>
                <w:szCs w:val="22"/>
              </w:rPr>
            </w:pPr>
            <w:r>
              <w:rPr>
                <w:i/>
                <w:sz w:val="22"/>
                <w:szCs w:val="22"/>
              </w:rPr>
              <w:t xml:space="preserve">Abt 1./ Hr. Mielke: Anpassung der Teststrategie </w:t>
            </w:r>
          </w:p>
          <w:p>
            <w:pPr>
              <w:rPr>
                <w:i/>
                <w:sz w:val="22"/>
                <w:szCs w:val="22"/>
              </w:rPr>
            </w:pPr>
          </w:p>
          <w:p>
            <w:pPr>
              <w:rPr>
                <w:i/>
                <w:sz w:val="22"/>
                <w:szCs w:val="22"/>
              </w:rPr>
            </w:pPr>
            <w:r>
              <w:rPr>
                <w:i/>
                <w:sz w:val="22"/>
                <w:szCs w:val="22"/>
              </w:rPr>
              <w:t xml:space="preserve">FG 32: Thema „Freiwilliger Ressourcenausgleich bei PSA“ als möglicher Umverteilungsmechanismus in die AGI einbringen und ans  </w:t>
            </w:r>
          </w:p>
          <w:p>
            <w:pPr>
              <w:rPr>
                <w:i/>
                <w:sz w:val="22"/>
                <w:szCs w:val="22"/>
              </w:rPr>
            </w:pPr>
            <w:r>
              <w:rPr>
                <w:i/>
                <w:sz w:val="22"/>
                <w:szCs w:val="22"/>
              </w:rPr>
              <w:t xml:space="preserve">BMG Lagezentrum die Anregung zum Aufruf von Spenden von MNS aus der Bevölkerung weiterleiten </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w:t>
            </w: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ins w:id="13" w:author="Michel, Janine" w:date="2020-04-06T02:00:00Z">
              <w:r>
                <w:rPr>
                  <w:sz w:val="22"/>
                  <w:szCs w:val="22"/>
                </w:rPr>
                <w:t>ZBS1</w:t>
              </w:r>
            </w:ins>
            <w:del w:id="14" w:author="Michel, Janine" w:date="2020-04-06T02:00:00Z">
              <w:r>
                <w:rPr>
                  <w:sz w:val="22"/>
                  <w:szCs w:val="22"/>
                </w:rPr>
                <w:delText>AL1</w:delText>
              </w:r>
            </w:del>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ns w:id="15" w:author="Michel, Janine" w:date="2020-04-06T02:04:00Z"/>
                <w:sz w:val="22"/>
                <w:szCs w:val="22"/>
              </w:rPr>
            </w:pPr>
          </w:p>
          <w:p>
            <w:pPr>
              <w:rPr>
                <w:ins w:id="16" w:author="Michel, Janine" w:date="2020-04-06T02:04:00Z"/>
                <w:sz w:val="22"/>
                <w:szCs w:val="22"/>
              </w:rPr>
            </w:pPr>
          </w:p>
          <w:p>
            <w:pPr>
              <w:rPr>
                <w:ins w:id="17" w:author="Michel, Janine" w:date="2020-04-06T02:04:00Z"/>
                <w:sz w:val="22"/>
                <w:szCs w:val="22"/>
              </w:rPr>
            </w:pPr>
          </w:p>
          <w:p>
            <w:pPr>
              <w:rPr>
                <w:sz w:val="22"/>
                <w:szCs w:val="22"/>
              </w:rPr>
            </w:pPr>
            <w:r>
              <w:rPr>
                <w:sz w:val="22"/>
                <w:szCs w:val="22"/>
              </w:rPr>
              <w:t>FG 37/alle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sz w:val="28"/>
              </w:rPr>
            </w:pPr>
          </w:p>
          <w:p>
            <w:pPr>
              <w:rPr>
                <w:b/>
                <w:sz w:val="22"/>
                <w:szCs w:val="22"/>
              </w:rPr>
            </w:pPr>
            <w:r>
              <w:rPr>
                <w:b/>
                <w:sz w:val="22"/>
                <w:szCs w:val="22"/>
              </w:rPr>
              <w:t>Empfänglichkeit Haustiere</w:t>
            </w:r>
          </w:p>
          <w:p>
            <w:pPr>
              <w:pStyle w:val="Listenabsatz"/>
              <w:numPr>
                <w:ilvl w:val="0"/>
                <w:numId w:val="10"/>
              </w:numPr>
              <w:ind w:left="592"/>
              <w:rPr>
                <w:sz w:val="22"/>
                <w:szCs w:val="22"/>
              </w:rPr>
            </w:pPr>
            <w:r>
              <w:rPr>
                <w:sz w:val="22"/>
                <w:szCs w:val="22"/>
              </w:rPr>
              <w:t>Infektion von und Transmission durch Katzen von Veterinärmedizinern/FLI beschrieben</w:t>
            </w:r>
          </w:p>
          <w:p>
            <w:pPr>
              <w:pStyle w:val="Listenabsatz"/>
              <w:numPr>
                <w:ilvl w:val="0"/>
                <w:numId w:val="10"/>
              </w:numPr>
              <w:ind w:left="592"/>
              <w:rPr>
                <w:sz w:val="22"/>
                <w:szCs w:val="22"/>
              </w:rPr>
            </w:pPr>
            <w:r>
              <w:rPr>
                <w:sz w:val="22"/>
                <w:szCs w:val="22"/>
              </w:rPr>
              <w:t>In Abstimmung mit FLI und Presse sollen die FAQ angepasst werden.  Geänderte FAQ liegen dem Lagezentrum vor.</w:t>
            </w:r>
          </w:p>
          <w:p>
            <w:pPr>
              <w:rPr>
                <w:sz w:val="22"/>
                <w:szCs w:val="22"/>
              </w:rPr>
            </w:pPr>
          </w:p>
          <w:p>
            <w:pPr>
              <w:rPr>
                <w:b/>
                <w:sz w:val="22"/>
                <w:szCs w:val="22"/>
              </w:rPr>
            </w:pPr>
            <w:r>
              <w:rPr>
                <w:b/>
                <w:sz w:val="22"/>
                <w:szCs w:val="22"/>
              </w:rPr>
              <w:t>Neue Erkenntnisse zu asymptomatischen Infektionsgeschehen</w:t>
            </w:r>
          </w:p>
          <w:p>
            <w:pPr>
              <w:pStyle w:val="Listenabsatz"/>
              <w:numPr>
                <w:ilvl w:val="0"/>
                <w:numId w:val="10"/>
              </w:numPr>
              <w:ind w:left="592"/>
              <w:rPr>
                <w:sz w:val="22"/>
                <w:szCs w:val="22"/>
              </w:rPr>
            </w:pPr>
            <w:r>
              <w:rPr>
                <w:sz w:val="22"/>
                <w:szCs w:val="22"/>
              </w:rPr>
              <w:t>Literatur wird aktuell zusammengetragen (15 Publikationen); Auswertung erfolgt über das Wochenende</w:t>
            </w:r>
          </w:p>
          <w:p>
            <w:pPr>
              <w:pStyle w:val="Listenabsatz"/>
              <w:numPr>
                <w:ilvl w:val="0"/>
                <w:numId w:val="10"/>
              </w:numPr>
              <w:ind w:left="592"/>
              <w:rPr>
                <w:sz w:val="22"/>
                <w:szCs w:val="22"/>
              </w:rPr>
            </w:pPr>
            <w:r>
              <w:rPr>
                <w:sz w:val="22"/>
                <w:szCs w:val="22"/>
              </w:rPr>
              <w:t xml:space="preserve">Unterstützung kann von der Bibliothek erfolgen </w:t>
            </w:r>
          </w:p>
          <w:p>
            <w:pPr>
              <w:rPr>
                <w:b/>
                <w:sz w:val="22"/>
                <w:szCs w:val="22"/>
              </w:rPr>
            </w:pPr>
          </w:p>
          <w:p>
            <w:pPr>
              <w:rPr>
                <w:b/>
                <w:sz w:val="22"/>
                <w:szCs w:val="22"/>
              </w:rPr>
            </w:pPr>
            <w:r>
              <w:rPr>
                <w:b/>
                <w:sz w:val="22"/>
                <w:szCs w:val="22"/>
              </w:rPr>
              <w:t xml:space="preserve">Untersuchungen zu genesenen COVID-19 Patienten </w:t>
            </w:r>
          </w:p>
          <w:p>
            <w:pPr>
              <w:pStyle w:val="Listenabsatz"/>
              <w:numPr>
                <w:ilvl w:val="0"/>
                <w:numId w:val="10"/>
              </w:numPr>
              <w:ind w:left="592"/>
              <w:rPr>
                <w:sz w:val="22"/>
                <w:szCs w:val="22"/>
              </w:rPr>
            </w:pPr>
            <w:r>
              <w:rPr>
                <w:sz w:val="22"/>
                <w:szCs w:val="22"/>
              </w:rPr>
              <w:t>Erfassung von genesenen COVID-19-Fällen am RKI ist noch nicht systematisch möglich</w:t>
            </w:r>
          </w:p>
          <w:p>
            <w:pPr>
              <w:pStyle w:val="Listenabsatz"/>
              <w:numPr>
                <w:ilvl w:val="0"/>
                <w:numId w:val="10"/>
              </w:numPr>
              <w:ind w:left="592"/>
              <w:rPr>
                <w:sz w:val="22"/>
                <w:szCs w:val="22"/>
              </w:rPr>
            </w:pPr>
            <w:r>
              <w:rPr>
                <w:sz w:val="22"/>
                <w:szCs w:val="22"/>
              </w:rPr>
              <w:t>Es liegen Angebote von Einzelpersonen dem RKI vor (2 Patienten aus Cottbus)</w:t>
            </w:r>
          </w:p>
          <w:p>
            <w:pPr>
              <w:pStyle w:val="Listenabsatz"/>
              <w:numPr>
                <w:ilvl w:val="0"/>
                <w:numId w:val="10"/>
              </w:numPr>
              <w:ind w:left="592"/>
              <w:rPr>
                <w:sz w:val="22"/>
                <w:szCs w:val="22"/>
              </w:rPr>
            </w:pPr>
            <w:r>
              <w:rPr>
                <w:sz w:val="22"/>
                <w:szCs w:val="22"/>
              </w:rPr>
              <w:t xml:space="preserve">Eine Möglichkeit wäre über klinische Netzwerke Patienten anzusprechen </w:t>
            </w:r>
          </w:p>
          <w:p>
            <w:pPr>
              <w:pStyle w:val="Listenabsatz"/>
              <w:numPr>
                <w:ilvl w:val="0"/>
                <w:numId w:val="10"/>
              </w:numPr>
              <w:ind w:left="592"/>
              <w:rPr>
                <w:sz w:val="22"/>
                <w:szCs w:val="22"/>
              </w:rPr>
            </w:pPr>
            <w:r>
              <w:rPr>
                <w:sz w:val="22"/>
                <w:szCs w:val="22"/>
              </w:rPr>
              <w:t xml:space="preserve">Aufruf von Genesenen zu Plasmaspende wird auf den 08.04.2020 verschoben </w:t>
            </w:r>
          </w:p>
          <w:p>
            <w:pPr>
              <w:pStyle w:val="Listenabsatz"/>
              <w:numPr>
                <w:ilvl w:val="0"/>
                <w:numId w:val="10"/>
              </w:numPr>
              <w:ind w:left="592"/>
              <w:rPr>
                <w:sz w:val="22"/>
                <w:szCs w:val="22"/>
              </w:rPr>
            </w:pPr>
            <w:r>
              <w:rPr>
                <w:sz w:val="22"/>
                <w:szCs w:val="22"/>
              </w:rPr>
              <w:t>Eine Kohortenstudie wäre sinnvoll und ist erwünscht, dies wurde bereits im Krisenstab angeregt und als Aufgabe vergeben</w:t>
            </w:r>
          </w:p>
          <w:p>
            <w:pPr>
              <w:pStyle w:val="Listenabsatz"/>
              <w:ind w:left="592"/>
              <w:rPr>
                <w:sz w:val="22"/>
                <w:szCs w:val="22"/>
              </w:rPr>
            </w:pPr>
          </w:p>
          <w:p>
            <w:pPr>
              <w:rPr>
                <w:i/>
                <w:sz w:val="22"/>
                <w:szCs w:val="22"/>
              </w:rPr>
            </w:pPr>
            <w:r>
              <w:rPr>
                <w:i/>
                <w:sz w:val="22"/>
                <w:szCs w:val="22"/>
              </w:rPr>
              <w:t xml:space="preserve">TODO: </w:t>
            </w:r>
          </w:p>
          <w:p>
            <w:pPr>
              <w:rPr>
                <w:i/>
                <w:sz w:val="22"/>
                <w:szCs w:val="22"/>
              </w:rPr>
            </w:pPr>
            <w:r>
              <w:rPr>
                <w:i/>
                <w:sz w:val="22"/>
                <w:szCs w:val="22"/>
              </w:rPr>
              <w:t xml:space="preserve">FG 35 und Presse prüfen und passen die FAQ in Bezug auf Transmission durch Katzen an </w:t>
            </w:r>
          </w:p>
          <w:p>
            <w:pPr>
              <w:rPr>
                <w:i/>
                <w:sz w:val="22"/>
                <w:szCs w:val="22"/>
              </w:rPr>
            </w:pPr>
          </w:p>
          <w:p>
            <w:pPr>
              <w:rPr>
                <w:i/>
                <w:sz w:val="22"/>
                <w:szCs w:val="22"/>
              </w:rPr>
            </w:pPr>
            <w:r>
              <w:rPr>
                <w:i/>
                <w:sz w:val="22"/>
                <w:szCs w:val="22"/>
              </w:rPr>
              <w:t xml:space="preserve">Lagezentrum soll in alten Krisenstabsprotokollen die Aufgabe zur </w:t>
            </w:r>
            <w:r>
              <w:rPr>
                <w:i/>
                <w:sz w:val="22"/>
                <w:szCs w:val="22"/>
              </w:rPr>
              <w:lastRenderedPageBreak/>
              <w:t xml:space="preserve">Planung einer Kohorte und die zuständige Abteilung identifizieren </w:t>
            </w:r>
          </w:p>
          <w:p>
            <w:pPr>
              <w:rPr>
                <w:i/>
                <w:sz w:val="22"/>
                <w:szCs w:val="22"/>
              </w:rPr>
            </w:pPr>
          </w:p>
          <w:p>
            <w:pPr>
              <w:rPr>
                <w:sz w:val="22"/>
                <w:szCs w:val="22"/>
              </w:rPr>
            </w:pPr>
            <w:r>
              <w:rPr>
                <w:i/>
                <w:sz w:val="22"/>
                <w:szCs w:val="22"/>
              </w:rPr>
              <w:t xml:space="preserve">FG36/IBBS klärt die Möglichkeit des Aufbaus eines klinischen Registers mit dem Ziel eine Kohorte aufzubauen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 1/</w:t>
            </w: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6"/>
              </w:numPr>
              <w:spacing w:after="120"/>
              <w:ind w:left="714" w:hanging="357"/>
              <w:rPr>
                <w:sz w:val="22"/>
                <w:szCs w:val="22"/>
              </w:rPr>
            </w:pPr>
            <w:r>
              <w:rPr>
                <w:sz w:val="22"/>
                <w:szCs w:val="22"/>
              </w:rPr>
              <w:t>Kein Änderungsbedarf</w:t>
            </w: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p>
          <w:p>
            <w:pPr>
              <w:rPr>
                <w:b/>
                <w:sz w:val="22"/>
                <w:szCs w:val="22"/>
              </w:rPr>
            </w:pPr>
            <w:r>
              <w:rPr>
                <w:b/>
                <w:sz w:val="22"/>
                <w:szCs w:val="22"/>
              </w:rPr>
              <w:t>BZgA</w:t>
            </w:r>
          </w:p>
          <w:p>
            <w:pPr>
              <w:pStyle w:val="Listenabsatz"/>
              <w:numPr>
                <w:ilvl w:val="0"/>
                <w:numId w:val="6"/>
              </w:numPr>
              <w:ind w:left="592"/>
              <w:rPr>
                <w:sz w:val="22"/>
                <w:szCs w:val="22"/>
              </w:rPr>
            </w:pPr>
            <w:r>
              <w:rPr>
                <w:sz w:val="22"/>
                <w:szCs w:val="22"/>
              </w:rPr>
              <w:t xml:space="preserve">Aufruf des BMG zur Plasmaspende für klinische Studie auf 08.04.2020 verschoben </w:t>
            </w:r>
          </w:p>
          <w:p>
            <w:pPr>
              <w:pStyle w:val="Listenabsatz"/>
              <w:numPr>
                <w:ilvl w:val="0"/>
                <w:numId w:val="6"/>
              </w:numPr>
              <w:ind w:left="592"/>
              <w:rPr>
                <w:sz w:val="22"/>
                <w:szCs w:val="22"/>
              </w:rPr>
            </w:pPr>
            <w:r>
              <w:rPr>
                <w:sz w:val="22"/>
                <w:szCs w:val="22"/>
              </w:rPr>
              <w:t xml:space="preserve">Die umfassenden Bezeichnung von Mund-Nasen-Maske/Schutz bietet juristische Herausforderungen, da nur Produkte mit bestimmten Standard diese Bezeichnung führen dürfen; um das zu umgehen soll ab jetzt Mund-Nasen-Bedeckung genutzt werden. </w:t>
            </w:r>
          </w:p>
          <w:p>
            <w:pPr>
              <w:rPr>
                <w:i/>
                <w:sz w:val="22"/>
                <w:szCs w:val="22"/>
              </w:rPr>
            </w:pPr>
            <w:r>
              <w:rPr>
                <w:i/>
                <w:sz w:val="22"/>
                <w:szCs w:val="22"/>
              </w:rPr>
              <w:t xml:space="preserve">TODO: Presse Wording entsprechend übernehmen und anpassen </w:t>
            </w:r>
          </w:p>
          <w:p>
            <w:pPr>
              <w:rPr>
                <w:b/>
                <w:sz w:val="22"/>
                <w:szCs w:val="22"/>
              </w:rPr>
            </w:pPr>
          </w:p>
          <w:p>
            <w:pPr>
              <w:rPr>
                <w:sz w:val="22"/>
                <w:szCs w:val="22"/>
              </w:rPr>
            </w:pPr>
            <w:r>
              <w:rPr>
                <w:b/>
                <w:sz w:val="22"/>
                <w:szCs w:val="22"/>
              </w:rPr>
              <w:t>Presse</w:t>
            </w:r>
          </w:p>
          <w:p>
            <w:pPr>
              <w:pStyle w:val="Listenabsatz"/>
              <w:numPr>
                <w:ilvl w:val="0"/>
                <w:numId w:val="11"/>
              </w:numPr>
              <w:ind w:left="592"/>
              <w:rPr>
                <w:sz w:val="22"/>
                <w:szCs w:val="22"/>
              </w:rPr>
            </w:pPr>
            <w:r>
              <w:rPr>
                <w:sz w:val="22"/>
                <w:szCs w:val="22"/>
              </w:rPr>
              <w:t xml:space="preserve">Zwei Publikationen im </w:t>
            </w:r>
            <w:proofErr w:type="spellStart"/>
            <w:r>
              <w:rPr>
                <w:sz w:val="22"/>
                <w:szCs w:val="22"/>
              </w:rPr>
              <w:t>EpiBull</w:t>
            </w:r>
            <w:proofErr w:type="spellEnd"/>
            <w:r>
              <w:rPr>
                <w:sz w:val="22"/>
                <w:szCs w:val="22"/>
              </w:rPr>
              <w:t xml:space="preserve"> zu Erfassung von Testung und Laborbasierter Surveillance erschienen</w:t>
            </w:r>
          </w:p>
          <w:p>
            <w:pPr>
              <w:pStyle w:val="Listenabsatz"/>
              <w:numPr>
                <w:ilvl w:val="0"/>
                <w:numId w:val="11"/>
              </w:numPr>
              <w:ind w:left="592"/>
              <w:rPr>
                <w:sz w:val="22"/>
                <w:szCs w:val="22"/>
              </w:rPr>
            </w:pPr>
            <w:r>
              <w:rPr>
                <w:sz w:val="22"/>
                <w:szCs w:val="22"/>
              </w:rPr>
              <w:t xml:space="preserve">Klärungsbedarf/Definitionen der folgenden Begriffen: Risikogruppe, vulnerable Gruppe, Risiko für schweren Verlauf notwendig. Im RKI Glossar gibt es bereits einige Definitionen dazu. </w:t>
            </w:r>
          </w:p>
          <w:p>
            <w:pPr>
              <w:pStyle w:val="Listenabsatz"/>
              <w:numPr>
                <w:ilvl w:val="0"/>
                <w:numId w:val="11"/>
              </w:numPr>
              <w:ind w:left="592"/>
              <w:rPr>
                <w:sz w:val="22"/>
                <w:szCs w:val="22"/>
              </w:rPr>
            </w:pPr>
            <w:r>
              <w:rPr>
                <w:sz w:val="22"/>
                <w:szCs w:val="22"/>
              </w:rPr>
              <w:t xml:space="preserve">Vermehrt Anfragen zur Ausrüstung und IPC in Behinderteneinrichtungen, eindeutige Einteilung abhängig von Grundsituation, Betreuungsart etc. </w:t>
            </w:r>
          </w:p>
          <w:p>
            <w:pPr>
              <w:pStyle w:val="Listenabsatz"/>
              <w:numPr>
                <w:ilvl w:val="0"/>
                <w:numId w:val="11"/>
              </w:numPr>
              <w:ind w:left="592"/>
              <w:rPr>
                <w:sz w:val="22"/>
                <w:szCs w:val="22"/>
              </w:rPr>
            </w:pPr>
            <w:r>
              <w:rPr>
                <w:sz w:val="22"/>
                <w:szCs w:val="22"/>
              </w:rPr>
              <w:t>Sehr viele Anfragen zu Kriterien anhand derer Kontaktbeschränkungen aufgehoben werden. Ein Vorschlag für das Wording wäre sehr hilfreich. Fallzahlen und R0 spielen aus epidemiologischer Sicht eine wichtige Rolle. Die Frage kann aktuell nicht beantwortet werden, da zahlreiche Faktoren (nicht nur infektionsepidemiologische Natur) reinspielen</w:t>
            </w:r>
          </w:p>
          <w:p>
            <w:pPr>
              <w:pStyle w:val="Listenabsatz"/>
              <w:ind w:left="592"/>
              <w:rPr>
                <w:sz w:val="22"/>
                <w:szCs w:val="22"/>
              </w:rPr>
            </w:pPr>
          </w:p>
          <w:p>
            <w:pPr>
              <w:rPr>
                <w:i/>
                <w:sz w:val="22"/>
                <w:szCs w:val="22"/>
              </w:rPr>
            </w:pPr>
            <w:r>
              <w:rPr>
                <w:i/>
                <w:sz w:val="22"/>
                <w:szCs w:val="22"/>
              </w:rPr>
              <w:t xml:space="preserve">TODO: </w:t>
            </w:r>
          </w:p>
          <w:p>
            <w:pPr>
              <w:rPr>
                <w:i/>
                <w:sz w:val="22"/>
                <w:szCs w:val="22"/>
              </w:rPr>
            </w:pPr>
            <w:r>
              <w:rPr>
                <w:i/>
                <w:sz w:val="22"/>
                <w:szCs w:val="22"/>
              </w:rPr>
              <w:t>Definitionsvorschlag zu „Risikogruppe, vulnerable Gruppe, Risiko für schweren Verlauf“ unter Nutzung des RKI Glossars durch FG 36 erstellt und mit BZgA/Presse abgestimmt</w:t>
            </w:r>
          </w:p>
          <w:p>
            <w:pPr>
              <w:rPr>
                <w:i/>
                <w:sz w:val="22"/>
                <w:szCs w:val="22"/>
              </w:rPr>
            </w:pPr>
          </w:p>
          <w:p>
            <w:pPr>
              <w:rPr>
                <w:i/>
                <w:sz w:val="22"/>
                <w:szCs w:val="22"/>
              </w:rPr>
            </w:pPr>
            <w:r>
              <w:rPr>
                <w:i/>
                <w:sz w:val="22"/>
                <w:szCs w:val="22"/>
              </w:rPr>
              <w:t>Presse: Kontakt wird mit dem Verband für Behinderteneinrichtungen aufnehmen und die Frage der eigenen Einordnung abklären um die Anfragen besser zu beantworten</w:t>
            </w:r>
          </w:p>
          <w:p>
            <w:pPr>
              <w:rPr>
                <w:i/>
                <w:sz w:val="22"/>
                <w:szCs w:val="22"/>
              </w:rPr>
            </w:pPr>
          </w:p>
          <w:p>
            <w:pPr>
              <w:rPr>
                <w:i/>
                <w:sz w:val="22"/>
                <w:szCs w:val="22"/>
              </w:rPr>
            </w:pPr>
          </w:p>
          <w:p>
            <w:pPr>
              <w:rPr>
                <w:i/>
                <w:color w:val="0070C0"/>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rPr>
                <w:b/>
                <w:sz w:val="28"/>
              </w:rPr>
            </w:pPr>
            <w:r>
              <w:rPr>
                <w:b/>
                <w:sz w:val="28"/>
              </w:rPr>
              <w:t xml:space="preserve">Strategie </w:t>
            </w:r>
          </w:p>
          <w:p>
            <w:pPr>
              <w:rPr>
                <w:b/>
                <w:sz w:val="28"/>
              </w:rPr>
            </w:pPr>
          </w:p>
          <w:p>
            <w:pPr>
              <w:rPr>
                <w:sz w:val="22"/>
                <w:szCs w:val="22"/>
              </w:rPr>
            </w:pPr>
            <w:r>
              <w:rPr>
                <w:b/>
              </w:rPr>
              <w:lastRenderedPageBreak/>
              <w:t xml:space="preserve">Große Strategiefragen </w:t>
            </w:r>
          </w:p>
          <w:p>
            <w:pPr>
              <w:pStyle w:val="Listenabsatz"/>
              <w:numPr>
                <w:ilvl w:val="0"/>
                <w:numId w:val="14"/>
              </w:numPr>
              <w:rPr>
                <w:b/>
              </w:rPr>
            </w:pPr>
            <w:r>
              <w:rPr>
                <w:b/>
                <w:sz w:val="22"/>
                <w:szCs w:val="22"/>
              </w:rPr>
              <w:t>Update Deeskalationsstrategie</w:t>
            </w:r>
          </w:p>
          <w:p>
            <w:pPr>
              <w:pStyle w:val="Listenabsatz"/>
              <w:rPr>
                <w:sz w:val="22"/>
                <w:szCs w:val="22"/>
              </w:rPr>
            </w:pPr>
            <w:r>
              <w:rPr>
                <w:sz w:val="22"/>
                <w:szCs w:val="22"/>
              </w:rPr>
              <w:t xml:space="preserve">Es gibt viele unterschiedliche Partner und die Arbeit ist sehr produktiv. Es wurden 4 Szenarien als Vorschläge erarbeitet. Szenario „Hammertanz mit Schild“ (Fallzahlkurve geht zurück, Maßnahmen werden schrittweise zurückgenommen mit bestimmten Auflagen, Schutz on vulnerablen Gruppen) wird favorisiert. Triggerpunkte/Werte, ab wann Maßnahmen zurückgenommen werden, werden von zahlreichen Faktoren bestimmt (R0, Fallzahlen, Containment, Auslastung der Betten, Testkapazitäten, Kontaktpersonennachverfolgung im Rahmen von Ausbrüchen/Cluster).  Bevor die Szenarien mit dem BMG geteilt werden, werden die Triggerpunkte/Messfaktoren präzisiert und differenziert dargestellt, da diese potentiell als Indikatoren genutzt werden, um Missverständnisse vorzubeugen. Farbgebung (Aktuell rot in allen Szenarien für ältere Bevölkerung)und Namen der Szenarien sollen angepasst werden, so dass sie für die politische Außenkommunikation geeignet sind.  </w:t>
            </w:r>
          </w:p>
          <w:p>
            <w:pPr>
              <w:pStyle w:val="Listenabsatz"/>
              <w:rPr>
                <w:sz w:val="22"/>
                <w:szCs w:val="22"/>
              </w:rPr>
            </w:pPr>
            <w:r>
              <w:rPr>
                <w:sz w:val="22"/>
                <w:szCs w:val="22"/>
              </w:rPr>
              <w:t xml:space="preserve">Viele Arbeitsgruppen in unterschiedlichen Ministerien, personellen und thematische Überschneidungen, arbeiten dazu. Die Vorschläge werden in einer Ministerialrunde, heute das erste Treffen, zusammengeführt. Der Prozess soll nächste Woche Freitag (10.04.2020) abgeschlossen sein. </w:t>
            </w:r>
          </w:p>
          <w:p>
            <w:pPr>
              <w:pStyle w:val="Listenabsatz"/>
              <w:rPr>
                <w:sz w:val="22"/>
                <w:szCs w:val="22"/>
              </w:rPr>
            </w:pPr>
          </w:p>
          <w:p>
            <w:pPr>
              <w:rPr>
                <w:i/>
                <w:sz w:val="22"/>
                <w:szCs w:val="22"/>
              </w:rPr>
            </w:pPr>
            <w:r>
              <w:rPr>
                <w:i/>
                <w:sz w:val="22"/>
                <w:szCs w:val="22"/>
              </w:rPr>
              <w:t xml:space="preserve">TODO: ZIG arbeitet besprochenen die Änderungen und Definitionen in die Strategie ein und teilt das Dokument mit dem BMG. </w:t>
            </w:r>
          </w:p>
          <w:p>
            <w:pPr>
              <w:pStyle w:val="Listenabsatz"/>
              <w:rPr>
                <w:sz w:val="22"/>
                <w:szCs w:val="22"/>
              </w:rPr>
            </w:pPr>
          </w:p>
          <w:p>
            <w:pPr>
              <w:pStyle w:val="Listenabsatz"/>
              <w:numPr>
                <w:ilvl w:val="0"/>
                <w:numId w:val="14"/>
              </w:numPr>
              <w:rPr>
                <w:b/>
                <w:sz w:val="22"/>
                <w:szCs w:val="22"/>
              </w:rPr>
            </w:pPr>
            <w:r>
              <w:rPr>
                <w:b/>
                <w:sz w:val="22"/>
                <w:szCs w:val="22"/>
              </w:rPr>
              <w:t>Anfrage BMG:  Epidemiologische Einschätzung des Potentials der Contact-Tracing-App</w:t>
            </w:r>
          </w:p>
          <w:p>
            <w:pPr>
              <w:pStyle w:val="Listenabsatz"/>
              <w:rPr>
                <w:sz w:val="22"/>
                <w:szCs w:val="22"/>
              </w:rPr>
            </w:pPr>
            <w:r>
              <w:rPr>
                <w:sz w:val="22"/>
                <w:szCs w:val="22"/>
              </w:rPr>
              <w:t xml:space="preserve">Erfahrungen aus asiatischen Ländern sowie Modellierungen können zur Einschätzung herangezogen werden. Technische Umsetzung ist voraussichtlich im April abgeschlossen. Machbarkeitsstudie/Pilotierung bei der Bundeswehr ist geplant. Die Teilnahme ist freiwillig somit sollte aus der Sicht des Datenschutzes es unproblematisch werden. Es hätte Potential die Arbeit der Gesundheitsämter zu beschleunigen, die Bedeutung der gesammelten Daten und daraus ergebenen Konsequenzen/Handlungsmöglichkeiten sollten kritisch beurteilt werden. </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Justus Benzler und Göran Kirchner mit Unterstützung von AL3 beantworten die Anfrage.  </w:t>
            </w:r>
          </w:p>
          <w:p>
            <w:pPr>
              <w:rPr>
                <w:b/>
                <w:sz w:val="22"/>
                <w:szCs w:val="22"/>
              </w:rPr>
            </w:pPr>
          </w:p>
          <w:p>
            <w:pPr>
              <w:rPr>
                <w:b/>
                <w:sz w:val="22"/>
                <w:szCs w:val="22"/>
              </w:rPr>
            </w:pPr>
            <w:r>
              <w:rPr>
                <w:b/>
                <w:sz w:val="22"/>
                <w:szCs w:val="22"/>
              </w:rPr>
              <w:t>RKI-interne strategische Fragen</w:t>
            </w:r>
          </w:p>
          <w:p>
            <w:pPr>
              <w:pStyle w:val="Listenabsatz"/>
              <w:numPr>
                <w:ilvl w:val="0"/>
                <w:numId w:val="15"/>
              </w:numPr>
              <w:rPr>
                <w:b/>
                <w:sz w:val="22"/>
                <w:szCs w:val="22"/>
              </w:rPr>
            </w:pPr>
            <w:r>
              <w:rPr>
                <w:b/>
                <w:sz w:val="22"/>
                <w:szCs w:val="22"/>
              </w:rPr>
              <w:t>Umgang mit Extrawünschen hinsichtlich Auswertung (BMI, Antes, Krause, …)</w:t>
            </w:r>
          </w:p>
          <w:p>
            <w:pPr>
              <w:ind w:firstLine="720"/>
              <w:rPr>
                <w:sz w:val="22"/>
                <w:szCs w:val="22"/>
              </w:rPr>
            </w:pPr>
            <w:r>
              <w:rPr>
                <w:sz w:val="22"/>
                <w:szCs w:val="22"/>
              </w:rPr>
              <w:t xml:space="preserve">Es kommen zahlreiche Anfragen bzgl. Datenabfragen und </w:t>
            </w:r>
          </w:p>
          <w:p>
            <w:pPr>
              <w:ind w:firstLine="720"/>
              <w:rPr>
                <w:sz w:val="22"/>
                <w:szCs w:val="22"/>
              </w:rPr>
            </w:pPr>
            <w:r>
              <w:rPr>
                <w:sz w:val="22"/>
                <w:szCs w:val="22"/>
              </w:rPr>
              <w:t xml:space="preserve">Auswertungen, die nicht über das Dashboard und </w:t>
            </w:r>
            <w:proofErr w:type="spellStart"/>
            <w:r>
              <w:rPr>
                <w:sz w:val="22"/>
                <w:szCs w:val="22"/>
              </w:rPr>
              <w:t>SurvNet</w:t>
            </w:r>
            <w:proofErr w:type="spellEnd"/>
            <w:r>
              <w:rPr>
                <w:sz w:val="22"/>
                <w:szCs w:val="22"/>
              </w:rPr>
              <w:t xml:space="preserve"> </w:t>
            </w:r>
          </w:p>
          <w:p>
            <w:pPr>
              <w:ind w:firstLine="720"/>
              <w:rPr>
                <w:sz w:val="22"/>
                <w:szCs w:val="22"/>
              </w:rPr>
            </w:pPr>
            <w:r>
              <w:rPr>
                <w:sz w:val="22"/>
                <w:szCs w:val="22"/>
              </w:rPr>
              <w:t xml:space="preserve">bedient werden. Das ist einerseits datenschutzrechtlich </w:t>
            </w:r>
          </w:p>
          <w:p>
            <w:pPr>
              <w:ind w:firstLine="720"/>
              <w:rPr>
                <w:sz w:val="22"/>
                <w:szCs w:val="22"/>
              </w:rPr>
            </w:pPr>
            <w:r>
              <w:rPr>
                <w:sz w:val="22"/>
                <w:szCs w:val="22"/>
              </w:rPr>
              <w:t>schwierig sowie aufwändig. Ein Standartdatensatz, der etwas</w:t>
            </w:r>
          </w:p>
          <w:p>
            <w:pPr>
              <w:ind w:firstLine="720"/>
              <w:rPr>
                <w:sz w:val="22"/>
                <w:szCs w:val="22"/>
              </w:rPr>
            </w:pPr>
            <w:r>
              <w:rPr>
                <w:sz w:val="22"/>
                <w:szCs w:val="22"/>
              </w:rPr>
              <w:lastRenderedPageBreak/>
              <w:t xml:space="preserve">detaillierter ist als bereits verfügbar, könnte eine Lösung </w:t>
            </w:r>
          </w:p>
          <w:p>
            <w:pPr>
              <w:ind w:firstLine="720"/>
              <w:rPr>
                <w:sz w:val="22"/>
                <w:szCs w:val="22"/>
              </w:rPr>
            </w:pPr>
            <w:r>
              <w:rPr>
                <w:sz w:val="22"/>
                <w:szCs w:val="22"/>
              </w:rPr>
              <w:t xml:space="preserve">bieten. Eine pauschale Lösung ist schwierig und die Anfragen </w:t>
            </w:r>
          </w:p>
          <w:p>
            <w:pPr>
              <w:ind w:firstLine="720"/>
              <w:rPr>
                <w:sz w:val="22"/>
                <w:szCs w:val="22"/>
              </w:rPr>
            </w:pPr>
            <w:r>
              <w:rPr>
                <w:sz w:val="22"/>
                <w:szCs w:val="22"/>
              </w:rPr>
              <w:t>sollen weiterhin einzeln geprüft werden.</w:t>
            </w:r>
          </w:p>
          <w:p>
            <w:pPr>
              <w:ind w:firstLine="720"/>
              <w:rPr>
                <w:sz w:val="22"/>
                <w:szCs w:val="22"/>
              </w:rPr>
            </w:pPr>
          </w:p>
          <w:p>
            <w:pPr>
              <w:pStyle w:val="Listenabsatz"/>
              <w:numPr>
                <w:ilvl w:val="0"/>
                <w:numId w:val="15"/>
              </w:numPr>
              <w:rPr>
                <w:b/>
                <w:sz w:val="22"/>
                <w:szCs w:val="22"/>
              </w:rPr>
            </w:pPr>
            <w:r>
              <w:rPr>
                <w:b/>
                <w:sz w:val="22"/>
                <w:szCs w:val="22"/>
              </w:rPr>
              <w:t xml:space="preserve">Vorschlag USA: „Wöchentlicher Chief </w:t>
            </w:r>
            <w:proofErr w:type="spellStart"/>
            <w:r>
              <w:rPr>
                <w:b/>
                <w:sz w:val="22"/>
                <w:szCs w:val="22"/>
              </w:rPr>
              <w:t>Advisors</w:t>
            </w:r>
            <w:proofErr w:type="spellEnd"/>
            <w:r>
              <w:rPr>
                <w:b/>
                <w:sz w:val="22"/>
                <w:szCs w:val="22"/>
              </w:rPr>
              <w:t xml:space="preserve"> Call“ (DE BMBF)</w:t>
            </w:r>
          </w:p>
          <w:p>
            <w:pPr>
              <w:pStyle w:val="Listenabsatz"/>
              <w:rPr>
                <w:i/>
                <w:sz w:val="22"/>
                <w:szCs w:val="22"/>
              </w:rPr>
            </w:pPr>
            <w:r>
              <w:rPr>
                <w:i/>
                <w:sz w:val="22"/>
                <w:szCs w:val="22"/>
              </w:rPr>
              <w:t xml:space="preserve">Nicht besprochen </w:t>
            </w:r>
          </w:p>
          <w:p>
            <w:pPr>
              <w:rPr>
                <w:b/>
                <w:sz w:val="22"/>
                <w:szCs w:val="22"/>
              </w:rPr>
            </w:pPr>
          </w:p>
          <w:p>
            <w:pPr>
              <w:pStyle w:val="Listenabsatz"/>
              <w:numPr>
                <w:ilvl w:val="0"/>
                <w:numId w:val="16"/>
              </w:numPr>
              <w:rPr>
                <w:b/>
                <w:sz w:val="22"/>
                <w:szCs w:val="22"/>
                <w:lang w:val="en-US"/>
              </w:rPr>
            </w:pPr>
            <w:proofErr w:type="spellStart"/>
            <w:r>
              <w:rPr>
                <w:b/>
                <w:sz w:val="22"/>
                <w:szCs w:val="22"/>
                <w:lang w:val="en-US"/>
              </w:rPr>
              <w:t>Anfrage</w:t>
            </w:r>
            <w:proofErr w:type="spellEnd"/>
            <w:r>
              <w:rPr>
                <w:b/>
                <w:sz w:val="22"/>
                <w:szCs w:val="22"/>
                <w:lang w:val="en-US"/>
              </w:rPr>
              <w:t xml:space="preserve"> IHME Covid-19 projections on healthcare capacity and utilization for the EEA/EU member countries and the UK</w:t>
            </w:r>
          </w:p>
          <w:p>
            <w:pPr>
              <w:pStyle w:val="Listenabsatz"/>
              <w:rPr>
                <w:sz w:val="22"/>
                <w:szCs w:val="22"/>
              </w:rPr>
            </w:pPr>
            <w:r>
              <w:rPr>
                <w:sz w:val="22"/>
                <w:szCs w:val="22"/>
              </w:rPr>
              <w:t>IHME möchte Analysen zu Kapazität und Nutzung des Gesundheitswesens für die EWR/EU-Mitgliedsländer und UK veröffentlichen und haben zwecks einer Kollaboration im Rahmen der Veröffentlichung Sebastian Haller und Thomas Ziese angefragt. Die Art der Beteiligung bzw. inhaltliche Mitgestaltung ist noch nicht abschließend geklärt. Sollte eine inhaltliche Beteiligung möglich sein wäre das eine gute Möglichkeit. Dazu sollen bilateraler Austausch zwischen ZIG und FG37 stattfinden.</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FG37 und ZIG tauschen sich aus und eruieren die Möglichkeiten der Beteiligung und entscheiden über möglicher Beteiligung. </w:t>
            </w:r>
          </w:p>
          <w:p>
            <w:pPr>
              <w:rPr>
                <w:b/>
                <w:sz w:val="22"/>
                <w:szCs w:val="22"/>
              </w:rPr>
            </w:pPr>
          </w:p>
          <w:p>
            <w:pPr>
              <w:pStyle w:val="Listenabsatz"/>
              <w:numPr>
                <w:ilvl w:val="0"/>
                <w:numId w:val="17"/>
              </w:numPr>
              <w:rPr>
                <w:b/>
                <w:sz w:val="22"/>
                <w:szCs w:val="22"/>
              </w:rPr>
            </w:pPr>
            <w:r>
              <w:rPr>
                <w:b/>
                <w:sz w:val="22"/>
                <w:szCs w:val="22"/>
              </w:rPr>
              <w:t>Publikationsanfragen: Entscheidung und Freigabe</w:t>
            </w:r>
          </w:p>
          <w:p>
            <w:pPr>
              <w:ind w:left="720"/>
              <w:rPr>
                <w:sz w:val="22"/>
                <w:szCs w:val="22"/>
              </w:rPr>
            </w:pPr>
            <w:r>
              <w:rPr>
                <w:sz w:val="22"/>
                <w:szCs w:val="22"/>
              </w:rPr>
              <w:t xml:space="preserve">Publikationsfreigaben kommen sehr kurzfristig rein und bedürfen inhaltlicher Prüfung. Dies soll weiterhin über den üblichen Dienstweg (in Ausnahmefällen per E-Mail) erfolgen. </w:t>
            </w:r>
          </w:p>
          <w:p>
            <w:pPr>
              <w:rPr>
                <w:b/>
                <w:sz w:val="22"/>
                <w:szCs w:val="22"/>
              </w:rPr>
            </w:pPr>
          </w:p>
          <w:p>
            <w:pPr>
              <w:rPr>
                <w:b/>
                <w:sz w:val="22"/>
                <w:szCs w:val="22"/>
              </w:rPr>
            </w:pPr>
          </w:p>
          <w:p>
            <w:pPr>
              <w:pStyle w:val="Listenabsatz"/>
              <w:numPr>
                <w:ilvl w:val="0"/>
                <w:numId w:val="17"/>
              </w:numPr>
              <w:rPr>
                <w:b/>
                <w:sz w:val="22"/>
                <w:szCs w:val="22"/>
              </w:rPr>
            </w:pPr>
            <w:r>
              <w:rPr>
                <w:b/>
                <w:sz w:val="22"/>
                <w:szCs w:val="22"/>
              </w:rPr>
              <w:t>Modernisierungsschub für die Verwaltung (z.B. auch Gesundheitsämter) Vgl. Protokoll des BMG-BMI-Krisenstabs (vom 26.3.20)</w:t>
            </w:r>
          </w:p>
          <w:p>
            <w:pPr>
              <w:pStyle w:val="Listenabsatz"/>
              <w:rPr>
                <w:sz w:val="22"/>
                <w:szCs w:val="22"/>
              </w:rPr>
            </w:pPr>
            <w:r>
              <w:rPr>
                <w:sz w:val="22"/>
                <w:szCs w:val="22"/>
              </w:rPr>
              <w:t xml:space="preserve">Der Vorschlag des Ministers jedem GA 50.000 Euro zur Aufrüstung zur Verfügung zu stellen kann hilfreich sein um fehlende IT-Infrastruktur zu implementieren und um die Digitalisierung voranzutreiben (beispielsweise Implementierung des Labormoduls im </w:t>
            </w:r>
            <w:proofErr w:type="spellStart"/>
            <w:r>
              <w:rPr>
                <w:sz w:val="22"/>
                <w:szCs w:val="22"/>
              </w:rPr>
              <w:t>SurvNet</w:t>
            </w:r>
            <w:proofErr w:type="spellEnd"/>
            <w:r>
              <w:rPr>
                <w:sz w:val="22"/>
                <w:szCs w:val="22"/>
              </w:rPr>
              <w:t xml:space="preserve">). Die tiefgreifenden Probleme des ÖGD (fehlendes Personal) werden damit nicht gelöst werden können. Länder werden punktuell angefragt, ob das als nützlich angesehen wird. </w:t>
            </w:r>
          </w:p>
          <w:p>
            <w:pPr>
              <w:pStyle w:val="Listenabsatz"/>
              <w:rPr>
                <w:color w:val="0070C0"/>
                <w:sz w:val="22"/>
                <w:szCs w:val="22"/>
              </w:rPr>
            </w:pPr>
          </w:p>
          <w:p>
            <w:pPr>
              <w:rPr>
                <w:i/>
                <w:sz w:val="22"/>
                <w:szCs w:val="22"/>
              </w:rPr>
            </w:pPr>
            <w:r>
              <w:rPr>
                <w:i/>
                <w:sz w:val="22"/>
                <w:szCs w:val="22"/>
              </w:rPr>
              <w:t>TODO: FG32 fragt in einzelnen BL nach.</w:t>
            </w:r>
          </w:p>
          <w:p>
            <w:pPr>
              <w:rPr>
                <w:i/>
                <w:sz w:val="22"/>
                <w:szCs w:val="22"/>
              </w:rPr>
            </w:pPr>
          </w:p>
          <w:p>
            <w:pPr>
              <w:rPr>
                <w:i/>
                <w:color w:val="0070C0"/>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LZIG/alle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AL3, 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rPr>
                <w:b/>
                <w:sz w:val="28"/>
              </w:rPr>
            </w:pPr>
            <w:r>
              <w:rPr>
                <w:b/>
                <w:sz w:val="28"/>
              </w:rPr>
              <w:t>Dokumente</w:t>
            </w:r>
          </w:p>
          <w:p>
            <w:pPr>
              <w:rPr>
                <w:b/>
                <w:sz w:val="22"/>
                <w:szCs w:val="22"/>
              </w:rPr>
            </w:pPr>
          </w:p>
          <w:p>
            <w:pPr>
              <w:rPr>
                <w:b/>
                <w:sz w:val="22"/>
                <w:szCs w:val="22"/>
              </w:rPr>
            </w:pPr>
            <w:r>
              <w:rPr>
                <w:b/>
                <w:sz w:val="22"/>
                <w:szCs w:val="22"/>
              </w:rPr>
              <w:t xml:space="preserve">Optionen zur getrennten Versorgung von COVID-19 Verdachtsfällen / Fällen und anderen Patienten im ambulanten und prästationären Bereich (Dokument </w:t>
            </w:r>
            <w:hyperlink r:id="rId11" w:history="1">
              <w:r>
                <w:rPr>
                  <w:rStyle w:val="Hyperlink"/>
                  <w:b/>
                  <w:sz w:val="22"/>
                  <w:szCs w:val="22"/>
                </w:rPr>
                <w:t>hier</w:t>
              </w:r>
            </w:hyperlink>
            <w:r>
              <w:rPr>
                <w:b/>
                <w:sz w:val="22"/>
                <w:szCs w:val="22"/>
              </w:rPr>
              <w:t>)</w:t>
            </w:r>
          </w:p>
          <w:p>
            <w:pPr>
              <w:ind w:left="720"/>
              <w:rPr>
                <w:sz w:val="22"/>
                <w:szCs w:val="22"/>
              </w:rPr>
            </w:pPr>
            <w:r>
              <w:rPr>
                <w:sz w:val="22"/>
                <w:szCs w:val="22"/>
              </w:rPr>
              <w:t xml:space="preserve">Rückfragen der KBV wurden adressiert und mit FG14/ABT1 </w:t>
            </w:r>
            <w:r>
              <w:rPr>
                <w:sz w:val="22"/>
                <w:szCs w:val="22"/>
              </w:rPr>
              <w:lastRenderedPageBreak/>
              <w:t xml:space="preserve">angeglichen. Es erfolgt eine Trennung zwischen Versorgung ambulant und stationär. Nach Abstimmung mit IBBS kann eine Veröffentlichung auf der Homepage erfolgen. </w:t>
            </w:r>
          </w:p>
          <w:p>
            <w:pPr>
              <w:rPr>
                <w:sz w:val="22"/>
                <w:szCs w:val="22"/>
              </w:rPr>
            </w:pPr>
          </w:p>
          <w:p>
            <w:pPr>
              <w:rPr>
                <w:i/>
                <w:sz w:val="22"/>
                <w:szCs w:val="22"/>
              </w:rPr>
            </w:pPr>
            <w:r>
              <w:rPr>
                <w:i/>
                <w:sz w:val="22"/>
                <w:szCs w:val="22"/>
              </w:rPr>
              <w:t xml:space="preserve">TODO: FG37 teilt den Entwurf mit IBBS. </w:t>
            </w:r>
          </w:p>
          <w:p>
            <w:pPr>
              <w:rPr>
                <w:sz w:val="22"/>
              </w:rPr>
            </w:pPr>
          </w:p>
        </w:tc>
        <w:tc>
          <w:tcPr>
            <w:tcW w:w="1492" w:type="dxa"/>
          </w:tcPr>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7</w:t>
            </w:r>
          </w:p>
        </w:tc>
        <w:tc>
          <w:tcPr>
            <w:tcW w:w="6795" w:type="dxa"/>
          </w:tcPr>
          <w:p>
            <w:pPr>
              <w:spacing w:after="120"/>
              <w:rPr>
                <w:b/>
                <w:sz w:val="28"/>
              </w:rPr>
            </w:pPr>
            <w:r>
              <w:rPr>
                <w:b/>
                <w:sz w:val="28"/>
              </w:rPr>
              <w:t>Labordiagnostik</w:t>
            </w:r>
          </w:p>
          <w:p>
            <w:pPr>
              <w:rPr>
                <w:b/>
                <w:sz w:val="22"/>
                <w:szCs w:val="22"/>
              </w:rPr>
            </w:pPr>
            <w:r>
              <w:rPr>
                <w:b/>
                <w:sz w:val="22"/>
                <w:szCs w:val="22"/>
              </w:rPr>
              <w:t>RKI interne Laborgruppe</w:t>
            </w:r>
          </w:p>
          <w:p>
            <w:pPr>
              <w:pStyle w:val="Listenabsatz"/>
              <w:numPr>
                <w:ilvl w:val="0"/>
                <w:numId w:val="12"/>
              </w:numPr>
              <w:ind w:left="592"/>
              <w:rPr>
                <w:sz w:val="22"/>
                <w:szCs w:val="22"/>
              </w:rPr>
            </w:pPr>
            <w:ins w:id="18" w:author="Michel, Janine" w:date="2020-04-06T01:57:00Z">
              <w:r>
                <w:rPr>
                  <w:sz w:val="22"/>
                  <w:szCs w:val="22"/>
                </w:rPr>
                <w:t xml:space="preserve">Ca. </w:t>
              </w:r>
            </w:ins>
            <w:r>
              <w:rPr>
                <w:sz w:val="22"/>
                <w:szCs w:val="22"/>
              </w:rPr>
              <w:t xml:space="preserve">3000 Proben analysiert, davon waren </w:t>
            </w:r>
            <w:ins w:id="19" w:author="Michel, Janine" w:date="2020-04-06T01:57:00Z">
              <w:r>
                <w:rPr>
                  <w:sz w:val="22"/>
                  <w:szCs w:val="22"/>
                </w:rPr>
                <w:t xml:space="preserve">ca. </w:t>
              </w:r>
            </w:ins>
            <w:r>
              <w:rPr>
                <w:sz w:val="22"/>
                <w:szCs w:val="22"/>
              </w:rPr>
              <w:t xml:space="preserve">500 Proben positiv </w:t>
            </w:r>
          </w:p>
          <w:p>
            <w:pPr>
              <w:pStyle w:val="Listenabsatz"/>
              <w:numPr>
                <w:ilvl w:val="0"/>
                <w:numId w:val="12"/>
              </w:numPr>
              <w:ind w:left="592"/>
              <w:rPr>
                <w:sz w:val="22"/>
                <w:szCs w:val="22"/>
              </w:rPr>
            </w:pPr>
            <w:r>
              <w:rPr>
                <w:sz w:val="22"/>
                <w:szCs w:val="22"/>
              </w:rPr>
              <w:t xml:space="preserve">Unterstützung ist </w:t>
            </w:r>
            <w:ins w:id="20" w:author="Michel, Janine" w:date="2020-04-06T01:57:00Z">
              <w:r>
                <w:rPr>
                  <w:sz w:val="22"/>
                  <w:szCs w:val="22"/>
                </w:rPr>
                <w:t xml:space="preserve">grundsätzlich </w:t>
              </w:r>
            </w:ins>
            <w:r>
              <w:rPr>
                <w:sz w:val="22"/>
                <w:szCs w:val="22"/>
              </w:rPr>
              <w:t>gut</w:t>
            </w:r>
            <w:ins w:id="21" w:author="Michel, Janine" w:date="2020-04-06T01:57:00Z">
              <w:r>
                <w:rPr>
                  <w:sz w:val="22"/>
                  <w:szCs w:val="22"/>
                </w:rPr>
                <w:t>, nicht von allen FGs im Haus gleichermaßen</w:t>
              </w:r>
            </w:ins>
            <w:r>
              <w:rPr>
                <w:sz w:val="22"/>
                <w:szCs w:val="22"/>
              </w:rPr>
              <w:t>; bei Zunahme der Proben muss zusätzliche Unterstützung rekrutiert und Schichten angepasst werden</w:t>
            </w:r>
          </w:p>
          <w:p>
            <w:pPr>
              <w:pStyle w:val="Listenabsatz"/>
              <w:numPr>
                <w:ilvl w:val="0"/>
                <w:numId w:val="12"/>
              </w:numPr>
              <w:ind w:left="592"/>
              <w:rPr>
                <w:sz w:val="22"/>
                <w:szCs w:val="22"/>
              </w:rPr>
            </w:pPr>
            <w:r>
              <w:rPr>
                <w:sz w:val="22"/>
                <w:szCs w:val="22"/>
              </w:rPr>
              <w:t>Zunehmende Anfragen zu serologischen Testung/Einzelne Proben aus den GA mit Frage nach durchgemachten Infektionen. Nachweis mit EUROIMMUN funktioniert bisher gut (4 Serumproben). Bisher verfügbaren Proben von asymptomatischen Personen dürfen ebenfalls getestet werden.</w:t>
            </w:r>
          </w:p>
          <w:p>
            <w:pPr>
              <w:pStyle w:val="Listenabsatz"/>
              <w:numPr>
                <w:ilvl w:val="0"/>
                <w:numId w:val="12"/>
              </w:numPr>
              <w:ind w:left="592"/>
              <w:rPr>
                <w:sz w:val="22"/>
                <w:szCs w:val="22"/>
              </w:rPr>
            </w:pPr>
            <w:r>
              <w:rPr>
                <w:sz w:val="22"/>
                <w:szCs w:val="22"/>
              </w:rPr>
              <w:t xml:space="preserve">PEI arbeitet an Evaluierung von serologischen Testen. Dopplungen sollten vermieden werden. </w:t>
            </w:r>
          </w:p>
          <w:p>
            <w:pPr>
              <w:pStyle w:val="Listenabsatz"/>
              <w:ind w:left="592"/>
              <w:rPr>
                <w:sz w:val="22"/>
                <w:szCs w:val="22"/>
              </w:rPr>
            </w:pPr>
          </w:p>
          <w:p>
            <w:pPr>
              <w:rPr>
                <w:i/>
                <w:sz w:val="22"/>
                <w:szCs w:val="22"/>
              </w:rPr>
            </w:pPr>
            <w:r>
              <w:rPr>
                <w:i/>
                <w:sz w:val="22"/>
                <w:szCs w:val="22"/>
              </w:rPr>
              <w:t>TODO: ZBS1 Kontakt mit PEI aufnehmen um Kollaboration zu serologischen Testung zu besprechen.</w:t>
            </w:r>
          </w:p>
          <w:p>
            <w:pPr>
              <w:rPr>
                <w:i/>
                <w:sz w:val="22"/>
                <w:szCs w:val="22"/>
              </w:rPr>
            </w:pPr>
          </w:p>
          <w:p>
            <w:pPr>
              <w:pStyle w:val="Listenabsatz"/>
              <w:numPr>
                <w:ilvl w:val="0"/>
                <w:numId w:val="12"/>
              </w:numPr>
              <w:ind w:left="592"/>
              <w:rPr>
                <w:sz w:val="22"/>
                <w:szCs w:val="22"/>
              </w:rPr>
            </w:pPr>
            <w:r>
              <w:rPr>
                <w:sz w:val="22"/>
                <w:szCs w:val="22"/>
              </w:rPr>
              <w:t xml:space="preserve">Selbstabnahmestudie: </w:t>
            </w:r>
          </w:p>
          <w:p>
            <w:pPr>
              <w:pStyle w:val="Listenabsatz"/>
              <w:ind w:left="592"/>
              <w:rPr>
                <w:sz w:val="22"/>
                <w:szCs w:val="22"/>
              </w:rPr>
            </w:pPr>
            <w:r>
              <w:rPr>
                <w:sz w:val="22"/>
                <w:szCs w:val="22"/>
              </w:rPr>
              <w:t>Proben aus dem DRK sind im RKI angekommen. Labor Berlin</w:t>
            </w:r>
            <w:ins w:id="22" w:author="Michel, Janine" w:date="2020-04-06T01:58:00Z">
              <w:r>
                <w:rPr>
                  <w:sz w:val="22"/>
                  <w:szCs w:val="22"/>
                </w:rPr>
                <w:t>/KL Corona</w:t>
              </w:r>
            </w:ins>
            <w:r>
              <w:rPr>
                <w:sz w:val="22"/>
                <w:szCs w:val="22"/>
              </w:rPr>
              <w:t xml:space="preserve"> leitet die Proben der Selbstabnahmestudie nicht weiter. Die Studie </w:t>
            </w:r>
            <w:ins w:id="23" w:author="Michel, Janine" w:date="2020-04-06T01:58:00Z">
              <w:r>
                <w:rPr>
                  <w:sz w:val="22"/>
                  <w:szCs w:val="22"/>
                </w:rPr>
                <w:t>be</w:t>
              </w:r>
            </w:ins>
            <w:r>
              <w:rPr>
                <w:sz w:val="22"/>
                <w:szCs w:val="22"/>
              </w:rPr>
              <w:t>steht aus zwei Proben: 1. ärztliche Abnahme</w:t>
            </w:r>
            <w:ins w:id="24" w:author="Michel, Janine" w:date="2020-04-06T01:59:00Z">
              <w:r>
                <w:rPr>
                  <w:sz w:val="22"/>
                  <w:szCs w:val="22"/>
                </w:rPr>
                <w:t xml:space="preserve"> in der</w:t>
              </w:r>
            </w:ins>
            <w:r>
              <w:rPr>
                <w:sz w:val="22"/>
                <w:szCs w:val="22"/>
              </w:rPr>
              <w:t xml:space="preserve"> </w:t>
            </w:r>
            <w:ins w:id="25" w:author="Michel, Janine" w:date="2020-04-06T01:59:00Z">
              <w:r>
                <w:rPr>
                  <w:sz w:val="22"/>
                  <w:szCs w:val="22"/>
                </w:rPr>
                <w:t>Charité,</w:t>
              </w:r>
            </w:ins>
            <w:r>
              <w:rPr>
                <w:sz w:val="22"/>
                <w:szCs w:val="22"/>
              </w:rPr>
              <w:t xml:space="preserve"> </w:t>
            </w:r>
            <w:ins w:id="26" w:author="Michel, Janine" w:date="2020-04-06T01:59:00Z">
              <w:r>
                <w:rPr>
                  <w:sz w:val="22"/>
                  <w:szCs w:val="22"/>
                </w:rPr>
                <w:t xml:space="preserve">untersucht </w:t>
              </w:r>
            </w:ins>
            <w:r>
              <w:rPr>
                <w:sz w:val="22"/>
                <w:szCs w:val="22"/>
              </w:rPr>
              <w:t xml:space="preserve">im Labor Berlin/2. Selbstabstriche gingen direkt an das RKI. FG 36 unterstützt bei der schwierigen Kommunikation. </w:t>
            </w:r>
          </w:p>
          <w:p>
            <w:pPr>
              <w:pStyle w:val="Listenabsatz"/>
              <w:ind w:left="592"/>
              <w:rPr>
                <w:sz w:val="22"/>
                <w:szCs w:val="22"/>
              </w:rPr>
            </w:pPr>
          </w:p>
          <w:p>
            <w:pPr>
              <w:rPr>
                <w:i/>
                <w:sz w:val="22"/>
                <w:szCs w:val="22"/>
              </w:rPr>
            </w:pPr>
            <w:r>
              <w:rPr>
                <w:i/>
                <w:sz w:val="22"/>
                <w:szCs w:val="22"/>
              </w:rPr>
              <w:t>TODO: Frau Michel</w:t>
            </w:r>
            <w:del w:id="27" w:author="Michel, Janine" w:date="2020-04-06T01:59:00Z">
              <w:r>
                <w:rPr>
                  <w:i/>
                  <w:sz w:val="22"/>
                  <w:szCs w:val="22"/>
                </w:rPr>
                <w:delText>s</w:delText>
              </w:r>
            </w:del>
            <w:r>
              <w:rPr>
                <w:i/>
                <w:sz w:val="22"/>
                <w:szCs w:val="22"/>
              </w:rPr>
              <w:t xml:space="preserve"> teilt einen Entwurf für eine Anfrage (E-Mail) mit Herr Wieler und Herr Schaade</w:t>
            </w:r>
          </w:p>
          <w:p>
            <w:pPr>
              <w:rPr>
                <w:sz w:val="22"/>
                <w:szCs w:val="22"/>
              </w:rPr>
            </w:pPr>
          </w:p>
          <w:p>
            <w:pPr>
              <w:rPr>
                <w:b/>
                <w:sz w:val="22"/>
                <w:szCs w:val="22"/>
              </w:rPr>
            </w:pPr>
            <w:r>
              <w:rPr>
                <w:b/>
                <w:sz w:val="22"/>
                <w:szCs w:val="22"/>
              </w:rPr>
              <w:t>Grippesaison/</w:t>
            </w:r>
            <w:proofErr w:type="spellStart"/>
            <w:r>
              <w:rPr>
                <w:b/>
                <w:sz w:val="22"/>
                <w:szCs w:val="22"/>
              </w:rPr>
              <w:t>Sentinell</w:t>
            </w:r>
            <w:proofErr w:type="spellEnd"/>
            <w:r>
              <w:rPr>
                <w:b/>
                <w:sz w:val="22"/>
                <w:szCs w:val="22"/>
              </w:rPr>
              <w:t xml:space="preserve"> </w:t>
            </w:r>
          </w:p>
          <w:p>
            <w:pPr>
              <w:pStyle w:val="Listenabsatz"/>
              <w:numPr>
                <w:ilvl w:val="0"/>
                <w:numId w:val="18"/>
              </w:numPr>
              <w:rPr>
                <w:sz w:val="22"/>
                <w:szCs w:val="22"/>
              </w:rPr>
            </w:pPr>
            <w:r>
              <w:rPr>
                <w:sz w:val="22"/>
                <w:szCs w:val="22"/>
              </w:rPr>
              <w:t>Sporadische Nachweise bei zurückgehender Probenzahl</w:t>
            </w:r>
          </w:p>
          <w:p>
            <w:pPr>
              <w:pStyle w:val="Listenabsatz"/>
              <w:numPr>
                <w:ilvl w:val="0"/>
                <w:numId w:val="18"/>
              </w:numPr>
              <w:rPr>
                <w:sz w:val="22"/>
                <w:szCs w:val="22"/>
              </w:rPr>
            </w:pPr>
            <w:r>
              <w:rPr>
                <w:sz w:val="22"/>
                <w:szCs w:val="22"/>
              </w:rPr>
              <w:t xml:space="preserve">14. KW:  57 Proben und keinem Nachweis </w:t>
            </w:r>
          </w:p>
          <w:p>
            <w:pPr>
              <w:pStyle w:val="Listenabsatz"/>
              <w:numPr>
                <w:ilvl w:val="0"/>
                <w:numId w:val="18"/>
              </w:numPr>
              <w:rPr>
                <w:sz w:val="22"/>
                <w:szCs w:val="22"/>
              </w:rPr>
            </w:pPr>
            <w:r>
              <w:rPr>
                <w:sz w:val="22"/>
                <w:szCs w:val="22"/>
              </w:rPr>
              <w:t>Möglicher Grund ist die Abnahme von ARE insgesamt</w:t>
            </w:r>
          </w:p>
          <w:p>
            <w:pPr>
              <w:pStyle w:val="Listenabsatz"/>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ins w:id="28" w:author="Michel, Janine" w:date="2020-04-06T01:56:00Z">
              <w:r>
                <w:rPr>
                  <w:sz w:val="22"/>
                  <w:szCs w:val="22"/>
                </w:rPr>
                <w:t>ZBS1</w:t>
              </w:r>
            </w:ins>
            <w:del w:id="29" w:author="Michel, Janine" w:date="2020-04-06T01:56:00Z">
              <w:r>
                <w:rPr>
                  <w:sz w:val="22"/>
                  <w:szCs w:val="22"/>
                </w:rPr>
                <w:delText>AL1</w:delText>
              </w:r>
            </w:del>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Klinisches Management/Entlassungsmanagement</w:t>
            </w:r>
          </w:p>
          <w:p>
            <w:pPr>
              <w:rPr>
                <w:b/>
                <w:sz w:val="22"/>
                <w:szCs w:val="22"/>
              </w:rPr>
            </w:pPr>
          </w:p>
          <w:p>
            <w:pPr>
              <w:rPr>
                <w:b/>
                <w:sz w:val="22"/>
                <w:szCs w:val="22"/>
              </w:rPr>
            </w:pPr>
            <w:proofErr w:type="spellStart"/>
            <w:r>
              <w:rPr>
                <w:b/>
                <w:sz w:val="22"/>
                <w:szCs w:val="22"/>
              </w:rPr>
              <w:t>Forecasting</w:t>
            </w:r>
            <w:proofErr w:type="spellEnd"/>
            <w:r>
              <w:rPr>
                <w:b/>
                <w:sz w:val="22"/>
                <w:szCs w:val="22"/>
              </w:rPr>
              <w:t xml:space="preserve"> für den Bettenbedarf auf Intensivstationen</w:t>
            </w:r>
          </w:p>
          <w:p>
            <w:pPr>
              <w:pStyle w:val="Listenabsatz"/>
              <w:numPr>
                <w:ilvl w:val="0"/>
                <w:numId w:val="13"/>
              </w:numPr>
              <w:ind w:left="592"/>
              <w:rPr>
                <w:sz w:val="22"/>
                <w:szCs w:val="22"/>
              </w:rPr>
            </w:pPr>
            <w:r>
              <w:rPr>
                <w:sz w:val="22"/>
                <w:szCs w:val="22"/>
              </w:rPr>
              <w:t xml:space="preserve">Die Projektionen wurden im Rahmen der AGI geteilt. Nach Abklärung mit FG 37 sollen die Auswertungen mit DIVI geteilt werden. </w:t>
            </w:r>
          </w:p>
          <w:p>
            <w:pPr>
              <w:pStyle w:val="Listenabsatz"/>
              <w:numPr>
                <w:ilvl w:val="0"/>
                <w:numId w:val="13"/>
              </w:numPr>
              <w:ind w:left="592"/>
              <w:rPr>
                <w:sz w:val="22"/>
                <w:szCs w:val="22"/>
              </w:rPr>
            </w:pPr>
            <w:r>
              <w:rPr>
                <w:sz w:val="22"/>
                <w:szCs w:val="22"/>
              </w:rPr>
              <w:t xml:space="preserve">E-Mail zu Korrektur der Zahlen von Dr. Gerald </w:t>
            </w:r>
            <w:proofErr w:type="spellStart"/>
            <w:r>
              <w:rPr>
                <w:sz w:val="22"/>
                <w:szCs w:val="22"/>
              </w:rPr>
              <w:t>Gaß</w:t>
            </w:r>
            <w:proofErr w:type="spellEnd"/>
            <w:r>
              <w:rPr>
                <w:sz w:val="22"/>
                <w:szCs w:val="22"/>
              </w:rPr>
              <w:t xml:space="preserve"> (Deutschen Krankenhausgesellschaft) soll erneut mit allen geteilt werden. </w:t>
            </w:r>
          </w:p>
          <w:p>
            <w:pPr>
              <w:rPr>
                <w:b/>
                <w:sz w:val="22"/>
                <w:szCs w:val="22"/>
              </w:rPr>
            </w:pPr>
          </w:p>
          <w:p>
            <w:pPr>
              <w:pStyle w:val="Listenabsatz"/>
              <w:spacing w:after="120"/>
              <w:ind w:left="589"/>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w:t>
            </w:r>
            <w:proofErr w:type="spellStart"/>
            <w:r>
              <w:rPr>
                <w:sz w:val="22"/>
                <w:szCs w:val="22"/>
              </w:rPr>
              <w:t>Präs</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rPr>
                <w:b/>
                <w:sz w:val="28"/>
              </w:rPr>
            </w:pPr>
            <w:r>
              <w:rPr>
                <w:b/>
                <w:sz w:val="28"/>
              </w:rPr>
              <w:t>Maßnahmen zum Infektionsschutz</w:t>
            </w:r>
          </w:p>
          <w:p>
            <w:pPr>
              <w:pStyle w:val="Listenabsatz"/>
              <w:numPr>
                <w:ilvl w:val="0"/>
                <w:numId w:val="8"/>
              </w:numPr>
              <w:spacing w:after="120"/>
              <w:ind w:left="592" w:hanging="357"/>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rPr>
                <w:b/>
                <w:sz w:val="22"/>
              </w:rPr>
            </w:pPr>
            <w:r>
              <w:rPr>
                <w:b/>
                <w:sz w:val="28"/>
              </w:rPr>
              <w:t>Surveillance</w:t>
            </w:r>
          </w:p>
          <w:p>
            <w:pPr>
              <w:pStyle w:val="Listenabsatz"/>
              <w:numPr>
                <w:ilvl w:val="0"/>
                <w:numId w:val="7"/>
              </w:numPr>
              <w:spacing w:after="120"/>
              <w:ind w:left="589" w:hanging="357"/>
              <w:rPr>
                <w:b/>
                <w:sz w:val="28"/>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rPr>
                <w:b/>
                <w:sz w:val="28"/>
              </w:rPr>
            </w:pPr>
            <w:r>
              <w:rPr>
                <w:b/>
                <w:sz w:val="28"/>
              </w:rPr>
              <w:t>Transport und Grenzübergangsstellen</w:t>
            </w:r>
          </w:p>
          <w:p>
            <w:pPr>
              <w:rPr>
                <w:b/>
                <w:sz w:val="28"/>
              </w:rPr>
            </w:pPr>
          </w:p>
          <w:p>
            <w:pPr>
              <w:rPr>
                <w:b/>
                <w:sz w:val="22"/>
              </w:rPr>
            </w:pPr>
            <w:r>
              <w:rPr>
                <w:b/>
                <w:sz w:val="22"/>
              </w:rPr>
              <w:t>Umgang mit Reiserückkehrern/Umgang mit repatriierten (Kreuzfahrtschiffe)</w:t>
            </w:r>
          </w:p>
          <w:p>
            <w:pPr>
              <w:pStyle w:val="Listenabsatz"/>
              <w:numPr>
                <w:ilvl w:val="0"/>
                <w:numId w:val="19"/>
              </w:numPr>
              <w:spacing w:after="120"/>
            </w:pPr>
            <w:r>
              <w:t xml:space="preserve">Es wird am Montag im BMG über den Umgang mit Reiserückkehrern entschieden. Deutsche Touristen sollen nach Rückkehr für 14 Tage sich in freiwillige Quarantäne begeben. Nach Deutschland einreisende Ausländer sind in dieser Regelung nicht erfasst. Dieses Vorgehen wird als unvollständig und insuffizient bewertet. </w:t>
            </w:r>
          </w:p>
          <w:p>
            <w:pPr>
              <w:pStyle w:val="Listenabsatz"/>
              <w:numPr>
                <w:ilvl w:val="0"/>
                <w:numId w:val="19"/>
              </w:numPr>
              <w:spacing w:after="120"/>
            </w:pPr>
            <w:r>
              <w:t xml:space="preserve">BMI wird ein Einreiseregime erarbeiten. </w:t>
            </w:r>
          </w:p>
          <w:p>
            <w:pPr>
              <w:pStyle w:val="Listenabsatz"/>
              <w:numPr>
                <w:ilvl w:val="0"/>
                <w:numId w:val="19"/>
              </w:numPr>
              <w:spacing w:after="120"/>
            </w:pPr>
            <w:r>
              <w:t xml:space="preserve">Reisende/Reiserückkehrer sind in der </w:t>
            </w:r>
            <w:proofErr w:type="spellStart"/>
            <w:r>
              <w:t>Deeskalierungsstrategie</w:t>
            </w:r>
            <w:proofErr w:type="spellEnd"/>
            <w:r>
              <w:t xml:space="preserve"> aufgenommen. </w:t>
            </w:r>
          </w:p>
          <w:p>
            <w:pPr>
              <w:spacing w:after="120"/>
              <w:rPr>
                <w:b/>
              </w:rPr>
            </w:pPr>
            <w:r>
              <w:rPr>
                <w:b/>
              </w:rPr>
              <w:t xml:space="preserve">Großveranstaltungen </w:t>
            </w:r>
          </w:p>
          <w:p>
            <w:pPr>
              <w:pStyle w:val="Listenabsatz"/>
              <w:numPr>
                <w:ilvl w:val="0"/>
                <w:numId w:val="20"/>
              </w:numPr>
              <w:spacing w:after="120"/>
            </w:pPr>
            <w:r>
              <w:t xml:space="preserve">Dokumente zu Großveranstaltungen sollen angepasst werden. </w:t>
            </w:r>
          </w:p>
          <w:p>
            <w:pPr>
              <w:spacing w:after="120"/>
              <w:ind w:left="360"/>
            </w:pPr>
          </w:p>
        </w:tc>
        <w:tc>
          <w:tcPr>
            <w:tcW w:w="1492" w:type="dxa"/>
          </w:tcPr>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/FG32/alle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rPr>
                <w:sz w:val="22"/>
              </w:rPr>
            </w:pPr>
            <w:r>
              <w:rPr>
                <w:b/>
                <w:sz w:val="28"/>
              </w:rPr>
              <w:t xml:space="preserve">Internationales (nur Freitags) </w:t>
            </w:r>
          </w:p>
          <w:p>
            <w:pPr>
              <w:spacing w:after="120"/>
            </w:pPr>
          </w:p>
          <w:p>
            <w:pPr>
              <w:spacing w:after="120"/>
              <w:rPr>
                <w:b/>
              </w:rPr>
            </w:pPr>
            <w:r>
              <w:rPr>
                <w:b/>
              </w:rPr>
              <w:t xml:space="preserve">AA: BKA TK mit Südkorea </w:t>
            </w:r>
          </w:p>
          <w:p>
            <w:pPr>
              <w:pStyle w:val="Listenabsatz"/>
              <w:numPr>
                <w:ilvl w:val="0"/>
                <w:numId w:val="20"/>
              </w:numPr>
              <w:spacing w:after="120"/>
            </w:pPr>
            <w:r>
              <w:t>7 TKs zu unterschiedlichen Themen mit Südkorea zu „</w:t>
            </w:r>
            <w:proofErr w:type="spellStart"/>
            <w:r>
              <w:t>Lessons</w:t>
            </w:r>
            <w:proofErr w:type="spellEnd"/>
            <w:r>
              <w:t xml:space="preserve"> </w:t>
            </w:r>
            <w:proofErr w:type="spellStart"/>
            <w:r>
              <w:t>learned</w:t>
            </w:r>
            <w:proofErr w:type="spellEnd"/>
            <w:r>
              <w:t xml:space="preserve">“, beispielsweise Umgang mit Reiserückkehrern oder Verpflichtung/Zwang zu Quarantäne, vom AA geplant. Unterlagen werden durch ZIG gesammelt und geteilt. </w:t>
            </w:r>
          </w:p>
          <w:p>
            <w:pPr>
              <w:spacing w:after="120"/>
              <w:rPr>
                <w:b/>
              </w:rPr>
            </w:pPr>
            <w:r>
              <w:rPr>
                <w:b/>
              </w:rPr>
              <w:t xml:space="preserve">Austausch Singapur </w:t>
            </w:r>
          </w:p>
          <w:p>
            <w:pPr>
              <w:pStyle w:val="Listenabsatz"/>
              <w:numPr>
                <w:ilvl w:val="0"/>
                <w:numId w:val="20"/>
              </w:numPr>
              <w:spacing w:after="120"/>
            </w:pPr>
            <w:r>
              <w:t xml:space="preserve">Dienstags fand ein Austausch mit dem PH Institut Singapur statt. Unterlagen werden in Ministerien aufgearbeitet. </w:t>
            </w:r>
          </w:p>
          <w:p>
            <w:pPr>
              <w:pStyle w:val="Listenabsatz"/>
              <w:spacing w:after="120"/>
            </w:pPr>
          </w:p>
          <w:p>
            <w:pPr>
              <w:pStyle w:val="Listenabsatz"/>
              <w:numPr>
                <w:ilvl w:val="0"/>
                <w:numId w:val="20"/>
              </w:numPr>
              <w:spacing w:after="120"/>
            </w:pPr>
            <w:r>
              <w:t>Zunehmendes Interesse an der dt. Strategie und Maßnahmen im Ausland.</w:t>
            </w:r>
          </w:p>
          <w:p>
            <w:pPr>
              <w:spacing w:after="120"/>
              <w:rPr>
                <w:b/>
              </w:rPr>
            </w:pPr>
            <w:r>
              <w:rPr>
                <w:b/>
              </w:rPr>
              <w:t xml:space="preserve">Hilfeersuchen aus dem Ausland </w:t>
            </w:r>
          </w:p>
          <w:p>
            <w:pPr>
              <w:pStyle w:val="Listenabsatz"/>
              <w:numPr>
                <w:ilvl w:val="0"/>
                <w:numId w:val="20"/>
              </w:numPr>
              <w:spacing w:after="120"/>
            </w:pPr>
            <w:r>
              <w:t xml:space="preserve">Zunahme von Hilfeersuchen aus dem Ausland. Aktuell </w:t>
            </w:r>
            <w:r>
              <w:lastRenderedPageBreak/>
              <w:t xml:space="preserve">Anfragen aus Venezuela, Kasachstan, Kirgistan, Armenien, Jemen. Die Inhalte der Anfragen sowie die Dringlichkeit und Nachhaltigkeit ändern sich zunehmend (am Anfang vor allem Diagnostik) und wir steuern auf eine humanitäre Krise zu. ZIG steht im Austausch mit BMZ zu kritischen Fragestellungen. </w:t>
            </w:r>
          </w:p>
          <w:p>
            <w:pPr>
              <w:pStyle w:val="Listenabsatz"/>
              <w:spacing w:after="120"/>
            </w:pPr>
          </w:p>
        </w:tc>
        <w:tc>
          <w:tcPr>
            <w:tcW w:w="1492" w:type="dxa"/>
          </w:tcPr>
          <w:p>
            <w:pPr>
              <w:rPr>
                <w:sz w:val="22"/>
                <w:szCs w:val="22"/>
              </w:rPr>
            </w:pPr>
          </w:p>
          <w:p/>
          <w:p>
            <w:pPr>
              <w:rPr>
                <w:sz w:val="22"/>
                <w:szCs w:val="22"/>
              </w:rPr>
            </w:pPr>
            <w:r>
              <w:t>LZIG</w:t>
            </w:r>
          </w:p>
        </w:tc>
      </w:tr>
      <w:tr>
        <w:tc>
          <w:tcPr>
            <w:tcW w:w="684" w:type="dxa"/>
          </w:tcPr>
          <w:p>
            <w:pPr>
              <w:rPr>
                <w:b/>
              </w:rPr>
            </w:pPr>
            <w:r>
              <w:t>13</w:t>
            </w:r>
          </w:p>
        </w:tc>
        <w:tc>
          <w:tcPr>
            <w:tcW w:w="6795" w:type="dxa"/>
          </w:tcPr>
          <w:p>
            <w:pPr>
              <w:rPr>
                <w:b/>
                <w:color w:val="FF0000"/>
                <w:sz w:val="28"/>
              </w:rPr>
            </w:pPr>
            <w:r>
              <w:rPr>
                <w:b/>
                <w:sz w:val="28"/>
              </w:rPr>
              <w:t>Update Digitale Projekte (nur Montags)</w:t>
            </w:r>
          </w:p>
          <w:p>
            <w:pPr>
              <w:spacing w:after="120"/>
              <w:rPr>
                <w:sz w:val="28"/>
              </w:rPr>
            </w:pPr>
          </w:p>
        </w:tc>
        <w:tc>
          <w:tcPr>
            <w:tcW w:w="1492" w:type="dxa"/>
          </w:tcPr>
          <w:p>
            <w:pPr>
              <w:rPr>
                <w:sz w:val="22"/>
                <w:szCs w:val="22"/>
              </w:rPr>
            </w:pPr>
          </w:p>
        </w:tc>
      </w:tr>
      <w:tr>
        <w:tc>
          <w:tcPr>
            <w:tcW w:w="684" w:type="dxa"/>
          </w:tcPr>
          <w:p>
            <w:pPr>
              <w:rPr>
                <w:b/>
              </w:rPr>
            </w:pPr>
            <w:r>
              <w:t>14</w:t>
            </w:r>
          </w:p>
        </w:tc>
        <w:tc>
          <w:tcPr>
            <w:tcW w:w="6795" w:type="dxa"/>
          </w:tcPr>
          <w:p>
            <w:pPr>
              <w:rPr>
                <w:b/>
                <w:sz w:val="28"/>
              </w:rPr>
            </w:pPr>
            <w:r>
              <w:rPr>
                <w:b/>
                <w:sz w:val="28"/>
              </w:rPr>
              <w:t>Wichtige Termine</w:t>
            </w:r>
          </w:p>
          <w:p>
            <w:pPr>
              <w:rPr>
                <w:b/>
                <w:sz w:val="28"/>
              </w:rPr>
            </w:pPr>
          </w:p>
          <w:p>
            <w:r>
              <w:t xml:space="preserve">Bitte eigenständig in die Agenda eintragen </w:t>
            </w:r>
          </w:p>
          <w:p>
            <w:pPr>
              <w:rPr>
                <w:sz w:val="28"/>
              </w:rPr>
            </w:pPr>
          </w:p>
        </w:tc>
        <w:tc>
          <w:tcPr>
            <w:tcW w:w="1492" w:type="dxa"/>
          </w:tcPr>
          <w:p>
            <w:pPr>
              <w:rPr>
                <w:sz w:val="22"/>
                <w:szCs w:val="22"/>
              </w:rPr>
            </w:pPr>
          </w:p>
          <w:p>
            <w:pPr>
              <w:rPr>
                <w:sz w:val="22"/>
                <w:szCs w:val="22"/>
              </w:rPr>
            </w:pPr>
          </w:p>
          <w:p>
            <w:pPr>
              <w:rPr>
                <w:sz w:val="22"/>
                <w:szCs w:val="22"/>
              </w:rPr>
            </w:pPr>
            <w:r>
              <w:rPr>
                <w:sz w:val="22"/>
                <w:szCs w:val="22"/>
              </w:rPr>
              <w:t>FG 32</w:t>
            </w:r>
          </w:p>
        </w:tc>
      </w:tr>
      <w:tr>
        <w:tc>
          <w:tcPr>
            <w:tcW w:w="684" w:type="dxa"/>
          </w:tcPr>
          <w:p>
            <w:pPr>
              <w:rPr>
                <w:b/>
              </w:rPr>
            </w:pPr>
            <w:r>
              <w:t>15</w:t>
            </w:r>
          </w:p>
        </w:tc>
        <w:tc>
          <w:tcPr>
            <w:tcW w:w="6795" w:type="dxa"/>
          </w:tcPr>
          <w:p>
            <w:pPr>
              <w:rPr>
                <w:b/>
                <w:sz w:val="28"/>
              </w:rPr>
            </w:pPr>
            <w:r>
              <w:rPr>
                <w:b/>
                <w:sz w:val="28"/>
              </w:rPr>
              <w:t>Information aus dem Lagezentrum</w:t>
            </w:r>
          </w:p>
          <w:p>
            <w:pPr>
              <w:rPr>
                <w:b/>
                <w:sz w:val="28"/>
              </w:rPr>
            </w:pPr>
          </w:p>
        </w:tc>
        <w:tc>
          <w:tcPr>
            <w:tcW w:w="1492" w:type="dxa"/>
          </w:tcPr>
          <w:p>
            <w:pPr>
              <w:rPr>
                <w:sz w:val="22"/>
                <w:szCs w:val="22"/>
              </w:rPr>
            </w:pPr>
          </w:p>
        </w:tc>
      </w:tr>
      <w:tr>
        <w:tc>
          <w:tcPr>
            <w:tcW w:w="684" w:type="dxa"/>
          </w:tcPr>
          <w:p>
            <w:pPr>
              <w:rPr>
                <w:b/>
              </w:rPr>
            </w:pPr>
            <w:r>
              <w:t>16</w:t>
            </w:r>
          </w:p>
        </w:tc>
        <w:tc>
          <w:tcPr>
            <w:tcW w:w="6795" w:type="dxa"/>
          </w:tcPr>
          <w:p>
            <w:pPr>
              <w:rPr>
                <w:b/>
                <w:sz w:val="28"/>
              </w:rPr>
            </w:pPr>
            <w:r>
              <w:rPr>
                <w:b/>
                <w:sz w:val="28"/>
              </w:rPr>
              <w:t>Andere Themen</w:t>
            </w:r>
          </w:p>
          <w:p>
            <w:pPr>
              <w:pStyle w:val="Listenabsatz"/>
              <w:numPr>
                <w:ilvl w:val="0"/>
                <w:numId w:val="5"/>
              </w:numPr>
              <w:rPr>
                <w:b/>
              </w:rPr>
            </w:pPr>
            <w:r>
              <w:t>Nächste Sitzung: Montag 06.04.2020, 13:00-14:30</w:t>
            </w:r>
          </w:p>
          <w:p>
            <w:pPr>
              <w:rPr>
                <w:b/>
                <w:sz w:val="28"/>
              </w:rPr>
            </w:pPr>
          </w:p>
        </w:tc>
        <w:tc>
          <w:tcPr>
            <w:tcW w:w="1492" w:type="dxa"/>
          </w:tcPr>
          <w:p>
            <w:pPr>
              <w:rPr>
                <w:sz w:val="22"/>
                <w:szCs w:val="22"/>
              </w:rPr>
            </w:pPr>
          </w:p>
        </w:tc>
      </w:tr>
    </w:tbl>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a Diercke" w:date="2020-04-05T23:30:00Z" w:initials="MD">
    <w:p>
      <w:pPr>
        <w:pStyle w:val="Kommentartext"/>
      </w:pPr>
      <w:r>
        <w:rPr>
          <w:rStyle w:val="Kommentarzeichen"/>
        </w:rPr>
        <w:annotationRef/>
      </w:r>
      <w:r>
        <w:t>Noch nicht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30" w:name="_GoBack"/>
    <w:bookmarkEnd w:id="3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46F"/>
    <w:multiLevelType w:val="hybridMultilevel"/>
    <w:tmpl w:val="87D67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7E637D"/>
    <w:multiLevelType w:val="hybridMultilevel"/>
    <w:tmpl w:val="3CFCE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A62DB3"/>
    <w:multiLevelType w:val="hybridMultilevel"/>
    <w:tmpl w:val="EA601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651156"/>
    <w:multiLevelType w:val="hybridMultilevel"/>
    <w:tmpl w:val="68B0A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1D7956"/>
    <w:multiLevelType w:val="hybridMultilevel"/>
    <w:tmpl w:val="3394364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F000F5B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F987F98">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F75257"/>
    <w:multiLevelType w:val="hybridMultilevel"/>
    <w:tmpl w:val="F7FC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FF32C9"/>
    <w:multiLevelType w:val="hybridMultilevel"/>
    <w:tmpl w:val="D2C200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FD59C2"/>
    <w:multiLevelType w:val="hybridMultilevel"/>
    <w:tmpl w:val="12023B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F33D61"/>
    <w:multiLevelType w:val="hybridMultilevel"/>
    <w:tmpl w:val="04AEF7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4968AB"/>
    <w:multiLevelType w:val="hybridMultilevel"/>
    <w:tmpl w:val="71C408F8"/>
    <w:lvl w:ilvl="0" w:tplc="04070001">
      <w:start w:val="1"/>
      <w:numFmt w:val="bullet"/>
      <w:lvlText w:val=""/>
      <w:lvlJc w:val="left"/>
      <w:pPr>
        <w:ind w:left="976" w:hanging="360"/>
      </w:pPr>
      <w:rPr>
        <w:rFonts w:ascii="Symbol" w:hAnsi="Symbol" w:hint="default"/>
      </w:rPr>
    </w:lvl>
    <w:lvl w:ilvl="1" w:tplc="04070003" w:tentative="1">
      <w:start w:val="1"/>
      <w:numFmt w:val="bullet"/>
      <w:lvlText w:val="o"/>
      <w:lvlJc w:val="left"/>
      <w:pPr>
        <w:ind w:left="1696" w:hanging="360"/>
      </w:pPr>
      <w:rPr>
        <w:rFonts w:ascii="Courier New" w:hAnsi="Courier New" w:cs="Courier New" w:hint="default"/>
      </w:rPr>
    </w:lvl>
    <w:lvl w:ilvl="2" w:tplc="04070005" w:tentative="1">
      <w:start w:val="1"/>
      <w:numFmt w:val="bullet"/>
      <w:lvlText w:val=""/>
      <w:lvlJc w:val="left"/>
      <w:pPr>
        <w:ind w:left="2416" w:hanging="360"/>
      </w:pPr>
      <w:rPr>
        <w:rFonts w:ascii="Wingdings" w:hAnsi="Wingdings" w:hint="default"/>
      </w:rPr>
    </w:lvl>
    <w:lvl w:ilvl="3" w:tplc="04070001" w:tentative="1">
      <w:start w:val="1"/>
      <w:numFmt w:val="bullet"/>
      <w:lvlText w:val=""/>
      <w:lvlJc w:val="left"/>
      <w:pPr>
        <w:ind w:left="3136" w:hanging="360"/>
      </w:pPr>
      <w:rPr>
        <w:rFonts w:ascii="Symbol" w:hAnsi="Symbol" w:hint="default"/>
      </w:rPr>
    </w:lvl>
    <w:lvl w:ilvl="4" w:tplc="04070003" w:tentative="1">
      <w:start w:val="1"/>
      <w:numFmt w:val="bullet"/>
      <w:lvlText w:val="o"/>
      <w:lvlJc w:val="left"/>
      <w:pPr>
        <w:ind w:left="3856" w:hanging="360"/>
      </w:pPr>
      <w:rPr>
        <w:rFonts w:ascii="Courier New" w:hAnsi="Courier New" w:cs="Courier New" w:hint="default"/>
      </w:rPr>
    </w:lvl>
    <w:lvl w:ilvl="5" w:tplc="04070005" w:tentative="1">
      <w:start w:val="1"/>
      <w:numFmt w:val="bullet"/>
      <w:lvlText w:val=""/>
      <w:lvlJc w:val="left"/>
      <w:pPr>
        <w:ind w:left="4576" w:hanging="360"/>
      </w:pPr>
      <w:rPr>
        <w:rFonts w:ascii="Wingdings" w:hAnsi="Wingdings" w:hint="default"/>
      </w:rPr>
    </w:lvl>
    <w:lvl w:ilvl="6" w:tplc="04070001" w:tentative="1">
      <w:start w:val="1"/>
      <w:numFmt w:val="bullet"/>
      <w:lvlText w:val=""/>
      <w:lvlJc w:val="left"/>
      <w:pPr>
        <w:ind w:left="5296" w:hanging="360"/>
      </w:pPr>
      <w:rPr>
        <w:rFonts w:ascii="Symbol" w:hAnsi="Symbol" w:hint="default"/>
      </w:rPr>
    </w:lvl>
    <w:lvl w:ilvl="7" w:tplc="04070003" w:tentative="1">
      <w:start w:val="1"/>
      <w:numFmt w:val="bullet"/>
      <w:lvlText w:val="o"/>
      <w:lvlJc w:val="left"/>
      <w:pPr>
        <w:ind w:left="6016" w:hanging="360"/>
      </w:pPr>
      <w:rPr>
        <w:rFonts w:ascii="Courier New" w:hAnsi="Courier New" w:cs="Courier New" w:hint="default"/>
      </w:rPr>
    </w:lvl>
    <w:lvl w:ilvl="8" w:tplc="04070005" w:tentative="1">
      <w:start w:val="1"/>
      <w:numFmt w:val="bullet"/>
      <w:lvlText w:val=""/>
      <w:lvlJc w:val="left"/>
      <w:pPr>
        <w:ind w:left="6736" w:hanging="360"/>
      </w:pPr>
      <w:rPr>
        <w:rFonts w:ascii="Wingdings" w:hAnsi="Wingdings" w:hint="default"/>
      </w:rPr>
    </w:lvl>
  </w:abstractNum>
  <w:abstractNum w:abstractNumId="18" w15:restartNumberingAfterBreak="0">
    <w:nsid w:val="74D27671"/>
    <w:multiLevelType w:val="hybridMultilevel"/>
    <w:tmpl w:val="34A4D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F7C06C4"/>
    <w:multiLevelType w:val="hybridMultilevel"/>
    <w:tmpl w:val="E55227B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2"/>
  </w:num>
  <w:num w:numId="5">
    <w:abstractNumId w:val="12"/>
  </w:num>
  <w:num w:numId="6">
    <w:abstractNumId w:val="15"/>
  </w:num>
  <w:num w:numId="7">
    <w:abstractNumId w:val="11"/>
  </w:num>
  <w:num w:numId="8">
    <w:abstractNumId w:val="7"/>
  </w:num>
  <w:num w:numId="9">
    <w:abstractNumId w:val="8"/>
  </w:num>
  <w:num w:numId="10">
    <w:abstractNumId w:val="17"/>
  </w:num>
  <w:num w:numId="11">
    <w:abstractNumId w:val="10"/>
  </w:num>
  <w:num w:numId="12">
    <w:abstractNumId w:val="4"/>
  </w:num>
  <w:num w:numId="13">
    <w:abstractNumId w:val="0"/>
  </w:num>
  <w:num w:numId="14">
    <w:abstractNumId w:val="19"/>
  </w:num>
  <w:num w:numId="15">
    <w:abstractNumId w:val="16"/>
  </w:num>
  <w:num w:numId="16">
    <w:abstractNumId w:val="6"/>
  </w:num>
  <w:num w:numId="17">
    <w:abstractNumId w:val="13"/>
  </w:num>
  <w:num w:numId="18">
    <w:abstractNumId w:val="5"/>
  </w:num>
  <w:num w:numId="19">
    <w:abstractNumId w:val="18"/>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vv0fwe8ewpfveawzcxrf2hftpp5pwrrw5w&quot;&gt;EndNote-Cluster-ID&lt;record-ids&gt;&lt;item&gt;9&lt;/item&gt;&lt;/record-ids&gt;&lt;/item&gt;&lt;/Libraries&gt;"/>
  </w:docVar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CC87BDD9-E048-46E1-8924-97400B6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paragraph" w:customStyle="1" w:styleId="EndNoteBibliographyTitle">
    <w:name w:val="EndNote Bibliography Title"/>
    <w:basedOn w:val="Standard"/>
    <w:link w:val="EndNoteBibliographyTitleZchn"/>
    <w:pPr>
      <w:spacing w:after="0"/>
      <w:jc w:val="center"/>
    </w:pPr>
    <w:rPr>
      <w:rFonts w:ascii="Cambria" w:hAnsi="Cambria"/>
      <w:noProof/>
      <w:lang w:val="en-US"/>
    </w:rPr>
  </w:style>
  <w:style w:type="character" w:customStyle="1" w:styleId="ListenabsatzZchn">
    <w:name w:val="Listenabsatz Zchn"/>
    <w:basedOn w:val="Absatz-Standardschriftart"/>
    <w:link w:val="Listenabsatz"/>
    <w:uiPriority w:val="34"/>
  </w:style>
  <w:style w:type="character" w:customStyle="1" w:styleId="EndNoteBibliographyTitleZchn">
    <w:name w:val="EndNote Bibliography Title Zchn"/>
    <w:basedOn w:val="ListenabsatzZchn"/>
    <w:link w:val="EndNoteBibliographyTitle"/>
    <w:rPr>
      <w:rFonts w:ascii="Cambria" w:hAnsi="Cambria"/>
      <w:noProof/>
      <w:lang w:val="en-US"/>
    </w:rPr>
  </w:style>
  <w:style w:type="paragraph" w:customStyle="1" w:styleId="EndNoteBibliography">
    <w:name w:val="EndNote Bibliography"/>
    <w:basedOn w:val="Standard"/>
    <w:link w:val="EndNoteBibliographyZchn"/>
    <w:rPr>
      <w:rFonts w:ascii="Cambria" w:hAnsi="Cambria"/>
      <w:noProof/>
      <w:lang w:val="en-US"/>
    </w:rPr>
  </w:style>
  <w:style w:type="character" w:customStyle="1" w:styleId="EndNoteBibliographyZchn">
    <w:name w:val="EndNote Bibliography Zchn"/>
    <w:basedOn w:val="ListenabsatzZchn"/>
    <w:link w:val="EndNoteBibliography"/>
    <w:rPr>
      <w:rFonts w:ascii="Cambria" w:hAnsi="Cambria"/>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534270488">
      <w:bodyDiv w:val="1"/>
      <w:marLeft w:val="0"/>
      <w:marRight w:val="0"/>
      <w:marTop w:val="0"/>
      <w:marBottom w:val="0"/>
      <w:divBdr>
        <w:top w:val="none" w:sz="0" w:space="0" w:color="auto"/>
        <w:left w:val="none" w:sz="0" w:space="0" w:color="auto"/>
        <w:bottom w:val="none" w:sz="0" w:space="0" w:color="auto"/>
        <w:right w:val="none" w:sz="0" w:space="0" w:color="auto"/>
      </w:divBdr>
    </w:div>
    <w:div w:id="564336283">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03_Lage_AG\Hochladen\Lage-International_2020-04-03.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Projekte\RKI_nCoV-Lage\1.Lagemanagement\1.3.Besprechungen_TKs\1.Lage_AG\2020-04-03_Lage_AG\Hochladen\200403_Optionen_getrenntePatientenversorgung_ambulant_final.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4-03_Lage_AG\Hochladen\Lage-National_2020-04-03.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71C9"/>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617B9-0673-4650-A934-D3A0C81A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2904</Words>
  <Characters>18302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dcterms:created xsi:type="dcterms:W3CDTF">2020-04-03T20:48:00Z</dcterms:created>
  <dcterms:modified xsi:type="dcterms:W3CDTF">2021-04-12T14:27:00Z</dcterms:modified>
</cp:coreProperties>
</file>