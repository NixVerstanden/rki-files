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10.06.2020,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Osamah Hamouda</w:t>
      </w:r>
    </w:p>
    <w:p>
      <w:pPr>
        <w:spacing w:after="0"/>
        <w:rPr>
          <w:b/>
          <w:sz w:val="22"/>
        </w:rPr>
      </w:pPr>
      <w:r>
        <w:rPr>
          <w:b/>
          <w:sz w:val="22"/>
        </w:rPr>
        <w:t xml:space="preserve">Teilnehmende: </w:t>
      </w:r>
    </w:p>
    <w:p>
      <w:pPr>
        <w:pStyle w:val="Listenabsatz"/>
        <w:numPr>
          <w:ilvl w:val="0"/>
          <w:numId w:val="3"/>
        </w:numPr>
        <w:contextualSpacing w:val="0"/>
        <w:rPr>
          <w:sz w:val="22"/>
        </w:rPr>
      </w:pPr>
      <w:r>
        <w:rPr>
          <w:sz w:val="22"/>
        </w:rPr>
        <w:t>Institutsleitung</w:t>
      </w:r>
    </w:p>
    <w:p>
      <w:pPr>
        <w:pStyle w:val="Listenabsatz"/>
        <w:numPr>
          <w:ilvl w:val="1"/>
          <w:numId w:val="2"/>
        </w:numPr>
        <w:contextualSpacing w:val="0"/>
        <w:rPr>
          <w:sz w:val="22"/>
        </w:rPr>
      </w:pPr>
      <w:r>
        <w:rPr>
          <w:sz w:val="22"/>
        </w:rPr>
        <w:t>Lothar Wieler</w:t>
      </w:r>
    </w:p>
    <w:p>
      <w:pPr>
        <w:pStyle w:val="Listenabsatz"/>
        <w:numPr>
          <w:ilvl w:val="0"/>
          <w:numId w:val="2"/>
        </w:numPr>
        <w:spacing w:line="233" w:lineRule="auto"/>
        <w:ind w:hanging="357"/>
        <w:contextualSpacing w:val="0"/>
        <w:rPr>
          <w:sz w:val="22"/>
        </w:rPr>
      </w:pPr>
      <w:r>
        <w:rPr>
          <w:sz w:val="22"/>
        </w:rPr>
        <w:t>Abt.3</w:t>
      </w:r>
    </w:p>
    <w:p>
      <w:pPr>
        <w:pStyle w:val="Listenabsatz"/>
        <w:numPr>
          <w:ilvl w:val="1"/>
          <w:numId w:val="2"/>
        </w:numPr>
        <w:spacing w:line="233" w:lineRule="auto"/>
        <w:contextualSpacing w:val="0"/>
        <w:rPr>
          <w:sz w:val="22"/>
        </w:rPr>
      </w:pPr>
      <w:r>
        <w:rPr>
          <w:sz w:val="22"/>
        </w:rPr>
        <w:t>Osamah Hamouda</w:t>
      </w:r>
    </w:p>
    <w:p>
      <w:pPr>
        <w:pStyle w:val="Listenabsatz"/>
        <w:numPr>
          <w:ilvl w:val="0"/>
          <w:numId w:val="3"/>
        </w:numPr>
        <w:contextualSpacing w:val="0"/>
        <w:rPr>
          <w:sz w:val="22"/>
        </w:rPr>
      </w:pPr>
      <w:r>
        <w:rPr>
          <w:sz w:val="22"/>
        </w:rPr>
        <w:t>FG14</w:t>
      </w:r>
    </w:p>
    <w:p>
      <w:pPr>
        <w:pStyle w:val="Listenabsatz"/>
        <w:numPr>
          <w:ilvl w:val="1"/>
          <w:numId w:val="2"/>
        </w:numPr>
        <w:contextualSpacing w:val="0"/>
        <w:rPr>
          <w:sz w:val="22"/>
        </w:rPr>
      </w:pPr>
      <w:r>
        <w:rPr>
          <w:sz w:val="22"/>
        </w:rPr>
        <w:t>Melanie Brunke</w:t>
      </w:r>
    </w:p>
    <w:p>
      <w:pPr>
        <w:pStyle w:val="Listenabsatz"/>
        <w:numPr>
          <w:ilvl w:val="0"/>
          <w:numId w:val="4"/>
        </w:numPr>
        <w:contextualSpacing w:val="0"/>
        <w:rPr>
          <w:sz w:val="22"/>
        </w:rPr>
      </w:pPr>
      <w:r>
        <w:rPr>
          <w:sz w:val="22"/>
        </w:rPr>
        <w:t>FG17</w:t>
      </w:r>
    </w:p>
    <w:p>
      <w:pPr>
        <w:pStyle w:val="Listenabsatz"/>
        <w:numPr>
          <w:ilvl w:val="1"/>
          <w:numId w:val="4"/>
        </w:numPr>
        <w:contextualSpacing w:val="0"/>
        <w:rPr>
          <w:sz w:val="22"/>
        </w:rPr>
      </w:pPr>
      <w:r>
        <w:rPr>
          <w:sz w:val="22"/>
        </w:rPr>
        <w:t>Dschin-Je Oh</w:t>
      </w:r>
    </w:p>
    <w:p>
      <w:pPr>
        <w:pStyle w:val="Listenabsatz"/>
        <w:numPr>
          <w:ilvl w:val="0"/>
          <w:numId w:val="4"/>
        </w:numPr>
        <w:contextualSpacing w:val="0"/>
        <w:rPr>
          <w:sz w:val="22"/>
        </w:rPr>
      </w:pPr>
      <w:r>
        <w:rPr>
          <w:sz w:val="22"/>
        </w:rPr>
        <w:t>FG 32</w:t>
      </w:r>
    </w:p>
    <w:p>
      <w:pPr>
        <w:pStyle w:val="Listenabsatz"/>
        <w:numPr>
          <w:ilvl w:val="1"/>
          <w:numId w:val="2"/>
        </w:numPr>
        <w:contextualSpacing w:val="0"/>
        <w:rPr>
          <w:sz w:val="22"/>
        </w:rPr>
      </w:pPr>
      <w:r>
        <w:rPr>
          <w:sz w:val="22"/>
        </w:rPr>
        <w:t>Ute Rexroth</w:t>
      </w:r>
    </w:p>
    <w:p>
      <w:pPr>
        <w:pStyle w:val="Listenabsatz"/>
        <w:numPr>
          <w:ilvl w:val="1"/>
          <w:numId w:val="2"/>
        </w:numPr>
        <w:contextualSpacing w:val="0"/>
        <w:rPr>
          <w:sz w:val="22"/>
        </w:rPr>
      </w:pPr>
      <w:r>
        <w:rPr>
          <w:sz w:val="22"/>
        </w:rPr>
        <w:t>Michaela Diercke</w:t>
      </w:r>
    </w:p>
    <w:p>
      <w:pPr>
        <w:pStyle w:val="Listenabsatz"/>
        <w:numPr>
          <w:ilvl w:val="1"/>
          <w:numId w:val="2"/>
        </w:numPr>
        <w:contextualSpacing w:val="0"/>
        <w:rPr>
          <w:sz w:val="22"/>
        </w:rPr>
      </w:pPr>
      <w:r>
        <w:rPr>
          <w:sz w:val="22"/>
        </w:rPr>
        <w:t>Nadine Litzba (Protokoll)</w:t>
      </w:r>
    </w:p>
    <w:p>
      <w:pPr>
        <w:pStyle w:val="Listenabsatz"/>
        <w:numPr>
          <w:ilvl w:val="0"/>
          <w:numId w:val="2"/>
        </w:numPr>
        <w:contextualSpacing w:val="0"/>
        <w:rPr>
          <w:sz w:val="22"/>
        </w:rPr>
      </w:pPr>
      <w:r>
        <w:rPr>
          <w:sz w:val="22"/>
        </w:rPr>
        <w:t>FG34</w:t>
      </w:r>
    </w:p>
    <w:p>
      <w:pPr>
        <w:pStyle w:val="Listenabsatz"/>
        <w:numPr>
          <w:ilvl w:val="1"/>
          <w:numId w:val="2"/>
        </w:numPr>
        <w:contextualSpacing w:val="0"/>
        <w:rPr>
          <w:sz w:val="22"/>
        </w:rPr>
      </w:pPr>
      <w:r>
        <w:rPr>
          <w:sz w:val="22"/>
        </w:rPr>
        <w:t>Viviane Bremer</w:t>
      </w:r>
    </w:p>
    <w:p>
      <w:pPr>
        <w:pStyle w:val="Listenabsatz"/>
        <w:numPr>
          <w:ilvl w:val="0"/>
          <w:numId w:val="2"/>
        </w:numPr>
        <w:contextualSpacing w:val="0"/>
        <w:rPr>
          <w:sz w:val="22"/>
        </w:rPr>
      </w:pPr>
      <w:r>
        <w:rPr>
          <w:sz w:val="22"/>
        </w:rPr>
        <w:t>FG36</w:t>
      </w:r>
    </w:p>
    <w:p>
      <w:pPr>
        <w:pStyle w:val="Listenabsatz"/>
        <w:numPr>
          <w:ilvl w:val="1"/>
          <w:numId w:val="2"/>
        </w:numPr>
        <w:contextualSpacing w:val="0"/>
        <w:rPr>
          <w:sz w:val="22"/>
        </w:rPr>
      </w:pPr>
      <w:r>
        <w:rPr>
          <w:sz w:val="22"/>
        </w:rPr>
        <w:t>Silke Buda</w:t>
      </w:r>
    </w:p>
    <w:p>
      <w:pPr>
        <w:pStyle w:val="Listenabsatz"/>
        <w:numPr>
          <w:ilvl w:val="0"/>
          <w:numId w:val="2"/>
        </w:numPr>
        <w:contextualSpacing w:val="0"/>
        <w:rPr>
          <w:sz w:val="22"/>
        </w:rPr>
      </w:pPr>
      <w:r>
        <w:rPr>
          <w:sz w:val="22"/>
        </w:rPr>
        <w:t>FG37</w:t>
      </w:r>
    </w:p>
    <w:p>
      <w:pPr>
        <w:pStyle w:val="Listenabsatz"/>
        <w:numPr>
          <w:ilvl w:val="1"/>
          <w:numId w:val="2"/>
        </w:numPr>
        <w:contextualSpacing w:val="0"/>
        <w:rPr>
          <w:sz w:val="22"/>
        </w:rPr>
      </w:pPr>
      <w:r>
        <w:rPr>
          <w:sz w:val="22"/>
        </w:rPr>
        <w:t>Tim Eckmanns</w:t>
      </w:r>
    </w:p>
    <w:p>
      <w:pPr>
        <w:pStyle w:val="Listenabsatz"/>
        <w:numPr>
          <w:ilvl w:val="0"/>
          <w:numId w:val="3"/>
        </w:numPr>
        <w:contextualSpacing w:val="0"/>
        <w:rPr>
          <w:sz w:val="22"/>
        </w:rPr>
      </w:pPr>
      <w:r>
        <w:rPr>
          <w:sz w:val="22"/>
        </w:rPr>
        <w:t>IBBS</w:t>
      </w:r>
    </w:p>
    <w:p>
      <w:pPr>
        <w:pStyle w:val="Listenabsatz"/>
        <w:numPr>
          <w:ilvl w:val="1"/>
          <w:numId w:val="3"/>
        </w:numPr>
        <w:contextualSpacing w:val="0"/>
        <w:rPr>
          <w:sz w:val="22"/>
        </w:rPr>
      </w:pPr>
      <w:r>
        <w:rPr>
          <w:sz w:val="22"/>
        </w:rPr>
        <w:t>Bettina Ruehe</w:t>
      </w:r>
    </w:p>
    <w:p>
      <w:pPr>
        <w:pStyle w:val="Listenabsatz"/>
        <w:numPr>
          <w:ilvl w:val="1"/>
          <w:numId w:val="3"/>
        </w:numPr>
        <w:contextualSpacing w:val="0"/>
        <w:rPr>
          <w:sz w:val="22"/>
        </w:rPr>
      </w:pPr>
      <w:r>
        <w:rPr>
          <w:sz w:val="22"/>
        </w:rPr>
        <w:t>Claudia Schulz-Weidhaas</w:t>
      </w:r>
    </w:p>
    <w:p>
      <w:pPr>
        <w:pStyle w:val="Listenabsatz"/>
        <w:numPr>
          <w:ilvl w:val="0"/>
          <w:numId w:val="3"/>
        </w:numPr>
        <w:contextualSpacing w:val="0"/>
        <w:rPr>
          <w:sz w:val="22"/>
        </w:rPr>
      </w:pPr>
      <w:r>
        <w:rPr>
          <w:sz w:val="22"/>
        </w:rPr>
        <w:t>Presse</w:t>
      </w:r>
    </w:p>
    <w:p>
      <w:pPr>
        <w:pStyle w:val="Listenabsatz"/>
        <w:numPr>
          <w:ilvl w:val="1"/>
          <w:numId w:val="3"/>
        </w:numPr>
        <w:contextualSpacing w:val="0"/>
        <w:rPr>
          <w:sz w:val="22"/>
        </w:rPr>
      </w:pPr>
      <w:r>
        <w:rPr>
          <w:sz w:val="22"/>
        </w:rPr>
        <w:t>Susanne Glasmacher</w:t>
      </w:r>
    </w:p>
    <w:p>
      <w:pPr>
        <w:pStyle w:val="Listenabsatz"/>
        <w:numPr>
          <w:ilvl w:val="1"/>
          <w:numId w:val="3"/>
        </w:numPr>
        <w:contextualSpacing w:val="0"/>
        <w:rPr>
          <w:sz w:val="22"/>
        </w:rPr>
      </w:pPr>
      <w:r>
        <w:rPr>
          <w:sz w:val="22"/>
        </w:rPr>
        <w:t>Ronja Wenchel</w:t>
      </w:r>
    </w:p>
    <w:p>
      <w:pPr>
        <w:pStyle w:val="Listenabsatz"/>
        <w:numPr>
          <w:ilvl w:val="0"/>
          <w:numId w:val="2"/>
        </w:numPr>
        <w:contextualSpacing w:val="0"/>
        <w:rPr>
          <w:sz w:val="22"/>
        </w:rPr>
      </w:pPr>
      <w:r>
        <w:rPr>
          <w:sz w:val="22"/>
        </w:rPr>
        <w:t>ZIG</w:t>
      </w:r>
    </w:p>
    <w:p>
      <w:pPr>
        <w:pStyle w:val="Listenabsatz"/>
        <w:numPr>
          <w:ilvl w:val="1"/>
          <w:numId w:val="2"/>
        </w:numPr>
        <w:contextualSpacing w:val="0"/>
        <w:rPr>
          <w:sz w:val="22"/>
        </w:rPr>
      </w:pPr>
      <w:r>
        <w:rPr>
          <w:sz w:val="22"/>
        </w:rPr>
        <w:t>Johanna Hanefeld</w:t>
      </w:r>
    </w:p>
    <w:p>
      <w:pPr>
        <w:pStyle w:val="Listenabsatz"/>
        <w:numPr>
          <w:ilvl w:val="0"/>
          <w:numId w:val="2"/>
        </w:numPr>
        <w:contextualSpacing w:val="0"/>
        <w:rPr>
          <w:sz w:val="22"/>
        </w:rPr>
      </w:pPr>
      <w:r>
        <w:rPr>
          <w:sz w:val="22"/>
        </w:rPr>
        <w:t>ZIG1</w:t>
      </w:r>
    </w:p>
    <w:p>
      <w:pPr>
        <w:pStyle w:val="Listenabsatz"/>
        <w:numPr>
          <w:ilvl w:val="1"/>
          <w:numId w:val="2"/>
        </w:numPr>
        <w:contextualSpacing w:val="0"/>
        <w:rPr>
          <w:sz w:val="22"/>
        </w:rPr>
      </w:pPr>
      <w:r>
        <w:rPr>
          <w:sz w:val="22"/>
        </w:rPr>
        <w:t>Basel Karo</w:t>
      </w:r>
    </w:p>
    <w:p>
      <w:pPr>
        <w:pStyle w:val="Listenabsatz"/>
        <w:numPr>
          <w:ilvl w:val="0"/>
          <w:numId w:val="2"/>
        </w:numPr>
        <w:contextualSpacing w:val="0"/>
        <w:rPr>
          <w:sz w:val="22"/>
        </w:rPr>
      </w:pPr>
      <w:r>
        <w:rPr>
          <w:sz w:val="22"/>
        </w:rPr>
        <w:t xml:space="preserve">BZGA </w:t>
      </w:r>
    </w:p>
    <w:p>
      <w:pPr>
        <w:pStyle w:val="Listenabsatz"/>
        <w:numPr>
          <w:ilvl w:val="1"/>
          <w:numId w:val="2"/>
        </w:numPr>
        <w:contextualSpacing w:val="0"/>
        <w:rPr>
          <w:sz w:val="22"/>
        </w:rPr>
      </w:pPr>
      <w:r>
        <w:rPr>
          <w:sz w:val="22"/>
        </w:rPr>
        <w:t xml:space="preserve">Heidrun </w:t>
      </w:r>
      <w:proofErr w:type="spellStart"/>
      <w:r>
        <w:rPr>
          <w:sz w:val="22"/>
        </w:rPr>
        <w:t>Thaiss</w:t>
      </w:r>
      <w:proofErr w:type="spellEnd"/>
    </w:p>
    <w:p>
      <w:pPr>
        <w:pStyle w:val="Listenabsatz"/>
        <w:numPr>
          <w:ilvl w:val="0"/>
          <w:numId w:val="2"/>
        </w:numPr>
        <w:contextualSpacing w:val="0"/>
        <w:rPr>
          <w:sz w:val="22"/>
        </w:rPr>
      </w:pPr>
      <w:r>
        <w:rPr>
          <w:sz w:val="22"/>
        </w:rPr>
        <w:t>Bundeswehr</w:t>
      </w:r>
    </w:p>
    <w:p>
      <w:pPr>
        <w:pStyle w:val="Listenabsatz"/>
        <w:numPr>
          <w:ilvl w:val="1"/>
          <w:numId w:val="2"/>
        </w:numPr>
        <w:contextualSpacing w:val="0"/>
        <w:rPr>
          <w:sz w:val="22"/>
        </w:rPr>
      </w:pPr>
      <w:proofErr w:type="spellStart"/>
      <w:r>
        <w:rPr>
          <w:sz w:val="22"/>
        </w:rPr>
        <w:t>Katalyn</w:t>
      </w:r>
      <w:proofErr w:type="spellEnd"/>
      <w:r>
        <w:rPr>
          <w:sz w:val="22"/>
        </w:rPr>
        <w:t xml:space="preserve"> Roßmann</w:t>
      </w:r>
    </w:p>
    <w:p>
      <w:pPr>
        <w:pStyle w:val="Listenabsatz"/>
        <w:numPr>
          <w:ilvl w:val="0"/>
          <w:numId w:val="2"/>
        </w:numPr>
        <w:rPr>
          <w:sz w:val="22"/>
        </w:rPr>
      </w:pPr>
      <w:r>
        <w:rPr>
          <w:sz w:val="22"/>
        </w:rPr>
        <w:t>BMG</w:t>
      </w:r>
    </w:p>
    <w:p>
      <w:pPr>
        <w:pStyle w:val="Listenabsatz"/>
        <w:numPr>
          <w:ilvl w:val="1"/>
          <w:numId w:val="2"/>
        </w:numPr>
        <w:rPr>
          <w:sz w:val="22"/>
        </w:rPr>
      </w:pPr>
      <w:r>
        <w:rPr>
          <w:sz w:val="22"/>
        </w:rPr>
        <w:t>Iris Andernach</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340" w:hanging="340"/>
              <w:rPr>
                <w:sz w:val="22"/>
                <w:szCs w:val="22"/>
              </w:rPr>
            </w:pPr>
            <w:r>
              <w:rPr>
                <w:sz w:val="22"/>
                <w:szCs w:val="22"/>
              </w:rPr>
              <w:t>Top 10 Länder nach Anzahl neuer Fälle in den letzten 7 Tagen bleiben konstant</w:t>
            </w:r>
          </w:p>
          <w:p>
            <w:pPr>
              <w:pStyle w:val="Listenabsatz"/>
              <w:numPr>
                <w:ilvl w:val="0"/>
                <w:numId w:val="5"/>
              </w:numPr>
              <w:ind w:left="357" w:hanging="357"/>
              <w:rPr>
                <w:sz w:val="22"/>
                <w:szCs w:val="22"/>
              </w:rPr>
            </w:pPr>
            <w:r>
              <w:rPr>
                <w:sz w:val="22"/>
                <w:szCs w:val="22"/>
              </w:rPr>
              <w:t xml:space="preserve">7-Tages-Inzidenz pro 100.000 Einwohner: </w:t>
            </w:r>
          </w:p>
          <w:p>
            <w:pPr>
              <w:pStyle w:val="Listenabsatz"/>
              <w:numPr>
                <w:ilvl w:val="1"/>
                <w:numId w:val="5"/>
              </w:numPr>
              <w:ind w:left="697" w:hanging="357"/>
              <w:rPr>
                <w:sz w:val="22"/>
                <w:szCs w:val="22"/>
              </w:rPr>
            </w:pPr>
            <w:r>
              <w:rPr>
                <w:sz w:val="22"/>
                <w:szCs w:val="22"/>
              </w:rPr>
              <w:t xml:space="preserve">Hotspot Lateinamerika mit 30% der Fälle weltweit. </w:t>
            </w:r>
          </w:p>
          <w:p>
            <w:pPr>
              <w:pStyle w:val="Listenabsatz"/>
              <w:numPr>
                <w:ilvl w:val="1"/>
                <w:numId w:val="5"/>
              </w:numPr>
              <w:ind w:left="697" w:hanging="357"/>
              <w:rPr>
                <w:sz w:val="22"/>
                <w:szCs w:val="22"/>
              </w:rPr>
            </w:pPr>
            <w:r>
              <w:rPr>
                <w:sz w:val="22"/>
                <w:szCs w:val="22"/>
              </w:rPr>
              <w:t>In Afrika erscheint die Lage kontant aber aufgrund der begrenzten Testkapazität kommt es ggf. zu einem unbemerkten Anstieg. Es gibt vermehrt Anfragen und Reports aus Afrika zu ansteigenden Fallzahlen und auch in Südafrika sieht man, dass nach Lockerungen die Fallzahlen steigen. WHO AFRO ist etwas beunruhigt und die Lage wird beobachtet.</w:t>
            </w:r>
          </w:p>
          <w:p>
            <w:pPr>
              <w:pStyle w:val="Listenabsatz"/>
              <w:numPr>
                <w:ilvl w:val="0"/>
                <w:numId w:val="5"/>
              </w:numPr>
              <w:ind w:left="357" w:hanging="357"/>
              <w:rPr>
                <w:sz w:val="22"/>
                <w:szCs w:val="22"/>
              </w:rPr>
            </w:pPr>
            <w:r>
              <w:rPr>
                <w:sz w:val="22"/>
                <w:szCs w:val="22"/>
              </w:rPr>
              <w:t xml:space="preserve">Länder mit über 70.000 neuen COVID-19 Fällen in den letzten 7 Tagen: </w:t>
            </w:r>
          </w:p>
          <w:p>
            <w:pPr>
              <w:pStyle w:val="Listenabsatz"/>
              <w:numPr>
                <w:ilvl w:val="1"/>
                <w:numId w:val="5"/>
              </w:numPr>
              <w:ind w:left="697" w:hanging="357"/>
              <w:rPr>
                <w:sz w:val="22"/>
                <w:szCs w:val="22"/>
              </w:rPr>
            </w:pPr>
            <w:r>
              <w:rPr>
                <w:sz w:val="22"/>
                <w:szCs w:val="22"/>
              </w:rPr>
              <w:t xml:space="preserve">Brasilien veröffentlicht auf der offiziellen Webseite der </w:t>
            </w:r>
            <w:proofErr w:type="spellStart"/>
            <w:r>
              <w:rPr>
                <w:sz w:val="22"/>
                <w:szCs w:val="22"/>
              </w:rPr>
              <w:t>MoH</w:t>
            </w:r>
            <w:proofErr w:type="spellEnd"/>
            <w:r>
              <w:rPr>
                <w:sz w:val="22"/>
                <w:szCs w:val="22"/>
              </w:rPr>
              <w:t xml:space="preserve"> keine kumulativen Fallzahlen mehr, es werden nur tägliche Zahlen nach Regionen veröffentlicht.</w:t>
            </w:r>
          </w:p>
          <w:p>
            <w:pPr>
              <w:pStyle w:val="Listenabsatz"/>
              <w:numPr>
                <w:ilvl w:val="1"/>
                <w:numId w:val="5"/>
              </w:numPr>
              <w:ind w:left="697" w:hanging="357"/>
              <w:rPr>
                <w:sz w:val="22"/>
                <w:szCs w:val="22"/>
              </w:rPr>
            </w:pPr>
            <w:r>
              <w:rPr>
                <w:sz w:val="22"/>
                <w:szCs w:val="22"/>
              </w:rPr>
              <w:t>In den USA ist seit zwei Wochen wieder ein leichter Anstieg zu verzeichnen. Es gibt einige Bundesstaaten mit stärkerer Tendenz (z.B. Texas)</w:t>
            </w:r>
          </w:p>
          <w:p>
            <w:pPr>
              <w:pStyle w:val="Listenabsatz"/>
              <w:numPr>
                <w:ilvl w:val="0"/>
                <w:numId w:val="5"/>
              </w:numPr>
              <w:ind w:left="357" w:hanging="357"/>
              <w:rPr>
                <w:sz w:val="22"/>
                <w:szCs w:val="22"/>
              </w:rPr>
            </w:pPr>
            <w:r>
              <w:rPr>
                <w:sz w:val="22"/>
                <w:szCs w:val="22"/>
              </w:rPr>
              <w:t xml:space="preserve">Länder mit 7.000 – 70.000 neuen COVID-19 Fällen in den letzten 7 Tagen: </w:t>
            </w:r>
          </w:p>
          <w:p>
            <w:pPr>
              <w:pStyle w:val="Listenabsatz"/>
              <w:numPr>
                <w:ilvl w:val="1"/>
                <w:numId w:val="5"/>
              </w:numPr>
              <w:ind w:left="697" w:hanging="357"/>
              <w:rPr>
                <w:sz w:val="22"/>
                <w:szCs w:val="22"/>
              </w:rPr>
            </w:pPr>
            <w:r>
              <w:rPr>
                <w:sz w:val="22"/>
                <w:szCs w:val="22"/>
              </w:rPr>
              <w:t xml:space="preserve">Starke Tendenz in Bangladesch, Indien und Pakistan, in Bangladesch gab es im Rohingya-Flüchtlingscamp (&gt;1 </w:t>
            </w:r>
            <w:proofErr w:type="spellStart"/>
            <w:r>
              <w:rPr>
                <w:sz w:val="22"/>
                <w:szCs w:val="22"/>
              </w:rPr>
              <w:t>Mio</w:t>
            </w:r>
            <w:proofErr w:type="spellEnd"/>
            <w:r>
              <w:rPr>
                <w:sz w:val="22"/>
                <w:szCs w:val="22"/>
              </w:rPr>
              <w:t xml:space="preserve"> Menschen) einen ersten COVID-19-Todesfall.</w:t>
            </w:r>
          </w:p>
          <w:p>
            <w:pPr>
              <w:pStyle w:val="Listenabsatz"/>
              <w:numPr>
                <w:ilvl w:val="1"/>
                <w:numId w:val="5"/>
              </w:numPr>
              <w:ind w:left="697" w:hanging="357"/>
              <w:rPr>
                <w:sz w:val="22"/>
                <w:szCs w:val="22"/>
              </w:rPr>
            </w:pPr>
            <w:r>
              <w:rPr>
                <w:sz w:val="22"/>
                <w:szCs w:val="22"/>
              </w:rPr>
              <w:t>Im Iran zeigt sich nach den Lockerungen eine zweite Infektionswelle.</w:t>
            </w:r>
          </w:p>
          <w:p>
            <w:pPr>
              <w:pStyle w:val="Listenabsatz"/>
              <w:numPr>
                <w:ilvl w:val="1"/>
                <w:numId w:val="5"/>
              </w:numPr>
              <w:ind w:left="697" w:hanging="357"/>
              <w:rPr>
                <w:sz w:val="22"/>
                <w:szCs w:val="22"/>
              </w:rPr>
            </w:pPr>
            <w:r>
              <w:rPr>
                <w:sz w:val="22"/>
                <w:szCs w:val="22"/>
              </w:rPr>
              <w:t>In Schweden gab es in der letzten Woche eine starke Zunahme.</w:t>
            </w:r>
          </w:p>
          <w:p>
            <w:pPr>
              <w:pStyle w:val="Listenabsatz"/>
              <w:numPr>
                <w:ilvl w:val="0"/>
                <w:numId w:val="5"/>
              </w:numPr>
              <w:ind w:left="357" w:hanging="357"/>
              <w:rPr>
                <w:sz w:val="22"/>
                <w:szCs w:val="22"/>
              </w:rPr>
            </w:pPr>
            <w:r>
              <w:rPr>
                <w:sz w:val="22"/>
                <w:szCs w:val="22"/>
              </w:rPr>
              <w:t xml:space="preserve">Länder mit 700 – 7.000 neuen COVID-19 Fällen in den letzten 7 Tagen: Bei den europäischen Ländern ist nach 2-3 Wochen Lockerungen kein Anstieg der Fallzahlen sichtbar. Nur in Frankreich gab es einen leichten Anstieg, sie haben laut </w:t>
            </w:r>
            <w:proofErr w:type="spellStart"/>
            <w:r>
              <w:rPr>
                <w:sz w:val="22"/>
                <w:szCs w:val="22"/>
              </w:rPr>
              <w:t>MoH</w:t>
            </w:r>
            <w:proofErr w:type="spellEnd"/>
            <w:r>
              <w:rPr>
                <w:sz w:val="22"/>
                <w:szCs w:val="22"/>
              </w:rPr>
              <w:t xml:space="preserve"> in einigen Gebieten noch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xml:space="preserve">. </w:t>
            </w:r>
          </w:p>
          <w:p>
            <w:pPr>
              <w:rPr>
                <w:b/>
                <w:sz w:val="22"/>
                <w:szCs w:val="22"/>
              </w:rPr>
            </w:pPr>
            <w:r>
              <w:rPr>
                <w:sz w:val="22"/>
                <w:szCs w:val="22"/>
              </w:rPr>
              <w:br/>
            </w:r>
            <w:r>
              <w:rPr>
                <w:b/>
                <w:sz w:val="22"/>
                <w:szCs w:val="22"/>
              </w:rPr>
              <w:t xml:space="preserve">National </w:t>
            </w:r>
          </w:p>
          <w:p>
            <w:pPr>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8"/>
              </w:numPr>
              <w:ind w:left="357" w:hanging="357"/>
              <w:rPr>
                <w:sz w:val="22"/>
                <w:szCs w:val="22"/>
              </w:rPr>
            </w:pPr>
            <w:proofErr w:type="spellStart"/>
            <w:r>
              <w:rPr>
                <w:sz w:val="22"/>
                <w:szCs w:val="22"/>
              </w:rPr>
              <w:t>SurvNet</w:t>
            </w:r>
            <w:proofErr w:type="spellEnd"/>
            <w:r>
              <w:rPr>
                <w:sz w:val="22"/>
                <w:szCs w:val="22"/>
              </w:rPr>
              <w:t xml:space="preserve"> übermittelt: 184.861 (+318), davon 8.729 (4,7%) Todesfälle (+18), Inzidenz 222/100.000 </w:t>
            </w:r>
            <w:proofErr w:type="spellStart"/>
            <w:r>
              <w:rPr>
                <w:sz w:val="22"/>
                <w:szCs w:val="22"/>
              </w:rPr>
              <w:t>Einw</w:t>
            </w:r>
            <w:proofErr w:type="spellEnd"/>
            <w:r>
              <w:rPr>
                <w:sz w:val="22"/>
                <w:szCs w:val="22"/>
              </w:rPr>
              <w:t>., ca. 170.700 Genesene, Schätzung der Reproduktionszahl (R) = 0,86 (95%-KI: 0,71 –1,04), Schätzung 7-Tage-R = 0,86 (95%-KI: 0,76 – 0,95), (Stand 10.06.2020)</w:t>
            </w:r>
          </w:p>
          <w:p>
            <w:pPr>
              <w:pStyle w:val="Listenabsatz"/>
              <w:numPr>
                <w:ilvl w:val="0"/>
                <w:numId w:val="8"/>
              </w:numPr>
              <w:ind w:left="357" w:hanging="357"/>
              <w:rPr>
                <w:sz w:val="22"/>
                <w:szCs w:val="22"/>
              </w:rPr>
            </w:pPr>
            <w:r>
              <w:rPr>
                <w:sz w:val="22"/>
                <w:szCs w:val="22"/>
              </w:rPr>
              <w:t>Nur noch ein BL (NW) mit über 100 neu übermittelten Fällen. Bei kleinen Fallzahlen schnell großer prozentualer Anstieg zwischen Meldewochen sichtbar (vgl. MV).</w:t>
            </w:r>
          </w:p>
          <w:p>
            <w:pPr>
              <w:pStyle w:val="Listenabsatz"/>
              <w:numPr>
                <w:ilvl w:val="0"/>
                <w:numId w:val="8"/>
              </w:numPr>
              <w:ind w:left="357" w:hanging="357"/>
              <w:rPr>
                <w:sz w:val="22"/>
                <w:szCs w:val="22"/>
              </w:rPr>
            </w:pPr>
            <w:r>
              <w:rPr>
                <w:sz w:val="22"/>
                <w:szCs w:val="22"/>
              </w:rPr>
              <w:lastRenderedPageBreak/>
              <w:t xml:space="preserve">6 LK über 25 übermittelte Fälle der letzten 7 Tage pro 100.000 Einwohner, nur SK Bremerhaven heute über 35, gestern </w:t>
            </w:r>
            <w:proofErr w:type="gramStart"/>
            <w:r>
              <w:rPr>
                <w:sz w:val="22"/>
                <w:szCs w:val="22"/>
              </w:rPr>
              <w:t>auch  noch</w:t>
            </w:r>
            <w:proofErr w:type="gramEnd"/>
            <w:r>
              <w:rPr>
                <w:sz w:val="22"/>
                <w:szCs w:val="22"/>
              </w:rPr>
              <w:t xml:space="preserve"> LK Göttingen. LK Göttingen hat daraufhin begonnen zu diskutieren welche Maßnahmen ergriffen werden könnten. </w:t>
            </w:r>
          </w:p>
          <w:p>
            <w:pPr>
              <w:pStyle w:val="Listenabsatz"/>
              <w:numPr>
                <w:ilvl w:val="0"/>
                <w:numId w:val="8"/>
              </w:numPr>
              <w:ind w:left="357" w:hanging="357"/>
              <w:rPr>
                <w:sz w:val="22"/>
                <w:szCs w:val="22"/>
              </w:rPr>
            </w:pPr>
            <w:r>
              <w:rPr>
                <w:bCs/>
                <w:sz w:val="22"/>
                <w:szCs w:val="22"/>
              </w:rPr>
              <w:t xml:space="preserve">Übermittelte Fälle nach Tätigkeit oder Betreuung in Einrichtungen: Der Anteil der Fälle betreut nach §33 IfSG, hat etwas zugenommen. Die Geschehen in den Lebensmittel-Betrieben sind nicht mehr so ausgeprägt. Es gibt aber immer noch viele Fälle mit dem Status unbekannt. Da es sich um die Daten der letzten Woche handelt, kann es sein, dass die Daten noch nachgetragen werden. Es wird regelmäßig in der EpiLag und bei weiteren Gelegenheiten auf die Notwendigkeit der Vollständigkeit der Datenerfassung hingewiesen. </w:t>
            </w:r>
          </w:p>
          <w:p>
            <w:pPr>
              <w:pStyle w:val="Listenabsatz"/>
              <w:numPr>
                <w:ilvl w:val="0"/>
                <w:numId w:val="8"/>
              </w:numPr>
              <w:ind w:left="357" w:hanging="357"/>
              <w:rPr>
                <w:sz w:val="22"/>
                <w:szCs w:val="22"/>
              </w:rPr>
            </w:pPr>
            <w:r>
              <w:rPr>
                <w:sz w:val="22"/>
                <w:szCs w:val="22"/>
              </w:rPr>
              <w:t xml:space="preserve">Aktuelle Ausbrüche: </w:t>
            </w:r>
          </w:p>
          <w:p>
            <w:pPr>
              <w:pStyle w:val="Listenabsatz"/>
              <w:numPr>
                <w:ilvl w:val="1"/>
                <w:numId w:val="8"/>
              </w:numPr>
              <w:ind w:left="697" w:hanging="357"/>
              <w:rPr>
                <w:sz w:val="22"/>
                <w:szCs w:val="22"/>
              </w:rPr>
            </w:pPr>
            <w:r>
              <w:rPr>
                <w:sz w:val="22"/>
                <w:szCs w:val="22"/>
              </w:rPr>
              <w:t>LK Göttingen:</w:t>
            </w:r>
          </w:p>
          <w:p>
            <w:pPr>
              <w:pStyle w:val="Listenabsatz"/>
              <w:numPr>
                <w:ilvl w:val="2"/>
                <w:numId w:val="8"/>
              </w:numPr>
              <w:ind w:left="1037" w:hanging="357"/>
              <w:rPr>
                <w:sz w:val="22"/>
                <w:szCs w:val="22"/>
              </w:rPr>
            </w:pPr>
            <w:r>
              <w:rPr>
                <w:sz w:val="22"/>
                <w:szCs w:val="22"/>
              </w:rPr>
              <w:t xml:space="preserve">LK Göttingen hat offiziell Unterstützung angefragt. Sie benötigen v.a. epidemiologische Hilfe sowie Hilfe bei der Datenzusammenstellung und dem Zusammenstellen einer Übersicht der erfolgten Maßnahmen. Zudem gibt es Austausch in Bezug auf das Geschehen bei Kindern. </w:t>
            </w:r>
          </w:p>
          <w:p>
            <w:pPr>
              <w:pStyle w:val="Listenabsatz"/>
              <w:numPr>
                <w:ilvl w:val="2"/>
                <w:numId w:val="8"/>
              </w:numPr>
              <w:ind w:left="1037" w:hanging="357"/>
              <w:rPr>
                <w:sz w:val="22"/>
                <w:szCs w:val="22"/>
              </w:rPr>
            </w:pPr>
            <w:r>
              <w:rPr>
                <w:sz w:val="22"/>
                <w:szCs w:val="22"/>
              </w:rPr>
              <w:t xml:space="preserve">Hr. Spahn hat eine Tabelle (Strichliste) gesendet in der man die Schwere der Erkrankungen nach Altersgruppen ausfüllen kann. </w:t>
            </w:r>
          </w:p>
          <w:p>
            <w:pPr>
              <w:pStyle w:val="Listenabsatz"/>
              <w:numPr>
                <w:ilvl w:val="2"/>
                <w:numId w:val="8"/>
              </w:numPr>
              <w:ind w:left="1037" w:hanging="357"/>
              <w:rPr>
                <w:sz w:val="22"/>
                <w:szCs w:val="22"/>
              </w:rPr>
            </w:pPr>
            <w:r>
              <w:rPr>
                <w:sz w:val="22"/>
                <w:szCs w:val="22"/>
              </w:rPr>
              <w:t xml:space="preserve">Es gibt ca. 175 Infizierte, Einträge in Altenheime, 3 Schulen wurden komplett getestet, eine Kita ist involviert und ein Hochhauskomplex. Die Darstellung, dass der gesamte Ausbruch auf eine Feier zum Zuckerfest zurückgeht, ist nicht korrekt. Medienscreening durch Fr. Sarma. Fr. </w:t>
            </w:r>
            <w:proofErr w:type="spellStart"/>
            <w:r>
              <w:rPr>
                <w:sz w:val="22"/>
                <w:szCs w:val="22"/>
              </w:rPr>
              <w:t>Broistedt</w:t>
            </w:r>
            <w:proofErr w:type="spellEnd"/>
            <w:r>
              <w:rPr>
                <w:sz w:val="22"/>
                <w:szCs w:val="22"/>
              </w:rPr>
              <w:t>, Gesundheitsdezernentin der Stadt Göttingen wird morgen persönlich mit Hr. Wieler sprechen.</w:t>
            </w:r>
          </w:p>
          <w:p>
            <w:pPr>
              <w:pStyle w:val="Listenabsatz"/>
              <w:numPr>
                <w:ilvl w:val="0"/>
                <w:numId w:val="8"/>
              </w:numPr>
              <w:ind w:left="357" w:hanging="357"/>
              <w:rPr>
                <w:sz w:val="22"/>
                <w:szCs w:val="22"/>
              </w:rPr>
            </w:pPr>
            <w:r>
              <w:rPr>
                <w:sz w:val="22"/>
                <w:szCs w:val="22"/>
              </w:rPr>
              <w:t xml:space="preserve">Ausbruchssettings: Es sollen einheitliche Vorgaben entwickelt werden welche erhobenen Daten die GÄ wie eintragen sollen.  </w:t>
            </w:r>
          </w:p>
          <w:p>
            <w:pPr>
              <w:pStyle w:val="Listenabsatz"/>
              <w:numPr>
                <w:ilvl w:val="0"/>
                <w:numId w:val="8"/>
              </w:numPr>
              <w:ind w:left="357" w:hanging="357"/>
              <w:rPr>
                <w:sz w:val="22"/>
                <w:szCs w:val="22"/>
              </w:rPr>
            </w:pPr>
            <w:r>
              <w:rPr>
                <w:sz w:val="22"/>
                <w:szCs w:val="22"/>
              </w:rPr>
              <w:t>Überlastungsanzeigen: SK Wiesbaden hat eine Überlastung gemeldet, aber keine Unterstützung angefragt. Der LK Enzkreis möchte keine Unterstützung mehr und der SK Salzgitter hat nicht angefragt.</w:t>
            </w:r>
          </w:p>
          <w:p>
            <w:pPr>
              <w:pStyle w:val="Listenabsatz"/>
              <w:numPr>
                <w:ilvl w:val="0"/>
                <w:numId w:val="8"/>
              </w:numPr>
              <w:ind w:left="357" w:hanging="357"/>
              <w:rPr>
                <w:sz w:val="22"/>
                <w:szCs w:val="22"/>
              </w:rPr>
            </w:pPr>
            <w:r>
              <w:rPr>
                <w:sz w:val="22"/>
                <w:szCs w:val="22"/>
              </w:rPr>
              <w:t>Laborbasierte Surveillance SARS-CoV-2 in ARS (auf Freitag verschoben)</w:t>
            </w:r>
          </w:p>
          <w:p>
            <w:pPr>
              <w:pStyle w:val="Listenabsatz"/>
              <w:numPr>
                <w:ilvl w:val="0"/>
                <w:numId w:val="8"/>
              </w:numPr>
              <w:ind w:left="357" w:hanging="357"/>
              <w:rPr>
                <w:sz w:val="22"/>
                <w:szCs w:val="22"/>
              </w:rPr>
            </w:pPr>
            <w:r>
              <w:rPr>
                <w:sz w:val="22"/>
                <w:szCs w:val="22"/>
              </w:rPr>
              <w:t xml:space="preserve">Nachfrage zu Höhe der Untererfassung: </w:t>
            </w:r>
          </w:p>
          <w:p>
            <w:pPr>
              <w:pStyle w:val="Listenabsatz"/>
              <w:numPr>
                <w:ilvl w:val="1"/>
                <w:numId w:val="8"/>
              </w:numPr>
              <w:ind w:left="697" w:hanging="357"/>
              <w:rPr>
                <w:sz w:val="22"/>
                <w:szCs w:val="22"/>
              </w:rPr>
            </w:pPr>
            <w:r>
              <w:rPr>
                <w:sz w:val="22"/>
                <w:szCs w:val="22"/>
              </w:rPr>
              <w:t xml:space="preserve">Dazu gibt es keine Daten im Meldesystem, aber erste Erkenntnisse aus den </w:t>
            </w:r>
            <w:proofErr w:type="spellStart"/>
            <w:r>
              <w:rPr>
                <w:sz w:val="22"/>
                <w:szCs w:val="22"/>
              </w:rPr>
              <w:t>Serostudien</w:t>
            </w:r>
            <w:proofErr w:type="spellEnd"/>
            <w:r>
              <w:rPr>
                <w:sz w:val="22"/>
                <w:szCs w:val="22"/>
              </w:rPr>
              <w:t xml:space="preserve"> und anderen Publikationen. I.d.R. liegt die ermittelte Anzahl der Infizierten um einen Faktor 2-10 höher als die der SARS-CoV-2 positiven Fälle. In Heinsberg war der Faktor bei ca. 3, in der aktuellen RKI-</w:t>
            </w:r>
            <w:proofErr w:type="spellStart"/>
            <w:r>
              <w:rPr>
                <w:sz w:val="22"/>
                <w:szCs w:val="22"/>
              </w:rPr>
              <w:t>Serostudie</w:t>
            </w:r>
            <w:proofErr w:type="spellEnd"/>
            <w:r>
              <w:rPr>
                <w:sz w:val="22"/>
                <w:szCs w:val="22"/>
              </w:rPr>
              <w:t xml:space="preserve"> derzeit bei ca. 8. Eine aktuelle Publikation in Nature modelliert ebenfalls die Untererfassung. In den Modellierungen liegt der Faktor nie über 5-8. </w:t>
            </w:r>
          </w:p>
          <w:p>
            <w:pPr>
              <w:pStyle w:val="Listenabsatz"/>
              <w:numPr>
                <w:ilvl w:val="1"/>
                <w:numId w:val="8"/>
              </w:numPr>
              <w:spacing w:after="120"/>
              <w:ind w:left="697" w:hanging="357"/>
              <w:rPr>
                <w:sz w:val="22"/>
                <w:szCs w:val="22"/>
              </w:rPr>
            </w:pPr>
            <w:r>
              <w:rPr>
                <w:sz w:val="22"/>
                <w:szCs w:val="22"/>
              </w:rPr>
              <w:t xml:space="preserve">Die Untererfassung in DE hat sich über die Zeit verändert. Zu Zeiten sehr hoher Fallzahlen, wurden trotz anderslautender RKI-Empfehlung die Haushaltsangehörigen nicht getestet (aufgrund fehlender Testkapazität oder Überlastung). Das </w:t>
            </w:r>
            <w:r>
              <w:rPr>
                <w:sz w:val="22"/>
                <w:szCs w:val="22"/>
              </w:rPr>
              <w:lastRenderedPageBreak/>
              <w:t xml:space="preserve">heißt zu diesem Zeitpunkt war die Untererfassung höher als derzeit.  </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340" w:hanging="340"/>
              <w:rPr>
                <w:b/>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rFonts w:ascii="Cambria" w:hAnsi="Cambria" w:cs="Cambria"/>
                <w:color w:val="000000"/>
                <w:sz w:val="22"/>
                <w:szCs w:val="22"/>
              </w:rPr>
            </w:pPr>
            <w:r>
              <w:rPr>
                <w:b/>
                <w:sz w:val="28"/>
              </w:rPr>
              <w:t>Update digitale Projekte</w:t>
            </w:r>
            <w:r>
              <w:rPr>
                <w:rFonts w:ascii="Cambria" w:hAnsi="Cambria" w:cs="Cambria"/>
                <w:color w:val="000000"/>
                <w:sz w:val="22"/>
                <w:szCs w:val="22"/>
              </w:rPr>
              <w:t xml:space="preserve"> </w:t>
            </w:r>
          </w:p>
          <w:p>
            <w:pPr>
              <w:pStyle w:val="Listenabsatz"/>
              <w:numPr>
                <w:ilvl w:val="0"/>
                <w:numId w:val="5"/>
              </w:numPr>
              <w:spacing w:after="120"/>
              <w:ind w:left="340" w:hanging="340"/>
              <w:rPr>
                <w:rFonts w:ascii="Cambria" w:hAnsi="Cambria" w:cs="Cambria"/>
                <w:color w:val="000000"/>
                <w:sz w:val="22"/>
                <w:szCs w:val="22"/>
              </w:rPr>
            </w:pPr>
            <w:r>
              <w:rPr>
                <w:rFonts w:ascii="Cambria" w:hAnsi="Cambria" w:cs="Cambria"/>
                <w:color w:val="000000"/>
                <w:sz w:val="22"/>
                <w:szCs w:val="22"/>
              </w:rPr>
              <w:t xml:space="preserve">Zeitlicher Ablauf/Allgemeine Hinweise: </w:t>
            </w:r>
          </w:p>
          <w:p>
            <w:pPr>
              <w:pStyle w:val="Listenabsatz"/>
              <w:numPr>
                <w:ilvl w:val="1"/>
                <w:numId w:val="5"/>
              </w:numPr>
              <w:spacing w:after="120"/>
              <w:ind w:left="697" w:hanging="357"/>
              <w:rPr>
                <w:rFonts w:ascii="Cambria" w:hAnsi="Cambria" w:cs="Cambria"/>
                <w:color w:val="000000"/>
                <w:sz w:val="22"/>
                <w:szCs w:val="22"/>
              </w:rPr>
            </w:pPr>
            <w:r>
              <w:rPr>
                <w:rFonts w:ascii="Cambria" w:hAnsi="Cambria" w:cs="Cambria"/>
                <w:color w:val="000000"/>
                <w:sz w:val="22"/>
                <w:szCs w:val="22"/>
              </w:rPr>
              <w:t xml:space="preserve">Am Montag wird es einen Termin mit Hr. Wieler und Hr. Spahn geben bei dem die GÄ direkt über die Corona-Warn-App informiert werden sollen. Dazu soll ein Infoflyer erarbeitet werden (von BMG und </w:t>
            </w:r>
            <w:proofErr w:type="spellStart"/>
            <w:r>
              <w:rPr>
                <w:rFonts w:ascii="Cambria" w:hAnsi="Cambria" w:cs="Cambria"/>
                <w:color w:val="000000"/>
                <w:sz w:val="22"/>
                <w:szCs w:val="22"/>
              </w:rPr>
              <w:t>BKAmt</w:t>
            </w:r>
            <w:proofErr w:type="spellEnd"/>
            <w:r>
              <w:rPr>
                <w:rFonts w:ascii="Cambria" w:hAnsi="Cambria" w:cs="Cambria"/>
                <w:color w:val="000000"/>
                <w:sz w:val="22"/>
                <w:szCs w:val="22"/>
              </w:rPr>
              <w:t>) in den die Empfehlungen des heute im Krisenstab diskutierten Papiers eingearbeitet werden.  Hr. Helmke, gibt das Papier nach Abstimmung an BMG/</w:t>
            </w:r>
            <w:proofErr w:type="spellStart"/>
            <w:r>
              <w:rPr>
                <w:rFonts w:ascii="Cambria" w:hAnsi="Cambria" w:cs="Cambria"/>
                <w:color w:val="000000"/>
                <w:sz w:val="22"/>
                <w:szCs w:val="22"/>
              </w:rPr>
              <w:t>BKAmt</w:t>
            </w:r>
            <w:proofErr w:type="spellEnd"/>
            <w:r>
              <w:rPr>
                <w:rFonts w:ascii="Cambria" w:hAnsi="Cambria" w:cs="Cambria"/>
                <w:color w:val="000000"/>
                <w:sz w:val="22"/>
                <w:szCs w:val="22"/>
              </w:rPr>
              <w:t xml:space="preserve"> weiter, wo der Infoflyer erstellt wird.</w:t>
            </w:r>
          </w:p>
          <w:p>
            <w:pPr>
              <w:pStyle w:val="Listenabsatz"/>
              <w:numPr>
                <w:ilvl w:val="1"/>
                <w:numId w:val="5"/>
              </w:numPr>
              <w:spacing w:after="120"/>
              <w:ind w:left="697" w:hanging="357"/>
              <w:rPr>
                <w:rFonts w:ascii="Cambria" w:hAnsi="Cambria" w:cs="Cambria"/>
                <w:color w:val="000000"/>
                <w:sz w:val="22"/>
                <w:szCs w:val="22"/>
              </w:rPr>
            </w:pPr>
            <w:r>
              <w:rPr>
                <w:rFonts w:ascii="Cambria" w:hAnsi="Cambria" w:cs="Cambria"/>
                <w:color w:val="000000"/>
                <w:sz w:val="22"/>
                <w:szCs w:val="22"/>
              </w:rPr>
              <w:t xml:space="preserve">Dienstag Pressekonferenz im </w:t>
            </w:r>
            <w:proofErr w:type="spellStart"/>
            <w:r>
              <w:rPr>
                <w:rFonts w:ascii="Cambria" w:hAnsi="Cambria" w:cs="Cambria"/>
                <w:color w:val="000000"/>
                <w:sz w:val="22"/>
                <w:szCs w:val="22"/>
              </w:rPr>
              <w:t>BKAmt</w:t>
            </w:r>
            <w:proofErr w:type="spellEnd"/>
            <w:r>
              <w:rPr>
                <w:rFonts w:ascii="Cambria" w:hAnsi="Cambria" w:cs="Cambria"/>
                <w:color w:val="000000"/>
                <w:sz w:val="22"/>
                <w:szCs w:val="22"/>
              </w:rPr>
              <w:t xml:space="preserve"> mit Hr. Spahn, Hr. Seehofer, Vorsitzende der Telekom und SAP, sowie Hr. Wieler. Im Anschluss soll die App gelauncht werden. Das RKI ist der Herausgeber der App und damit auch in Zukunft für die App verantwortlich. Seit Wochen gibt es schon eine Zusammenarbeit mit einer externen Agentur, die auch weiterhin die Kommunikation übernehmen wird. In den nächsten Wochen wird allerdings im Haus vermehrt Unterstützung benötigt (mind. 4, ggf. 6 Wochen, Hotlines </w:t>
            </w:r>
            <w:proofErr w:type="spellStart"/>
            <w:r>
              <w:rPr>
                <w:rFonts w:ascii="Cambria" w:hAnsi="Cambria" w:cs="Cambria"/>
                <w:color w:val="000000"/>
                <w:sz w:val="22"/>
                <w:szCs w:val="22"/>
              </w:rPr>
              <w:t>etc</w:t>
            </w:r>
            <w:proofErr w:type="spellEnd"/>
            <w:r>
              <w:rPr>
                <w:rFonts w:ascii="Cambria" w:hAnsi="Cambria" w:cs="Cambria"/>
                <w:color w:val="000000"/>
                <w:sz w:val="22"/>
                <w:szCs w:val="22"/>
              </w:rPr>
              <w:t>). Es wird ein eigener Kommunikationsweg erstellt. Das RKI wird kontinuierlich über Wochen und Monate bzgl. epidemiologischer Fragen zur App befasst sein.</w:t>
            </w:r>
          </w:p>
          <w:p>
            <w:pPr>
              <w:pStyle w:val="Listenabsatz"/>
              <w:numPr>
                <w:ilvl w:val="1"/>
                <w:numId w:val="5"/>
              </w:numPr>
              <w:spacing w:after="120"/>
              <w:ind w:left="697" w:hanging="357"/>
              <w:rPr>
                <w:rFonts w:ascii="Cambria" w:hAnsi="Cambria" w:cs="Cambria"/>
                <w:color w:val="000000"/>
                <w:sz w:val="22"/>
                <w:szCs w:val="22"/>
              </w:rPr>
            </w:pPr>
            <w:r>
              <w:rPr>
                <w:rFonts w:ascii="Cambria" w:hAnsi="Cambria" w:cs="Cambria"/>
                <w:color w:val="000000"/>
                <w:sz w:val="22"/>
                <w:szCs w:val="22"/>
              </w:rPr>
              <w:t>Bisher war der Einfluss des RKI auf die App überschaubar und es handelt sich erstmal nur um eine relativ einfache Version (Rumpf). Es soll 2-wöchige Updates geben und die App mit der Zeit immer besser werden. Es ist ein Teil des „Werkzeugkastens“ – dies muss kommuniziert werden, um die Erwartungshalten realistisch zu halten.  Es handelt sich aber grundsätzlich um ein Leuchtturmprojekt. Alle europäischen Länder entwickeln derzeit eine App. Als Herausgeber hat das RKI mehr Einfluss auf die Weiterentwicklung der App.</w:t>
            </w:r>
          </w:p>
          <w:p>
            <w:pPr>
              <w:pStyle w:val="Listenabsatz"/>
              <w:numPr>
                <w:ilvl w:val="1"/>
                <w:numId w:val="5"/>
              </w:numPr>
              <w:spacing w:after="120"/>
              <w:ind w:left="697" w:hanging="357"/>
              <w:rPr>
                <w:rFonts w:ascii="Cambria" w:hAnsi="Cambria" w:cs="Cambria"/>
                <w:color w:val="000000"/>
                <w:sz w:val="22"/>
                <w:szCs w:val="22"/>
              </w:rPr>
            </w:pPr>
            <w:r>
              <w:rPr>
                <w:rFonts w:ascii="Cambria" w:hAnsi="Cambria" w:cs="Cambria"/>
                <w:color w:val="000000"/>
                <w:sz w:val="22"/>
                <w:szCs w:val="22"/>
              </w:rPr>
              <w:t xml:space="preserve">Es wird eine große Pressekampagne vom Bundespresseamt und </w:t>
            </w:r>
            <w:proofErr w:type="spellStart"/>
            <w:r>
              <w:rPr>
                <w:rFonts w:ascii="Cambria" w:hAnsi="Cambria" w:cs="Cambria"/>
                <w:color w:val="000000"/>
                <w:sz w:val="22"/>
                <w:szCs w:val="22"/>
              </w:rPr>
              <w:t>BKAmt</w:t>
            </w:r>
            <w:proofErr w:type="spellEnd"/>
            <w:r>
              <w:rPr>
                <w:rFonts w:ascii="Cambria" w:hAnsi="Cambria" w:cs="Cambria"/>
                <w:color w:val="000000"/>
                <w:sz w:val="22"/>
                <w:szCs w:val="22"/>
              </w:rPr>
              <w:t xml:space="preserve"> vorbereitet, BMG und RKI kennen sie noch nicht.</w:t>
            </w:r>
          </w:p>
          <w:p>
            <w:pPr>
              <w:pStyle w:val="Listenabsatz"/>
              <w:numPr>
                <w:ilvl w:val="0"/>
                <w:numId w:val="5"/>
              </w:numPr>
              <w:spacing w:after="120"/>
              <w:ind w:left="340" w:hanging="340"/>
              <w:rPr>
                <w:rFonts w:ascii="Cambria" w:hAnsi="Cambria" w:cs="Cambria"/>
                <w:color w:val="000000"/>
                <w:sz w:val="22"/>
                <w:szCs w:val="22"/>
              </w:rPr>
            </w:pPr>
            <w:r>
              <w:rPr>
                <w:rFonts w:ascii="Cambria" w:hAnsi="Cambria" w:cs="Cambria"/>
                <w:color w:val="000000"/>
                <w:sz w:val="22"/>
                <w:szCs w:val="22"/>
              </w:rPr>
              <w:t>Die Corona-Warn-App wurde am Dienstag erstmals in der AGI vorgestellt. Es gab große Bedenken wie die daraus erwachsenden Aufgaben in der Kürze der Zeit umzusetzen sind.</w:t>
            </w:r>
          </w:p>
          <w:p>
            <w:pPr>
              <w:pStyle w:val="Listenabsatz"/>
              <w:numPr>
                <w:ilvl w:val="0"/>
                <w:numId w:val="5"/>
              </w:numPr>
              <w:spacing w:after="120"/>
              <w:ind w:left="340" w:hanging="340"/>
              <w:rPr>
                <w:rFonts w:ascii="Cambria" w:hAnsi="Cambria" w:cs="Cambria"/>
                <w:color w:val="000000"/>
                <w:sz w:val="22"/>
                <w:szCs w:val="22"/>
              </w:rPr>
            </w:pPr>
            <w:r>
              <w:rPr>
                <w:rFonts w:ascii="Cambria" w:hAnsi="Cambria" w:cs="Cambria"/>
                <w:color w:val="000000"/>
                <w:sz w:val="22"/>
                <w:szCs w:val="22"/>
              </w:rPr>
              <w:t xml:space="preserve">RKI-Fließschemata und Vorgehensweisen sollten angepasst werden und der vorliegende Vorschlag „Optionen zum Vorgehen bei Benachrichtigung wegen eines erhöhten Infektionsrisikos durch die </w:t>
            </w:r>
            <w:proofErr w:type="spellStart"/>
            <w:r>
              <w:rPr>
                <w:rFonts w:ascii="Cambria" w:hAnsi="Cambria" w:cs="Cambria"/>
                <w:color w:val="000000"/>
                <w:sz w:val="22"/>
                <w:szCs w:val="22"/>
              </w:rPr>
              <w:t>CoronaWarn</w:t>
            </w:r>
            <w:proofErr w:type="spellEnd"/>
            <w:r>
              <w:rPr>
                <w:rFonts w:ascii="Cambria" w:hAnsi="Cambria" w:cs="Cambria"/>
                <w:color w:val="000000"/>
                <w:sz w:val="22"/>
                <w:szCs w:val="22"/>
              </w:rPr>
              <w:t>-App für den ambulanten Bereich/primärärztliche Versorgung und den öffentlichen Gesundheitsdienst“ wurde diskutiert.</w:t>
            </w:r>
          </w:p>
          <w:p>
            <w:pPr>
              <w:pStyle w:val="Listenabsatz"/>
              <w:numPr>
                <w:ilvl w:val="0"/>
                <w:numId w:val="5"/>
              </w:numPr>
              <w:spacing w:after="120"/>
              <w:ind w:left="340" w:hanging="340"/>
              <w:rPr>
                <w:rFonts w:ascii="Cambria" w:hAnsi="Cambria" w:cs="Cambria"/>
                <w:sz w:val="22"/>
                <w:szCs w:val="22"/>
              </w:rPr>
            </w:pPr>
            <w:r>
              <w:rPr>
                <w:rFonts w:ascii="Cambria" w:hAnsi="Cambria" w:cs="Cambria"/>
                <w:color w:val="000000"/>
                <w:sz w:val="22"/>
                <w:szCs w:val="22"/>
              </w:rPr>
              <w:t xml:space="preserve">Ablauf bei positivem SARS-CoV-2-Testergebnis: Wird der Indexfall positiv getestet und schaltet seine App frei, erscheint die Warnung bei verschiedenen Personen, bei denen ein Schwellenwert des kumulativen Kontakts überschritten ist. Dieser wird durch einen </w:t>
            </w:r>
            <w:r>
              <w:rPr>
                <w:rFonts w:ascii="Cambria" w:hAnsi="Cambria" w:cs="Cambria"/>
                <w:color w:val="000000"/>
                <w:sz w:val="22"/>
                <w:szCs w:val="22"/>
              </w:rPr>
              <w:lastRenderedPageBreak/>
              <w:t xml:space="preserve">Algorithmus berechneten </w:t>
            </w:r>
            <w:proofErr w:type="gramStart"/>
            <w:r>
              <w:rPr>
                <w:rFonts w:ascii="Cambria" w:hAnsi="Cambria" w:cs="Cambria"/>
                <w:color w:val="000000"/>
                <w:sz w:val="22"/>
                <w:szCs w:val="22"/>
              </w:rPr>
              <w:t>in den Distanz</w:t>
            </w:r>
            <w:proofErr w:type="gramEnd"/>
            <w:r>
              <w:rPr>
                <w:rFonts w:ascii="Cambria" w:hAnsi="Cambria" w:cs="Cambria"/>
                <w:color w:val="000000"/>
                <w:sz w:val="22"/>
                <w:szCs w:val="22"/>
              </w:rPr>
              <w:t xml:space="preserve"> und Zeitdauer eingehen. Die Qualität des Kontakts kann nicht ermittelt werden. Die App sendet Informationen dazu wann der letzte Kontakt war und wie viele Kontakte es insgesamt gab. </w:t>
            </w:r>
          </w:p>
          <w:p>
            <w:pPr>
              <w:pStyle w:val="Listenabsatz"/>
              <w:numPr>
                <w:ilvl w:val="0"/>
                <w:numId w:val="5"/>
              </w:numPr>
              <w:spacing w:after="120"/>
              <w:ind w:left="340" w:hanging="340"/>
              <w:rPr>
                <w:rFonts w:ascii="Cambria" w:hAnsi="Cambria" w:cs="Cambria"/>
                <w:sz w:val="22"/>
                <w:szCs w:val="22"/>
              </w:rPr>
            </w:pPr>
            <w:r>
              <w:rPr>
                <w:sz w:val="22"/>
                <w:szCs w:val="22"/>
              </w:rPr>
              <w:t>Die gesendete Meldung „</w:t>
            </w:r>
            <w:r>
              <w:rPr>
                <w:rFonts w:ascii="Cambria" w:hAnsi="Cambria" w:cs="Cambria"/>
                <w:color w:val="000000"/>
                <w:sz w:val="22"/>
                <w:szCs w:val="22"/>
              </w:rPr>
              <w:t>Begeben Sie sich umgehend nach Hause bzw. bleiben Sie zu Hause.“ wird noch ergänzt um den Zusatz „Wenn möglich…“. Weitere Änderungen am versendeten Text der Warn-App sind aber zum derzeitigen Zeitpunkt nicht möglich. Insbesondere die Reihenfolge der zu kontaktierenden Stellen (1. Hausarzt, 2. kassenärztliche Bereitschaft unter 116117, 3. GA) wurde kritisiert. Grundsätzlich kann nur das GA die notwendige Bewertung und auch die Testung von nicht symptomatischen Personen vornehmen, daher sollte auf die Nennung der Hausärzte verzichtet werden.</w:t>
            </w:r>
          </w:p>
          <w:p>
            <w:pPr>
              <w:pStyle w:val="Listenabsatz"/>
              <w:numPr>
                <w:ilvl w:val="0"/>
                <w:numId w:val="5"/>
              </w:numPr>
              <w:spacing w:after="120"/>
              <w:ind w:left="340" w:hanging="340"/>
              <w:rPr>
                <w:rFonts w:ascii="Cambria" w:hAnsi="Cambria" w:cs="Cambria"/>
                <w:color w:val="000000"/>
                <w:sz w:val="22"/>
                <w:szCs w:val="22"/>
              </w:rPr>
            </w:pPr>
            <w:r>
              <w:rPr>
                <w:rFonts w:ascii="Cambria" w:hAnsi="Cambria" w:cs="Cambria"/>
                <w:color w:val="000000"/>
                <w:sz w:val="22"/>
                <w:szCs w:val="22"/>
              </w:rPr>
              <w:t xml:space="preserve">Es soll in jedem Fall vom GA zunächst versucht werden die Kontaktsituation zu klären, ob ggf. doch KPI. </w:t>
            </w:r>
          </w:p>
          <w:p>
            <w:pPr>
              <w:pStyle w:val="Listenabsatz"/>
              <w:numPr>
                <w:ilvl w:val="0"/>
                <w:numId w:val="5"/>
              </w:numPr>
              <w:spacing w:after="120"/>
              <w:ind w:left="340" w:hanging="340"/>
              <w:rPr>
                <w:rFonts w:ascii="Cambria" w:hAnsi="Cambria" w:cs="Cambria"/>
                <w:sz w:val="22"/>
                <w:szCs w:val="22"/>
              </w:rPr>
            </w:pPr>
            <w:r>
              <w:rPr>
                <w:rFonts w:ascii="Cambria" w:hAnsi="Cambria" w:cs="Cambria"/>
                <w:color w:val="000000"/>
                <w:sz w:val="22"/>
                <w:szCs w:val="22"/>
              </w:rPr>
              <w:t xml:space="preserve">Es wird vorgeschlagen die Kategorisierung der Kontaktpersonen um die hybride Kategorie Warn-App zu ergänzen (Angebot des Testens, aber keine </w:t>
            </w:r>
            <w:proofErr w:type="spellStart"/>
            <w:r>
              <w:rPr>
                <w:rFonts w:ascii="Cambria" w:hAnsi="Cambria" w:cs="Cambria"/>
                <w:color w:val="000000"/>
                <w:sz w:val="22"/>
                <w:szCs w:val="22"/>
              </w:rPr>
              <w:t>Quarantänisierung</w:t>
            </w:r>
            <w:proofErr w:type="spellEnd"/>
            <w:r>
              <w:rPr>
                <w:rFonts w:ascii="Cambria" w:hAnsi="Cambria" w:cs="Cambria"/>
                <w:color w:val="000000"/>
                <w:sz w:val="22"/>
                <w:szCs w:val="22"/>
              </w:rPr>
              <w:t xml:space="preserve">): Symptomatische Personen sollten getestet werden, asymptomatischen Personen soll Testung angeboten werden, Warnnachricht auf Smartphone muss dazu vorgezeigt werden, ggf. zusätzlich zweite Testung wie bei KPII 5-7 Tage nach Erstkontakt. Informationen zu COVID-19 (Kontaktreduktion, Abstandsregeln, Hygieneregeln, Tragen von MNB und zum Vorgehen bei eintretender Symptomatik). </w:t>
            </w:r>
          </w:p>
          <w:p>
            <w:pPr>
              <w:pStyle w:val="Listenabsatz"/>
              <w:numPr>
                <w:ilvl w:val="0"/>
                <w:numId w:val="5"/>
              </w:numPr>
              <w:ind w:left="357" w:hanging="357"/>
              <w:rPr>
                <w:rFonts w:ascii="Cambria" w:hAnsi="Cambria" w:cs="Cambria"/>
                <w:color w:val="000000"/>
                <w:sz w:val="22"/>
                <w:szCs w:val="22"/>
              </w:rPr>
            </w:pPr>
            <w:r>
              <w:rPr>
                <w:rFonts w:ascii="Cambria" w:hAnsi="Cambria" w:cs="Cambria"/>
                <w:color w:val="000000"/>
                <w:sz w:val="22"/>
                <w:szCs w:val="22"/>
              </w:rPr>
              <w:t xml:space="preserve">Kostenfrage: Seit dem 08.06. ist die Verordnung der Kostenübernahme bei Testung von asymptomatischen Personen verfügbar. Sie richtet sich an den ÖGD, um z.B. bei KPI zu testen. Bei Hausärzten ist die Kostenfrage problematischer und kann nicht abgerechnet werden. Das BMG versucht eine Kostenübernahme einzuarbeiten. Bis dahin müssen Personen selbst die Kosten tragen oder der Hausarzt muss sie ans GA verweisen. </w:t>
            </w:r>
          </w:p>
          <w:p>
            <w:pPr>
              <w:pStyle w:val="Listenabsatz"/>
              <w:numPr>
                <w:ilvl w:val="0"/>
                <w:numId w:val="5"/>
              </w:numPr>
              <w:ind w:left="357" w:hanging="357"/>
              <w:rPr>
                <w:rFonts w:ascii="Cambria" w:hAnsi="Cambria" w:cs="Cambria"/>
                <w:color w:val="000000"/>
                <w:sz w:val="22"/>
                <w:szCs w:val="22"/>
              </w:rPr>
            </w:pPr>
            <w:r>
              <w:rPr>
                <w:rFonts w:ascii="Cambria" w:hAnsi="Cambria" w:cs="Cambria"/>
                <w:color w:val="000000"/>
                <w:sz w:val="22"/>
                <w:szCs w:val="22"/>
              </w:rPr>
              <w:t xml:space="preserve">Besser wäre direkt der Verweis ans GA, da nur sie die Klärung der Kontaktsituation mit ggf. Absonderung etc. durchführen können. Die GÄ haben allerdings die Befürchtung, dass sie sehr viele Anfragen erhalten. </w:t>
            </w:r>
          </w:p>
          <w:p>
            <w:pPr>
              <w:pStyle w:val="Listenabsatz"/>
              <w:numPr>
                <w:ilvl w:val="0"/>
                <w:numId w:val="5"/>
              </w:numPr>
              <w:spacing w:after="120"/>
              <w:ind w:left="340" w:hanging="340"/>
              <w:rPr>
                <w:rFonts w:ascii="Cambria" w:hAnsi="Cambria" w:cs="Cambria"/>
                <w:color w:val="000000"/>
                <w:sz w:val="22"/>
                <w:szCs w:val="22"/>
              </w:rPr>
            </w:pPr>
            <w:r>
              <w:rPr>
                <w:rFonts w:ascii="Cambria" w:hAnsi="Cambria" w:cs="Cambria"/>
                <w:color w:val="000000"/>
                <w:sz w:val="22"/>
                <w:szCs w:val="22"/>
              </w:rPr>
              <w:t>Es wird ein Zusatz in den vorliegenden Text eingefügt, dass auch wenn der Test negativ ist, eine Übertragung nicht ausgeschlossen ist.</w:t>
            </w:r>
          </w:p>
          <w:p>
            <w:pPr>
              <w:pStyle w:val="Listenabsatz"/>
              <w:numPr>
                <w:ilvl w:val="0"/>
                <w:numId w:val="5"/>
              </w:numPr>
              <w:ind w:left="357" w:hanging="357"/>
              <w:rPr>
                <w:rFonts w:ascii="Cambria" w:hAnsi="Cambria" w:cs="Cambria"/>
                <w:color w:val="000000"/>
                <w:sz w:val="22"/>
                <w:szCs w:val="22"/>
              </w:rPr>
            </w:pPr>
            <w:r>
              <w:rPr>
                <w:rFonts w:ascii="Cambria" w:hAnsi="Cambria" w:cs="Cambria"/>
                <w:color w:val="000000"/>
                <w:sz w:val="22"/>
                <w:szCs w:val="22"/>
              </w:rPr>
              <w:t xml:space="preserve">Eine infektionsepidemiologische Begleitung der App ist wichtig. In </w:t>
            </w:r>
            <w:proofErr w:type="spellStart"/>
            <w:r>
              <w:rPr>
                <w:rFonts w:ascii="Cambria" w:hAnsi="Cambria" w:cs="Cambria"/>
                <w:color w:val="000000"/>
                <w:sz w:val="22"/>
                <w:szCs w:val="22"/>
              </w:rPr>
              <w:t>SurvNet</w:t>
            </w:r>
            <w:proofErr w:type="spellEnd"/>
            <w:r>
              <w:rPr>
                <w:rFonts w:ascii="Cambria" w:hAnsi="Cambria" w:cs="Cambria"/>
                <w:color w:val="000000"/>
                <w:sz w:val="22"/>
                <w:szCs w:val="22"/>
              </w:rPr>
              <w:t xml:space="preserve"> wird die Warn-App nicht sofort als Variable möglich sein, das kann man aber im weiteren Verlauf überlegen. Zunächst sind aber Studien ggf. der bessere Weg. </w:t>
            </w:r>
          </w:p>
          <w:p>
            <w:pPr>
              <w:pStyle w:val="Listenabsatz"/>
              <w:numPr>
                <w:ilvl w:val="0"/>
                <w:numId w:val="5"/>
              </w:numPr>
              <w:ind w:left="357" w:hanging="357"/>
              <w:rPr>
                <w:rFonts w:ascii="Cambria" w:hAnsi="Cambria" w:cs="Cambria"/>
                <w:color w:val="000000"/>
                <w:sz w:val="22"/>
                <w:szCs w:val="22"/>
              </w:rPr>
            </w:pPr>
            <w:r>
              <w:rPr>
                <w:rFonts w:ascii="Cambria" w:hAnsi="Cambria" w:cs="Cambria"/>
                <w:color w:val="000000"/>
                <w:sz w:val="22"/>
                <w:szCs w:val="22"/>
              </w:rPr>
              <w:t xml:space="preserve">Das Dokument soll heute Nachmittag abgeschlossen werden. Erster Teil des Dokuments stellt eine interne Bewertung dar, der zweite Teil soll für den ÖGD und die Hausärzte/KBV sein. Der Text für die Webseite hat noch etwas Zeit. </w:t>
            </w:r>
          </w:p>
          <w:p>
            <w:pPr>
              <w:pStyle w:val="Listenabsatz"/>
              <w:numPr>
                <w:ilvl w:val="0"/>
                <w:numId w:val="5"/>
              </w:numPr>
              <w:ind w:left="357" w:hanging="357"/>
              <w:rPr>
                <w:rFonts w:ascii="Cambria" w:hAnsi="Cambria" w:cs="Cambria"/>
                <w:color w:val="000000"/>
                <w:sz w:val="22"/>
                <w:szCs w:val="22"/>
              </w:rPr>
            </w:pPr>
            <w:r>
              <w:rPr>
                <w:rFonts w:ascii="Cambria" w:hAnsi="Cambria" w:cs="Cambria"/>
                <w:color w:val="000000"/>
                <w:sz w:val="22"/>
                <w:szCs w:val="22"/>
              </w:rPr>
              <w:t>Die grundsätzlichen Einschränkungen bzgl. Abrechnung/Testung sollten aufgeschrieben werden und ans BMG kommuniziert werden.</w:t>
            </w:r>
          </w:p>
          <w:p>
            <w:pPr>
              <w:pStyle w:val="Listenabsatz"/>
              <w:numPr>
                <w:ilvl w:val="0"/>
                <w:numId w:val="5"/>
              </w:numPr>
              <w:ind w:left="357" w:hanging="357"/>
              <w:rPr>
                <w:rFonts w:ascii="Cambria" w:hAnsi="Cambria" w:cs="Cambria"/>
                <w:color w:val="000000"/>
                <w:sz w:val="22"/>
                <w:szCs w:val="22"/>
              </w:rPr>
            </w:pPr>
            <w:r>
              <w:rPr>
                <w:rFonts w:ascii="Cambria" w:hAnsi="Cambria" w:cs="Cambria"/>
                <w:color w:val="000000"/>
                <w:sz w:val="22"/>
                <w:szCs w:val="22"/>
              </w:rPr>
              <w:lastRenderedPageBreak/>
              <w:t>Derzeitige Empfehlung spricht zwar alle 3 Ebenen (Hausärzte, KBV und GÄ) an, aber ist v.a. eine Empfehlung für die GÄ</w:t>
            </w:r>
          </w:p>
          <w:p>
            <w:pPr>
              <w:pStyle w:val="Listenabsatz"/>
              <w:numPr>
                <w:ilvl w:val="0"/>
                <w:numId w:val="5"/>
              </w:numPr>
              <w:ind w:left="357" w:hanging="357"/>
              <w:rPr>
                <w:rFonts w:ascii="Cambria" w:hAnsi="Cambria" w:cs="Cambria"/>
                <w:color w:val="000000"/>
                <w:sz w:val="22"/>
                <w:szCs w:val="22"/>
              </w:rPr>
            </w:pPr>
            <w:r>
              <w:rPr>
                <w:rFonts w:ascii="Cambria" w:hAnsi="Cambria" w:cs="Cambria"/>
                <w:color w:val="000000"/>
                <w:sz w:val="22"/>
                <w:szCs w:val="22"/>
              </w:rPr>
              <w:t xml:space="preserve">Das RKI sollte zum genauen Vorgehen der Hausärzte nichts sagen, sondern sich stattdessen mit relevanten Punkten an die KBV wenden, die dies dann formulieren und verteilen. </w:t>
            </w:r>
          </w:p>
          <w:p>
            <w:pPr>
              <w:pStyle w:val="Listenabsatz"/>
              <w:numPr>
                <w:ilvl w:val="0"/>
                <w:numId w:val="5"/>
              </w:numPr>
              <w:spacing w:after="120"/>
              <w:ind w:left="357" w:hanging="357"/>
              <w:rPr>
                <w:rFonts w:ascii="Cambria" w:hAnsi="Cambria" w:cs="Cambria"/>
                <w:color w:val="000000"/>
                <w:sz w:val="22"/>
                <w:szCs w:val="22"/>
              </w:rPr>
            </w:pPr>
            <w:r>
              <w:rPr>
                <w:rFonts w:ascii="Cambria" w:hAnsi="Cambria" w:cs="Cambria"/>
                <w:color w:val="000000"/>
                <w:sz w:val="22"/>
                <w:szCs w:val="22"/>
              </w:rPr>
              <w:t xml:space="preserve">Es ist unklar, ob das RKI Gelegenheit bekommt den Flyer zu kommentieren. </w:t>
            </w:r>
          </w:p>
          <w:p>
            <w:pPr>
              <w:spacing w:after="120"/>
              <w:rPr>
                <w:rFonts w:ascii="Cambria" w:hAnsi="Cambria" w:cs="Cambria"/>
                <w:i/>
                <w:color w:val="000000"/>
                <w:sz w:val="22"/>
                <w:szCs w:val="22"/>
              </w:rPr>
            </w:pPr>
            <w:proofErr w:type="spellStart"/>
            <w:r>
              <w:rPr>
                <w:rFonts w:ascii="Cambria" w:hAnsi="Cambria" w:cs="Cambria"/>
                <w:i/>
                <w:color w:val="000000"/>
                <w:sz w:val="22"/>
                <w:szCs w:val="22"/>
              </w:rPr>
              <w:t>ToDo</w:t>
            </w:r>
            <w:proofErr w:type="spellEnd"/>
            <w:r>
              <w:rPr>
                <w:rFonts w:ascii="Cambria" w:hAnsi="Cambria" w:cs="Cambria"/>
                <w:i/>
                <w:color w:val="000000"/>
                <w:sz w:val="22"/>
                <w:szCs w:val="22"/>
              </w:rPr>
              <w:t>: FG37 finalisiert das Dokument und sendet es an Hr. Helmke.</w:t>
            </w:r>
          </w:p>
          <w:p>
            <w:pPr>
              <w:pStyle w:val="Listenabsatz"/>
              <w:numPr>
                <w:ilvl w:val="0"/>
                <w:numId w:val="5"/>
              </w:numPr>
              <w:spacing w:after="120"/>
              <w:ind w:left="357" w:hanging="357"/>
              <w:rPr>
                <w:rFonts w:ascii="Cambria" w:hAnsi="Cambria" w:cs="Cambria"/>
                <w:color w:val="000000"/>
                <w:sz w:val="22"/>
                <w:szCs w:val="22"/>
              </w:rPr>
            </w:pPr>
            <w:r>
              <w:rPr>
                <w:rFonts w:ascii="Cambria" w:hAnsi="Cambria" w:cs="Cambria"/>
                <w:color w:val="000000"/>
                <w:sz w:val="22"/>
                <w:szCs w:val="22"/>
              </w:rPr>
              <w:t xml:space="preserve">Die Rolle der BZgA ist unklar. Die Kommunikationskampagne wird vom Bundespresseamt und </w:t>
            </w:r>
            <w:proofErr w:type="spellStart"/>
            <w:r>
              <w:rPr>
                <w:rFonts w:ascii="Cambria" w:hAnsi="Cambria" w:cs="Cambria"/>
                <w:color w:val="000000"/>
                <w:sz w:val="22"/>
                <w:szCs w:val="22"/>
              </w:rPr>
              <w:t>BKAmt</w:t>
            </w:r>
            <w:proofErr w:type="spellEnd"/>
            <w:r>
              <w:rPr>
                <w:rFonts w:ascii="Cambria" w:hAnsi="Cambria" w:cs="Cambria"/>
                <w:color w:val="000000"/>
                <w:sz w:val="22"/>
                <w:szCs w:val="22"/>
              </w:rPr>
              <w:t xml:space="preserve"> vorbereitet und Inhalte liegen weder dem RKI noch der BZgA vor. </w:t>
            </w:r>
          </w:p>
        </w:tc>
        <w:tc>
          <w:tcPr>
            <w:tcW w:w="1492" w:type="dxa"/>
          </w:tcPr>
          <w:p>
            <w:pPr>
              <w:rPr>
                <w:rFonts w:ascii="Cambria" w:hAnsi="Cambria" w:cs="Cambria"/>
                <w:color w:val="000000"/>
                <w:sz w:val="22"/>
                <w:szCs w:val="22"/>
              </w:rPr>
            </w:pPr>
          </w:p>
          <w:p>
            <w:pPr>
              <w:rPr>
                <w:rFonts w:ascii="Cambria" w:hAnsi="Cambria" w:cs="Cambria"/>
                <w:color w:val="000000"/>
                <w:sz w:val="22"/>
                <w:szCs w:val="22"/>
              </w:rPr>
            </w:pPr>
          </w:p>
          <w:p>
            <w:pPr>
              <w:rPr>
                <w:rFonts w:ascii="Cambria" w:hAnsi="Cambria" w:cs="Cambria"/>
                <w:color w:val="000000"/>
                <w:sz w:val="22"/>
                <w:szCs w:val="22"/>
              </w:rPr>
            </w:pPr>
            <w:r>
              <w:rPr>
                <w:rFonts w:ascii="Cambria" w:hAnsi="Cambria" w:cs="Cambria"/>
                <w:color w:val="000000"/>
                <w:sz w:val="22"/>
                <w:szCs w:val="22"/>
              </w:rPr>
              <w:t>FG37/alle</w:t>
            </w:r>
          </w:p>
        </w:tc>
      </w:tr>
      <w:tr>
        <w:tc>
          <w:tcPr>
            <w:tcW w:w="684" w:type="dxa"/>
          </w:tcPr>
          <w:p>
            <w:pPr>
              <w:rPr>
                <w:b/>
              </w:rPr>
            </w:pPr>
            <w:r>
              <w:rPr>
                <w:b/>
              </w:rPr>
              <w:lastRenderedPageBreak/>
              <w:t>4</w:t>
            </w:r>
          </w:p>
        </w:tc>
        <w:tc>
          <w:tcPr>
            <w:tcW w:w="6795" w:type="dxa"/>
          </w:tcPr>
          <w:p>
            <w:pPr>
              <w:spacing w:line="276" w:lineRule="auto"/>
              <w:rPr>
                <w:b/>
                <w:sz w:val="28"/>
              </w:rPr>
            </w:pPr>
            <w:r>
              <w:rPr>
                <w:b/>
                <w:sz w:val="28"/>
              </w:rPr>
              <w:t>Neue wissenschaftliche Erkenntnisse</w:t>
            </w:r>
          </w:p>
          <w:p>
            <w:pPr>
              <w:pStyle w:val="Listenabsatz"/>
              <w:numPr>
                <w:ilvl w:val="0"/>
                <w:numId w:val="10"/>
              </w:numPr>
              <w:spacing w:after="120"/>
              <w:ind w:left="340"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spacing w:after="120"/>
              <w:ind w:left="340" w:hanging="340"/>
              <w:rPr>
                <w:sz w:val="22"/>
                <w:szCs w:val="22"/>
              </w:rPr>
            </w:pPr>
            <w:r>
              <w:rPr>
                <w:sz w:val="22"/>
                <w:szCs w:val="22"/>
              </w:rPr>
              <w:t>Die am Montag im Krisenstab vorgestellte Vorgehensweise der Veröffentlichung der angepassten Risikobewertung im Rahmen der Pressekonferenz zur Vorstellung der Corona-Warn-App ist nicht mehr aktuell. Die angepasste Risikobewertung soll nur in Abstimmung mit dem BMG verändert werden. Dazu wird auf ein Signal von Hr. Wieler gewartet.</w:t>
            </w:r>
          </w:p>
          <w:p>
            <w:pPr>
              <w:pStyle w:val="Listenabsatz"/>
              <w:numPr>
                <w:ilvl w:val="0"/>
                <w:numId w:val="5"/>
              </w:numPr>
              <w:spacing w:after="120"/>
              <w:ind w:left="340" w:hanging="340"/>
              <w:rPr>
                <w:sz w:val="22"/>
                <w:szCs w:val="22"/>
              </w:rPr>
            </w:pPr>
            <w:r>
              <w:rPr>
                <w:sz w:val="22"/>
                <w:szCs w:val="22"/>
              </w:rPr>
              <w:t>Heute sollte im Kabinett die Verlängerung der allgemeinen Reisewarnung bis August diskutiert werden. Der TOP ist allerdings vom AA von der Tagesordnung runtergenommen worden. Es gibt sehr großen Druck dazu von anderen Ländern</w:t>
            </w:r>
          </w:p>
        </w:tc>
        <w:tc>
          <w:tcPr>
            <w:tcW w:w="1492" w:type="dxa"/>
          </w:tcPr>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ZIGL</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340" w:hanging="340"/>
              <w:rPr>
                <w:sz w:val="22"/>
                <w:szCs w:val="22"/>
              </w:rPr>
            </w:pPr>
            <w:r>
              <w:rPr>
                <w:sz w:val="22"/>
                <w:szCs w:val="22"/>
              </w:rPr>
              <w:t>Die BZgA wird einen Überblick über die verschiedenen Apps für die Bevölkerung erarbeiten.</w:t>
            </w:r>
          </w:p>
          <w:p>
            <w:pPr>
              <w:pStyle w:val="Listenabsatz"/>
              <w:numPr>
                <w:ilvl w:val="0"/>
                <w:numId w:val="5"/>
              </w:numPr>
              <w:ind w:left="340" w:hanging="340"/>
              <w:rPr>
                <w:sz w:val="22"/>
                <w:szCs w:val="22"/>
              </w:rPr>
            </w:pPr>
            <w:r>
              <w:rPr>
                <w:sz w:val="22"/>
                <w:szCs w:val="22"/>
              </w:rPr>
              <w:t xml:space="preserve">Das BMSFSJ hat eine bundesweite Postkartenaktion durchgeführt bei der alle Haushalte mit Kindern kontaktiert wurden. Es wurden dazu Postkarten mit Kontaktdaten versendet, die z.B. Hilfe bei psychischen Problematiken anbieten. Die Aktion wurde zuvor kontrovers diskutiert, aber sehr positiv aufgenommen. In Folge wurde ein erhöhtes Aufkommen bei der Telefonberatung der BZgA registriert. </w:t>
            </w:r>
          </w:p>
          <w:p>
            <w:pPr>
              <w:spacing w:before="120"/>
              <w:rPr>
                <w:b/>
                <w:sz w:val="22"/>
                <w:szCs w:val="22"/>
              </w:rPr>
            </w:pPr>
            <w:r>
              <w:rPr>
                <w:b/>
                <w:sz w:val="22"/>
                <w:szCs w:val="22"/>
              </w:rPr>
              <w:t>Presse</w:t>
            </w:r>
          </w:p>
          <w:p>
            <w:pPr>
              <w:pStyle w:val="Listenabsatz"/>
              <w:numPr>
                <w:ilvl w:val="0"/>
                <w:numId w:val="5"/>
              </w:numPr>
              <w:spacing w:after="120"/>
              <w:ind w:left="357" w:hanging="357"/>
              <w:rPr>
                <w:sz w:val="22"/>
                <w:szCs w:val="22"/>
              </w:rPr>
            </w:pPr>
            <w:r>
              <w:rPr>
                <w:sz w:val="22"/>
                <w:szCs w:val="22"/>
              </w:rPr>
              <w:t xml:space="preserve">Es gab gestern Abend Probleme beim Wartungsfenster. Diese sind behoben und alle Dokumente heute früh hochgeladen worden. </w:t>
            </w:r>
          </w:p>
          <w:p>
            <w:pPr>
              <w:pStyle w:val="Listenabsatz"/>
              <w:numPr>
                <w:ilvl w:val="0"/>
                <w:numId w:val="5"/>
              </w:numPr>
              <w:spacing w:after="120"/>
              <w:ind w:left="357" w:hanging="357"/>
              <w:rPr>
                <w:sz w:val="22"/>
                <w:szCs w:val="22"/>
              </w:rPr>
            </w:pPr>
            <w:r>
              <w:rPr>
                <w:sz w:val="22"/>
                <w:szCs w:val="22"/>
              </w:rPr>
              <w:t>Weiterhin viele Anfragen zu Reiserückkehrern. Bis jetzt wird auf den BMG-Handzettel verwiesen.</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Neues aus dem BMG</w:t>
            </w:r>
          </w:p>
          <w:p>
            <w:pPr>
              <w:pStyle w:val="Listenabsatz"/>
              <w:numPr>
                <w:ilvl w:val="0"/>
                <w:numId w:val="5"/>
              </w:numPr>
              <w:spacing w:after="120"/>
              <w:ind w:left="357" w:hanging="357"/>
              <w:rPr>
                <w:sz w:val="22"/>
                <w:szCs w:val="22"/>
              </w:rPr>
            </w:pPr>
            <w:r>
              <w:rPr>
                <w:sz w:val="22"/>
                <w:szCs w:val="22"/>
              </w:rPr>
              <w:t xml:space="preserve">Es soll vom BMG heute Nachmittag ein Erlass gesendet werden, wonach das RKI Risikogebiete ausweisen soll. </w:t>
            </w:r>
          </w:p>
          <w:p>
            <w:pPr>
              <w:pStyle w:val="Listenabsatz"/>
              <w:numPr>
                <w:ilvl w:val="0"/>
                <w:numId w:val="5"/>
              </w:numPr>
              <w:spacing w:after="120"/>
              <w:ind w:left="357" w:hanging="357"/>
              <w:rPr>
                <w:sz w:val="22"/>
                <w:szCs w:val="22"/>
              </w:rPr>
            </w:pPr>
            <w:r>
              <w:rPr>
                <w:sz w:val="22"/>
                <w:szCs w:val="22"/>
              </w:rPr>
              <w:t xml:space="preserve">Die zu verwendenden Parameter sind nicht klar. Da Inzidenzen bzw. andere Parameter abhängig sind von der Datenqualität </w:t>
            </w:r>
            <w:r>
              <w:rPr>
                <w:sz w:val="22"/>
                <w:szCs w:val="22"/>
              </w:rPr>
              <w:lastRenderedPageBreak/>
              <w:t>sollen im Sinne eines „</w:t>
            </w:r>
            <w:proofErr w:type="spellStart"/>
            <w:r>
              <w:rPr>
                <w:sz w:val="22"/>
                <w:szCs w:val="22"/>
              </w:rPr>
              <w:t>best</w:t>
            </w:r>
            <w:proofErr w:type="spellEnd"/>
            <w:r>
              <w:rPr>
                <w:sz w:val="22"/>
                <w:szCs w:val="22"/>
              </w:rPr>
              <w:t xml:space="preserve"> </w:t>
            </w:r>
            <w:proofErr w:type="spellStart"/>
            <w:r>
              <w:rPr>
                <w:sz w:val="22"/>
                <w:szCs w:val="22"/>
              </w:rPr>
              <w:t>educated</w:t>
            </w:r>
            <w:proofErr w:type="spellEnd"/>
            <w:r>
              <w:rPr>
                <w:sz w:val="22"/>
                <w:szCs w:val="22"/>
              </w:rPr>
              <w:t xml:space="preserve"> </w:t>
            </w:r>
            <w:proofErr w:type="spellStart"/>
            <w:r>
              <w:rPr>
                <w:sz w:val="22"/>
                <w:szCs w:val="22"/>
              </w:rPr>
              <w:t>guess</w:t>
            </w:r>
            <w:proofErr w:type="spellEnd"/>
            <w:r>
              <w:rPr>
                <w:sz w:val="22"/>
                <w:szCs w:val="22"/>
              </w:rPr>
              <w:t xml:space="preserve">“ die Risikogebiete bestimmt werden - wobei die Güte der Daten berücksichtigt werden soll. </w:t>
            </w:r>
          </w:p>
          <w:p>
            <w:pPr>
              <w:pStyle w:val="Listenabsatz"/>
              <w:numPr>
                <w:ilvl w:val="0"/>
                <w:numId w:val="5"/>
              </w:numPr>
              <w:spacing w:after="120"/>
              <w:ind w:left="357" w:hanging="357"/>
              <w:rPr>
                <w:sz w:val="22"/>
                <w:szCs w:val="22"/>
              </w:rPr>
            </w:pPr>
            <w:r>
              <w:rPr>
                <w:sz w:val="22"/>
                <w:szCs w:val="22"/>
              </w:rPr>
              <w:t>Es soll sich um eine Ressortübergreifende Einschätzung handeln (zwischen BMG, BMI und AA abgestimmt), im Rahmen der Funktion des interministeriellen Krisenstabs. Vom RKI ist Zuarbeit und eine individuelle Einschätzung gefordert.</w:t>
            </w:r>
          </w:p>
          <w:p>
            <w:pPr>
              <w:pStyle w:val="Listenabsatz"/>
              <w:numPr>
                <w:ilvl w:val="0"/>
                <w:numId w:val="5"/>
              </w:numPr>
              <w:spacing w:after="120"/>
              <w:ind w:left="357" w:hanging="357"/>
              <w:rPr>
                <w:sz w:val="22"/>
                <w:szCs w:val="22"/>
              </w:rPr>
            </w:pPr>
            <w:r>
              <w:rPr>
                <w:sz w:val="22"/>
                <w:szCs w:val="22"/>
              </w:rPr>
              <w:t xml:space="preserve">Am kommenden Montag soll es eine Abstimmung mit AA und BMI geben. </w:t>
            </w:r>
          </w:p>
          <w:p>
            <w:pPr>
              <w:pStyle w:val="Listenabsatz"/>
              <w:numPr>
                <w:ilvl w:val="0"/>
                <w:numId w:val="5"/>
              </w:numPr>
              <w:spacing w:after="120"/>
              <w:ind w:left="357" w:hanging="357"/>
              <w:rPr>
                <w:sz w:val="22"/>
                <w:szCs w:val="22"/>
              </w:rPr>
            </w:pPr>
            <w:r>
              <w:rPr>
                <w:sz w:val="22"/>
                <w:szCs w:val="22"/>
              </w:rPr>
              <w:t>Angebot von Fr. Roßmann an Fr. Hanefeld für eine Zusammenarbeit in dem Punkt. Die Bundeswehr bewertet das Risiko derzeit für die Einsatzgebiete und die Länder in denen militärische Hilfeleistungen stattfinden.</w:t>
            </w:r>
          </w:p>
        </w:tc>
        <w:tc>
          <w:tcPr>
            <w:tcW w:w="1492" w:type="dxa"/>
          </w:tcPr>
          <w:p>
            <w:pPr>
              <w:rPr>
                <w:sz w:val="22"/>
                <w:szCs w:val="22"/>
              </w:rPr>
            </w:pPr>
          </w:p>
          <w:p>
            <w:pPr>
              <w:rPr>
                <w:sz w:val="22"/>
                <w:szCs w:val="22"/>
              </w:rPr>
            </w:pPr>
            <w:r>
              <w:rPr>
                <w:sz w:val="22"/>
                <w:szCs w:val="22"/>
              </w:rPr>
              <w:t>Fr. Andernach/ AL3/ZIGL</w:t>
            </w:r>
          </w:p>
        </w:tc>
      </w:tr>
      <w:tr>
        <w:tc>
          <w:tcPr>
            <w:tcW w:w="684" w:type="dxa"/>
          </w:tcPr>
          <w:p>
            <w:pPr>
              <w:rPr>
                <w:b/>
              </w:rPr>
            </w:pPr>
            <w:r>
              <w:rPr>
                <w:b/>
              </w:rPr>
              <w:t>8</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14"/>
              </w:numPr>
              <w:spacing w:after="120"/>
              <w:rPr>
                <w:sz w:val="22"/>
                <w:szCs w:val="22"/>
              </w:rPr>
            </w:pPr>
            <w:r>
              <w:rPr>
                <w:sz w:val="22"/>
                <w:szCs w:val="22"/>
              </w:rPr>
              <w:t xml:space="preserve">Hr. Schaade hat um ein Update zum Strategiepapier-Entwurf gebeten. Die Kommentare wurden bis zum 09.06. gesammelt und Fr. Hanefeld wird für Montag, den 15.06. einen Vorschlag an den Krisenstab senden, der diskutiert werden kann. </w:t>
            </w:r>
          </w:p>
          <w:p>
            <w:pPr>
              <w:pStyle w:val="Listenabsatz"/>
              <w:numPr>
                <w:ilvl w:val="0"/>
                <w:numId w:val="14"/>
              </w:numPr>
              <w:spacing w:after="120"/>
              <w:rPr>
                <w:sz w:val="22"/>
                <w:szCs w:val="22"/>
              </w:rPr>
            </w:pPr>
            <w:r>
              <w:rPr>
                <w:sz w:val="22"/>
                <w:szCs w:val="22"/>
              </w:rPr>
              <w:t xml:space="preserve">Grundsätzlich ist bei vielen Fragen derzeit die Verantwortlichkeit nicht geklärt – unklar was politische und was fachliche Entscheidungen sind. Bis zu einem gewissen Punkt in der Krise unumgänglich, aber es sollte zunehmend darauf geachtet werden, wer welche Entscheidung trifft. </w:t>
            </w:r>
          </w:p>
          <w:p>
            <w:pPr>
              <w:pStyle w:val="Listenabsatz"/>
              <w:numPr>
                <w:ilvl w:val="0"/>
                <w:numId w:val="14"/>
              </w:numPr>
              <w:spacing w:after="120"/>
              <w:rPr>
                <w:sz w:val="22"/>
                <w:szCs w:val="22"/>
              </w:rPr>
            </w:pPr>
            <w:r>
              <w:rPr>
                <w:sz w:val="22"/>
                <w:szCs w:val="22"/>
              </w:rPr>
              <w:t xml:space="preserve">Risikogebiete: </w:t>
            </w:r>
          </w:p>
          <w:p>
            <w:pPr>
              <w:pStyle w:val="Listenabsatz"/>
              <w:numPr>
                <w:ilvl w:val="1"/>
                <w:numId w:val="14"/>
              </w:numPr>
              <w:spacing w:after="120"/>
              <w:ind w:left="697" w:hanging="357"/>
              <w:rPr>
                <w:sz w:val="22"/>
                <w:szCs w:val="22"/>
              </w:rPr>
            </w:pPr>
            <w:r>
              <w:rPr>
                <w:sz w:val="22"/>
                <w:szCs w:val="22"/>
              </w:rPr>
              <w:t xml:space="preserve">Bei der Ausweisung der Risikogebiete wurde versucht das RKI möglichst nicht zu involvieren. Müssen nun aber doch Kriterien benennen.  </w:t>
            </w:r>
          </w:p>
          <w:p>
            <w:pPr>
              <w:pStyle w:val="Listenabsatz"/>
              <w:numPr>
                <w:ilvl w:val="1"/>
                <w:numId w:val="14"/>
              </w:numPr>
              <w:spacing w:after="120"/>
              <w:ind w:left="697" w:hanging="357"/>
              <w:rPr>
                <w:sz w:val="22"/>
                <w:szCs w:val="22"/>
              </w:rPr>
            </w:pPr>
            <w:r>
              <w:rPr>
                <w:sz w:val="22"/>
                <w:szCs w:val="22"/>
              </w:rPr>
              <w:t xml:space="preserve">Auf der möglichen Webseite zur Ausweisung der Risikogebiete sollte klar kommuniziert werden, dass die Ausweisung ein ressortübergreifender Prozess ist. </w:t>
            </w:r>
          </w:p>
          <w:p>
            <w:pPr>
              <w:pStyle w:val="Listenabsatz"/>
              <w:numPr>
                <w:ilvl w:val="1"/>
                <w:numId w:val="14"/>
              </w:numPr>
              <w:spacing w:after="120"/>
              <w:ind w:left="697" w:hanging="357"/>
              <w:rPr>
                <w:sz w:val="22"/>
                <w:szCs w:val="22"/>
              </w:rPr>
            </w:pPr>
            <w:r>
              <w:rPr>
                <w:sz w:val="22"/>
                <w:szCs w:val="22"/>
              </w:rPr>
              <w:t xml:space="preserve">Anmerkung, dass die Nachfragen beim RKI eingehen werden, wenn die Ausweisung auf den RKI-Seiten erfolgt. Besser wäre eine Ausweisung auf den AA-Seiten, die auch zuvor Reisehinweise gegeben haben. </w:t>
            </w:r>
          </w:p>
          <w:p>
            <w:pPr>
              <w:pStyle w:val="Listenabsatz"/>
              <w:numPr>
                <w:ilvl w:val="1"/>
                <w:numId w:val="14"/>
              </w:numPr>
              <w:spacing w:after="120"/>
              <w:ind w:left="697" w:hanging="357"/>
              <w:rPr>
                <w:sz w:val="22"/>
                <w:szCs w:val="22"/>
              </w:rPr>
            </w:pPr>
            <w:r>
              <w:rPr>
                <w:sz w:val="22"/>
                <w:szCs w:val="22"/>
              </w:rPr>
              <w:t xml:space="preserve">Es gab viel Austausch zwischen der ZIG und dem AA. Durch den zusätzlichen Aspekt, der zuvor nicht in die Reisewarnungen eingeflossen ist, wollte AA zunächst die Risikogebiete an anderer Stelle ausgewiesen haben.  </w:t>
            </w:r>
          </w:p>
          <w:p>
            <w:pPr>
              <w:pStyle w:val="Listenabsatz"/>
              <w:numPr>
                <w:ilvl w:val="1"/>
                <w:numId w:val="14"/>
              </w:numPr>
              <w:spacing w:after="120"/>
              <w:ind w:left="697" w:hanging="357"/>
              <w:rPr>
                <w:sz w:val="22"/>
                <w:szCs w:val="22"/>
              </w:rPr>
            </w:pPr>
            <w:r>
              <w:rPr>
                <w:sz w:val="22"/>
                <w:szCs w:val="22"/>
              </w:rPr>
              <w:t>Die während der Krisenstabssitzung vom BMG versendete Muster-VO vom BMI legt fest, dass das RKI die Risikogebiete ausweist. Zudem sind die Indikatoren z.T. schon angegeben. Der Prozess der Abstimmung ist darin nicht geklärt.</w:t>
            </w:r>
          </w:p>
          <w:p>
            <w:pPr>
              <w:pStyle w:val="Listenabsatz"/>
              <w:numPr>
                <w:ilvl w:val="1"/>
                <w:numId w:val="14"/>
              </w:numPr>
              <w:spacing w:after="120"/>
              <w:ind w:left="697" w:hanging="357"/>
              <w:rPr>
                <w:sz w:val="22"/>
                <w:szCs w:val="22"/>
              </w:rPr>
            </w:pPr>
            <w:r>
              <w:rPr>
                <w:sz w:val="22"/>
                <w:szCs w:val="22"/>
              </w:rPr>
              <w:t>Anmerkung, dass sich das RKI so wenig wie möglich an dem Prozess beteiligen sollte, da es sich um einen sehr willkürlichen Prozess handelt. Die Fallzahlen sind die einzigen objektiven Daten, aber diese sind in den Ländern sehr unterschiedlich erhoben.</w:t>
            </w:r>
          </w:p>
          <w:p>
            <w:pPr>
              <w:spacing w:after="120"/>
              <w:rPr>
                <w:b/>
                <w:sz w:val="22"/>
              </w:rPr>
            </w:pPr>
            <w:r>
              <w:rPr>
                <w:b/>
                <w:sz w:val="22"/>
              </w:rPr>
              <w:t>RKI-intern</w:t>
            </w:r>
          </w:p>
          <w:p>
            <w:pPr>
              <w:pStyle w:val="Listenabsatz"/>
              <w:numPr>
                <w:ilvl w:val="0"/>
                <w:numId w:val="14"/>
              </w:numPr>
              <w:spacing w:after="120"/>
              <w:rPr>
                <w:sz w:val="22"/>
                <w:szCs w:val="22"/>
              </w:rPr>
            </w:pPr>
            <w:r>
              <w:rPr>
                <w:sz w:val="22"/>
                <w:szCs w:val="22"/>
              </w:rPr>
              <w:lastRenderedPageBreak/>
              <w:t>Nicht besprochen</w:t>
            </w:r>
          </w:p>
        </w:tc>
        <w:tc>
          <w:tcPr>
            <w:tcW w:w="1492" w:type="dxa"/>
          </w:tcPr>
          <w:p>
            <w:pPr>
              <w:rPr>
                <w:sz w:val="22"/>
                <w:szCs w:val="22"/>
              </w:rPr>
            </w:pPr>
          </w:p>
          <w:p>
            <w:pPr>
              <w:rPr>
                <w:sz w:val="22"/>
                <w:szCs w:val="22"/>
              </w:rPr>
            </w:pPr>
          </w:p>
          <w:p>
            <w:pPr>
              <w:rPr>
                <w:sz w:val="22"/>
                <w:szCs w:val="22"/>
              </w:rPr>
            </w:pPr>
            <w:r>
              <w:rPr>
                <w:sz w:val="22"/>
                <w:szCs w:val="22"/>
              </w:rPr>
              <w:t>ZIGL</w:t>
            </w:r>
          </w:p>
          <w:p>
            <w:pPr>
              <w:rPr>
                <w:sz w:val="22"/>
                <w:szCs w:val="22"/>
              </w:rPr>
            </w:pPr>
          </w:p>
          <w:p>
            <w:pPr>
              <w:rPr>
                <w:sz w:val="22"/>
                <w:szCs w:val="22"/>
              </w:rPr>
            </w:pPr>
          </w:p>
          <w:p>
            <w:pPr>
              <w:rPr>
                <w:sz w:val="22"/>
                <w:szCs w:val="22"/>
              </w:rPr>
            </w:pPr>
          </w:p>
          <w:p>
            <w:pPr>
              <w:rPr>
                <w:sz w:val="22"/>
                <w:szCs w:val="22"/>
              </w:rPr>
            </w:pPr>
            <w:r>
              <w:rPr>
                <w:sz w:val="22"/>
                <w:szCs w:val="22"/>
              </w:rPr>
              <w:t>FG32/alle</w:t>
            </w:r>
          </w:p>
        </w:tc>
      </w:tr>
      <w:tr>
        <w:tc>
          <w:tcPr>
            <w:tcW w:w="684" w:type="dxa"/>
          </w:tcPr>
          <w:p>
            <w:pPr>
              <w:rPr>
                <w:b/>
              </w:rPr>
            </w:pPr>
            <w:r>
              <w:rPr>
                <w:b/>
              </w:rPr>
              <w:t>9</w:t>
            </w:r>
          </w:p>
        </w:tc>
        <w:tc>
          <w:tcPr>
            <w:tcW w:w="6795" w:type="dxa"/>
          </w:tcPr>
          <w:p>
            <w:pPr>
              <w:spacing w:line="276" w:lineRule="auto"/>
              <w:rPr>
                <w:b/>
                <w:sz w:val="28"/>
              </w:rPr>
            </w:pPr>
            <w:r>
              <w:rPr>
                <w:b/>
                <w:sz w:val="28"/>
              </w:rPr>
              <w:t>Dokumente</w:t>
            </w:r>
          </w:p>
          <w:p>
            <w:pPr>
              <w:pStyle w:val="Listenabsatz"/>
              <w:numPr>
                <w:ilvl w:val="0"/>
                <w:numId w:val="14"/>
              </w:numPr>
              <w:rPr>
                <w:sz w:val="22"/>
                <w:szCs w:val="22"/>
              </w:rPr>
            </w:pPr>
            <w:r>
              <w:rPr>
                <w:sz w:val="22"/>
                <w:szCs w:val="22"/>
              </w:rPr>
              <w:t>Nicht besprochen</w:t>
            </w:r>
          </w:p>
          <w:p>
            <w:pPr>
              <w:rPr>
                <w:sz w:val="22"/>
                <w:szCs w:val="22"/>
              </w:rPr>
            </w:pPr>
          </w:p>
        </w:tc>
        <w:tc>
          <w:tcPr>
            <w:tcW w:w="1492" w:type="dxa"/>
          </w:tcPr>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numPr>
                <w:ilvl w:val="0"/>
                <w:numId w:val="5"/>
              </w:numPr>
              <w:ind w:left="357" w:hanging="357"/>
              <w:rPr>
                <w:sz w:val="22"/>
              </w:rPr>
            </w:pPr>
            <w:r>
              <w:rPr>
                <w:sz w:val="22"/>
              </w:rPr>
              <w:t>Es gibt eine parallele Regelung zur Verordnung vom 08.06. zur Testung asymptomatischer Personen für die KH. Mit der deutschen Krankenhausgesellschaft wurden Zusatzentgelte ausgehandelt (z.B. bei Neuaufnahme-Screening).</w:t>
            </w:r>
          </w:p>
          <w:p>
            <w:pPr>
              <w:numPr>
                <w:ilvl w:val="0"/>
                <w:numId w:val="5"/>
              </w:numPr>
              <w:ind w:left="357" w:hanging="357"/>
              <w:rPr>
                <w:sz w:val="22"/>
              </w:rPr>
            </w:pPr>
            <w:r>
              <w:rPr>
                <w:sz w:val="22"/>
              </w:rPr>
              <w:t xml:space="preserve">Am NRZ Influenza wurden in den letzten 4 Wochen 205 Proben eingesendet, davon waren 3 RSV-positiv und 6 </w:t>
            </w:r>
            <w:proofErr w:type="spellStart"/>
            <w:r>
              <w:rPr>
                <w:sz w:val="22"/>
              </w:rPr>
              <w:t>Rhinovirus</w:t>
            </w:r>
            <w:proofErr w:type="spellEnd"/>
            <w:r>
              <w:rPr>
                <w:sz w:val="22"/>
              </w:rPr>
              <w:t xml:space="preserve">-positiv. Es gab keine weiteren Erregernachweise (7 respiratorische Viren werden insgesamt getestet), insbesondere </w:t>
            </w:r>
            <w:proofErr w:type="gramStart"/>
            <w:r>
              <w:rPr>
                <w:sz w:val="22"/>
              </w:rPr>
              <w:t>kein  SARS</w:t>
            </w:r>
            <w:proofErr w:type="gramEnd"/>
            <w:r>
              <w:rPr>
                <w:sz w:val="22"/>
              </w:rPr>
              <w:t xml:space="preserve">-CoV-2 Nachweis. </w:t>
            </w:r>
          </w:p>
        </w:tc>
        <w:tc>
          <w:tcPr>
            <w:tcW w:w="1492" w:type="dxa"/>
          </w:tcPr>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357" w:hanging="357"/>
              <w:rPr>
                <w:sz w:val="22"/>
                <w:szCs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340" w:hanging="340"/>
              <w:rPr>
                <w:sz w:val="22"/>
                <w:szCs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spacing w:after="120"/>
              <w:ind w:left="340" w:hanging="340"/>
              <w:rPr>
                <w:sz w:val="22"/>
              </w:rPr>
            </w:pPr>
            <w:r>
              <w:rPr>
                <w:sz w:val="22"/>
              </w:rPr>
              <w:t xml:space="preserve">Lagebericht: </w:t>
            </w:r>
          </w:p>
          <w:p>
            <w:pPr>
              <w:pStyle w:val="Listenabsatz"/>
              <w:numPr>
                <w:ilvl w:val="1"/>
                <w:numId w:val="5"/>
              </w:numPr>
              <w:spacing w:after="120"/>
              <w:ind w:left="697" w:hanging="357"/>
              <w:rPr>
                <w:sz w:val="22"/>
              </w:rPr>
            </w:pPr>
            <w:del w:id="0" w:author="Robert Koch-Institut" w:date="2020-06-11T05:20:00Z">
              <w:r>
                <w:rPr>
                  <w:sz w:val="22"/>
                </w:rPr>
                <w:delText>Im Lagebericht soll eine kurze Ergänzung</w:delText>
              </w:r>
            </w:del>
            <w:ins w:id="1" w:author="Robert Koch-Institut" w:date="2020-06-11T05:20:00Z">
              <w:r>
                <w:rPr>
                  <w:sz w:val="22"/>
                </w:rPr>
                <w:t>Formulierungsvorschlag von Fr. Glasmacher</w:t>
              </w:r>
            </w:ins>
            <w:r>
              <w:rPr>
                <w:sz w:val="22"/>
              </w:rPr>
              <w:t xml:space="preserve"> zum allgemeinen Trend der </w:t>
            </w:r>
            <w:del w:id="2" w:author="Robert Koch-Institut" w:date="2020-06-11T05:21:00Z">
              <w:r>
                <w:rPr>
                  <w:sz w:val="22"/>
                </w:rPr>
                <w:delText xml:space="preserve">rückgängigen </w:delText>
              </w:r>
            </w:del>
            <w:r>
              <w:rPr>
                <w:sz w:val="22"/>
              </w:rPr>
              <w:t xml:space="preserve">Fallzahlen </w:t>
            </w:r>
            <w:ins w:id="3" w:author="Robert Koch-Institut" w:date="2020-06-11T05:21:00Z">
              <w:r>
                <w:rPr>
                  <w:sz w:val="22"/>
                </w:rPr>
                <w:t xml:space="preserve">soll </w:t>
              </w:r>
            </w:ins>
            <w:r>
              <w:rPr>
                <w:sz w:val="22"/>
              </w:rPr>
              <w:t>aufgenommen werden.</w:t>
            </w:r>
            <w:ins w:id="4" w:author="Robert Koch-Institut" w:date="2020-06-11T05:20:00Z">
              <w:r>
                <w:rPr>
                  <w:sz w:val="22"/>
                </w:rPr>
                <w:t xml:space="preserve"> Die Formulierung dazu sollte durch die Schichtleitung bzw. Fr. Diercke überprüft werden.</w:t>
              </w:r>
            </w:ins>
          </w:p>
          <w:p>
            <w:pPr>
              <w:pStyle w:val="Listenabsatz"/>
              <w:numPr>
                <w:ilvl w:val="1"/>
                <w:numId w:val="5"/>
              </w:numPr>
              <w:spacing w:after="120"/>
              <w:ind w:left="697" w:hanging="357"/>
              <w:rPr>
                <w:sz w:val="22"/>
              </w:rPr>
            </w:pPr>
            <w:r>
              <w:rPr>
                <w:sz w:val="22"/>
              </w:rPr>
              <w:t xml:space="preserve">Es gibt zudem Thementage im Lagebericht: am Di wird ein Wochenvergleich durchgeführt. Eine Graphik mit dem </w:t>
            </w:r>
            <w:del w:id="5" w:author="Robert Koch-Institut" w:date="2020-06-11T05:20:00Z">
              <w:r>
                <w:rPr>
                  <w:sz w:val="22"/>
                </w:rPr>
                <w:delText>Vergleich der Inzidenzen</w:delText>
              </w:r>
            </w:del>
            <w:ins w:id="6" w:author="Robert Koch-Institut" w:date="2020-06-11T05:20:00Z">
              <w:r>
                <w:rPr>
                  <w:sz w:val="22"/>
                </w:rPr>
                <w:t>Fallzahlen pro Meldewoche zur Darstellung des Trends</w:t>
              </w:r>
            </w:ins>
            <w:r>
              <w:rPr>
                <w:sz w:val="22"/>
              </w:rPr>
              <w:t xml:space="preserve"> ist erstellt und kann nach finaler Freigabe aufgenommen werden. </w:t>
            </w:r>
            <w:del w:id="7" w:author="Robert Koch-Institut" w:date="2020-06-11T05:20:00Z">
              <w:r>
                <w:rPr>
                  <w:sz w:val="22"/>
                </w:rPr>
                <w:delText>Die Formulierung dazu sollte durch die Schichtleitung bzw. Fr. Diercke überprüft werden.</w:delText>
              </w:r>
            </w:del>
          </w:p>
          <w:p>
            <w:pPr>
              <w:pStyle w:val="Listenabsatz"/>
              <w:numPr>
                <w:ilvl w:val="1"/>
                <w:numId w:val="5"/>
              </w:numPr>
              <w:spacing w:after="120"/>
              <w:ind w:left="697" w:hanging="357"/>
              <w:rPr>
                <w:sz w:val="22"/>
              </w:rPr>
            </w:pPr>
            <w:r>
              <w:rPr>
                <w:sz w:val="22"/>
              </w:rPr>
              <w:t xml:space="preserve">Vorschlag, dass eine Anmerkung zu den Schwerpunkten an den Wochentagen eingefügt wird. </w:t>
            </w:r>
          </w:p>
          <w:p>
            <w:pPr>
              <w:spacing w:after="120"/>
              <w:rPr>
                <w:i/>
                <w:sz w:val="22"/>
              </w:rPr>
            </w:pPr>
            <w:proofErr w:type="spellStart"/>
            <w:r>
              <w:rPr>
                <w:i/>
                <w:sz w:val="22"/>
              </w:rPr>
              <w:t>ToDo</w:t>
            </w:r>
            <w:proofErr w:type="spellEnd"/>
            <w:r>
              <w:rPr>
                <w:i/>
                <w:sz w:val="22"/>
              </w:rPr>
              <w:t xml:space="preserve">: LZ/Position Lagebericht fügt Anmerkung zu den Schwerpunkten an den verschiedenen Wochentagen in den Lagebericht ein. </w:t>
            </w:r>
          </w:p>
          <w:p>
            <w:pPr>
              <w:pStyle w:val="Listenabsatz"/>
              <w:numPr>
                <w:ilvl w:val="0"/>
                <w:numId w:val="5"/>
              </w:numPr>
              <w:spacing w:after="120"/>
              <w:ind w:left="340" w:hanging="340"/>
              <w:rPr>
                <w:sz w:val="22"/>
              </w:rPr>
            </w:pPr>
            <w:r>
              <w:rPr>
                <w:sz w:val="22"/>
              </w:rPr>
              <w:t xml:space="preserve">Die Folien für das Pressebriefing sollen nicht mehr aktualisiert werden, da sie kaum genutzt werden und die Daten auch aus anderen Quellen gezogen werden können. Für den Fall eines Pressebriefings sollten im LZ Folien vorgehalten werden, die schnell angepasst und anlassbezogen überarbeitet werden können. </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spacing w:after="120"/>
              <w:ind w:left="340" w:hanging="340"/>
              <w:rPr>
                <w:sz w:val="22"/>
              </w:rPr>
            </w:pPr>
            <w:r>
              <w:rPr>
                <w:sz w:val="22"/>
              </w:rPr>
              <w:t>Siehe Diskussion unter RKI-Strategie</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p>
          <w:p>
            <w:pPr>
              <w:pStyle w:val="Listenabsatz"/>
              <w:numPr>
                <w:ilvl w:val="0"/>
                <w:numId w:val="21"/>
              </w:numPr>
              <w:spacing w:after="120"/>
              <w:ind w:left="357" w:hanging="357"/>
              <w:rPr>
                <w:sz w:val="22"/>
                <w:szCs w:val="22"/>
              </w:rPr>
            </w:pPr>
            <w:r>
              <w:rPr>
                <w:sz w:val="22"/>
                <w:szCs w:val="22"/>
              </w:rPr>
              <w:lastRenderedPageBreak/>
              <w:t>Nicht besprochen</w:t>
            </w:r>
          </w:p>
        </w:tc>
        <w:tc>
          <w:tcPr>
            <w:tcW w:w="1492" w:type="dxa"/>
          </w:tcPr>
          <w:p>
            <w:pPr>
              <w:rPr>
                <w:sz w:val="22"/>
                <w:szCs w:val="22"/>
              </w:rPr>
            </w:pPr>
          </w:p>
          <w:p>
            <w:pPr>
              <w:rPr>
                <w:sz w:val="22"/>
                <w:szCs w:val="22"/>
              </w:rPr>
            </w:pPr>
          </w:p>
        </w:tc>
      </w:tr>
      <w:tr>
        <w:tc>
          <w:tcPr>
            <w:tcW w:w="684" w:type="dxa"/>
          </w:tcPr>
          <w:p>
            <w:pPr>
              <w:rPr>
                <w:b/>
              </w:rPr>
            </w:pPr>
            <w:r>
              <w:rPr>
                <w:b/>
              </w:rPr>
              <w:lastRenderedPageBreak/>
              <w:t>16</w:t>
            </w:r>
          </w:p>
        </w:tc>
        <w:tc>
          <w:tcPr>
            <w:tcW w:w="6795" w:type="dxa"/>
          </w:tcPr>
          <w:p>
            <w:pPr>
              <w:spacing w:line="276" w:lineRule="auto"/>
              <w:rPr>
                <w:b/>
                <w:sz w:val="28"/>
              </w:rPr>
            </w:pPr>
            <w:r>
              <w:rPr>
                <w:b/>
                <w:sz w:val="28"/>
              </w:rPr>
              <w:t>Wichtige Termine</w:t>
            </w:r>
          </w:p>
          <w:p>
            <w:pPr>
              <w:pStyle w:val="Listenabsatz"/>
              <w:numPr>
                <w:ilvl w:val="0"/>
                <w:numId w:val="5"/>
              </w:numPr>
              <w:spacing w:after="120"/>
              <w:ind w:left="357" w:hanging="357"/>
              <w:rPr>
                <w:sz w:val="22"/>
                <w:szCs w:val="22"/>
                <w:lang w:val="en-GB"/>
              </w:rPr>
            </w:pPr>
            <w:r>
              <w:rPr>
                <w:sz w:val="22"/>
                <w:szCs w:val="22"/>
              </w:rPr>
              <w:t>Nicht besprochen</w:t>
            </w:r>
          </w:p>
        </w:tc>
        <w:tc>
          <w:tcPr>
            <w:tcW w:w="1492" w:type="dxa"/>
          </w:tcPr>
          <w:p>
            <w:pPr>
              <w:rPr>
                <w:sz w:val="22"/>
                <w:szCs w:val="22"/>
                <w:lang w:val="en-GB"/>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284" w:hanging="227"/>
              <w:rPr>
                <w:sz w:val="22"/>
                <w:szCs w:val="22"/>
              </w:rPr>
            </w:pPr>
            <w:r>
              <w:rPr>
                <w:sz w:val="22"/>
                <w:szCs w:val="22"/>
              </w:rPr>
              <w:t xml:space="preserve">Nächste Sitzung: Freitag, 12.06.2020, 13:00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altName w:val="Calibri"/>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8" w:name="_GoBack"/>
    <w:bookmarkEnd w:id="8"/>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397807"/>
    <w:multiLevelType w:val="hybridMultilevel"/>
    <w:tmpl w:val="3264728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9CA6CB2"/>
    <w:multiLevelType w:val="hybridMultilevel"/>
    <w:tmpl w:val="3DDC9302"/>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62A76D74"/>
    <w:multiLevelType w:val="hybridMultilevel"/>
    <w:tmpl w:val="E8B8792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2"/>
  </w:num>
  <w:num w:numId="4">
    <w:abstractNumId w:val="15"/>
  </w:num>
  <w:num w:numId="5">
    <w:abstractNumId w:val="6"/>
  </w:num>
  <w:num w:numId="6">
    <w:abstractNumId w:val="16"/>
  </w:num>
  <w:num w:numId="7">
    <w:abstractNumId w:val="19"/>
  </w:num>
  <w:num w:numId="8">
    <w:abstractNumId w:val="12"/>
  </w:num>
  <w:num w:numId="9">
    <w:abstractNumId w:val="4"/>
  </w:num>
  <w:num w:numId="10">
    <w:abstractNumId w:val="22"/>
  </w:num>
  <w:num w:numId="11">
    <w:abstractNumId w:val="18"/>
  </w:num>
  <w:num w:numId="12">
    <w:abstractNumId w:val="13"/>
  </w:num>
  <w:num w:numId="13">
    <w:abstractNumId w:val="11"/>
  </w:num>
  <w:num w:numId="14">
    <w:abstractNumId w:val="17"/>
  </w:num>
  <w:num w:numId="15">
    <w:abstractNumId w:val="14"/>
  </w:num>
  <w:num w:numId="16">
    <w:abstractNumId w:val="0"/>
  </w:num>
  <w:num w:numId="17">
    <w:abstractNumId w:val="10"/>
  </w:num>
  <w:num w:numId="18">
    <w:abstractNumId w:val="21"/>
  </w:num>
  <w:num w:numId="19">
    <w:abstractNumId w:val="8"/>
  </w:num>
  <w:num w:numId="20">
    <w:abstractNumId w:val="20"/>
  </w:num>
  <w:num w:numId="21">
    <w:abstractNumId w:val="5"/>
  </w:num>
  <w:num w:numId="22">
    <w:abstractNumId w:val="7"/>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BED6895-44A6-4CA3-8D92-18853A78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spacing w:after="0"/>
      <w:ind w:left="34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 w:type="paragraph" w:customStyle="1" w:styleId="Default">
    <w:name w:val="Default"/>
    <w:pPr>
      <w:autoSpaceDE w:val="0"/>
      <w:autoSpaceDN w:val="0"/>
      <w:adjustRightInd w:val="0"/>
      <w:spacing w:after="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7855">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23492814">
      <w:bodyDiv w:val="1"/>
      <w:marLeft w:val="0"/>
      <w:marRight w:val="0"/>
      <w:marTop w:val="0"/>
      <w:marBottom w:val="0"/>
      <w:divBdr>
        <w:top w:val="none" w:sz="0" w:space="0" w:color="auto"/>
        <w:left w:val="none" w:sz="0" w:space="0" w:color="auto"/>
        <w:bottom w:val="none" w:sz="0" w:space="0" w:color="auto"/>
        <w:right w:val="none" w:sz="0" w:space="0" w:color="auto"/>
      </w:divBdr>
    </w:div>
    <w:div w:id="500194872">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61889067">
      <w:bodyDiv w:val="1"/>
      <w:marLeft w:val="0"/>
      <w:marRight w:val="0"/>
      <w:marTop w:val="0"/>
      <w:marBottom w:val="0"/>
      <w:divBdr>
        <w:top w:val="none" w:sz="0" w:space="0" w:color="auto"/>
        <w:left w:val="none" w:sz="0" w:space="0" w:color="auto"/>
        <w:bottom w:val="none" w:sz="0" w:space="0" w:color="auto"/>
        <w:right w:val="none" w:sz="0" w:space="0" w:color="auto"/>
      </w:divBdr>
    </w:div>
    <w:div w:id="101183087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6-10_Lage_AG\Hochladen\COVID-Internationale_Lage_2020-06-09.pdf"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S:\Projekte\RKI_nCoV-Lage\1.Lagemanagement\1.3.Besprechungen_TKs\1.Lage_AG\2020-06-10_Lage_AG\Hochladen\Lage-National_2020-06-10.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altName w:val="Calibri"/>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E8709-531A-4FEF-A776-611D8B182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2463</Words>
  <Characters>15523</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71</cp:revision>
  <cp:lastPrinted>2020-05-06T16:43:00Z</cp:lastPrinted>
  <dcterms:created xsi:type="dcterms:W3CDTF">2020-06-10T07:37:00Z</dcterms:created>
  <dcterms:modified xsi:type="dcterms:W3CDTF">2021-05-10T13:34:00Z</dcterms:modified>
</cp:coreProperties>
</file>