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13.07.2020,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i/>
              <w:sz w:val="22"/>
              <w:szCs w:val="22"/>
            </w:rPr>
            <w:t>Virtueller Konferenzraum Vitero</w:t>
          </w:r>
        </w:sdtContent>
      </w:sdt>
    </w:p>
    <w:p>
      <w:pPr>
        <w:rPr>
          <w:b/>
          <w:sz w:val="22"/>
        </w:rPr>
      </w:pPr>
      <w:r>
        <w:rPr>
          <w:b/>
          <w:sz w:val="22"/>
        </w:rPr>
        <w:t>Moderation:  Osamah Hamouda</w:t>
      </w:r>
    </w:p>
    <w:p>
      <w:pPr>
        <w:rPr>
          <w:b/>
          <w:sz w:val="22"/>
        </w:rPr>
      </w:pPr>
      <w:r>
        <w:rPr>
          <w:b/>
          <w:sz w:val="22"/>
        </w:rPr>
        <w:t xml:space="preserve">Teilnehmende: </w:t>
      </w: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Lothar Wieler</w:t>
      </w:r>
    </w:p>
    <w:p>
      <w:pPr>
        <w:pStyle w:val="Listenabsatz"/>
        <w:numPr>
          <w:ilvl w:val="0"/>
          <w:numId w:val="2"/>
        </w:numPr>
        <w:spacing w:after="0"/>
        <w:contextualSpacing w:val="0"/>
        <w:rPr>
          <w:sz w:val="22"/>
        </w:rPr>
      </w:pPr>
      <w:r>
        <w:rPr>
          <w:sz w:val="22"/>
        </w:rPr>
        <w:t>AL3</w:t>
      </w:r>
    </w:p>
    <w:p>
      <w:pPr>
        <w:pStyle w:val="Listenabsatz"/>
        <w:numPr>
          <w:ilvl w:val="1"/>
          <w:numId w:val="2"/>
        </w:numPr>
        <w:spacing w:after="0"/>
        <w:contextualSpacing w:val="0"/>
        <w:rPr>
          <w:sz w:val="22"/>
        </w:rPr>
      </w:pPr>
      <w:r>
        <w:rPr>
          <w:sz w:val="22"/>
        </w:rPr>
        <w:t>Osamah Hamouda</w:t>
      </w:r>
    </w:p>
    <w:p>
      <w:pPr>
        <w:pStyle w:val="Listenabsatz"/>
        <w:numPr>
          <w:ilvl w:val="0"/>
          <w:numId w:val="2"/>
        </w:numPr>
        <w:spacing w:after="0" w:line="233" w:lineRule="auto"/>
        <w:ind w:hanging="357"/>
        <w:contextualSpacing w:val="0"/>
        <w:rPr>
          <w:sz w:val="22"/>
        </w:rPr>
      </w:pPr>
      <w:r>
        <w:rPr>
          <w:sz w:val="22"/>
        </w:rPr>
        <w:t>ZIGL</w:t>
      </w:r>
    </w:p>
    <w:p>
      <w:pPr>
        <w:pStyle w:val="Listenabsatz"/>
        <w:numPr>
          <w:ilvl w:val="1"/>
          <w:numId w:val="2"/>
        </w:numPr>
        <w:spacing w:after="0" w:line="233" w:lineRule="auto"/>
        <w:ind w:hanging="357"/>
        <w:contextualSpacing w:val="0"/>
        <w:rPr>
          <w:sz w:val="22"/>
        </w:rPr>
      </w:pPr>
      <w:r>
        <w:rPr>
          <w:sz w:val="22"/>
        </w:rPr>
        <w:t>Johanna Hanefeld</w:t>
      </w:r>
    </w:p>
    <w:p>
      <w:pPr>
        <w:pStyle w:val="Listenabsatz"/>
        <w:numPr>
          <w:ilvl w:val="0"/>
          <w:numId w:val="4"/>
        </w:numPr>
        <w:spacing w:after="0"/>
        <w:contextualSpacing w:val="0"/>
        <w:rPr>
          <w:sz w:val="22"/>
        </w:rPr>
      </w:pPr>
      <w:r>
        <w:rPr>
          <w:sz w:val="22"/>
        </w:rPr>
        <w:t>FG12</w:t>
      </w:r>
    </w:p>
    <w:p>
      <w:pPr>
        <w:pStyle w:val="Listenabsatz"/>
        <w:numPr>
          <w:ilvl w:val="1"/>
          <w:numId w:val="2"/>
        </w:numPr>
        <w:spacing w:after="0"/>
        <w:contextualSpacing w:val="0"/>
        <w:rPr>
          <w:sz w:val="22"/>
        </w:rPr>
      </w:pPr>
      <w:r>
        <w:rPr>
          <w:sz w:val="22"/>
        </w:rPr>
        <w:t>Annette Mankertz</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2"/>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 xml:space="preserve">Thorsten Wolff </w:t>
      </w:r>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Michaela Diercke</w:t>
      </w:r>
    </w:p>
    <w:p>
      <w:pPr>
        <w:pStyle w:val="Listenabsatz"/>
        <w:numPr>
          <w:ilvl w:val="1"/>
          <w:numId w:val="2"/>
        </w:numPr>
        <w:spacing w:after="0"/>
        <w:contextualSpacing w:val="0"/>
        <w:rPr>
          <w:sz w:val="22"/>
        </w:rPr>
      </w:pPr>
      <w:r>
        <w:rPr>
          <w:sz w:val="22"/>
        </w:rPr>
        <w:t>Nadine Zeitlmann</w:t>
      </w:r>
    </w:p>
    <w:p>
      <w:pPr>
        <w:pStyle w:val="Listenabsatz"/>
        <w:numPr>
          <w:ilvl w:val="1"/>
          <w:numId w:val="2"/>
        </w:numPr>
        <w:spacing w:after="0"/>
        <w:contextualSpacing w:val="0"/>
        <w:rPr>
          <w:sz w:val="22"/>
        </w:rPr>
      </w:pPr>
      <w:r>
        <w:rPr>
          <w:sz w:val="22"/>
        </w:rPr>
        <w:t>Ariane Halm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Walther Haas</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1"/>
          <w:numId w:val="2"/>
        </w:numPr>
        <w:spacing w:after="0"/>
        <w:contextualSpacing w:val="0"/>
        <w:rPr>
          <w:sz w:val="22"/>
        </w:rPr>
      </w:pPr>
      <w:r>
        <w:rPr>
          <w:sz w:val="22"/>
        </w:rPr>
        <w:t>Nadine Muller</w:t>
      </w:r>
    </w:p>
    <w:p>
      <w:pPr>
        <w:pStyle w:val="Listenabsatz"/>
        <w:numPr>
          <w:ilvl w:val="0"/>
          <w:numId w:val="4"/>
        </w:numPr>
        <w:spacing w:after="0"/>
        <w:contextualSpacing w:val="0"/>
        <w:rPr>
          <w:sz w:val="22"/>
        </w:rPr>
      </w:pPr>
      <w:r>
        <w:rPr>
          <w:sz w:val="22"/>
        </w:rPr>
        <w:t>IBBS</w:t>
      </w:r>
    </w:p>
    <w:p>
      <w:pPr>
        <w:pStyle w:val="Listenabsatz"/>
        <w:numPr>
          <w:ilvl w:val="1"/>
          <w:numId w:val="4"/>
        </w:numPr>
        <w:spacing w:after="0"/>
        <w:contextualSpacing w:val="0"/>
        <w:rPr>
          <w:sz w:val="22"/>
        </w:rPr>
      </w:pPr>
      <w:r>
        <w:rPr>
          <w:sz w:val="22"/>
        </w:rPr>
        <w:t>Christian Herzog</w:t>
      </w:r>
    </w:p>
    <w:p>
      <w:pPr>
        <w:pStyle w:val="Listenabsatz"/>
        <w:numPr>
          <w:ilvl w:val="0"/>
          <w:numId w:val="4"/>
        </w:numPr>
        <w:spacing w:after="0"/>
        <w:contextualSpacing w:val="0"/>
        <w:rPr>
          <w:sz w:val="22"/>
        </w:rPr>
      </w:pPr>
      <w:r>
        <w:rPr>
          <w:sz w:val="22"/>
        </w:rPr>
        <w:t>P1</w:t>
      </w:r>
    </w:p>
    <w:p>
      <w:pPr>
        <w:pStyle w:val="Listenabsatz"/>
        <w:numPr>
          <w:ilvl w:val="1"/>
          <w:numId w:val="4"/>
        </w:numPr>
        <w:spacing w:after="0"/>
        <w:contextualSpacing w:val="0"/>
        <w:rPr>
          <w:sz w:val="22"/>
        </w:rPr>
      </w:pPr>
      <w:r>
        <w:rPr>
          <w:sz w:val="22"/>
        </w:rPr>
        <w:t>Mirjam Jenny</w:t>
      </w:r>
    </w:p>
    <w:p>
      <w:pPr>
        <w:pStyle w:val="Listenabsatz"/>
        <w:numPr>
          <w:ilvl w:val="0"/>
          <w:numId w:val="4"/>
        </w:numPr>
        <w:spacing w:after="0"/>
        <w:contextualSpacing w:val="0"/>
        <w:rPr>
          <w:sz w:val="22"/>
        </w:rPr>
      </w:pPr>
      <w:r>
        <w:rPr>
          <w:sz w:val="22"/>
        </w:rPr>
        <w:t>Presse</w:t>
      </w:r>
    </w:p>
    <w:p>
      <w:pPr>
        <w:pStyle w:val="Listenabsatz"/>
        <w:numPr>
          <w:ilvl w:val="1"/>
          <w:numId w:val="4"/>
        </w:numPr>
        <w:spacing w:after="0"/>
        <w:contextualSpacing w:val="0"/>
        <w:rPr>
          <w:sz w:val="22"/>
        </w:rPr>
      </w:pPr>
      <w:r>
        <w:rPr>
          <w:sz w:val="22"/>
        </w:rPr>
        <w:t>Ronja Wenchel</w:t>
      </w:r>
    </w:p>
    <w:p>
      <w:pPr>
        <w:pStyle w:val="Listenabsatz"/>
        <w:numPr>
          <w:ilvl w:val="1"/>
          <w:numId w:val="4"/>
        </w:numPr>
        <w:spacing w:after="0"/>
        <w:contextualSpacing w:val="0"/>
        <w:rPr>
          <w:sz w:val="22"/>
        </w:rPr>
      </w:pPr>
      <w:r>
        <w:rPr>
          <w:sz w:val="22"/>
        </w:rPr>
        <w:t>Susanne Glasmacher</w:t>
      </w:r>
    </w:p>
    <w:p>
      <w:pPr>
        <w:pStyle w:val="Listenabsatz"/>
        <w:numPr>
          <w:ilvl w:val="0"/>
          <w:numId w:val="2"/>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Eva Krause</w:t>
      </w:r>
    </w:p>
    <w:p>
      <w:pPr>
        <w:pStyle w:val="Listenabsatz"/>
        <w:numPr>
          <w:ilvl w:val="0"/>
          <w:numId w:val="2"/>
        </w:numPr>
        <w:spacing w:after="0"/>
        <w:contextualSpacing w:val="0"/>
        <w:rPr>
          <w:sz w:val="22"/>
        </w:rPr>
      </w:pPr>
      <w:r>
        <w:rPr>
          <w:sz w:val="22"/>
        </w:rPr>
        <w:t>ZIG1</w:t>
      </w:r>
    </w:p>
    <w:p>
      <w:pPr>
        <w:pStyle w:val="Listenabsatz"/>
        <w:numPr>
          <w:ilvl w:val="1"/>
          <w:numId w:val="4"/>
        </w:numPr>
        <w:spacing w:after="0"/>
        <w:contextualSpacing w:val="0"/>
        <w:rPr>
          <w:sz w:val="22"/>
        </w:rPr>
      </w:pPr>
      <w:r>
        <w:rPr>
          <w:sz w:val="22"/>
        </w:rPr>
        <w:t>Luisa Denkel</w:t>
      </w:r>
    </w:p>
    <w:p>
      <w:pPr>
        <w:pStyle w:val="Listenabsatz"/>
        <w:numPr>
          <w:ilvl w:val="1"/>
          <w:numId w:val="4"/>
        </w:numPr>
        <w:spacing w:after="0"/>
        <w:contextualSpacing w:val="0"/>
        <w:rPr>
          <w:sz w:val="22"/>
        </w:rPr>
      </w:pPr>
      <w:r>
        <w:rPr>
          <w:sz w:val="22"/>
        </w:rPr>
        <w:t>Sandra Beermann</w:t>
      </w:r>
    </w:p>
    <w:p>
      <w:pPr>
        <w:pStyle w:val="Listenabsatz"/>
        <w:numPr>
          <w:ilvl w:val="0"/>
          <w:numId w:val="2"/>
        </w:numPr>
        <w:spacing w:after="0"/>
        <w:contextualSpacing w:val="0"/>
        <w:rPr>
          <w:sz w:val="22"/>
        </w:rPr>
      </w:pPr>
      <w:r>
        <w:rPr>
          <w:sz w:val="22"/>
        </w:rPr>
        <w:lastRenderedPageBreak/>
        <w:t xml:space="preserve">BZGA </w:t>
      </w:r>
    </w:p>
    <w:p>
      <w:pPr>
        <w:pStyle w:val="Listenabsatz"/>
        <w:numPr>
          <w:ilvl w:val="1"/>
          <w:numId w:val="2"/>
        </w:numPr>
        <w:spacing w:after="0"/>
        <w:contextualSpacing w:val="0"/>
        <w:rPr>
          <w:sz w:val="22"/>
        </w:rPr>
      </w:pPr>
      <w:r>
        <w:rPr>
          <w:sz w:val="22"/>
        </w:rPr>
        <w:t>Heidrun Thaiss</w:t>
      </w:r>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31"/>
              </w:numPr>
              <w:ind w:left="450" w:hanging="232"/>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 weltweit</w:t>
            </w:r>
            <w:r>
              <w:rPr>
                <w:sz w:val="22"/>
                <w:szCs w:val="22"/>
              </w:rPr>
              <w:br/>
              <w:t>&gt;12 Mio. Fälle, &gt;500.000 Todesfälle</w:t>
            </w:r>
          </w:p>
          <w:p>
            <w:pPr>
              <w:pStyle w:val="Listenabsatz"/>
              <w:numPr>
                <w:ilvl w:val="1"/>
                <w:numId w:val="44"/>
              </w:numPr>
              <w:ind w:left="1440"/>
              <w:rPr>
                <w:sz w:val="22"/>
                <w:szCs w:val="22"/>
              </w:rPr>
            </w:pPr>
            <w:r>
              <w:rPr>
                <w:sz w:val="22"/>
                <w:szCs w:val="22"/>
              </w:rPr>
              <w:t>Top 10 Länder nach Anzahl neuer Fälle/letzte 7 Tage: Top 3 weiterhin USA, Brasilien und Indien</w:t>
            </w:r>
          </w:p>
          <w:p>
            <w:pPr>
              <w:pStyle w:val="Listenabsatz"/>
              <w:numPr>
                <w:ilvl w:val="1"/>
                <w:numId w:val="44"/>
              </w:numPr>
              <w:ind w:left="1440"/>
              <w:rPr>
                <w:sz w:val="22"/>
                <w:szCs w:val="22"/>
              </w:rPr>
            </w:pPr>
            <w:r>
              <w:rPr>
                <w:sz w:val="22"/>
                <w:szCs w:val="22"/>
              </w:rPr>
              <w:t>Bis auf Russland und Saudi Arabien verzeichnen alle eine steigende Tendenz</w:t>
            </w:r>
          </w:p>
          <w:p>
            <w:pPr>
              <w:pStyle w:val="Listenabsatz"/>
              <w:numPr>
                <w:ilvl w:val="1"/>
                <w:numId w:val="44"/>
              </w:numPr>
              <w:ind w:left="1440"/>
              <w:rPr>
                <w:sz w:val="22"/>
                <w:szCs w:val="22"/>
              </w:rPr>
            </w:pPr>
            <w:r>
              <w:rPr>
                <w:sz w:val="22"/>
                <w:szCs w:val="22"/>
              </w:rPr>
              <w:t>Neu in der Liste Argentinien, Ende Juni wurden dort erneut Restriktionen eingeführt, vor allem in Buenos Aires</w:t>
            </w:r>
          </w:p>
          <w:p>
            <w:pPr>
              <w:pStyle w:val="Listenabsatz"/>
              <w:numPr>
                <w:ilvl w:val="1"/>
                <w:numId w:val="44"/>
              </w:numPr>
              <w:ind w:left="1440"/>
              <w:rPr>
                <w:sz w:val="22"/>
                <w:szCs w:val="22"/>
              </w:rPr>
            </w:pPr>
            <w:r>
              <w:rPr>
                <w:sz w:val="22"/>
                <w:szCs w:val="22"/>
              </w:rPr>
              <w:t>7-Tages-Inzidenz/100.000</w:t>
            </w:r>
          </w:p>
          <w:p>
            <w:pPr>
              <w:pStyle w:val="Listenabsatz"/>
              <w:numPr>
                <w:ilvl w:val="2"/>
                <w:numId w:val="44"/>
              </w:numPr>
              <w:rPr>
                <w:sz w:val="22"/>
                <w:szCs w:val="22"/>
              </w:rPr>
            </w:pPr>
            <w:r>
              <w:rPr>
                <w:sz w:val="22"/>
                <w:szCs w:val="22"/>
              </w:rPr>
              <w:t>27 Länder mit Inzidenz &gt;50/100.00 (Fr waren es 22)</w:t>
            </w:r>
          </w:p>
          <w:p>
            <w:pPr>
              <w:pStyle w:val="Listenabsatz"/>
              <w:numPr>
                <w:ilvl w:val="2"/>
                <w:numId w:val="44"/>
              </w:numPr>
              <w:rPr>
                <w:sz w:val="22"/>
                <w:szCs w:val="22"/>
                <w:lang w:val="en-GB"/>
                <w:rPrChange w:id="0" w:author="Grote, Ulrike" w:date="2021-04-19T14:54:00Z">
                  <w:rPr>
                    <w:sz w:val="22"/>
                    <w:szCs w:val="22"/>
                  </w:rPr>
                </w:rPrChange>
              </w:rPr>
            </w:pPr>
            <w:r>
              <w:rPr>
                <w:sz w:val="22"/>
                <w:szCs w:val="22"/>
                <w:lang w:val="en-GB"/>
                <w:rPrChange w:id="1" w:author="Grote, Ulrike" w:date="2021-04-19T14:54:00Z">
                  <w:rPr>
                    <w:sz w:val="22"/>
                    <w:szCs w:val="22"/>
                  </w:rPr>
                </w:rPrChange>
              </w:rPr>
              <w:t>Amerika: 6 neue Länder, Virgin Islands, Puerto Rico, Argentinien, Turks and Caicos, Costa Rica</w:t>
            </w:r>
          </w:p>
          <w:p>
            <w:pPr>
              <w:pStyle w:val="Listenabsatz"/>
              <w:numPr>
                <w:ilvl w:val="2"/>
                <w:numId w:val="44"/>
              </w:numPr>
              <w:rPr>
                <w:sz w:val="22"/>
                <w:szCs w:val="22"/>
              </w:rPr>
            </w:pPr>
            <w:r>
              <w:rPr>
                <w:sz w:val="22"/>
                <w:szCs w:val="22"/>
              </w:rPr>
              <w:t>Asien: Kirgisistan neu</w:t>
            </w:r>
          </w:p>
          <w:p>
            <w:pPr>
              <w:pStyle w:val="Listenabsatz"/>
              <w:numPr>
                <w:ilvl w:val="2"/>
                <w:numId w:val="44"/>
              </w:numPr>
              <w:rPr>
                <w:sz w:val="22"/>
                <w:szCs w:val="22"/>
              </w:rPr>
            </w:pPr>
            <w:r>
              <w:rPr>
                <w:sz w:val="22"/>
                <w:szCs w:val="22"/>
              </w:rPr>
              <w:t xml:space="preserve">Europa: Luxemburg neu, auch Anstieg der Testkapazitäten </w:t>
            </w:r>
          </w:p>
          <w:p>
            <w:pPr>
              <w:pStyle w:val="Listenabsatz"/>
              <w:numPr>
                <w:ilvl w:val="1"/>
                <w:numId w:val="44"/>
              </w:numPr>
              <w:ind w:left="1440"/>
              <w:rPr>
                <w:sz w:val="22"/>
                <w:szCs w:val="22"/>
              </w:rPr>
            </w:pPr>
            <w:r>
              <w:rPr>
                <w:sz w:val="22"/>
                <w:szCs w:val="22"/>
              </w:rPr>
              <w:t>Länder mit &gt;70.000 neuen Fällen/letzte 7 Tage</w:t>
            </w:r>
          </w:p>
          <w:p>
            <w:pPr>
              <w:pStyle w:val="Listenabsatz"/>
              <w:numPr>
                <w:ilvl w:val="2"/>
                <w:numId w:val="44"/>
              </w:numPr>
              <w:rPr>
                <w:sz w:val="22"/>
                <w:szCs w:val="22"/>
              </w:rPr>
            </w:pPr>
            <w:r>
              <w:rPr>
                <w:sz w:val="22"/>
                <w:szCs w:val="22"/>
              </w:rPr>
              <w:t>Weiter Brasilien, Indien, USA</w:t>
            </w:r>
          </w:p>
          <w:p>
            <w:pPr>
              <w:pStyle w:val="Listenabsatz"/>
              <w:numPr>
                <w:ilvl w:val="2"/>
                <w:numId w:val="44"/>
              </w:numPr>
              <w:rPr>
                <w:sz w:val="22"/>
                <w:szCs w:val="22"/>
              </w:rPr>
            </w:pPr>
            <w:r>
              <w:rPr>
                <w:sz w:val="22"/>
                <w:szCs w:val="22"/>
              </w:rPr>
              <w:t xml:space="preserve">Südafrikaneu ist hinzugekommen, seit Sonntag landesweite Ausgangssperre, Alkohol Verkauf wurde untersagt </w:t>
            </w:r>
          </w:p>
          <w:p>
            <w:pPr>
              <w:pStyle w:val="Listenabsatz"/>
              <w:numPr>
                <w:ilvl w:val="1"/>
                <w:numId w:val="44"/>
              </w:numPr>
              <w:ind w:left="1440"/>
              <w:rPr>
                <w:sz w:val="22"/>
                <w:szCs w:val="22"/>
              </w:rPr>
            </w:pPr>
            <w:r>
              <w:rPr>
                <w:sz w:val="22"/>
                <w:szCs w:val="22"/>
              </w:rPr>
              <w:t>Europa – aktuelle Lage (&gt;700/letzte 7 Tage)</w:t>
            </w:r>
          </w:p>
          <w:p>
            <w:pPr>
              <w:pStyle w:val="Listenabsatz"/>
              <w:numPr>
                <w:ilvl w:val="2"/>
                <w:numId w:val="44"/>
              </w:numPr>
              <w:rPr>
                <w:sz w:val="22"/>
                <w:szCs w:val="22"/>
              </w:rPr>
            </w:pPr>
            <w:r>
              <w:rPr>
                <w:sz w:val="22"/>
                <w:szCs w:val="22"/>
              </w:rPr>
              <w:t xml:space="preserve">Fallzahlanstieg weiterhin vor allem in Osteuropa und Balkanländern </w:t>
            </w:r>
          </w:p>
          <w:p>
            <w:pPr>
              <w:pStyle w:val="Listenabsatz"/>
              <w:numPr>
                <w:ilvl w:val="2"/>
                <w:numId w:val="44"/>
              </w:numPr>
              <w:rPr>
                <w:sz w:val="22"/>
                <w:szCs w:val="22"/>
              </w:rPr>
            </w:pPr>
            <w:r>
              <w:rPr>
                <w:sz w:val="22"/>
                <w:szCs w:val="22"/>
              </w:rPr>
              <w:t xml:space="preserve">Schweden ist nach Fallzahlabnahme nun unter der Schwelle von 50/100.000, am 13.06. Beginn der landesweiten Sommerferien bis Ende August </w:t>
            </w:r>
          </w:p>
          <w:p>
            <w:pPr>
              <w:pStyle w:val="Listenabsatz"/>
              <w:numPr>
                <w:ilvl w:val="1"/>
                <w:numId w:val="44"/>
              </w:numPr>
              <w:ind w:left="1440"/>
              <w:rPr>
                <w:sz w:val="22"/>
                <w:szCs w:val="22"/>
              </w:rPr>
            </w:pPr>
            <w:r>
              <w:rPr>
                <w:sz w:val="22"/>
                <w:szCs w:val="22"/>
              </w:rPr>
              <w:t>Asien – aktuelle Lage (&gt;700/letzte 7 Tage)</w:t>
            </w:r>
          </w:p>
          <w:p>
            <w:pPr>
              <w:pStyle w:val="Listenabsatz"/>
              <w:numPr>
                <w:ilvl w:val="2"/>
                <w:numId w:val="44"/>
              </w:numPr>
              <w:rPr>
                <w:sz w:val="22"/>
                <w:szCs w:val="22"/>
              </w:rPr>
            </w:pPr>
            <w:r>
              <w:rPr>
                <w:sz w:val="22"/>
                <w:szCs w:val="22"/>
              </w:rPr>
              <w:t>Anstieg in Indien, Indonesien, Philippinen, Israel, Irak und auch in Kirgisistan und Usbekistan steigender Trend</w:t>
            </w:r>
          </w:p>
          <w:p>
            <w:pPr>
              <w:pStyle w:val="Listenabsatz"/>
              <w:numPr>
                <w:ilvl w:val="1"/>
                <w:numId w:val="44"/>
              </w:numPr>
              <w:ind w:left="1440"/>
              <w:rPr>
                <w:sz w:val="22"/>
                <w:szCs w:val="22"/>
              </w:rPr>
            </w:pPr>
            <w:r>
              <w:rPr>
                <w:sz w:val="22"/>
                <w:szCs w:val="22"/>
              </w:rPr>
              <w:t>Afrika – aktuelle Lage (&gt;700/letzte 7 Tage)</w:t>
            </w:r>
          </w:p>
          <w:p>
            <w:pPr>
              <w:pStyle w:val="Listenabsatz"/>
              <w:numPr>
                <w:ilvl w:val="1"/>
                <w:numId w:val="44"/>
              </w:numPr>
              <w:rPr>
                <w:sz w:val="22"/>
                <w:szCs w:val="22"/>
              </w:rPr>
            </w:pPr>
            <w:r>
              <w:rPr>
                <w:sz w:val="22"/>
                <w:szCs w:val="22"/>
              </w:rPr>
              <w:t>Anstieg in zahlreichen Ländern, z.B. Algerien, Madagaskar, Südafrika u.a.</w:t>
            </w:r>
          </w:p>
          <w:p>
            <w:pPr>
              <w:pStyle w:val="Listenabsatz"/>
              <w:numPr>
                <w:ilvl w:val="1"/>
                <w:numId w:val="44"/>
              </w:numPr>
              <w:ind w:left="1440"/>
              <w:rPr>
                <w:sz w:val="22"/>
                <w:szCs w:val="22"/>
              </w:rPr>
            </w:pPr>
            <w:r>
              <w:rPr>
                <w:sz w:val="22"/>
                <w:szCs w:val="22"/>
              </w:rPr>
              <w:t>Australien – aktuelle Lage (&gt;700/letzte 7 Tage)</w:t>
            </w:r>
          </w:p>
          <w:p>
            <w:pPr>
              <w:pStyle w:val="Listenabsatz"/>
              <w:numPr>
                <w:ilvl w:val="2"/>
                <w:numId w:val="44"/>
              </w:numPr>
              <w:rPr>
                <w:sz w:val="22"/>
                <w:szCs w:val="22"/>
              </w:rPr>
            </w:pPr>
            <w:r>
              <w:rPr>
                <w:sz w:val="22"/>
                <w:szCs w:val="22"/>
              </w:rPr>
              <w:t>Seit 08.07. Lockdown im Raum um Melbourne, langsamer Fall-Rückgang</w:t>
            </w:r>
          </w:p>
          <w:p>
            <w:pPr>
              <w:pStyle w:val="Listenabsatz"/>
              <w:numPr>
                <w:ilvl w:val="0"/>
                <w:numId w:val="31"/>
              </w:numPr>
              <w:ind w:left="450" w:hanging="232"/>
              <w:rPr>
                <w:sz w:val="22"/>
                <w:szCs w:val="22"/>
              </w:rPr>
            </w:pPr>
            <w:r>
              <w:rPr>
                <w:sz w:val="22"/>
                <w:szCs w:val="22"/>
              </w:rPr>
              <w:t>Algerien Situation</w:t>
            </w:r>
          </w:p>
          <w:p>
            <w:pPr>
              <w:pStyle w:val="Listenabsatz"/>
              <w:numPr>
                <w:ilvl w:val="1"/>
                <w:numId w:val="44"/>
              </w:numPr>
              <w:ind w:left="1440"/>
              <w:rPr>
                <w:sz w:val="22"/>
                <w:szCs w:val="22"/>
              </w:rPr>
            </w:pPr>
            <w:r>
              <w:rPr>
                <w:sz w:val="22"/>
                <w:szCs w:val="22"/>
              </w:rPr>
              <w:t xml:space="preserve">18.712 Fälle, 1.004 Todesfälle (5,4%), 7T-Inzidenz </w:t>
            </w:r>
            <w:r>
              <w:rPr>
                <w:sz w:val="22"/>
                <w:szCs w:val="22"/>
              </w:rPr>
              <w:lastRenderedPageBreak/>
              <w:t>7/100.000 Einw.</w:t>
            </w:r>
          </w:p>
          <w:p>
            <w:pPr>
              <w:pStyle w:val="Listenabsatz"/>
              <w:numPr>
                <w:ilvl w:val="1"/>
                <w:numId w:val="44"/>
              </w:numPr>
              <w:ind w:left="1440"/>
              <w:rPr>
                <w:sz w:val="22"/>
                <w:szCs w:val="22"/>
              </w:rPr>
            </w:pPr>
            <w:r>
              <w:rPr>
                <w:sz w:val="22"/>
                <w:szCs w:val="22"/>
              </w:rPr>
              <w:t>Wenig Info zu den verfügbaren Testkapazitäten</w:t>
            </w:r>
          </w:p>
          <w:p>
            <w:pPr>
              <w:pStyle w:val="Listenabsatz"/>
              <w:numPr>
                <w:ilvl w:val="1"/>
                <w:numId w:val="44"/>
              </w:numPr>
              <w:ind w:left="1440"/>
              <w:rPr>
                <w:sz w:val="22"/>
                <w:szCs w:val="22"/>
              </w:rPr>
            </w:pPr>
            <w:r>
              <w:rPr>
                <w:sz w:val="22"/>
                <w:szCs w:val="22"/>
              </w:rPr>
              <w:t xml:space="preserve">Nach WHO community transmission, Fallanstieg steht mit Maßnahmenlockerung im Zusammenhang </w:t>
            </w:r>
          </w:p>
          <w:p>
            <w:pPr>
              <w:pStyle w:val="Listenabsatz"/>
              <w:numPr>
                <w:ilvl w:val="1"/>
                <w:numId w:val="44"/>
              </w:numPr>
              <w:ind w:left="1440"/>
              <w:rPr>
                <w:sz w:val="22"/>
                <w:szCs w:val="22"/>
              </w:rPr>
            </w:pPr>
            <w:r>
              <w:rPr>
                <w:sz w:val="22"/>
                <w:szCs w:val="22"/>
              </w:rPr>
              <w:t>Grenzen sollen bis zum Ende der Pandemie geschlossen bleiben, es gibt eine schrittweise Lockerung der nationalen Maßnahmen (Verkehr, Geschäftsöffnungen) aber eine Sperrzeit und Lockdown in 20 Gemeinden ist aktuell etabliert, seit Ende Mai besteht eine allgemeine Maskenpflicht</w:t>
            </w:r>
          </w:p>
          <w:p>
            <w:pPr>
              <w:pStyle w:val="Listenabsatz"/>
              <w:numPr>
                <w:ilvl w:val="0"/>
                <w:numId w:val="31"/>
              </w:numPr>
              <w:ind w:left="450" w:hanging="232"/>
              <w:rPr>
                <w:sz w:val="22"/>
                <w:szCs w:val="22"/>
              </w:rPr>
            </w:pPr>
            <w:r>
              <w:rPr>
                <w:sz w:val="22"/>
                <w:szCs w:val="22"/>
              </w:rPr>
              <w:t>Türkei Situation</w:t>
            </w:r>
          </w:p>
          <w:p>
            <w:pPr>
              <w:pStyle w:val="Listenabsatz"/>
              <w:numPr>
                <w:ilvl w:val="1"/>
                <w:numId w:val="44"/>
              </w:numPr>
              <w:ind w:left="1440"/>
              <w:rPr>
                <w:sz w:val="22"/>
                <w:szCs w:val="22"/>
              </w:rPr>
            </w:pPr>
            <w:r>
              <w:rPr>
                <w:sz w:val="22"/>
                <w:szCs w:val="22"/>
              </w:rPr>
              <w:t>211.981 Fälle, 5.344 Todesfälle (2,5%), 7T-Inzidenz 9/100.000 Einw.</w:t>
            </w:r>
          </w:p>
          <w:p>
            <w:pPr>
              <w:pStyle w:val="Listenabsatz"/>
              <w:numPr>
                <w:ilvl w:val="1"/>
                <w:numId w:val="44"/>
              </w:numPr>
              <w:ind w:left="1440"/>
              <w:rPr>
                <w:sz w:val="22"/>
                <w:szCs w:val="22"/>
              </w:rPr>
            </w:pPr>
            <w:r>
              <w:rPr>
                <w:sz w:val="22"/>
                <w:szCs w:val="22"/>
              </w:rPr>
              <w:t>Auch hier keine Info zu den verfügbaren Testkapazitäten, offiziellen Daten zufolge gibt es täglich 50.000 Tests, Positivrate 2-3%</w:t>
            </w:r>
          </w:p>
          <w:p>
            <w:pPr>
              <w:pStyle w:val="Listenabsatz"/>
              <w:numPr>
                <w:ilvl w:val="1"/>
                <w:numId w:val="44"/>
              </w:numPr>
              <w:ind w:left="1440"/>
              <w:rPr>
                <w:sz w:val="22"/>
                <w:szCs w:val="22"/>
              </w:rPr>
            </w:pPr>
            <w:r>
              <w:rPr>
                <w:sz w:val="22"/>
                <w:szCs w:val="22"/>
              </w:rPr>
              <w:t>Inzidenz in den Provinzen variieren zwischen 1-19/100.000 also insgesamt recht niedrig, die höchsten Inzidenzen gibt es in Istanbul gefolgt von Südost Anatolien und dann West Anatolien</w:t>
            </w:r>
          </w:p>
          <w:p>
            <w:pPr>
              <w:pStyle w:val="Listenabsatz"/>
              <w:numPr>
                <w:ilvl w:val="0"/>
                <w:numId w:val="31"/>
              </w:numPr>
              <w:ind w:left="450" w:hanging="232"/>
              <w:rPr>
                <w:sz w:val="22"/>
                <w:szCs w:val="22"/>
              </w:rPr>
            </w:pPr>
            <w:r>
              <w:rPr>
                <w:sz w:val="22"/>
                <w:szCs w:val="22"/>
              </w:rPr>
              <w:t>Zusammenfassung</w:t>
            </w:r>
          </w:p>
          <w:p>
            <w:pPr>
              <w:pStyle w:val="Listenabsatz"/>
              <w:numPr>
                <w:ilvl w:val="1"/>
                <w:numId w:val="44"/>
              </w:numPr>
              <w:ind w:left="1440"/>
              <w:rPr>
                <w:sz w:val="22"/>
                <w:szCs w:val="22"/>
              </w:rPr>
            </w:pPr>
            <w:r>
              <w:rPr>
                <w:sz w:val="22"/>
                <w:szCs w:val="22"/>
              </w:rPr>
              <w:t xml:space="preserve">Amerika: noch stets der Großteil (60%) neuer Fälle </w:t>
            </w:r>
          </w:p>
          <w:p>
            <w:pPr>
              <w:pStyle w:val="Listenabsatz"/>
              <w:numPr>
                <w:ilvl w:val="1"/>
                <w:numId w:val="44"/>
              </w:numPr>
              <w:ind w:left="1440"/>
              <w:rPr>
                <w:sz w:val="22"/>
                <w:szCs w:val="22"/>
              </w:rPr>
            </w:pPr>
            <w:r>
              <w:rPr>
                <w:sz w:val="22"/>
                <w:szCs w:val="22"/>
              </w:rPr>
              <w:t>Asien: steigende Fallzahlen, v.a. Indien, Indonesien, Philippinen, Israel</w:t>
            </w:r>
          </w:p>
          <w:p>
            <w:pPr>
              <w:pStyle w:val="Listenabsatz"/>
              <w:numPr>
                <w:ilvl w:val="1"/>
                <w:numId w:val="44"/>
              </w:numPr>
              <w:ind w:left="1440"/>
              <w:rPr>
                <w:sz w:val="22"/>
                <w:szCs w:val="22"/>
              </w:rPr>
            </w:pPr>
            <w:r>
              <w:rPr>
                <w:sz w:val="22"/>
                <w:szCs w:val="22"/>
              </w:rPr>
              <w:t>Afrika: &gt;100.000 neue Fälle (8% der weltweiten), Tendenz steigend, &gt;65% davon aus Südafrika</w:t>
            </w:r>
          </w:p>
          <w:p>
            <w:pPr>
              <w:pStyle w:val="Listenabsatz"/>
              <w:numPr>
                <w:ilvl w:val="1"/>
                <w:numId w:val="44"/>
              </w:numPr>
              <w:ind w:left="1440"/>
              <w:rPr>
                <w:sz w:val="22"/>
                <w:szCs w:val="22"/>
              </w:rPr>
            </w:pPr>
            <w:r>
              <w:rPr>
                <w:sz w:val="22"/>
                <w:szCs w:val="22"/>
              </w:rPr>
              <w:t>Europa: weiter Anstieg in Osteuropa und Balkan</w:t>
            </w:r>
          </w:p>
          <w:p>
            <w:pPr>
              <w:pStyle w:val="Listenabsatz"/>
              <w:numPr>
                <w:ilvl w:val="1"/>
                <w:numId w:val="44"/>
              </w:numPr>
              <w:ind w:left="1440"/>
              <w:rPr>
                <w:sz w:val="22"/>
                <w:szCs w:val="22"/>
              </w:rPr>
            </w:pPr>
            <w:r>
              <w:rPr>
                <w:sz w:val="22"/>
                <w:szCs w:val="22"/>
              </w:rPr>
              <w:t>Ozeanien: Australien ~1.000 Fälle/letzte 7 Tage</w:t>
            </w:r>
          </w:p>
          <w:p>
            <w:pPr>
              <w:pStyle w:val="Listenabsatz"/>
              <w:ind w:left="1440"/>
              <w:rPr>
                <w:sz w:val="22"/>
                <w:szCs w:val="22"/>
              </w:rPr>
            </w:pPr>
          </w:p>
          <w:p>
            <w:pPr>
              <w:pStyle w:val="Listenabsatz"/>
              <w:numPr>
                <w:ilvl w:val="0"/>
                <w:numId w:val="31"/>
              </w:numPr>
              <w:ind w:left="450" w:hanging="232"/>
              <w:rPr>
                <w:sz w:val="22"/>
                <w:szCs w:val="22"/>
              </w:rPr>
            </w:pPr>
            <w:r>
              <w:rPr>
                <w:sz w:val="22"/>
                <w:szCs w:val="22"/>
              </w:rPr>
              <w:t>Studien/Artikel/News</w:t>
            </w:r>
          </w:p>
          <w:p>
            <w:pPr>
              <w:pStyle w:val="Listenabsatz"/>
              <w:numPr>
                <w:ilvl w:val="1"/>
                <w:numId w:val="44"/>
              </w:numPr>
              <w:ind w:left="1440"/>
              <w:rPr>
                <w:sz w:val="22"/>
                <w:szCs w:val="22"/>
              </w:rPr>
            </w:pPr>
            <w:r>
              <w:rPr>
                <w:sz w:val="22"/>
                <w:szCs w:val="22"/>
              </w:rPr>
              <w:t>WHO warnt vor COVID-19-Entwicklungen in Afrika, &gt;500.000 Fälle</w:t>
            </w:r>
          </w:p>
          <w:p>
            <w:pPr>
              <w:pStyle w:val="Listenabsatz"/>
              <w:numPr>
                <w:ilvl w:val="1"/>
                <w:numId w:val="44"/>
              </w:numPr>
              <w:ind w:left="1440"/>
              <w:rPr>
                <w:sz w:val="22"/>
                <w:szCs w:val="22"/>
              </w:rPr>
            </w:pPr>
            <w:r>
              <w:rPr>
                <w:sz w:val="22"/>
                <w:szCs w:val="22"/>
              </w:rPr>
              <w:t xml:space="preserve">WHO Einsatz in China </w:t>
            </w:r>
          </w:p>
          <w:p>
            <w:pPr>
              <w:pStyle w:val="Listenabsatz"/>
              <w:numPr>
                <w:ilvl w:val="2"/>
                <w:numId w:val="44"/>
              </w:numPr>
              <w:rPr>
                <w:sz w:val="22"/>
                <w:szCs w:val="22"/>
              </w:rPr>
            </w:pPr>
            <w:r>
              <w:rPr>
                <w:sz w:val="22"/>
                <w:szCs w:val="22"/>
              </w:rPr>
              <w:t>2 Experten (Epidemiologe und Tierarzt) sind vor Ort, zunächst politische Mission</w:t>
            </w:r>
          </w:p>
          <w:p>
            <w:pPr>
              <w:pStyle w:val="Listenabsatz"/>
              <w:numPr>
                <w:ilvl w:val="2"/>
                <w:numId w:val="44"/>
              </w:numPr>
              <w:rPr>
                <w:sz w:val="22"/>
                <w:szCs w:val="22"/>
              </w:rPr>
            </w:pPr>
            <w:r>
              <w:rPr>
                <w:sz w:val="22"/>
                <w:szCs w:val="22"/>
              </w:rPr>
              <w:t>Tierreservoir soll untersucht werden</w:t>
            </w:r>
          </w:p>
          <w:p>
            <w:pPr>
              <w:pStyle w:val="Listenabsatz"/>
              <w:numPr>
                <w:ilvl w:val="2"/>
                <w:numId w:val="44"/>
              </w:numPr>
              <w:rPr>
                <w:sz w:val="22"/>
                <w:szCs w:val="22"/>
              </w:rPr>
            </w:pPr>
            <w:r>
              <w:rPr>
                <w:sz w:val="22"/>
                <w:szCs w:val="22"/>
              </w:rPr>
              <w:t>Präs ist einer der vorgeschlagenen Experten für die Teamerweiterung</w:t>
            </w:r>
          </w:p>
          <w:p>
            <w:pPr>
              <w:pStyle w:val="Listenabsatz"/>
              <w:numPr>
                <w:ilvl w:val="0"/>
                <w:numId w:val="31"/>
              </w:numPr>
              <w:ind w:left="450" w:hanging="232"/>
              <w:rPr>
                <w:sz w:val="22"/>
                <w:szCs w:val="22"/>
              </w:rPr>
            </w:pPr>
            <w:r>
              <w:rPr>
                <w:sz w:val="22"/>
                <w:szCs w:val="22"/>
              </w:rPr>
              <w:t>Reiseverkehr Europa</w:t>
            </w:r>
          </w:p>
          <w:p>
            <w:pPr>
              <w:pStyle w:val="Listenabsatz"/>
              <w:numPr>
                <w:ilvl w:val="1"/>
                <w:numId w:val="44"/>
              </w:numPr>
              <w:ind w:left="1440"/>
              <w:rPr>
                <w:sz w:val="22"/>
                <w:szCs w:val="22"/>
              </w:rPr>
            </w:pPr>
            <w:r>
              <w:rPr>
                <w:sz w:val="22"/>
                <w:szCs w:val="22"/>
              </w:rPr>
              <w:t xml:space="preserve">Heute Abend gibt es eine TK mit BMG zu Schweden, Luxemburg, usw. </w:t>
            </w:r>
          </w:p>
          <w:p>
            <w:pPr>
              <w:pStyle w:val="Listenabsatz"/>
              <w:numPr>
                <w:ilvl w:val="1"/>
                <w:numId w:val="44"/>
              </w:numPr>
              <w:ind w:left="1440"/>
              <w:rPr>
                <w:sz w:val="22"/>
                <w:szCs w:val="22"/>
              </w:rPr>
            </w:pPr>
            <w:r>
              <w:rPr>
                <w:sz w:val="22"/>
                <w:szCs w:val="22"/>
              </w:rPr>
              <w:t xml:space="preserve">Letzten Freitag gab es bereits einen Austausch mit BMG hierzu mit den besonders betroffenen BL wie SL und RP, die an Luxemburg angrenzen </w:t>
            </w:r>
            <w:r>
              <w:rPr>
                <w:sz w:val="22"/>
                <w:szCs w:val="22"/>
              </w:rPr>
              <w:sym w:font="Wingdings" w:char="F0E0"/>
            </w:r>
            <w:r>
              <w:rPr>
                <w:sz w:val="22"/>
                <w:szCs w:val="22"/>
              </w:rPr>
              <w:t xml:space="preserve"> erhebliche Folgen wenn Luxemburg als Risikogebiet ausgewiesen wird, BMG steht deswegen im Austausch mit den Seuchenreferenten hierzu</w:t>
            </w:r>
          </w:p>
          <w:p>
            <w:pPr>
              <w:rPr>
                <w:i/>
                <w:sz w:val="22"/>
              </w:rPr>
            </w:pPr>
          </w:p>
          <w:p>
            <w:pPr>
              <w:spacing w:line="276" w:lineRule="auto"/>
              <w:rPr>
                <w:b/>
                <w:sz w:val="22"/>
                <w:szCs w:val="22"/>
              </w:rPr>
            </w:pPr>
            <w:r>
              <w:rPr>
                <w:b/>
                <w:sz w:val="22"/>
                <w:szCs w:val="22"/>
              </w:rPr>
              <w:t xml:space="preserve">National </w:t>
            </w:r>
          </w:p>
          <w:p>
            <w:pPr>
              <w:pStyle w:val="Listenabsatz"/>
              <w:numPr>
                <w:ilvl w:val="0"/>
                <w:numId w:val="31"/>
              </w:numPr>
              <w:ind w:left="450" w:hanging="232"/>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44"/>
              </w:numPr>
              <w:ind w:left="1440"/>
              <w:rPr>
                <w:sz w:val="22"/>
                <w:szCs w:val="22"/>
              </w:rPr>
            </w:pPr>
            <w:r>
              <w:rPr>
                <w:sz w:val="22"/>
                <w:szCs w:val="22"/>
              </w:rPr>
              <w:t xml:space="preserve">SurvNet übermittelt: 198.963 (+159), davon 9.064 </w:t>
            </w:r>
            <w:r>
              <w:rPr>
                <w:sz w:val="22"/>
                <w:szCs w:val="22"/>
              </w:rPr>
              <w:lastRenderedPageBreak/>
              <w:t>(4,6%) Todesfälle (+1), Inzidenz 239/100.000 Einw., ca. 185.100 Genesene, Reff=1,00, 7T Reff= 0,83</w:t>
            </w:r>
          </w:p>
          <w:p>
            <w:pPr>
              <w:pStyle w:val="Listenabsatz"/>
              <w:numPr>
                <w:ilvl w:val="1"/>
                <w:numId w:val="44"/>
              </w:numPr>
              <w:ind w:left="1440"/>
              <w:rPr>
                <w:sz w:val="22"/>
                <w:szCs w:val="22"/>
              </w:rPr>
            </w:pPr>
            <w:r>
              <w:rPr>
                <w:sz w:val="22"/>
                <w:szCs w:val="22"/>
              </w:rPr>
              <w:t>Am Wochenende gibt es generell weniger Diagnostik, Identifizierung und Übermittlung von Fällen, manche BL übermitteln gar nicht, auch gibt es dann häufiger technische Probleme</w:t>
            </w:r>
          </w:p>
          <w:p>
            <w:pPr>
              <w:pStyle w:val="Listenabsatz"/>
              <w:numPr>
                <w:ilvl w:val="1"/>
                <w:numId w:val="44"/>
              </w:numPr>
              <w:ind w:left="1440"/>
              <w:rPr>
                <w:sz w:val="22"/>
                <w:szCs w:val="22"/>
              </w:rPr>
            </w:pPr>
            <w:r>
              <w:rPr>
                <w:sz w:val="22"/>
                <w:szCs w:val="22"/>
              </w:rPr>
              <w:t>Die Lage scheint insgesamt stabil</w:t>
            </w:r>
          </w:p>
          <w:p>
            <w:pPr>
              <w:pStyle w:val="Listenabsatz"/>
              <w:numPr>
                <w:ilvl w:val="1"/>
                <w:numId w:val="44"/>
              </w:numPr>
              <w:ind w:left="1440"/>
              <w:rPr>
                <w:sz w:val="22"/>
                <w:szCs w:val="22"/>
              </w:rPr>
            </w:pPr>
            <w:r>
              <w:rPr>
                <w:sz w:val="22"/>
                <w:szCs w:val="22"/>
              </w:rPr>
              <w:t>MV weiter Null Fälle, auch ST seit mehreren Tagen keine Fälle (in Magdeburg ist die Lage ruhig)</w:t>
            </w:r>
          </w:p>
          <w:p>
            <w:pPr>
              <w:pStyle w:val="Listenabsatz"/>
              <w:numPr>
                <w:ilvl w:val="1"/>
                <w:numId w:val="44"/>
              </w:numPr>
              <w:ind w:left="1440"/>
              <w:rPr>
                <w:sz w:val="22"/>
                <w:szCs w:val="22"/>
              </w:rPr>
            </w:pPr>
            <w:r>
              <w:rPr>
                <w:sz w:val="22"/>
                <w:szCs w:val="22"/>
              </w:rPr>
              <w:t>7T-Inzidenzen: gemittelter Wert für alle BL (orange-farbene Linie) nimmt ab, leicht ansteigende Tendenz z.B. in BY durch kleinere Ausbruchsgeschehen</w:t>
            </w:r>
          </w:p>
          <w:p>
            <w:pPr>
              <w:pStyle w:val="Listenabsatz"/>
              <w:numPr>
                <w:ilvl w:val="1"/>
                <w:numId w:val="44"/>
              </w:numPr>
              <w:ind w:left="1440"/>
              <w:rPr>
                <w:sz w:val="22"/>
                <w:szCs w:val="22"/>
              </w:rPr>
            </w:pPr>
            <w:r>
              <w:rPr>
                <w:sz w:val="22"/>
                <w:szCs w:val="22"/>
              </w:rPr>
              <w:t>122 Kreise haben keine Fälle, 239 sehr niedrige Fall-zahlen, nur 51 Kreise haben eine 7T Inzidenz &gt;5, ein Kreis hat mit 7T Inzidenz &gt;25/100.000 (Gütersloh)</w:t>
            </w:r>
          </w:p>
          <w:p>
            <w:pPr>
              <w:pStyle w:val="Listenabsatz"/>
              <w:numPr>
                <w:ilvl w:val="1"/>
                <w:numId w:val="44"/>
              </w:numPr>
              <w:ind w:left="1440"/>
              <w:rPr>
                <w:sz w:val="22"/>
                <w:szCs w:val="22"/>
              </w:rPr>
            </w:pPr>
            <w:r>
              <w:rPr>
                <w:sz w:val="22"/>
                <w:szCs w:val="22"/>
              </w:rPr>
              <w:t>In Bad Tölz gibt es einen Ausbruch in einem Asylbewerberheim, es fanden Reihenuntersuchungen statt und das gesamte Haus wurde gescreent</w:t>
            </w:r>
          </w:p>
          <w:p>
            <w:pPr>
              <w:pStyle w:val="Listenabsatz"/>
              <w:numPr>
                <w:ilvl w:val="1"/>
                <w:numId w:val="44"/>
              </w:numPr>
              <w:ind w:left="1440"/>
              <w:rPr>
                <w:sz w:val="22"/>
                <w:szCs w:val="22"/>
              </w:rPr>
            </w:pPr>
            <w:r>
              <w:rPr>
                <w:sz w:val="22"/>
                <w:szCs w:val="22"/>
              </w:rPr>
              <w:t>Generell diverse kleinere Geschehen, teilweise familiäre Ausbrüche ohne eindeutigen Infektionsherd</w:t>
            </w:r>
          </w:p>
          <w:p>
            <w:pPr>
              <w:pStyle w:val="Listenabsatz"/>
              <w:numPr>
                <w:ilvl w:val="1"/>
                <w:numId w:val="44"/>
              </w:numPr>
              <w:ind w:left="1440"/>
              <w:rPr>
                <w:sz w:val="22"/>
                <w:szCs w:val="22"/>
              </w:rPr>
            </w:pPr>
            <w:r>
              <w:rPr>
                <w:sz w:val="22"/>
                <w:szCs w:val="22"/>
              </w:rPr>
              <w:t xml:space="preserve">Keine Neuigkeiten zu bereits bekannten Ausbruchs-geschehen </w:t>
            </w:r>
          </w:p>
          <w:p>
            <w:pPr>
              <w:pStyle w:val="Listenabsatz"/>
              <w:numPr>
                <w:ilvl w:val="0"/>
                <w:numId w:val="31"/>
              </w:numPr>
              <w:ind w:left="450" w:hanging="232"/>
              <w:rPr>
                <w:sz w:val="22"/>
                <w:szCs w:val="22"/>
              </w:rPr>
            </w:pPr>
            <w:r>
              <w:rPr>
                <w:sz w:val="22"/>
                <w:szCs w:val="22"/>
              </w:rPr>
              <w:t>Es gibt Signale aus einigen Großstädten, sind dies Ausbrüche oder Einzelfälle die keinem Ausbruchsgeschehen zugeordnet werden können?</w:t>
            </w:r>
          </w:p>
          <w:p>
            <w:pPr>
              <w:pStyle w:val="Listenabsatz"/>
              <w:numPr>
                <w:ilvl w:val="1"/>
                <w:numId w:val="44"/>
              </w:numPr>
              <w:ind w:left="1440"/>
              <w:rPr>
                <w:sz w:val="22"/>
                <w:szCs w:val="22"/>
              </w:rPr>
            </w:pPr>
            <w:r>
              <w:rPr>
                <w:sz w:val="22"/>
                <w:szCs w:val="22"/>
              </w:rPr>
              <w:t>Städte werden im Blick behalten, es ist nicht immer deutlich warum es hier teilweise viele Fälle gibt da diese nicht immer gut zugeordnet werden können, es ist unsicher, ob sich Geschehen dahinter verbergen</w:t>
            </w:r>
          </w:p>
          <w:p>
            <w:pPr>
              <w:pStyle w:val="Listenabsatz"/>
              <w:numPr>
                <w:ilvl w:val="1"/>
                <w:numId w:val="44"/>
              </w:numPr>
              <w:ind w:left="1440"/>
              <w:rPr>
                <w:sz w:val="22"/>
                <w:szCs w:val="22"/>
              </w:rPr>
            </w:pPr>
            <w:r>
              <w:rPr>
                <w:sz w:val="22"/>
                <w:szCs w:val="22"/>
              </w:rPr>
              <w:t>Nachfrage zu Städten (z.B. Düsseldorf, FG37 weiß zufällig von KKH Ausbruch dort) ist nicht immer ergiebig, Fälle sind keinem Ausbruch zugeordnet</w:t>
            </w:r>
          </w:p>
          <w:p>
            <w:pPr>
              <w:pStyle w:val="Listenabsatz"/>
              <w:numPr>
                <w:ilvl w:val="1"/>
                <w:numId w:val="44"/>
              </w:numPr>
              <w:ind w:left="1440"/>
              <w:rPr>
                <w:sz w:val="22"/>
                <w:szCs w:val="22"/>
              </w:rPr>
            </w:pPr>
            <w:r>
              <w:rPr>
                <w:sz w:val="22"/>
                <w:szCs w:val="22"/>
              </w:rPr>
              <w:t>Darstellung der Fallzahlen sollte wieder in die Lage-Präsentation aufgenommen werden</w:t>
            </w:r>
          </w:p>
          <w:p>
            <w:pPr>
              <w:pStyle w:val="Listenabsatz"/>
              <w:numPr>
                <w:ilvl w:val="1"/>
                <w:numId w:val="44"/>
              </w:numPr>
              <w:ind w:left="1440"/>
              <w:rPr>
                <w:sz w:val="22"/>
                <w:szCs w:val="22"/>
              </w:rPr>
            </w:pPr>
            <w:r>
              <w:rPr>
                <w:sz w:val="22"/>
                <w:szCs w:val="22"/>
              </w:rPr>
              <w:t>Großstädte mit ≥500.000 Einwohnern sollten genauer angeschaut und bei Bedarf untersucht werden</w:t>
            </w:r>
          </w:p>
          <w:p>
            <w:pPr>
              <w:pStyle w:val="Listenabsatz"/>
              <w:numPr>
                <w:ilvl w:val="1"/>
                <w:numId w:val="44"/>
              </w:numPr>
              <w:ind w:left="1440"/>
              <w:rPr>
                <w:sz w:val="22"/>
                <w:szCs w:val="22"/>
              </w:rPr>
            </w:pPr>
            <w:r>
              <w:rPr>
                <w:sz w:val="22"/>
                <w:szCs w:val="22"/>
              </w:rPr>
              <w:t>ÖGD Kontaktstelle wird Aufklärung schaffen, diese soll beim Ausbruchsmonitoring unterstützen</w:t>
            </w:r>
          </w:p>
          <w:p>
            <w:pPr>
              <w:pStyle w:val="Listenabsatz"/>
              <w:numPr>
                <w:ilvl w:val="1"/>
                <w:numId w:val="44"/>
              </w:numPr>
              <w:ind w:left="1440"/>
              <w:rPr>
                <w:sz w:val="22"/>
                <w:szCs w:val="22"/>
              </w:rPr>
            </w:pPr>
            <w:r>
              <w:rPr>
                <w:sz w:val="22"/>
                <w:szCs w:val="22"/>
              </w:rPr>
              <w:t>Das Signale Projekt in Abt. 3 wird basierend auf dem Meldedatensystem kontinuierlich in enger Zusammenarbeit weiterentwickelt/erweitert und verfeinert und kann bereits genutzt werden</w:t>
            </w:r>
          </w:p>
          <w:p>
            <w:pPr>
              <w:pStyle w:val="Listenabsatz"/>
              <w:numPr>
                <w:ilvl w:val="1"/>
                <w:numId w:val="44"/>
              </w:numPr>
              <w:ind w:left="1440"/>
              <w:rPr>
                <w:sz w:val="22"/>
                <w:szCs w:val="22"/>
              </w:rPr>
            </w:pPr>
            <w:r>
              <w:rPr>
                <w:sz w:val="22"/>
                <w:szCs w:val="22"/>
              </w:rPr>
              <w:t>Dies sollte an die Städte zurückgespiegelt werden, um zu sehen, ob Fälle aus bekannten Geschehen kommen oder nicht zugeordnet werden können</w:t>
            </w:r>
          </w:p>
          <w:p>
            <w:pPr>
              <w:pStyle w:val="Listenabsatz"/>
              <w:numPr>
                <w:ilvl w:val="1"/>
                <w:numId w:val="44"/>
              </w:numPr>
              <w:ind w:left="1440"/>
              <w:rPr>
                <w:sz w:val="22"/>
                <w:szCs w:val="22"/>
              </w:rPr>
            </w:pPr>
            <w:r>
              <w:rPr>
                <w:sz w:val="22"/>
                <w:szCs w:val="22"/>
              </w:rPr>
              <w:t>Ziel wäre, dass GA selbst das Dashboard nutzen, die Visualisierung von Daten würde mehr Aufmerksamkeit erhalten</w:t>
            </w:r>
          </w:p>
          <w:p>
            <w:pPr>
              <w:pStyle w:val="Listenabsatz"/>
              <w:numPr>
                <w:ilvl w:val="1"/>
                <w:numId w:val="44"/>
              </w:numPr>
              <w:ind w:left="1440"/>
              <w:rPr>
                <w:sz w:val="22"/>
                <w:szCs w:val="22"/>
              </w:rPr>
            </w:pPr>
            <w:r>
              <w:rPr>
                <w:sz w:val="22"/>
                <w:szCs w:val="22"/>
              </w:rPr>
              <w:t>Die Rate der Aufklärung von Infektionsketten ist aktuell unbefriedigend</w:t>
            </w:r>
          </w:p>
          <w:p>
            <w:pPr>
              <w:pStyle w:val="Listenabsatz"/>
              <w:numPr>
                <w:ilvl w:val="1"/>
                <w:numId w:val="44"/>
              </w:numPr>
              <w:ind w:left="1440"/>
              <w:rPr>
                <w:sz w:val="22"/>
                <w:szCs w:val="22"/>
              </w:rPr>
            </w:pPr>
            <w:r>
              <w:rPr>
                <w:sz w:val="22"/>
                <w:szCs w:val="22"/>
              </w:rPr>
              <w:t xml:space="preserve">Aktuelle Ressourcen in den GA sind nicht ausreichend, </w:t>
            </w:r>
            <w:r>
              <w:rPr>
                <w:sz w:val="22"/>
                <w:szCs w:val="22"/>
              </w:rPr>
              <w:lastRenderedPageBreak/>
              <w:t>geplante technische Ausstattung durch BMG ist ein Tropfen auf den heißen Stein</w:t>
            </w:r>
          </w:p>
          <w:p>
            <w:pPr>
              <w:pStyle w:val="Listenabsatz"/>
              <w:numPr>
                <w:ilvl w:val="1"/>
                <w:numId w:val="44"/>
              </w:numPr>
              <w:ind w:left="1440"/>
              <w:rPr>
                <w:sz w:val="22"/>
                <w:szCs w:val="22"/>
              </w:rPr>
            </w:pPr>
            <w:r>
              <w:rPr>
                <w:sz w:val="22"/>
                <w:szCs w:val="22"/>
              </w:rPr>
              <w:t>ÖGD bekommt außerdem Unterstützung vom Bund für Personal, dieses muss ausgebildet werden, hier kann RKI stärkere Rolle übernehmen</w:t>
            </w:r>
          </w:p>
          <w:p>
            <w:pPr>
              <w:rPr>
                <w:sz w:val="22"/>
                <w:szCs w:val="22"/>
              </w:rPr>
            </w:pPr>
          </w:p>
          <w:p>
            <w:pPr>
              <w:rPr>
                <w:sz w:val="22"/>
                <w:szCs w:val="22"/>
              </w:rPr>
            </w:pPr>
            <w:r>
              <w:rPr>
                <w:b/>
                <w:sz w:val="22"/>
                <w:szCs w:val="22"/>
              </w:rPr>
              <w:t>Ergebnisse Trompete-Cluster</w:t>
            </w:r>
            <w:r>
              <w:rPr>
                <w:sz w:val="22"/>
                <w:szCs w:val="22"/>
              </w:rPr>
              <w:t xml:space="preserve"> (Folien </w:t>
            </w:r>
            <w:hyperlink r:id="rId10" w:history="1">
              <w:r>
                <w:rPr>
                  <w:rStyle w:val="Hyperlink"/>
                  <w:sz w:val="22"/>
                  <w:szCs w:val="22"/>
                </w:rPr>
                <w:t>hier</w:t>
              </w:r>
            </w:hyperlink>
            <w:r>
              <w:rPr>
                <w:sz w:val="22"/>
                <w:szCs w:val="22"/>
              </w:rPr>
              <w:t>)</w:t>
            </w:r>
          </w:p>
          <w:p>
            <w:pPr>
              <w:pStyle w:val="Listenabsatz"/>
              <w:numPr>
                <w:ilvl w:val="0"/>
                <w:numId w:val="31"/>
              </w:numPr>
              <w:ind w:left="450" w:hanging="232"/>
              <w:rPr>
                <w:sz w:val="22"/>
                <w:szCs w:val="22"/>
              </w:rPr>
            </w:pPr>
            <w:r>
              <w:rPr>
                <w:sz w:val="22"/>
                <w:szCs w:val="22"/>
              </w:rPr>
              <w:t>Präsentation einer Ausbruchsuntersuchung in einem Nachtclub in Berlin Mitte am Anfang der Epidemie in Deutschland (März)</w:t>
            </w:r>
          </w:p>
          <w:p>
            <w:pPr>
              <w:pStyle w:val="Listenabsatz"/>
              <w:numPr>
                <w:ilvl w:val="0"/>
                <w:numId w:val="31"/>
              </w:numPr>
              <w:ind w:left="450" w:hanging="232"/>
              <w:rPr>
                <w:sz w:val="22"/>
                <w:szCs w:val="22"/>
              </w:rPr>
            </w:pPr>
            <w:r>
              <w:rPr>
                <w:sz w:val="22"/>
                <w:szCs w:val="22"/>
              </w:rPr>
              <w:t>Kollaboration zwischen RKI, GA Mitte und Charité</w:t>
            </w:r>
          </w:p>
          <w:p>
            <w:pPr>
              <w:pStyle w:val="Listenabsatz"/>
              <w:numPr>
                <w:ilvl w:val="0"/>
                <w:numId w:val="31"/>
              </w:numPr>
              <w:ind w:left="450" w:hanging="232"/>
              <w:rPr>
                <w:sz w:val="22"/>
                <w:szCs w:val="22"/>
              </w:rPr>
            </w:pPr>
            <w:r>
              <w:rPr>
                <w:sz w:val="22"/>
                <w:szCs w:val="22"/>
              </w:rPr>
              <w:t>Es wurden mehrere Fälle in Zusammenhang mit dem Nachtclub identifiziert, die Ermittlungen waren durch die ÖGD-Belastung verzögert</w:t>
            </w:r>
          </w:p>
          <w:p>
            <w:pPr>
              <w:pStyle w:val="Listenabsatz"/>
              <w:numPr>
                <w:ilvl w:val="0"/>
                <w:numId w:val="31"/>
              </w:numPr>
              <w:ind w:left="450" w:hanging="232"/>
              <w:rPr>
                <w:sz w:val="22"/>
                <w:szCs w:val="22"/>
              </w:rPr>
            </w:pPr>
            <w:r>
              <w:rPr>
                <w:sz w:val="22"/>
                <w:szCs w:val="22"/>
              </w:rPr>
              <w:t>Es gab ein Amtshilfeersuchen und 3 RKI-MA (Nadine Muller, Neil Saad, Nadine Zeitlmann) waren involviert</w:t>
            </w:r>
          </w:p>
          <w:p>
            <w:pPr>
              <w:pStyle w:val="Listenabsatz"/>
              <w:numPr>
                <w:ilvl w:val="0"/>
                <w:numId w:val="31"/>
              </w:numPr>
              <w:ind w:left="450" w:hanging="232"/>
              <w:rPr>
                <w:sz w:val="22"/>
                <w:szCs w:val="22"/>
              </w:rPr>
            </w:pPr>
            <w:r>
              <w:rPr>
                <w:sz w:val="22"/>
                <w:szCs w:val="22"/>
              </w:rPr>
              <w:t xml:space="preserve">&gt;500 Personen, die im Nachtclub waren haben sich gemeldet </w:t>
            </w:r>
          </w:p>
          <w:p>
            <w:pPr>
              <w:pStyle w:val="Listenabsatz"/>
              <w:numPr>
                <w:ilvl w:val="0"/>
                <w:numId w:val="31"/>
              </w:numPr>
              <w:ind w:left="450" w:hanging="232"/>
              <w:rPr>
                <w:sz w:val="22"/>
                <w:szCs w:val="22"/>
              </w:rPr>
            </w:pPr>
            <w:r>
              <w:rPr>
                <w:sz w:val="22"/>
                <w:szCs w:val="22"/>
              </w:rPr>
              <w:t>Zielsetzung, Aktivitäten, Ergebnisse siehe Folien</w:t>
            </w:r>
          </w:p>
          <w:p>
            <w:pPr>
              <w:pStyle w:val="Listenabsatz"/>
              <w:numPr>
                <w:ilvl w:val="0"/>
                <w:numId w:val="31"/>
              </w:numPr>
              <w:ind w:left="450" w:hanging="232"/>
              <w:rPr>
                <w:sz w:val="22"/>
                <w:szCs w:val="22"/>
              </w:rPr>
            </w:pPr>
            <w:r>
              <w:rPr>
                <w:sz w:val="22"/>
                <w:szCs w:val="22"/>
              </w:rPr>
              <w:t xml:space="preserve">75 Fälle wurden dem Ausbruch zugeordnet, 58 von diesen waren dem LAGESO </w:t>
            </w:r>
            <w:ins w:id="2" w:author="Muller, Nadine" w:date="2020-07-13T18:09:00Z">
              <w:r>
                <w:rPr>
                  <w:sz w:val="22"/>
                  <w:szCs w:val="22"/>
                </w:rPr>
                <w:t xml:space="preserve">unter der angelegten </w:t>
              </w:r>
            </w:ins>
            <w:ins w:id="3" w:author="Muller, Nadine" w:date="2020-07-13T18:10:00Z">
              <w:r>
                <w:rPr>
                  <w:sz w:val="22"/>
                  <w:szCs w:val="22"/>
                </w:rPr>
                <w:t>Clusterh</w:t>
              </w:r>
            </w:ins>
            <w:ins w:id="4" w:author="Muller, Nadine" w:date="2020-07-13T18:09:00Z">
              <w:r>
                <w:rPr>
                  <w:sz w:val="22"/>
                  <w:szCs w:val="22"/>
                </w:rPr>
                <w:t xml:space="preserve">erdkennung </w:t>
              </w:r>
            </w:ins>
            <w:r>
              <w:rPr>
                <w:sz w:val="22"/>
                <w:szCs w:val="22"/>
              </w:rPr>
              <w:t>übermittelt, durch die Befragung wurden 17 weitere Fälle identifiziert, 54 Fälle direkt den Events im Nachtclub zugeordnet, 9 Fälle der 2. Generation, höchste AR beim 1. Event (knapp 13%), 60% der Nachtclub-MA betroffen</w:t>
            </w:r>
          </w:p>
          <w:p>
            <w:pPr>
              <w:pStyle w:val="Listenabsatz"/>
              <w:numPr>
                <w:ilvl w:val="0"/>
                <w:numId w:val="31"/>
              </w:numPr>
              <w:ind w:left="450" w:hanging="232"/>
              <w:rPr>
                <w:sz w:val="22"/>
                <w:szCs w:val="22"/>
              </w:rPr>
            </w:pPr>
            <w:r>
              <w:rPr>
                <w:sz w:val="22"/>
                <w:szCs w:val="22"/>
              </w:rPr>
              <w:t>Wahrscheinlicher Indexfall wurde identifiziert und Hinweis auf Superspreading durch diesen und 1 Nachtclub-MA</w:t>
            </w:r>
          </w:p>
          <w:p>
            <w:pPr>
              <w:pStyle w:val="Listenabsatz"/>
              <w:numPr>
                <w:ilvl w:val="0"/>
                <w:numId w:val="31"/>
              </w:numPr>
              <w:ind w:left="450" w:hanging="232"/>
              <w:rPr>
                <w:sz w:val="22"/>
                <w:szCs w:val="22"/>
              </w:rPr>
            </w:pPr>
            <w:r>
              <w:rPr>
                <w:sz w:val="22"/>
                <w:szCs w:val="22"/>
              </w:rPr>
              <w:t xml:space="preserve">Kein Indiz für mehrere Ursprünge aus der Sequenzierung </w:t>
            </w:r>
          </w:p>
          <w:p>
            <w:pPr>
              <w:pStyle w:val="Listenabsatz"/>
              <w:numPr>
                <w:ilvl w:val="0"/>
                <w:numId w:val="31"/>
              </w:numPr>
              <w:ind w:left="450" w:hanging="232"/>
              <w:rPr>
                <w:sz w:val="22"/>
                <w:szCs w:val="22"/>
              </w:rPr>
            </w:pPr>
            <w:r>
              <w:rPr>
                <w:sz w:val="22"/>
                <w:szCs w:val="22"/>
              </w:rPr>
              <w:t>Bewertung und Schlussfolgerung</w:t>
            </w:r>
          </w:p>
          <w:p>
            <w:pPr>
              <w:pStyle w:val="Listenabsatz"/>
              <w:numPr>
                <w:ilvl w:val="1"/>
                <w:numId w:val="44"/>
              </w:numPr>
              <w:ind w:left="1440"/>
              <w:rPr>
                <w:sz w:val="22"/>
                <w:szCs w:val="22"/>
              </w:rPr>
            </w:pPr>
            <w:r>
              <w:rPr>
                <w:sz w:val="22"/>
                <w:szCs w:val="22"/>
              </w:rPr>
              <w:t>Cluster-Zuordnung in SurvNet ist nicht lückenlos</w:t>
            </w:r>
          </w:p>
          <w:p>
            <w:pPr>
              <w:pStyle w:val="Listenabsatz"/>
              <w:numPr>
                <w:ilvl w:val="1"/>
                <w:numId w:val="44"/>
              </w:numPr>
              <w:ind w:left="1440"/>
              <w:rPr>
                <w:sz w:val="22"/>
                <w:szCs w:val="22"/>
              </w:rPr>
            </w:pPr>
            <w:r>
              <w:rPr>
                <w:sz w:val="22"/>
                <w:szCs w:val="22"/>
              </w:rPr>
              <w:t xml:space="preserve">Sehr gute Kollaboration mit dem GA Mitte </w:t>
            </w:r>
          </w:p>
          <w:p>
            <w:pPr>
              <w:pStyle w:val="Listenabsatz"/>
              <w:numPr>
                <w:ilvl w:val="1"/>
                <w:numId w:val="44"/>
              </w:numPr>
              <w:ind w:left="1440"/>
              <w:rPr>
                <w:sz w:val="22"/>
                <w:szCs w:val="22"/>
              </w:rPr>
            </w:pPr>
            <w:r>
              <w:rPr>
                <w:sz w:val="22"/>
                <w:szCs w:val="22"/>
              </w:rPr>
              <w:t>Kollaboration mit anderen GA teilweise problematisch</w:t>
            </w:r>
          </w:p>
          <w:p>
            <w:pPr>
              <w:pStyle w:val="Listenabsatz"/>
              <w:numPr>
                <w:ilvl w:val="1"/>
                <w:numId w:val="44"/>
              </w:numPr>
              <w:ind w:left="1440"/>
              <w:rPr>
                <w:sz w:val="22"/>
                <w:szCs w:val="22"/>
              </w:rPr>
            </w:pPr>
            <w:r>
              <w:rPr>
                <w:sz w:val="22"/>
                <w:szCs w:val="22"/>
              </w:rPr>
              <w:t>Detaillierte Beschreibung des Superspreading Events</w:t>
            </w:r>
          </w:p>
          <w:p>
            <w:pPr>
              <w:pStyle w:val="Listenabsatz"/>
              <w:numPr>
                <w:ilvl w:val="1"/>
                <w:numId w:val="44"/>
              </w:numPr>
              <w:ind w:left="1440"/>
              <w:rPr>
                <w:sz w:val="22"/>
                <w:szCs w:val="22"/>
              </w:rPr>
            </w:pPr>
            <w:r>
              <w:rPr>
                <w:sz w:val="22"/>
                <w:szCs w:val="22"/>
              </w:rPr>
              <w:t>Evidenz für hohes Übertragungsrisiko in diesem Setting</w:t>
            </w:r>
          </w:p>
          <w:p>
            <w:pPr>
              <w:pStyle w:val="Listenabsatz"/>
              <w:numPr>
                <w:ilvl w:val="0"/>
                <w:numId w:val="31"/>
              </w:numPr>
              <w:ind w:left="450" w:hanging="232"/>
              <w:rPr>
                <w:sz w:val="22"/>
                <w:szCs w:val="22"/>
              </w:rPr>
            </w:pPr>
            <w:r>
              <w:rPr>
                <w:sz w:val="22"/>
                <w:szCs w:val="22"/>
              </w:rPr>
              <w:t>Fragen/Diskussion</w:t>
            </w:r>
          </w:p>
          <w:p>
            <w:pPr>
              <w:pStyle w:val="Listenabsatz"/>
              <w:numPr>
                <w:ilvl w:val="1"/>
                <w:numId w:val="44"/>
              </w:numPr>
              <w:ind w:left="1440"/>
              <w:rPr>
                <w:sz w:val="22"/>
                <w:szCs w:val="22"/>
              </w:rPr>
            </w:pPr>
            <w:r>
              <w:rPr>
                <w:sz w:val="22"/>
                <w:szCs w:val="22"/>
              </w:rPr>
              <w:t>Kontaktpersoneninformationen lagen dem RKI im Rahmen der Untersuchung nicht vor (auch nicht die Anzahl der KP)</w:t>
            </w:r>
          </w:p>
          <w:p>
            <w:pPr>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Präs/alle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FG37/PAE/ FG32</w:t>
            </w: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31"/>
              </w:numPr>
              <w:ind w:left="450" w:hanging="232"/>
              <w:rPr>
                <w:sz w:val="22"/>
                <w:szCs w:val="22"/>
              </w:rPr>
            </w:pPr>
            <w:r>
              <w:rPr>
                <w:sz w:val="22"/>
                <w:szCs w:val="22"/>
              </w:rPr>
              <w:t xml:space="preserve">Nicht besprochen </w:t>
            </w:r>
          </w:p>
          <w:p>
            <w:pPr>
              <w:rPr>
                <w:i/>
                <w:sz w:val="22"/>
                <w:szCs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spacing w:line="276" w:lineRule="auto"/>
              <w:rPr>
                <w:b/>
                <w:sz w:val="22"/>
              </w:rPr>
            </w:pPr>
            <w:r>
              <w:rPr>
                <w:b/>
                <w:sz w:val="22"/>
                <w:szCs w:val="22"/>
              </w:rPr>
              <w:t>CWA</w:t>
            </w:r>
          </w:p>
          <w:p>
            <w:pPr>
              <w:pStyle w:val="Listenabsatz"/>
              <w:numPr>
                <w:ilvl w:val="0"/>
                <w:numId w:val="31"/>
              </w:numPr>
              <w:ind w:left="450" w:hanging="232"/>
              <w:rPr>
                <w:sz w:val="22"/>
                <w:szCs w:val="22"/>
              </w:rPr>
            </w:pPr>
            <w:r>
              <w:rPr>
                <w:sz w:val="22"/>
                <w:szCs w:val="22"/>
              </w:rPr>
              <w:t xml:space="preserve">Downloadzahl liegt bei knapp 15 Mio. </w:t>
            </w:r>
          </w:p>
          <w:p>
            <w:pPr>
              <w:pStyle w:val="Listenabsatz"/>
              <w:numPr>
                <w:ilvl w:val="0"/>
                <w:numId w:val="31"/>
              </w:numPr>
              <w:ind w:left="450" w:hanging="232"/>
              <w:rPr>
                <w:sz w:val="22"/>
                <w:szCs w:val="22"/>
              </w:rPr>
            </w:pPr>
            <w:r>
              <w:rPr>
                <w:sz w:val="22"/>
                <w:szCs w:val="22"/>
              </w:rPr>
              <w:t>In den letzten 2 Wochen wurde primär an der Laboranbindung und GA-Mitarbeit gearbeitet, diese sind aktuell priorisiert</w:t>
            </w:r>
          </w:p>
          <w:p>
            <w:pPr>
              <w:pStyle w:val="Listenabsatz"/>
              <w:numPr>
                <w:ilvl w:val="0"/>
                <w:numId w:val="31"/>
              </w:numPr>
              <w:ind w:left="450" w:hanging="232"/>
              <w:rPr>
                <w:sz w:val="22"/>
                <w:szCs w:val="22"/>
              </w:rPr>
            </w:pPr>
            <w:r>
              <w:rPr>
                <w:sz w:val="22"/>
                <w:szCs w:val="22"/>
              </w:rPr>
              <w:t>Dazu läuft Abstimmung mit einigen GA</w:t>
            </w:r>
          </w:p>
          <w:p>
            <w:pPr>
              <w:pStyle w:val="Listenabsatz"/>
              <w:numPr>
                <w:ilvl w:val="0"/>
                <w:numId w:val="31"/>
              </w:numPr>
              <w:ind w:left="450" w:hanging="232"/>
              <w:rPr>
                <w:sz w:val="22"/>
                <w:szCs w:val="22"/>
              </w:rPr>
            </w:pPr>
            <w:r>
              <w:rPr>
                <w:sz w:val="22"/>
                <w:szCs w:val="22"/>
              </w:rPr>
              <w:t>Laboranbindung wird durch BMG vorangetrieben</w:t>
            </w:r>
          </w:p>
          <w:p>
            <w:pPr>
              <w:pStyle w:val="Listenabsatz"/>
              <w:numPr>
                <w:ilvl w:val="0"/>
                <w:numId w:val="31"/>
              </w:numPr>
              <w:ind w:left="450" w:hanging="232"/>
              <w:rPr>
                <w:sz w:val="22"/>
                <w:szCs w:val="22"/>
              </w:rPr>
            </w:pPr>
            <w:r>
              <w:rPr>
                <w:sz w:val="22"/>
                <w:szCs w:val="22"/>
              </w:rPr>
              <w:t xml:space="preserve">QR-Codes zur Verifizierung positiver Tests </w:t>
            </w:r>
          </w:p>
          <w:p>
            <w:pPr>
              <w:pStyle w:val="Listenabsatz"/>
              <w:numPr>
                <w:ilvl w:val="1"/>
                <w:numId w:val="44"/>
              </w:numPr>
              <w:ind w:left="1440"/>
              <w:rPr>
                <w:sz w:val="22"/>
                <w:szCs w:val="22"/>
              </w:rPr>
            </w:pPr>
            <w:r>
              <w:rPr>
                <w:sz w:val="22"/>
                <w:szCs w:val="22"/>
              </w:rPr>
              <w:lastRenderedPageBreak/>
              <w:t>Nur über Verifizierungs-Hotline erhältlich</w:t>
            </w:r>
          </w:p>
          <w:p>
            <w:pPr>
              <w:pStyle w:val="Listenabsatz"/>
              <w:numPr>
                <w:ilvl w:val="1"/>
                <w:numId w:val="44"/>
              </w:numPr>
              <w:ind w:left="1440"/>
              <w:rPr>
                <w:sz w:val="22"/>
                <w:szCs w:val="22"/>
              </w:rPr>
            </w:pPr>
            <w:r>
              <w:rPr>
                <w:sz w:val="22"/>
                <w:szCs w:val="22"/>
              </w:rPr>
              <w:t>ÖGD muss selber den Druck der QR-Codes beauftragen, das Muster hierzu wird geliefert</w:t>
            </w:r>
          </w:p>
          <w:p>
            <w:pPr>
              <w:pStyle w:val="Listenabsatz"/>
              <w:numPr>
                <w:ilvl w:val="1"/>
                <w:numId w:val="44"/>
              </w:numPr>
              <w:ind w:left="1440"/>
              <w:rPr>
                <w:sz w:val="22"/>
                <w:szCs w:val="22"/>
              </w:rPr>
            </w:pPr>
            <w:r>
              <w:rPr>
                <w:sz w:val="22"/>
                <w:szCs w:val="22"/>
              </w:rPr>
              <w:t>Aktuell haben Praxen und GA dieses Muster noch nicht vorliegen</w:t>
            </w:r>
          </w:p>
          <w:p>
            <w:pPr>
              <w:pStyle w:val="Listenabsatz"/>
              <w:numPr>
                <w:ilvl w:val="1"/>
                <w:numId w:val="44"/>
              </w:numPr>
              <w:ind w:left="1440"/>
              <w:rPr>
                <w:sz w:val="22"/>
                <w:szCs w:val="22"/>
              </w:rPr>
            </w:pPr>
            <w:r>
              <w:rPr>
                <w:sz w:val="22"/>
                <w:szCs w:val="22"/>
              </w:rPr>
              <w:t>Für Hausärzte soll es Ende der Woche verfügbar werden, für GA dauert dies noch länger</w:t>
            </w:r>
          </w:p>
          <w:p>
            <w:pPr>
              <w:pStyle w:val="Listenabsatz"/>
              <w:numPr>
                <w:ilvl w:val="1"/>
                <w:numId w:val="44"/>
              </w:numPr>
              <w:ind w:left="1440"/>
              <w:rPr>
                <w:sz w:val="22"/>
                <w:szCs w:val="22"/>
              </w:rPr>
            </w:pPr>
            <w:r>
              <w:rPr>
                <w:sz w:val="22"/>
                <w:szCs w:val="22"/>
              </w:rPr>
              <w:t>BMG eruiert Wege, dies sicherzustellen</w:t>
            </w:r>
          </w:p>
          <w:p>
            <w:pPr>
              <w:pStyle w:val="Listenabsatz"/>
              <w:numPr>
                <w:ilvl w:val="0"/>
                <w:numId w:val="31"/>
              </w:numPr>
              <w:ind w:left="450" w:hanging="232"/>
              <w:rPr>
                <w:sz w:val="22"/>
                <w:szCs w:val="22"/>
              </w:rPr>
            </w:pPr>
            <w:r>
              <w:rPr>
                <w:sz w:val="22"/>
                <w:szCs w:val="22"/>
              </w:rPr>
              <w:t>Bürgerrückfragen vor allem zum Vorgehen bei Risikoanzeige, weniger technische Fragen und Fragen zum Datenschutz</w:t>
            </w:r>
          </w:p>
          <w:p>
            <w:pPr>
              <w:pStyle w:val="Listenabsatz"/>
              <w:numPr>
                <w:ilvl w:val="0"/>
                <w:numId w:val="31"/>
              </w:numPr>
              <w:ind w:left="450" w:hanging="232"/>
              <w:rPr>
                <w:sz w:val="22"/>
                <w:szCs w:val="22"/>
              </w:rPr>
            </w:pPr>
            <w:r>
              <w:rPr>
                <w:sz w:val="22"/>
                <w:szCs w:val="22"/>
              </w:rPr>
              <w:t xml:space="preserve">Ca. 500 Nutzer haben eine TAN beantragt, diese hatten wahrscheinlich positiven Test und wollten andere Nutzer informieren </w:t>
            </w:r>
            <w:r>
              <w:rPr>
                <w:sz w:val="22"/>
                <w:szCs w:val="22"/>
              </w:rPr>
              <w:sym w:font="Wingdings" w:char="F0E0"/>
            </w:r>
            <w:r>
              <w:rPr>
                <w:sz w:val="22"/>
                <w:szCs w:val="22"/>
              </w:rPr>
              <w:t xml:space="preserve"> relativ hohe Zahl, Frage ist wie diese in der Bevölkerung verteilt sind</w:t>
            </w:r>
          </w:p>
          <w:p>
            <w:pPr>
              <w:pStyle w:val="Listenabsatz"/>
              <w:numPr>
                <w:ilvl w:val="0"/>
                <w:numId w:val="31"/>
              </w:numPr>
              <w:ind w:left="450" w:hanging="232"/>
              <w:rPr>
                <w:sz w:val="22"/>
                <w:szCs w:val="22"/>
              </w:rPr>
            </w:pPr>
            <w:r>
              <w:rPr>
                <w:sz w:val="22"/>
                <w:szCs w:val="22"/>
              </w:rPr>
              <w:t>CWA MA arbeiten mit Herrn Lekschas zu möglichen Missbrauchsfällen</w:t>
            </w:r>
          </w:p>
          <w:p>
            <w:pPr>
              <w:rPr>
                <w:sz w:val="22"/>
                <w:szCs w:val="22"/>
              </w:rPr>
            </w:pPr>
          </w:p>
          <w:p>
            <w:pPr>
              <w:rPr>
                <w:b/>
                <w:sz w:val="22"/>
                <w:szCs w:val="22"/>
              </w:rPr>
            </w:pPr>
            <w:r>
              <w:rPr>
                <w:b/>
                <w:sz w:val="22"/>
                <w:szCs w:val="22"/>
              </w:rPr>
              <w:t xml:space="preserve">IMIS </w:t>
            </w:r>
            <w:r>
              <w:rPr>
                <w:sz w:val="22"/>
                <w:szCs w:val="22"/>
              </w:rPr>
              <w:t xml:space="preserve">(siehe </w:t>
            </w:r>
            <w:hyperlink r:id="rId11" w:history="1">
              <w:r>
                <w:rPr>
                  <w:rStyle w:val="Hyperlink"/>
                  <w:sz w:val="22"/>
                  <w:szCs w:val="22"/>
                </w:rPr>
                <w:t>Dokument</w:t>
              </w:r>
            </w:hyperlink>
            <w:r>
              <w:rPr>
                <w:sz w:val="22"/>
                <w:szCs w:val="22"/>
              </w:rPr>
              <w:t>)</w:t>
            </w:r>
          </w:p>
          <w:p>
            <w:pPr>
              <w:pStyle w:val="Listenabsatz"/>
              <w:numPr>
                <w:ilvl w:val="0"/>
                <w:numId w:val="31"/>
              </w:numPr>
              <w:ind w:left="450" w:hanging="232"/>
              <w:rPr>
                <w:sz w:val="22"/>
                <w:szCs w:val="22"/>
              </w:rPr>
            </w:pPr>
            <w:r>
              <w:rPr>
                <w:sz w:val="22"/>
                <w:szCs w:val="22"/>
              </w:rPr>
              <w:t>Präs wurde hiervon berichtet, IMIS ist aus dem Hackathon #WirVsVirus der Bundesregierung entstanden und konzentriert sich in enger Zusammenarbeit mit Gesundheitsämtern auf die Digitalisierung der dortigen IfSG-bezogenen Aufgaben</w:t>
            </w:r>
            <w:r>
              <w:rPr>
                <w:b/>
                <w:sz w:val="22"/>
                <w:szCs w:val="22"/>
              </w:rPr>
              <w:t xml:space="preserve"> </w:t>
            </w:r>
          </w:p>
          <w:p>
            <w:pPr>
              <w:pStyle w:val="Listenabsatz"/>
              <w:numPr>
                <w:ilvl w:val="0"/>
                <w:numId w:val="31"/>
              </w:numPr>
              <w:ind w:left="450" w:hanging="232"/>
              <w:rPr>
                <w:sz w:val="22"/>
                <w:szCs w:val="22"/>
              </w:rPr>
            </w:pPr>
            <w:r>
              <w:rPr>
                <w:sz w:val="22"/>
                <w:szCs w:val="22"/>
              </w:rPr>
              <w:t>Projekt, das durch Bundesregierung und BMBF gefördert wird</w:t>
            </w:r>
          </w:p>
          <w:p>
            <w:pPr>
              <w:pStyle w:val="Listenabsatz"/>
              <w:numPr>
                <w:ilvl w:val="0"/>
                <w:numId w:val="31"/>
              </w:numPr>
              <w:ind w:left="450" w:hanging="232"/>
              <w:rPr>
                <w:sz w:val="22"/>
                <w:szCs w:val="22"/>
              </w:rPr>
            </w:pPr>
            <w:r>
              <w:rPr>
                <w:sz w:val="22"/>
                <w:szCs w:val="22"/>
              </w:rPr>
              <w:t>Zunächst muss geprüft werden, was das Produkt ist, Zielsetzung, Motivation und Inhalte, was ist tatsächlich beabsichtigt</w:t>
            </w:r>
          </w:p>
          <w:p>
            <w:pPr>
              <w:pStyle w:val="Listenabsatz"/>
              <w:numPr>
                <w:ilvl w:val="0"/>
                <w:numId w:val="31"/>
              </w:numPr>
              <w:ind w:left="450" w:hanging="232"/>
              <w:rPr>
                <w:sz w:val="22"/>
                <w:szCs w:val="22"/>
              </w:rPr>
            </w:pPr>
            <w:r>
              <w:rPr>
                <w:sz w:val="22"/>
                <w:szCs w:val="22"/>
              </w:rPr>
              <w:t>Eine eigene Software für GA wäre eher schwierig, da nach RKI Ansicht SurvNet und DEMIS einheitlich genutzt werden sollten</w:t>
            </w:r>
          </w:p>
          <w:p>
            <w:pPr>
              <w:pStyle w:val="Listenabsatz"/>
              <w:numPr>
                <w:ilvl w:val="0"/>
                <w:numId w:val="31"/>
              </w:numPr>
              <w:ind w:left="450" w:hanging="232"/>
              <w:rPr>
                <w:sz w:val="22"/>
                <w:szCs w:val="22"/>
              </w:rPr>
            </w:pPr>
            <w:r>
              <w:rPr>
                <w:sz w:val="22"/>
                <w:szCs w:val="22"/>
              </w:rPr>
              <w:t>Kontaktaufnahme zu Evaluierung ist geplant, ob eine Einbindung  möglich bzw. sinnvoll und mit DEMIS zu koppeln wäre</w:t>
            </w:r>
          </w:p>
          <w:p>
            <w:pPr>
              <w:pStyle w:val="Listenabsatz"/>
              <w:numPr>
                <w:ilvl w:val="0"/>
                <w:numId w:val="31"/>
              </w:numPr>
              <w:ind w:left="450" w:hanging="232"/>
              <w:rPr>
                <w:sz w:val="22"/>
                <w:szCs w:val="22"/>
              </w:rPr>
            </w:pPr>
            <w:r>
              <w:rPr>
                <w:sz w:val="22"/>
                <w:szCs w:val="22"/>
              </w:rPr>
              <w:t>Sandra Beermann sucht Kontaktdaten raus</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Präs/FG32/ Abt. 3</w:t>
            </w:r>
          </w:p>
        </w:tc>
      </w:tr>
      <w:tr>
        <w:trPr>
          <w:trHeight w:val="518"/>
        </w:trP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lastRenderedPageBreak/>
              <w:t>4</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szCs w:val="28"/>
              </w:rPr>
            </w:pPr>
            <w:r>
              <w:rPr>
                <w:b/>
                <w:sz w:val="28"/>
                <w:szCs w:val="28"/>
              </w:rPr>
              <w:t>Aktuelle Risikobewertung</w:t>
            </w:r>
          </w:p>
          <w:p>
            <w:pPr>
              <w:pStyle w:val="Listenabsatz"/>
              <w:numPr>
                <w:ilvl w:val="0"/>
                <w:numId w:val="44"/>
              </w:numPr>
              <w:ind w:left="450" w:hanging="232"/>
              <w:rPr>
                <w:sz w:val="22"/>
                <w:szCs w:val="22"/>
              </w:rPr>
            </w:pPr>
            <w:r>
              <w:rPr>
                <w:sz w:val="22"/>
              </w:rPr>
              <w:t xml:space="preserve">Es gibt einen neuen Entwurf zur Abstimmung: </w:t>
            </w:r>
            <w:r>
              <w:rPr>
                <w:sz w:val="22"/>
                <w:szCs w:val="22"/>
              </w:rPr>
              <w:t>Risikobewertung bleibt im Wesentlichen bestehen</w:t>
            </w:r>
          </w:p>
          <w:p>
            <w:pPr>
              <w:pStyle w:val="Listenabsatz"/>
              <w:numPr>
                <w:ilvl w:val="0"/>
                <w:numId w:val="44"/>
              </w:numPr>
              <w:ind w:left="450" w:hanging="232"/>
              <w:rPr>
                <w:sz w:val="22"/>
                <w:szCs w:val="22"/>
              </w:rPr>
            </w:pPr>
            <w:r>
              <w:rPr>
                <w:sz w:val="22"/>
                <w:szCs w:val="22"/>
              </w:rPr>
              <w:t>Hinzugefügt wurde eine Schilderung der Methodik bzw. Erklärung, wie das RKI die Bewertung vornimmt</w:t>
            </w:r>
          </w:p>
          <w:p>
            <w:pPr>
              <w:pStyle w:val="Listenabsatz"/>
              <w:numPr>
                <w:ilvl w:val="0"/>
                <w:numId w:val="44"/>
              </w:numPr>
              <w:ind w:left="450" w:hanging="232"/>
              <w:rPr>
                <w:sz w:val="22"/>
                <w:szCs w:val="22"/>
              </w:rPr>
            </w:pPr>
            <w:r>
              <w:rPr>
                <w:sz w:val="22"/>
                <w:szCs w:val="22"/>
              </w:rPr>
              <w:t>Mitte März waren die Grundlagen für die RKI-Risikoeinschätzung versteckter, diese werden nun auch angepasst und aktualisiert</w:t>
            </w:r>
          </w:p>
          <w:p>
            <w:pPr>
              <w:pStyle w:val="Listenabsatz"/>
              <w:numPr>
                <w:ilvl w:val="0"/>
                <w:numId w:val="44"/>
              </w:numPr>
              <w:ind w:left="450" w:hanging="232"/>
              <w:rPr>
                <w:sz w:val="22"/>
                <w:szCs w:val="22"/>
              </w:rPr>
            </w:pPr>
            <w:r>
              <w:rPr>
                <w:sz w:val="22"/>
                <w:szCs w:val="22"/>
              </w:rPr>
              <w:t xml:space="preserve">Änderung der Terminologie von „Gesundheitsversorgung“ zu „Gesundheitswesen“, dies ist inklusiver </w:t>
            </w:r>
          </w:p>
          <w:p>
            <w:pPr>
              <w:pStyle w:val="Listenabsatz"/>
              <w:numPr>
                <w:ilvl w:val="0"/>
                <w:numId w:val="44"/>
              </w:numPr>
              <w:ind w:left="450" w:hanging="232"/>
              <w:rPr>
                <w:sz w:val="22"/>
                <w:szCs w:val="22"/>
              </w:rPr>
            </w:pPr>
            <w:r>
              <w:rPr>
                <w:sz w:val="22"/>
                <w:szCs w:val="22"/>
              </w:rPr>
              <w:t>Krisenstab liest den neuen Text morgen erneut durch und er wird Mittwoch verabschiedet</w:t>
            </w:r>
          </w:p>
          <w:p>
            <w:pPr>
              <w:rPr>
                <w:sz w:val="22"/>
                <w:szCs w:val="22"/>
              </w:rPr>
            </w:pPr>
          </w:p>
          <w:p>
            <w:pPr>
              <w:rPr>
                <w:i/>
                <w:sz w:val="22"/>
                <w:szCs w:val="22"/>
              </w:rPr>
            </w:pPr>
            <w:r>
              <w:rPr>
                <w:i/>
                <w:sz w:val="22"/>
                <w:szCs w:val="22"/>
              </w:rPr>
              <w:t>ToDo: Krisenstab Mitglieder lesen sich Bewertung erneut durch, Mittwoch Verabschiedung und Veröffentlichung</w:t>
            </w:r>
          </w:p>
          <w:p>
            <w:pPr>
              <w:rPr>
                <w:i/>
                <w:sz w:val="22"/>
                <w:szCs w:val="22"/>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p>
            <w:pPr>
              <w:rPr>
                <w:sz w:val="22"/>
                <w:szCs w:val="22"/>
              </w:rPr>
            </w:pPr>
            <w:r>
              <w:rPr>
                <w:sz w:val="22"/>
                <w:szCs w:val="22"/>
              </w:rPr>
              <w:t>FG32/alle</w:t>
            </w:r>
          </w:p>
        </w:tc>
      </w:tr>
      <w:tr>
        <w:trPr>
          <w:trHeight w:val="518"/>
        </w:trP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5</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44"/>
              </w:numPr>
              <w:ind w:left="450" w:hanging="232"/>
              <w:rPr>
                <w:sz w:val="22"/>
                <w:szCs w:val="22"/>
              </w:rPr>
            </w:pPr>
            <w:r>
              <w:rPr>
                <w:sz w:val="22"/>
                <w:szCs w:val="22"/>
              </w:rPr>
              <w:t xml:space="preserve">Hauptthemen der Anfragen an BZgA: </w:t>
            </w:r>
          </w:p>
          <w:p>
            <w:pPr>
              <w:pStyle w:val="Listenabsatz"/>
              <w:numPr>
                <w:ilvl w:val="1"/>
                <w:numId w:val="44"/>
              </w:numPr>
              <w:ind w:left="1440"/>
              <w:rPr>
                <w:sz w:val="22"/>
                <w:szCs w:val="22"/>
              </w:rPr>
            </w:pPr>
            <w:r>
              <w:rPr>
                <w:sz w:val="22"/>
                <w:szCs w:val="22"/>
              </w:rPr>
              <w:lastRenderedPageBreak/>
              <w:t>Reisen, innerdeutsch, europäisch und generell</w:t>
            </w:r>
          </w:p>
          <w:p>
            <w:pPr>
              <w:pStyle w:val="Listenabsatz"/>
              <w:numPr>
                <w:ilvl w:val="1"/>
                <w:numId w:val="44"/>
              </w:numPr>
              <w:ind w:left="1440"/>
              <w:rPr>
                <w:sz w:val="22"/>
                <w:szCs w:val="22"/>
              </w:rPr>
            </w:pPr>
            <w:r>
              <w:rPr>
                <w:sz w:val="22"/>
                <w:szCs w:val="22"/>
              </w:rPr>
              <w:t>Eltern: Planungssicherheit nach den Ferien, Kinderbetreuung nach den Schulferien</w:t>
            </w:r>
          </w:p>
          <w:p>
            <w:pPr>
              <w:pStyle w:val="Listenabsatz"/>
              <w:numPr>
                <w:ilvl w:val="1"/>
                <w:numId w:val="44"/>
              </w:numPr>
              <w:ind w:left="1440"/>
              <w:rPr>
                <w:sz w:val="22"/>
                <w:szCs w:val="22"/>
              </w:rPr>
            </w:pPr>
            <w:r>
              <w:rPr>
                <w:sz w:val="22"/>
                <w:szCs w:val="22"/>
              </w:rPr>
              <w:t>Veranstaltungsplanung: viele Rückfragen hierzu</w:t>
            </w:r>
          </w:p>
          <w:p>
            <w:pPr>
              <w:pStyle w:val="Listenabsatz"/>
              <w:numPr>
                <w:ilvl w:val="0"/>
                <w:numId w:val="44"/>
              </w:numPr>
              <w:ind w:left="450" w:hanging="232"/>
              <w:rPr>
                <w:sz w:val="22"/>
                <w:szCs w:val="22"/>
              </w:rPr>
            </w:pPr>
            <w:r>
              <w:rPr>
                <w:sz w:val="22"/>
                <w:szCs w:val="22"/>
              </w:rPr>
              <w:t xml:space="preserve">AGI TK: Papier zu Veranstaltungen steht auf der Tagesordnung, ob es verabschiedet wird ist nicht vorhersehbar, es gab bisher lediglich kleine Änderungen </w:t>
            </w:r>
          </w:p>
          <w:p>
            <w:pPr>
              <w:rPr>
                <w:sz w:val="22"/>
                <w:szCs w:val="22"/>
              </w:rPr>
            </w:pPr>
          </w:p>
          <w:p>
            <w:pPr>
              <w:rPr>
                <w:b/>
                <w:sz w:val="22"/>
                <w:szCs w:val="22"/>
              </w:rPr>
            </w:pPr>
            <w:r>
              <w:rPr>
                <w:b/>
                <w:sz w:val="22"/>
                <w:szCs w:val="22"/>
              </w:rPr>
              <w:t>Presse</w:t>
            </w:r>
          </w:p>
          <w:p>
            <w:pPr>
              <w:pStyle w:val="Listenabsatz"/>
              <w:numPr>
                <w:ilvl w:val="0"/>
                <w:numId w:val="44"/>
              </w:numPr>
              <w:ind w:left="450" w:hanging="232"/>
              <w:rPr>
                <w:sz w:val="22"/>
                <w:szCs w:val="22"/>
              </w:rPr>
            </w:pPr>
            <w:r>
              <w:rPr>
                <w:sz w:val="22"/>
                <w:szCs w:val="22"/>
              </w:rPr>
              <w:t>Viele Nachfragen zu der Diskrepanz der Europakarte und Risikogebiete auf der RKI-Webseite</w:t>
            </w:r>
          </w:p>
          <w:p>
            <w:pPr>
              <w:pStyle w:val="Listenabsatz"/>
              <w:numPr>
                <w:ilvl w:val="0"/>
                <w:numId w:val="44"/>
              </w:numPr>
              <w:ind w:left="450" w:hanging="232"/>
              <w:rPr>
                <w:sz w:val="22"/>
                <w:szCs w:val="22"/>
              </w:rPr>
            </w:pPr>
            <w:r>
              <w:rPr>
                <w:sz w:val="22"/>
                <w:szCs w:val="22"/>
              </w:rPr>
              <w:t>Bundespressekonferenz heute</w:t>
            </w:r>
          </w:p>
          <w:p>
            <w:pPr>
              <w:pStyle w:val="Listenabsatz"/>
              <w:numPr>
                <w:ilvl w:val="1"/>
                <w:numId w:val="44"/>
              </w:numPr>
              <w:ind w:left="1440"/>
              <w:rPr>
                <w:sz w:val="22"/>
                <w:szCs w:val="22"/>
              </w:rPr>
            </w:pPr>
            <w:r>
              <w:rPr>
                <w:sz w:val="22"/>
                <w:szCs w:val="22"/>
              </w:rPr>
              <w:t>Nichts auffälliges, lief insgesamt gut</w:t>
            </w:r>
          </w:p>
          <w:p>
            <w:pPr>
              <w:pStyle w:val="Listenabsatz"/>
              <w:numPr>
                <w:ilvl w:val="1"/>
                <w:numId w:val="44"/>
              </w:numPr>
              <w:ind w:left="1440"/>
              <w:rPr>
                <w:sz w:val="22"/>
                <w:szCs w:val="22"/>
              </w:rPr>
            </w:pPr>
            <w:r>
              <w:rPr>
                <w:sz w:val="22"/>
                <w:szCs w:val="22"/>
              </w:rPr>
              <w:t xml:space="preserve">Präs ist mäßig zufrieden, Journalisten werden zunehmend politischer und weniger inhaltlich, Fragen stets kritischer, Klima wird rauer </w:t>
            </w:r>
          </w:p>
          <w:p>
            <w:pPr>
              <w:rPr>
                <w:sz w:val="22"/>
                <w:szCs w:val="22"/>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tc>
      </w:tr>
      <w:t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lastRenderedPageBreak/>
              <w:t>6</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rPr>
            </w:pPr>
            <w:r>
              <w:rPr>
                <w:b/>
                <w:sz w:val="28"/>
              </w:rPr>
              <w:t>Neues aus dem BMG</w:t>
            </w:r>
          </w:p>
          <w:p>
            <w:pPr>
              <w:pStyle w:val="Listenabsatz"/>
              <w:numPr>
                <w:ilvl w:val="0"/>
                <w:numId w:val="44"/>
              </w:numPr>
              <w:ind w:left="450" w:hanging="232"/>
              <w:rPr>
                <w:sz w:val="22"/>
                <w:szCs w:val="22"/>
              </w:rPr>
            </w:pPr>
            <w:r>
              <w:rPr>
                <w:sz w:val="22"/>
                <w:szCs w:val="22"/>
              </w:rPr>
              <w:t>Iris Andernach ist zurück, aktuell gibt es keine großen Themen oder Baustellen, bei Fragen wird sie gerne kontaktiert</w:t>
            </w:r>
          </w:p>
          <w:p>
            <w:pPr>
              <w:rPr>
                <w:sz w:val="22"/>
                <w:szCs w:val="22"/>
              </w:rPr>
            </w:pPr>
          </w:p>
          <w:p>
            <w:pPr>
              <w:rPr>
                <w:b/>
                <w:sz w:val="22"/>
                <w:szCs w:val="22"/>
              </w:rPr>
            </w:pPr>
            <w:r>
              <w:rPr>
                <w:b/>
                <w:sz w:val="22"/>
                <w:szCs w:val="22"/>
              </w:rPr>
              <w:t xml:space="preserve">CWA </w:t>
            </w:r>
          </w:p>
          <w:p>
            <w:pPr>
              <w:pStyle w:val="Listenabsatz"/>
              <w:numPr>
                <w:ilvl w:val="0"/>
                <w:numId w:val="44"/>
              </w:numPr>
              <w:ind w:left="450" w:hanging="232"/>
              <w:rPr>
                <w:sz w:val="22"/>
                <w:szCs w:val="22"/>
              </w:rPr>
            </w:pPr>
            <w:r>
              <w:rPr>
                <w:sz w:val="22"/>
                <w:szCs w:val="22"/>
              </w:rPr>
              <w:t>BMG hat gefragt, ob RKI wegen der CWA Dokumente anpasst</w:t>
            </w:r>
          </w:p>
          <w:p>
            <w:pPr>
              <w:pStyle w:val="Listenabsatz"/>
              <w:numPr>
                <w:ilvl w:val="1"/>
                <w:numId w:val="44"/>
              </w:numPr>
              <w:ind w:left="1440"/>
              <w:rPr>
                <w:sz w:val="22"/>
                <w:szCs w:val="22"/>
              </w:rPr>
            </w:pPr>
            <w:r>
              <w:rPr>
                <w:sz w:val="22"/>
                <w:szCs w:val="22"/>
              </w:rPr>
              <w:t>KBV wünscht sich keine Änderungen</w:t>
            </w:r>
          </w:p>
          <w:p>
            <w:pPr>
              <w:pStyle w:val="Listenabsatz"/>
              <w:numPr>
                <w:ilvl w:val="1"/>
                <w:numId w:val="44"/>
              </w:numPr>
              <w:ind w:left="1440"/>
              <w:rPr>
                <w:sz w:val="22"/>
                <w:szCs w:val="22"/>
              </w:rPr>
            </w:pPr>
            <w:r>
              <w:rPr>
                <w:sz w:val="22"/>
                <w:szCs w:val="22"/>
              </w:rPr>
              <w:t>Handout für CWA wird von KV als genügend gesehen</w:t>
            </w:r>
          </w:p>
          <w:p>
            <w:pPr>
              <w:pStyle w:val="Listenabsatz"/>
              <w:numPr>
                <w:ilvl w:val="1"/>
                <w:numId w:val="44"/>
              </w:numPr>
              <w:ind w:left="1440"/>
              <w:rPr>
                <w:sz w:val="22"/>
                <w:szCs w:val="22"/>
              </w:rPr>
            </w:pPr>
            <w:r>
              <w:rPr>
                <w:sz w:val="22"/>
                <w:szCs w:val="22"/>
              </w:rPr>
              <w:t>RKI nimmt deswegen keine Anpassungen vor</w:t>
            </w:r>
          </w:p>
          <w:p>
            <w:pPr>
              <w:pStyle w:val="Listenabsatz"/>
              <w:numPr>
                <w:ilvl w:val="0"/>
                <w:numId w:val="44"/>
              </w:numPr>
              <w:ind w:left="450" w:hanging="232"/>
              <w:rPr>
                <w:sz w:val="22"/>
                <w:szCs w:val="22"/>
              </w:rPr>
            </w:pPr>
            <w:r>
              <w:rPr>
                <w:sz w:val="22"/>
                <w:szCs w:val="22"/>
              </w:rPr>
              <w:t>Ist symptomatischer CWA-User mit Risikoexpositionsmeldung ein meldepflichtiger Verdachtsfall (analog KP-Einstufung durch das GA)?</w:t>
            </w:r>
          </w:p>
          <w:p>
            <w:pPr>
              <w:pStyle w:val="Listenabsatz"/>
              <w:numPr>
                <w:ilvl w:val="1"/>
                <w:numId w:val="44"/>
              </w:numPr>
              <w:ind w:left="1440"/>
              <w:rPr>
                <w:sz w:val="22"/>
                <w:szCs w:val="22"/>
              </w:rPr>
            </w:pPr>
            <w:r>
              <w:rPr>
                <w:sz w:val="22"/>
                <w:szCs w:val="22"/>
              </w:rPr>
              <w:t>Verdachtsfallübermittlung wurde am Anfang der Epidemie zur frühzeitigen Fallidentifizierung etabliert</w:t>
            </w:r>
          </w:p>
          <w:p>
            <w:pPr>
              <w:pStyle w:val="Listenabsatz"/>
              <w:numPr>
                <w:ilvl w:val="1"/>
                <w:numId w:val="44"/>
              </w:numPr>
              <w:ind w:left="1440"/>
              <w:rPr>
                <w:sz w:val="22"/>
                <w:szCs w:val="22"/>
              </w:rPr>
            </w:pPr>
            <w:r>
              <w:rPr>
                <w:sz w:val="22"/>
                <w:szCs w:val="22"/>
              </w:rPr>
              <w:t>CWA gibt Anzahl der Risikobegegnungen und deren Datum an (Anzahl der Kontakte, Datum für jeden)</w:t>
            </w:r>
          </w:p>
          <w:p>
            <w:pPr>
              <w:pStyle w:val="Listenabsatz"/>
              <w:numPr>
                <w:ilvl w:val="1"/>
                <w:numId w:val="44"/>
              </w:numPr>
              <w:ind w:left="1440"/>
              <w:rPr>
                <w:sz w:val="22"/>
                <w:szCs w:val="22"/>
              </w:rPr>
            </w:pPr>
            <w:r>
              <w:rPr>
                <w:sz w:val="22"/>
                <w:szCs w:val="22"/>
              </w:rPr>
              <w:t>Inhaltlich ist dies nicht mit der KoNa Evaluierung zu KP Kat I und II durch die GA gleichzusetzen, diese beinhaltet Dauer der Exposition, Details zum Kontakt</w:t>
            </w:r>
          </w:p>
          <w:p>
            <w:pPr>
              <w:pStyle w:val="Listenabsatz"/>
              <w:numPr>
                <w:ilvl w:val="1"/>
                <w:numId w:val="44"/>
              </w:numPr>
              <w:ind w:left="1440"/>
              <w:rPr>
                <w:sz w:val="22"/>
                <w:szCs w:val="22"/>
              </w:rPr>
            </w:pPr>
            <w:r>
              <w:rPr>
                <w:sz w:val="22"/>
                <w:szCs w:val="22"/>
              </w:rPr>
              <w:t>Müssen RKI-Dokumente und Schemata diesbezüglich angepasst werden?</w:t>
            </w:r>
          </w:p>
          <w:p>
            <w:pPr>
              <w:pStyle w:val="Listenabsatz"/>
              <w:numPr>
                <w:ilvl w:val="1"/>
                <w:numId w:val="44"/>
              </w:numPr>
              <w:ind w:left="1440"/>
              <w:rPr>
                <w:sz w:val="22"/>
                <w:szCs w:val="22"/>
              </w:rPr>
            </w:pPr>
            <w:r>
              <w:rPr>
                <w:sz w:val="22"/>
                <w:szCs w:val="22"/>
              </w:rPr>
              <w:t>Nein, zur Einführung der CWA wurde entschieden, dass CWA-Risikobegegnungen Verdachtsfälle sind, RKI-Papiere für niedergelassene Ärzte sind hierzu eindeutig, darin ist vermerkt, dass diese Personen Verdachtsfälle sind</w:t>
            </w:r>
          </w:p>
          <w:p>
            <w:pPr>
              <w:pStyle w:val="Listenabsatz"/>
              <w:numPr>
                <w:ilvl w:val="1"/>
                <w:numId w:val="44"/>
              </w:numPr>
              <w:ind w:left="1440"/>
              <w:rPr>
                <w:sz w:val="22"/>
                <w:szCs w:val="22"/>
              </w:rPr>
            </w:pPr>
            <w:r>
              <w:rPr>
                <w:sz w:val="22"/>
                <w:szCs w:val="22"/>
              </w:rPr>
              <w:t>Die Dokumente und das Vorgehen wurden der AGI vorgestellt und von dieser akzeptiert, dies steht nicht in großem fachlichen Widerspruch zu aktuellen RKI Dokumenten, es besteht kein Änderungsbedarf</w:t>
            </w:r>
          </w:p>
          <w:p>
            <w:pPr>
              <w:pStyle w:val="Listenabsatz"/>
              <w:numPr>
                <w:ilvl w:val="1"/>
                <w:numId w:val="44"/>
              </w:numPr>
              <w:ind w:left="1440"/>
              <w:rPr>
                <w:sz w:val="22"/>
                <w:szCs w:val="22"/>
              </w:rPr>
            </w:pPr>
            <w:r>
              <w:rPr>
                <w:sz w:val="22"/>
                <w:szCs w:val="22"/>
              </w:rPr>
              <w:t>GA sollten ruhig über diese Fälle informiert werden, so viele werden es nicht sein</w:t>
            </w:r>
          </w:p>
          <w:p>
            <w:pPr>
              <w:spacing w:line="276" w:lineRule="auto"/>
              <w:rPr>
                <w:sz w:val="22"/>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p>
            <w:pPr>
              <w:rPr>
                <w:sz w:val="22"/>
                <w:szCs w:val="22"/>
              </w:rPr>
            </w:pPr>
            <w:r>
              <w:rPr>
                <w:sz w:val="22"/>
                <w:szCs w:val="22"/>
              </w:rPr>
              <w:t>BMG</w:t>
            </w:r>
          </w:p>
          <w:p>
            <w:pPr>
              <w:rPr>
                <w:sz w:val="22"/>
                <w:szCs w:val="22"/>
              </w:rPr>
            </w:pPr>
          </w:p>
          <w:p>
            <w:pPr>
              <w:rPr>
                <w:sz w:val="22"/>
                <w:szCs w:val="22"/>
              </w:rPr>
            </w:pPr>
          </w:p>
          <w:p>
            <w:pPr>
              <w:rPr>
                <w:sz w:val="22"/>
                <w:szCs w:val="22"/>
              </w:rPr>
            </w:pPr>
          </w:p>
          <w:p>
            <w:pPr>
              <w:rPr>
                <w:sz w:val="22"/>
                <w:szCs w:val="22"/>
              </w:rPr>
            </w:pPr>
            <w:r>
              <w:rPr>
                <w:sz w:val="22"/>
                <w:szCs w:val="22"/>
              </w:rPr>
              <w:t xml:space="preserve">Alle </w:t>
            </w:r>
          </w:p>
        </w:tc>
      </w:tr>
      <w:t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lastRenderedPageBreak/>
              <w:t>7</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rPr>
            </w:pPr>
            <w:r>
              <w:rPr>
                <w:b/>
                <w:sz w:val="28"/>
              </w:rPr>
              <w:t>RKI-Strategie Fragen</w:t>
            </w:r>
          </w:p>
          <w:p>
            <w:pPr>
              <w:pStyle w:val="Listenabsatz"/>
              <w:numPr>
                <w:ilvl w:val="0"/>
                <w:numId w:val="45"/>
              </w:numPr>
              <w:spacing w:line="276" w:lineRule="auto"/>
              <w:rPr>
                <w:b/>
                <w:sz w:val="22"/>
              </w:rPr>
            </w:pPr>
            <w:r>
              <w:rPr>
                <w:b/>
                <w:sz w:val="22"/>
              </w:rPr>
              <w:t>Allgemein</w:t>
            </w:r>
          </w:p>
          <w:p>
            <w:pPr>
              <w:rPr>
                <w:b/>
                <w:sz w:val="22"/>
                <w:szCs w:val="22"/>
              </w:rPr>
            </w:pPr>
            <w:r>
              <w:rPr>
                <w:b/>
                <w:sz w:val="22"/>
                <w:szCs w:val="22"/>
              </w:rPr>
              <w:t>Ausschluss von Kindern aus Gemeinschaftseinrichtungen bei milden ARE-Symptomen</w:t>
            </w:r>
          </w:p>
          <w:p>
            <w:pPr>
              <w:pStyle w:val="Listenabsatz"/>
              <w:numPr>
                <w:ilvl w:val="0"/>
                <w:numId w:val="44"/>
              </w:numPr>
              <w:ind w:left="450" w:hanging="232"/>
              <w:rPr>
                <w:sz w:val="22"/>
                <w:szCs w:val="22"/>
              </w:rPr>
            </w:pPr>
            <w:r>
              <w:rPr>
                <w:sz w:val="22"/>
                <w:szCs w:val="22"/>
              </w:rPr>
              <w:t>Verordnung des Bildungsministeriums, dass Kinder mit Symptomen einer ARE die Gemeinschaftseinrichtung für 10 Tage nicht besuchen dürfen, es sei denn es liegt ein ärztliches oder amtliches Attest vor, dass das Vorliegen einer COVID-19-Erkrankung ausschließt</w:t>
            </w:r>
          </w:p>
          <w:p>
            <w:pPr>
              <w:pStyle w:val="Listenabsatz"/>
              <w:numPr>
                <w:ilvl w:val="0"/>
                <w:numId w:val="44"/>
              </w:numPr>
              <w:ind w:left="450" w:hanging="232"/>
              <w:rPr>
                <w:sz w:val="22"/>
                <w:szCs w:val="22"/>
              </w:rPr>
            </w:pPr>
            <w:r>
              <w:rPr>
                <w:sz w:val="22"/>
                <w:szCs w:val="22"/>
              </w:rPr>
              <w:t>Dies führt zur völligen Überlastung der Kinderarztpraxen bei gleichzeitiger zunehmender Schließung der Testzentren und zu Unzufriedenheit bei den Eltern</w:t>
            </w:r>
          </w:p>
          <w:p>
            <w:pPr>
              <w:pStyle w:val="Listenabsatz"/>
              <w:numPr>
                <w:ilvl w:val="0"/>
                <w:numId w:val="44"/>
              </w:numPr>
              <w:ind w:left="450" w:hanging="232"/>
              <w:rPr>
                <w:sz w:val="22"/>
                <w:szCs w:val="22"/>
              </w:rPr>
            </w:pPr>
            <w:r>
              <w:rPr>
                <w:sz w:val="22"/>
                <w:szCs w:val="22"/>
              </w:rPr>
              <w:t>Es ist unklar, ob es eine Rechtsgrundlage dafür gibt?</w:t>
            </w:r>
          </w:p>
          <w:p>
            <w:pPr>
              <w:pStyle w:val="Listenabsatz"/>
              <w:numPr>
                <w:ilvl w:val="0"/>
                <w:numId w:val="44"/>
              </w:numPr>
              <w:ind w:left="450" w:hanging="232"/>
              <w:rPr>
                <w:sz w:val="22"/>
                <w:szCs w:val="22"/>
              </w:rPr>
            </w:pPr>
            <w:r>
              <w:rPr>
                <w:sz w:val="22"/>
                <w:szCs w:val="22"/>
              </w:rPr>
              <w:t xml:space="preserve">Zwei Fragen </w:t>
            </w:r>
            <w:r>
              <w:rPr>
                <w:sz w:val="22"/>
                <w:szCs w:val="22"/>
              </w:rPr>
              <w:br/>
              <w:t xml:space="preserve">1. Wann muss Kind getestet werden? </w:t>
            </w:r>
            <w:r>
              <w:rPr>
                <w:sz w:val="22"/>
                <w:szCs w:val="22"/>
              </w:rPr>
              <w:br/>
              <w:t>2. Wann soll es von der Kita ausgeschlossen werden?</w:t>
            </w:r>
          </w:p>
          <w:p>
            <w:pPr>
              <w:pStyle w:val="Listenabsatz"/>
              <w:numPr>
                <w:ilvl w:val="0"/>
                <w:numId w:val="44"/>
              </w:numPr>
              <w:ind w:left="450" w:hanging="232"/>
              <w:rPr>
                <w:sz w:val="22"/>
                <w:szCs w:val="22"/>
              </w:rPr>
            </w:pPr>
            <w:r>
              <w:rPr>
                <w:sz w:val="22"/>
                <w:szCs w:val="22"/>
              </w:rPr>
              <w:t>Diskussion s. unten</w:t>
            </w:r>
          </w:p>
          <w:p>
            <w:pPr>
              <w:rPr>
                <w:sz w:val="22"/>
                <w:szCs w:val="22"/>
              </w:rPr>
            </w:pPr>
          </w:p>
          <w:p>
            <w:pPr>
              <w:rPr>
                <w:sz w:val="22"/>
                <w:szCs w:val="22"/>
              </w:rPr>
            </w:pPr>
            <w:r>
              <w:rPr>
                <w:b/>
                <w:sz w:val="22"/>
                <w:szCs w:val="22"/>
              </w:rPr>
              <w:t>Corona Kita Studie</w:t>
            </w:r>
            <w:r>
              <w:rPr>
                <w:sz w:val="22"/>
                <w:szCs w:val="22"/>
              </w:rPr>
              <w:t xml:space="preserve"> (Folien </w:t>
            </w:r>
            <w:hyperlink r:id="rId12" w:history="1">
              <w:r>
                <w:rPr>
                  <w:rStyle w:val="Hyperlink"/>
                  <w:sz w:val="22"/>
                  <w:szCs w:val="22"/>
                </w:rPr>
                <w:t>hier</w:t>
              </w:r>
            </w:hyperlink>
            <w:r>
              <w:rPr>
                <w:sz w:val="22"/>
                <w:szCs w:val="22"/>
              </w:rPr>
              <w:t>)</w:t>
            </w:r>
          </w:p>
          <w:p>
            <w:pPr>
              <w:pStyle w:val="Listenabsatz"/>
              <w:numPr>
                <w:ilvl w:val="0"/>
                <w:numId w:val="44"/>
              </w:numPr>
              <w:ind w:left="450" w:hanging="232"/>
              <w:rPr>
                <w:sz w:val="22"/>
                <w:szCs w:val="22"/>
              </w:rPr>
            </w:pPr>
            <w:r>
              <w:rPr>
                <w:sz w:val="22"/>
                <w:szCs w:val="22"/>
              </w:rPr>
              <w:t>Aktivität in verschiedenen Kinder-Altersgruppen aus GrippeWeb</w:t>
            </w:r>
          </w:p>
          <w:p>
            <w:pPr>
              <w:pStyle w:val="Listenabsatz"/>
              <w:numPr>
                <w:ilvl w:val="0"/>
                <w:numId w:val="44"/>
              </w:numPr>
              <w:ind w:left="450" w:hanging="232"/>
              <w:rPr>
                <w:sz w:val="22"/>
                <w:szCs w:val="22"/>
              </w:rPr>
            </w:pPr>
            <w:r>
              <w:rPr>
                <w:sz w:val="22"/>
                <w:szCs w:val="22"/>
              </w:rPr>
              <w:t>Stärkste Wiederzunahme der Inzidenz akuter respiratorischer Erreger in der jüngsten Altersgruppe im Vergleich zu den letzten Jahren, vor allem Kleinkinder sind betroffen</w:t>
            </w:r>
          </w:p>
          <w:p>
            <w:pPr>
              <w:pStyle w:val="Listenabsatz"/>
              <w:numPr>
                <w:ilvl w:val="0"/>
                <w:numId w:val="44"/>
              </w:numPr>
              <w:ind w:left="450" w:hanging="232"/>
              <w:rPr>
                <w:sz w:val="22"/>
                <w:szCs w:val="22"/>
              </w:rPr>
            </w:pPr>
            <w:r>
              <w:rPr>
                <w:sz w:val="22"/>
                <w:szCs w:val="22"/>
              </w:rPr>
              <w:t>Gemeldete COVID-19-Fallzahlen der 0-5 jährigen sind rückläufig, es gab einen Peak vor 3-4 Wochen durch Ausbruchsgeschehen</w:t>
            </w:r>
          </w:p>
          <w:p>
            <w:pPr>
              <w:pStyle w:val="Listenabsatz"/>
              <w:numPr>
                <w:ilvl w:val="0"/>
                <w:numId w:val="44"/>
              </w:numPr>
              <w:ind w:left="450" w:hanging="232"/>
              <w:rPr>
                <w:sz w:val="22"/>
                <w:szCs w:val="22"/>
              </w:rPr>
            </w:pPr>
            <w:r>
              <w:rPr>
                <w:sz w:val="22"/>
                <w:szCs w:val="22"/>
              </w:rPr>
              <w:t>Fallanteil in den 3 Altersgruppen &lt;18 ist gleich der Vorwoche</w:t>
            </w:r>
          </w:p>
          <w:p>
            <w:pPr>
              <w:pStyle w:val="Listenabsatz"/>
              <w:numPr>
                <w:ilvl w:val="0"/>
                <w:numId w:val="44"/>
              </w:numPr>
              <w:ind w:left="450" w:hanging="232"/>
              <w:rPr>
                <w:sz w:val="22"/>
                <w:szCs w:val="22"/>
              </w:rPr>
            </w:pPr>
            <w:r>
              <w:rPr>
                <w:sz w:val="22"/>
                <w:szCs w:val="22"/>
              </w:rPr>
              <w:t>COVID-19-Symptome bei Kindern</w:t>
            </w:r>
          </w:p>
          <w:p>
            <w:pPr>
              <w:pStyle w:val="Listenabsatz"/>
              <w:numPr>
                <w:ilvl w:val="1"/>
                <w:numId w:val="44"/>
              </w:numPr>
              <w:ind w:left="1440"/>
              <w:rPr>
                <w:sz w:val="22"/>
                <w:szCs w:val="22"/>
              </w:rPr>
            </w:pPr>
            <w:r>
              <w:rPr>
                <w:sz w:val="22"/>
                <w:szCs w:val="22"/>
              </w:rPr>
              <w:t>Für ¾ der übermittelten Fällen sind Informationen verfügbar, bei älteren Kindern ca. 80%</w:t>
            </w:r>
          </w:p>
          <w:p>
            <w:pPr>
              <w:pStyle w:val="Listenabsatz"/>
              <w:numPr>
                <w:ilvl w:val="1"/>
                <w:numId w:val="44"/>
              </w:numPr>
              <w:ind w:left="1440"/>
              <w:rPr>
                <w:sz w:val="22"/>
                <w:szCs w:val="22"/>
              </w:rPr>
            </w:pPr>
            <w:r>
              <w:rPr>
                <w:sz w:val="22"/>
                <w:szCs w:val="22"/>
              </w:rPr>
              <w:t>Bei 1/3 ist nur ein Symptom angegeben, häufig genannte Einzelsymptome: Fieber, Husten, allg. Symptome, Schnupfen</w:t>
            </w:r>
          </w:p>
          <w:p>
            <w:pPr>
              <w:pStyle w:val="Listenabsatz"/>
              <w:numPr>
                <w:ilvl w:val="1"/>
                <w:numId w:val="44"/>
              </w:numPr>
              <w:ind w:left="1440"/>
              <w:rPr>
                <w:sz w:val="22"/>
                <w:szCs w:val="22"/>
              </w:rPr>
            </w:pPr>
            <w:r>
              <w:rPr>
                <w:sz w:val="22"/>
                <w:szCs w:val="22"/>
              </w:rPr>
              <w:t>Schnupfen als Einzelsymptom bei 3% (selten)</w:t>
            </w:r>
          </w:p>
          <w:p>
            <w:pPr>
              <w:pStyle w:val="Listenabsatz"/>
              <w:numPr>
                <w:ilvl w:val="1"/>
                <w:numId w:val="44"/>
              </w:numPr>
              <w:ind w:left="1440"/>
              <w:rPr>
                <w:sz w:val="22"/>
                <w:szCs w:val="22"/>
              </w:rPr>
            </w:pPr>
            <w:r>
              <w:rPr>
                <w:sz w:val="22"/>
                <w:szCs w:val="22"/>
              </w:rPr>
              <w:t xml:space="preserve">Bei 68% wurde mindestens 1 Symptom angegeben </w:t>
            </w:r>
          </w:p>
          <w:p>
            <w:pPr>
              <w:pStyle w:val="Listenabsatz"/>
              <w:numPr>
                <w:ilvl w:val="1"/>
                <w:numId w:val="44"/>
              </w:numPr>
              <w:ind w:left="1440"/>
              <w:rPr>
                <w:sz w:val="22"/>
                <w:szCs w:val="22"/>
              </w:rPr>
            </w:pPr>
            <w:r>
              <w:rPr>
                <w:sz w:val="22"/>
                <w:szCs w:val="22"/>
              </w:rPr>
              <w:t>Bei Mehrfachangaben sind Fieber und Husten mit 30-40% am häufigsten, Schnupfen 19% (weniger selten auch als Mehrfachsymptom)</w:t>
            </w:r>
          </w:p>
          <w:p>
            <w:pPr>
              <w:pStyle w:val="Listenabsatz"/>
              <w:numPr>
                <w:ilvl w:val="1"/>
                <w:numId w:val="44"/>
              </w:numPr>
              <w:ind w:left="1440"/>
              <w:rPr>
                <w:sz w:val="22"/>
                <w:szCs w:val="22"/>
              </w:rPr>
            </w:pPr>
            <w:r>
              <w:rPr>
                <w:sz w:val="22"/>
                <w:szCs w:val="22"/>
              </w:rPr>
              <w:t>Geringer Anteil Geruchs und Geschmacksverlust (0,5-5%) als zusätzliches Symptom</w:t>
            </w:r>
          </w:p>
          <w:p>
            <w:pPr>
              <w:pStyle w:val="Listenabsatz"/>
              <w:numPr>
                <w:ilvl w:val="1"/>
                <w:numId w:val="44"/>
              </w:numPr>
              <w:ind w:left="1440"/>
              <w:rPr>
                <w:sz w:val="22"/>
                <w:szCs w:val="22"/>
              </w:rPr>
            </w:pPr>
            <w:r>
              <w:rPr>
                <w:sz w:val="22"/>
                <w:szCs w:val="22"/>
              </w:rPr>
              <w:t>Schnupfen sollte in Testindikation mit aufgenommen werden (eines der 4 häufigsten Symptome), da Schnupfen + allg. Symptome nicht so selten sind</w:t>
            </w:r>
            <w:r>
              <w:rPr>
                <w:sz w:val="22"/>
                <w:szCs w:val="22"/>
              </w:rPr>
              <w:br/>
            </w:r>
          </w:p>
          <w:p>
            <w:pPr>
              <w:pStyle w:val="Listenabsatz"/>
              <w:numPr>
                <w:ilvl w:val="0"/>
                <w:numId w:val="44"/>
              </w:numPr>
              <w:ind w:left="450" w:hanging="232"/>
              <w:rPr>
                <w:sz w:val="22"/>
                <w:szCs w:val="22"/>
              </w:rPr>
            </w:pPr>
            <w:r>
              <w:rPr>
                <w:sz w:val="22"/>
                <w:szCs w:val="22"/>
              </w:rPr>
              <w:t>Diskussion (auch zu o.g. Thema Wiederzulassung)</w:t>
            </w:r>
          </w:p>
          <w:p>
            <w:pPr>
              <w:pStyle w:val="Listenabsatz"/>
              <w:numPr>
                <w:ilvl w:val="1"/>
                <w:numId w:val="44"/>
              </w:numPr>
              <w:ind w:left="1440"/>
              <w:rPr>
                <w:sz w:val="22"/>
                <w:szCs w:val="22"/>
              </w:rPr>
            </w:pPr>
            <w:r>
              <w:rPr>
                <w:sz w:val="22"/>
                <w:szCs w:val="22"/>
              </w:rPr>
              <w:t xml:space="preserve">Tests werden aktuell häufig im Sinne eines Screenings ohne akuten Anlass durchgeführt, so dass der prädiktiver Wert noch niedriger ist </w:t>
            </w:r>
            <w:r>
              <w:rPr>
                <w:sz w:val="22"/>
                <w:szCs w:val="22"/>
              </w:rPr>
              <w:sym w:font="Wingdings" w:char="F0E0"/>
            </w:r>
            <w:r>
              <w:rPr>
                <w:sz w:val="22"/>
                <w:szCs w:val="22"/>
              </w:rPr>
              <w:t xml:space="preserve"> dies wird noch komplizierter wenn mehr respiratorische Erreger zirkulieren und muss gut beobachtet werden</w:t>
            </w:r>
          </w:p>
          <w:p>
            <w:pPr>
              <w:pStyle w:val="Listenabsatz"/>
              <w:numPr>
                <w:ilvl w:val="1"/>
                <w:numId w:val="44"/>
              </w:numPr>
              <w:ind w:left="1440"/>
              <w:rPr>
                <w:sz w:val="22"/>
                <w:szCs w:val="22"/>
              </w:rPr>
            </w:pPr>
            <w:r>
              <w:rPr>
                <w:sz w:val="22"/>
                <w:szCs w:val="22"/>
              </w:rPr>
              <w:t xml:space="preserve">Hierzu gibt es auch einen Austausch mit ausländischen </w:t>
            </w:r>
            <w:r>
              <w:rPr>
                <w:sz w:val="22"/>
                <w:szCs w:val="22"/>
              </w:rPr>
              <w:lastRenderedPageBreak/>
              <w:t>Kollegen (UK, Israel)</w:t>
            </w:r>
          </w:p>
          <w:p>
            <w:pPr>
              <w:pStyle w:val="Listenabsatz"/>
              <w:numPr>
                <w:ilvl w:val="1"/>
                <w:numId w:val="44"/>
              </w:numPr>
              <w:ind w:left="1440"/>
              <w:rPr>
                <w:sz w:val="22"/>
                <w:szCs w:val="22"/>
              </w:rPr>
            </w:pPr>
            <w:r>
              <w:rPr>
                <w:sz w:val="22"/>
                <w:szCs w:val="22"/>
              </w:rPr>
              <w:t>Testindikation sollte klar/gegeben sein, Testen bei Schnupfen kann sinnvoll sein, Ausschluss nicht in jedem Fall</w:t>
            </w:r>
          </w:p>
          <w:p>
            <w:pPr>
              <w:pStyle w:val="Listenabsatz"/>
              <w:numPr>
                <w:ilvl w:val="1"/>
                <w:numId w:val="44"/>
              </w:numPr>
              <w:ind w:left="1440"/>
              <w:rPr>
                <w:sz w:val="22"/>
                <w:szCs w:val="22"/>
              </w:rPr>
            </w:pPr>
            <w:r>
              <w:rPr>
                <w:sz w:val="22"/>
                <w:szCs w:val="22"/>
              </w:rPr>
              <w:t>Schnupfen alleine als Kita-/Schul-Ausschlusskriterium sollte erst bei Ergebnis des Tests getroffen werden, eigentlich sollten Testergebnisse schnell vorliegen, damit Kinder sobald es besser geht mit negativem Test auch wieder in die Schule gehen können</w:t>
            </w:r>
          </w:p>
          <w:p>
            <w:pPr>
              <w:pStyle w:val="Listenabsatz"/>
              <w:numPr>
                <w:ilvl w:val="1"/>
                <w:numId w:val="44"/>
              </w:numPr>
              <w:ind w:left="1440"/>
              <w:rPr>
                <w:sz w:val="22"/>
                <w:szCs w:val="22"/>
              </w:rPr>
            </w:pPr>
            <w:r>
              <w:rPr>
                <w:sz w:val="22"/>
                <w:szCs w:val="22"/>
              </w:rPr>
              <w:t xml:space="preserve">COVID-19 ist im Gesetz (§34) nicht gelistet bezüglich der Wiederzulassungskriterien </w:t>
            </w:r>
          </w:p>
          <w:p>
            <w:pPr>
              <w:pStyle w:val="Listenabsatz"/>
              <w:numPr>
                <w:ilvl w:val="1"/>
                <w:numId w:val="44"/>
              </w:numPr>
              <w:ind w:left="1440"/>
              <w:rPr>
                <w:sz w:val="22"/>
                <w:szCs w:val="22"/>
              </w:rPr>
            </w:pPr>
            <w:r>
              <w:rPr>
                <w:sz w:val="22"/>
                <w:szCs w:val="22"/>
              </w:rPr>
              <w:t>Bisher gibt es keinen Anhalt dafür, dass es bei Kindern eine kürzere Ausscheidungsdauer gibt, deswegen sollten aktuell dieselben Kriterien wie für Erwachsene gelten bis mehr Daten verfügbar sind</w:t>
            </w:r>
          </w:p>
          <w:p>
            <w:pPr>
              <w:rPr>
                <w:sz w:val="22"/>
                <w:szCs w:val="22"/>
              </w:rPr>
            </w:pPr>
          </w:p>
          <w:p>
            <w:pPr>
              <w:pStyle w:val="Listenabsatz"/>
              <w:numPr>
                <w:ilvl w:val="0"/>
                <w:numId w:val="45"/>
              </w:numPr>
              <w:spacing w:line="276" w:lineRule="auto"/>
              <w:rPr>
                <w:b/>
                <w:sz w:val="22"/>
              </w:rPr>
            </w:pPr>
            <w:r>
              <w:rPr>
                <w:b/>
                <w:sz w:val="22"/>
              </w:rPr>
              <w:t>RKI-intern</w:t>
            </w:r>
          </w:p>
          <w:p>
            <w:pPr>
              <w:pStyle w:val="Listenabsatz"/>
              <w:numPr>
                <w:ilvl w:val="0"/>
                <w:numId w:val="44"/>
              </w:numPr>
              <w:ind w:left="450" w:hanging="232"/>
              <w:rPr>
                <w:sz w:val="22"/>
                <w:szCs w:val="22"/>
              </w:rPr>
            </w:pPr>
            <w:r>
              <w:rPr>
                <w:sz w:val="22"/>
                <w:szCs w:val="22"/>
              </w:rPr>
              <w:t>Nicht besprochen</w:t>
            </w:r>
          </w:p>
          <w:p>
            <w:pPr>
              <w:rPr>
                <w:i/>
                <w:sz w:val="22"/>
                <w:szCs w:val="22"/>
              </w:rPr>
            </w:pPr>
          </w:p>
          <w:p>
            <w:pPr>
              <w:rPr>
                <w:i/>
                <w:sz w:val="22"/>
                <w:szCs w:val="22"/>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p>
            <w:pPr>
              <w:rPr>
                <w:sz w:val="22"/>
                <w:szCs w:val="22"/>
              </w:rPr>
            </w:pPr>
          </w:p>
          <w:p>
            <w:pPr>
              <w:rPr>
                <w:sz w:val="22"/>
                <w:szCs w:val="22"/>
              </w:rPr>
            </w:pPr>
            <w:r>
              <w:rPr>
                <w:sz w:val="22"/>
                <w:szCs w:val="22"/>
              </w:rPr>
              <w:t>AL3/FG36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tc>
      </w:tr>
      <w:t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8</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rPr>
            </w:pPr>
            <w:r>
              <w:rPr>
                <w:b/>
                <w:sz w:val="28"/>
              </w:rPr>
              <w:t>Dokumente</w:t>
            </w:r>
          </w:p>
          <w:p>
            <w:pPr>
              <w:pStyle w:val="Listenabsatz"/>
              <w:numPr>
                <w:ilvl w:val="0"/>
                <w:numId w:val="44"/>
              </w:numPr>
              <w:ind w:left="450" w:hanging="232"/>
              <w:rPr>
                <w:sz w:val="22"/>
                <w:szCs w:val="22"/>
              </w:rPr>
            </w:pPr>
            <w:r>
              <w:rPr>
                <w:sz w:val="22"/>
                <w:szCs w:val="22"/>
              </w:rPr>
              <w:t>Nicht besprochen</w:t>
            </w:r>
          </w:p>
          <w:p>
            <w:pPr>
              <w:rPr>
                <w:i/>
                <w:sz w:val="22"/>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Labordiagnostik</w:t>
            </w:r>
          </w:p>
          <w:p>
            <w:pPr>
              <w:pStyle w:val="Listenabsatz"/>
              <w:numPr>
                <w:ilvl w:val="0"/>
                <w:numId w:val="31"/>
              </w:numPr>
              <w:ind w:left="450" w:hanging="232"/>
              <w:rPr>
                <w:sz w:val="22"/>
                <w:szCs w:val="22"/>
              </w:rPr>
            </w:pPr>
            <w:r>
              <w:rPr>
                <w:sz w:val="22"/>
                <w:szCs w:val="22"/>
              </w:rPr>
              <w:t>FG17: Sommersurveillance, respiratorische Viren zirkulieren, letzte Woche 60 Einsendungen, Detektion von lediglich Rhinoviren, wie für diese Jahreszeit erwartet</w:t>
            </w:r>
          </w:p>
          <w:p>
            <w:pPr>
              <w:pStyle w:val="Listenabsatz"/>
              <w:numPr>
                <w:ilvl w:val="0"/>
                <w:numId w:val="31"/>
              </w:numPr>
              <w:ind w:left="450" w:hanging="232"/>
              <w:rPr>
                <w:sz w:val="22"/>
                <w:szCs w:val="22"/>
              </w:rPr>
            </w:pPr>
            <w:r>
              <w:rPr>
                <w:sz w:val="22"/>
                <w:szCs w:val="22"/>
              </w:rPr>
              <w:t>Überarbeitetes Diagnostikpapier zum Ct-Wert soll diesen Mittwoch diskutiert werden</w:t>
            </w:r>
          </w:p>
          <w:p>
            <w:pPr>
              <w:rPr>
                <w:i/>
                <w:sz w:val="22"/>
              </w:rPr>
            </w:pPr>
          </w:p>
          <w:p>
            <w:pPr>
              <w:rPr>
                <w:i/>
                <w:sz w:val="22"/>
              </w:rPr>
            </w:pPr>
            <w:r>
              <w:rPr>
                <w:i/>
                <w:sz w:val="22"/>
              </w:rPr>
              <w:t>ToDo: Vorbereitung Diagnostikpapier in Bezug auf Ct-Wert zur Diskussion im Krisenstab am Mittwoch 15.07.2020 (s. Krisenstab 10.07.)</w:t>
            </w:r>
          </w:p>
          <w:p>
            <w:pPr>
              <w:rPr>
                <w:i/>
                <w:sz w:val="22"/>
              </w:rPr>
            </w:pPr>
          </w:p>
        </w:tc>
        <w:tc>
          <w:tcPr>
            <w:tcW w:w="1492" w:type="dxa"/>
          </w:tcPr>
          <w:p>
            <w:pPr>
              <w:rPr>
                <w:sz w:val="22"/>
                <w:szCs w:val="22"/>
              </w:rPr>
            </w:pPr>
          </w:p>
          <w:p>
            <w:pPr>
              <w:rPr>
                <w:sz w:val="22"/>
                <w:szCs w:val="22"/>
              </w:rPr>
            </w:pPr>
          </w:p>
          <w:p>
            <w:pPr>
              <w:rPr>
                <w:sz w:val="22"/>
                <w:szCs w:val="22"/>
              </w:rPr>
            </w:pPr>
            <w:r>
              <w:rPr>
                <w:sz w:val="22"/>
                <w:szCs w:val="22"/>
              </w:rPr>
              <w:t>FG17</w:t>
            </w:r>
          </w:p>
          <w:p>
            <w:pPr>
              <w:rPr>
                <w:sz w:val="22"/>
                <w:szCs w:val="22"/>
              </w:rPr>
            </w:pPr>
            <w:r>
              <w:rPr>
                <w:sz w:val="22"/>
                <w:szCs w:val="22"/>
              </w:rPr>
              <w:t>ZBS1</w:t>
            </w: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pStyle w:val="Listenabsatz"/>
              <w:numPr>
                <w:ilvl w:val="0"/>
                <w:numId w:val="31"/>
              </w:numPr>
              <w:ind w:left="450" w:hanging="232"/>
              <w:rPr>
                <w:sz w:val="22"/>
                <w:szCs w:val="22"/>
              </w:rPr>
            </w:pPr>
            <w:r>
              <w:rPr>
                <w:sz w:val="22"/>
                <w:szCs w:val="22"/>
              </w:rPr>
              <w:t>Nicht besprochen</w:t>
            </w:r>
          </w:p>
          <w:p>
            <w:pPr>
              <w:spacing w:line="276" w:lineRule="auto"/>
              <w:rPr>
                <w:i/>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Maßnahmen zum Infektionsschutz</w:t>
            </w:r>
          </w:p>
          <w:p>
            <w:pPr>
              <w:pStyle w:val="Listenabsatz"/>
              <w:numPr>
                <w:ilvl w:val="0"/>
                <w:numId w:val="31"/>
              </w:numPr>
              <w:ind w:left="450" w:hanging="232"/>
              <w:rPr>
                <w:sz w:val="22"/>
              </w:rPr>
            </w:pPr>
            <w:r>
              <w:rPr>
                <w:sz w:val="22"/>
              </w:rPr>
              <w:t>Nicht besprochen</w:t>
            </w:r>
          </w:p>
          <w:p>
            <w:pPr>
              <w:pStyle w:val="Listenabsatz"/>
              <w:ind w:left="450"/>
              <w:rPr>
                <w:sz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2"/>
              </w:rPr>
            </w:pPr>
            <w:r>
              <w:rPr>
                <w:b/>
                <w:sz w:val="28"/>
              </w:rPr>
              <w:t>Surveillance</w:t>
            </w:r>
          </w:p>
          <w:p>
            <w:pPr>
              <w:spacing w:line="276" w:lineRule="auto"/>
              <w:rPr>
                <w:b/>
                <w:sz w:val="22"/>
              </w:rPr>
            </w:pPr>
            <w:r>
              <w:rPr>
                <w:b/>
                <w:sz w:val="22"/>
                <w:szCs w:val="22"/>
              </w:rPr>
              <w:t>KoNa Software Bayern</w:t>
            </w:r>
          </w:p>
          <w:p>
            <w:pPr>
              <w:pStyle w:val="Listenabsatz"/>
              <w:numPr>
                <w:ilvl w:val="0"/>
                <w:numId w:val="31"/>
              </w:numPr>
              <w:ind w:left="450" w:hanging="232"/>
              <w:rPr>
                <w:sz w:val="22"/>
                <w:szCs w:val="22"/>
              </w:rPr>
            </w:pPr>
            <w:r>
              <w:rPr>
                <w:sz w:val="22"/>
                <w:szCs w:val="22"/>
              </w:rPr>
              <w:t>BY hat eigene KoNa-Software in Auftrag gegeben, aktuell ist deren Nutzung wohl auf freiwilliger Basis, es ist unklar, wie viele GA es nutzen wollen/werden</w:t>
            </w:r>
          </w:p>
          <w:p>
            <w:pPr>
              <w:pStyle w:val="Listenabsatz"/>
              <w:numPr>
                <w:ilvl w:val="0"/>
                <w:numId w:val="31"/>
              </w:numPr>
              <w:ind w:left="450" w:hanging="232"/>
              <w:rPr>
                <w:sz w:val="22"/>
                <w:szCs w:val="22"/>
              </w:rPr>
            </w:pPr>
            <w:r>
              <w:rPr>
                <w:sz w:val="22"/>
                <w:szCs w:val="22"/>
              </w:rPr>
              <w:t>Dem RKI ist noch nichts Näheres bekannt, interessant ist die Frage der Anbindung ans Meldesystem ohne Datenverlust</w:t>
            </w:r>
          </w:p>
          <w:p>
            <w:pPr>
              <w:pStyle w:val="Listenabsatz"/>
              <w:numPr>
                <w:ilvl w:val="0"/>
                <w:numId w:val="31"/>
              </w:numPr>
              <w:ind w:left="450" w:hanging="232"/>
              <w:rPr>
                <w:sz w:val="22"/>
                <w:szCs w:val="22"/>
              </w:rPr>
            </w:pPr>
            <w:r>
              <w:rPr>
                <w:sz w:val="22"/>
                <w:szCs w:val="22"/>
              </w:rPr>
              <w:t xml:space="preserve">Im Grunde ist die KoNa getrennt von Meldesystem, aber aus Kontakten werden teilweise Fälle und somit ist wünschenswert, </w:t>
            </w:r>
            <w:r>
              <w:rPr>
                <w:sz w:val="22"/>
                <w:szCs w:val="22"/>
              </w:rPr>
              <w:lastRenderedPageBreak/>
              <w:t>dass diese einfach integriert werden können</w:t>
            </w:r>
          </w:p>
          <w:p>
            <w:pPr>
              <w:pStyle w:val="Listenabsatz"/>
              <w:numPr>
                <w:ilvl w:val="0"/>
                <w:numId w:val="31"/>
              </w:numPr>
              <w:ind w:left="450" w:hanging="232"/>
              <w:rPr>
                <w:sz w:val="22"/>
                <w:szCs w:val="22"/>
              </w:rPr>
            </w:pPr>
            <w:r>
              <w:rPr>
                <w:sz w:val="22"/>
                <w:szCs w:val="22"/>
              </w:rPr>
              <w:t>Dies wird weiter verfolgt, es bleibt eine Herausforderung, die verschiedenen Initiativen zu koordinieren und einzubinden</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AL3/FG32</w:t>
            </w:r>
          </w:p>
        </w:tc>
      </w:tr>
      <w:tr>
        <w:tc>
          <w:tcPr>
            <w:tcW w:w="684" w:type="dxa"/>
          </w:tcPr>
          <w:p>
            <w:pPr>
              <w:rPr>
                <w:b/>
              </w:rPr>
            </w:pPr>
            <w:r>
              <w:rPr>
                <w:b/>
              </w:rPr>
              <w:t>13</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31"/>
              </w:numPr>
              <w:ind w:left="450" w:hanging="232"/>
              <w:rPr>
                <w:sz w:val="22"/>
                <w:szCs w:val="22"/>
              </w:rPr>
            </w:pPr>
            <w:r>
              <w:rPr>
                <w:sz w:val="22"/>
                <w:szCs w:val="22"/>
              </w:rPr>
              <w:t>Nicht besprochen</w:t>
            </w:r>
          </w:p>
          <w:p>
            <w:pPr>
              <w:rPr>
                <w:sz w:val="22"/>
              </w:rPr>
            </w:pPr>
          </w:p>
        </w:tc>
        <w:tc>
          <w:tcPr>
            <w:tcW w:w="1492" w:type="dxa"/>
          </w:tcPr>
          <w:p>
            <w:pPr>
              <w:rPr>
                <w:sz w:val="22"/>
                <w:szCs w:val="22"/>
              </w:rPr>
            </w:pP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31"/>
              </w:numPr>
              <w:ind w:left="450" w:hanging="232"/>
              <w:rPr>
                <w:sz w:val="22"/>
                <w:szCs w:val="22"/>
              </w:rPr>
            </w:pPr>
            <w:r>
              <w:rPr>
                <w:sz w:val="22"/>
                <w:szCs w:val="22"/>
              </w:rPr>
              <w:t>Nicht besprochen</w:t>
            </w:r>
          </w:p>
          <w:p>
            <w:pPr>
              <w:rPr>
                <w:sz w:val="22"/>
                <w:szCs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Wichtige Termine</w:t>
            </w:r>
          </w:p>
          <w:p>
            <w:pPr>
              <w:pStyle w:val="Listenabsatz"/>
              <w:numPr>
                <w:ilvl w:val="0"/>
                <w:numId w:val="31"/>
              </w:numPr>
              <w:ind w:left="450" w:hanging="232"/>
              <w:rPr>
                <w:sz w:val="22"/>
                <w:szCs w:val="22"/>
              </w:rPr>
            </w:pPr>
            <w:r>
              <w:rPr>
                <w:sz w:val="22"/>
                <w:szCs w:val="22"/>
              </w:rPr>
              <w:t>Expertenbeirat Influenza tagt morgen, Präs und Walter Haas klären bilateral inwiefern darin über den Herbst und infektionsepidemiologische Maßnahmen gesprochen werden soll</w:t>
            </w:r>
          </w:p>
          <w:p>
            <w:pPr>
              <w:rPr>
                <w:b/>
                <w:sz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31"/>
              </w:numPr>
              <w:ind w:left="450" w:hanging="232"/>
              <w:rPr>
                <w:sz w:val="22"/>
                <w:szCs w:val="22"/>
              </w:rPr>
            </w:pPr>
            <w:r>
              <w:rPr>
                <w:sz w:val="22"/>
                <w:szCs w:val="22"/>
              </w:rPr>
              <w:t>Nächste Sitzung: Mittwoch, 15.07.2020, 11:00 Uhr, via Vitero</w:t>
            </w:r>
          </w:p>
          <w:p>
            <w:pPr>
              <w:rPr>
                <w:sz w:val="22"/>
              </w:rPr>
            </w:pPr>
          </w:p>
        </w:tc>
        <w:tc>
          <w:tcPr>
            <w:tcW w:w="1492" w:type="dxa"/>
          </w:tcPr>
          <w:p>
            <w:pPr>
              <w:rPr>
                <w:sz w:val="22"/>
                <w:szCs w:val="22"/>
              </w:rPr>
            </w:pPr>
          </w:p>
          <w:p>
            <w:pPr>
              <w:rPr>
                <w:sz w:val="22"/>
                <w:szCs w:val="22"/>
              </w:rPr>
            </w:pPr>
          </w:p>
          <w:p>
            <w:pPr>
              <w:rPr>
                <w:sz w:val="22"/>
                <w:szCs w:val="22"/>
              </w:rPr>
            </w:pPr>
          </w:p>
        </w:tc>
      </w:tr>
    </w:tbl>
    <w:p>
      <w:pPr>
        <w:spacing w:after="0"/>
        <w:rPr>
          <w:sz w:val="22"/>
          <w:highlight w:val="yellow"/>
        </w:rPr>
      </w:pPr>
    </w:p>
    <w:sectPr>
      <w:headerReference w:type="even" r:id="rId13"/>
      <w:headerReference w:type="default" r:id="rId14"/>
      <w:footerReference w:type="even" r:id="rId15"/>
      <w:footerReference w:type="default" r:id="rId16"/>
      <w:headerReference w:type="first" r:id="rId17"/>
      <w:footerReference w:type="first" r:id="rId1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5" w:name="_GoBack"/>
    <w:bookmarkEnd w:id="5"/>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jc w:val="cente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77824"/>
    <w:multiLevelType w:val="hybridMultilevel"/>
    <w:tmpl w:val="9ED49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F85E55"/>
    <w:multiLevelType w:val="hybridMultilevel"/>
    <w:tmpl w:val="4E1A912E"/>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80737CF"/>
    <w:multiLevelType w:val="hybridMultilevel"/>
    <w:tmpl w:val="A198B08C"/>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04070005">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D250161"/>
    <w:multiLevelType w:val="hybridMultilevel"/>
    <w:tmpl w:val="1922A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3E4327"/>
    <w:multiLevelType w:val="hybridMultilevel"/>
    <w:tmpl w:val="F9362562"/>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0DE3979"/>
    <w:multiLevelType w:val="hybridMultilevel"/>
    <w:tmpl w:val="45764AC6"/>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E51AC878">
      <w:start w:val="1"/>
      <w:numFmt w:val="bullet"/>
      <w:lvlText w:val="-"/>
      <w:lvlJc w:val="left"/>
      <w:pPr>
        <w:ind w:left="4680" w:hanging="360"/>
      </w:pPr>
      <w:rPr>
        <w:rFonts w:ascii="Calibri" w:hAnsi="Calibri"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B3A2849"/>
    <w:multiLevelType w:val="hybridMultilevel"/>
    <w:tmpl w:val="FC6E9F7A"/>
    <w:lvl w:ilvl="0" w:tplc="77B040CC">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1C67DD"/>
    <w:multiLevelType w:val="hybridMultilevel"/>
    <w:tmpl w:val="8FB83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2EF6FE9"/>
    <w:multiLevelType w:val="hybridMultilevel"/>
    <w:tmpl w:val="10805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647304"/>
    <w:multiLevelType w:val="hybridMultilevel"/>
    <w:tmpl w:val="C3485AA0"/>
    <w:lvl w:ilvl="0" w:tplc="45309F80">
      <w:start w:val="1"/>
      <w:numFmt w:val="bullet"/>
      <w:lvlText w:val=""/>
      <w:lvlJc w:val="left"/>
      <w:pPr>
        <w:ind w:left="720" w:hanging="360"/>
      </w:pPr>
      <w:rPr>
        <w:rFonts w:ascii="Symbol" w:hAnsi="Symbol"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B397807"/>
    <w:multiLevelType w:val="hybridMultilevel"/>
    <w:tmpl w:val="8E6C29E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02A07E2"/>
    <w:multiLevelType w:val="hybridMultilevel"/>
    <w:tmpl w:val="2F145C3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2977DEE"/>
    <w:multiLevelType w:val="hybridMultilevel"/>
    <w:tmpl w:val="DF240308"/>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6B3F35"/>
    <w:multiLevelType w:val="hybridMultilevel"/>
    <w:tmpl w:val="2B76A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2631578"/>
    <w:multiLevelType w:val="hybridMultilevel"/>
    <w:tmpl w:val="5024F09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45F21567"/>
    <w:multiLevelType w:val="hybridMultilevel"/>
    <w:tmpl w:val="B76639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78633CA"/>
    <w:multiLevelType w:val="hybridMultilevel"/>
    <w:tmpl w:val="313C207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15:restartNumberingAfterBreak="0">
    <w:nsid w:val="496456F5"/>
    <w:multiLevelType w:val="hybridMultilevel"/>
    <w:tmpl w:val="472A7808"/>
    <w:lvl w:ilvl="0" w:tplc="42E83306">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AA313F4"/>
    <w:multiLevelType w:val="hybridMultilevel"/>
    <w:tmpl w:val="4B020A48"/>
    <w:lvl w:ilvl="0" w:tplc="04090001">
      <w:start w:val="1"/>
      <w:numFmt w:val="bullet"/>
      <w:lvlText w:val="o"/>
      <w:lvlJc w:val="left"/>
      <w:pPr>
        <w:ind w:left="720" w:hanging="360"/>
      </w:pPr>
      <w:rPr>
        <w:rFonts w:ascii="Courier New" w:hAnsi="Courier New"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AB418FF"/>
    <w:multiLevelType w:val="hybridMultilevel"/>
    <w:tmpl w:val="53C6567A"/>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25B44C8"/>
    <w:multiLevelType w:val="hybridMultilevel"/>
    <w:tmpl w:val="C9B49F4C"/>
    <w:lvl w:ilvl="0" w:tplc="04090001">
      <w:start w:val="1"/>
      <w:numFmt w:val="bullet"/>
      <w:lvlText w:val="o"/>
      <w:lvlJc w:val="left"/>
      <w:pPr>
        <w:ind w:left="1080" w:hanging="360"/>
      </w:pPr>
      <w:rPr>
        <w:rFonts w:ascii="Courier New" w:hAnsi="Courier New"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54D10A8A"/>
    <w:multiLevelType w:val="hybridMultilevel"/>
    <w:tmpl w:val="7EFE77B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55F0180D"/>
    <w:multiLevelType w:val="hybridMultilevel"/>
    <w:tmpl w:val="E8023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6FC4816"/>
    <w:multiLevelType w:val="hybridMultilevel"/>
    <w:tmpl w:val="675C8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79A7A9B"/>
    <w:multiLevelType w:val="hybridMultilevel"/>
    <w:tmpl w:val="DF2087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587F4FB2"/>
    <w:multiLevelType w:val="hybridMultilevel"/>
    <w:tmpl w:val="6012E62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15:restartNumberingAfterBreak="0">
    <w:nsid w:val="5CAC0447"/>
    <w:multiLevelType w:val="hybridMultilevel"/>
    <w:tmpl w:val="FB881F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D8161FE"/>
    <w:multiLevelType w:val="hybridMultilevel"/>
    <w:tmpl w:val="B20AD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AE533F5"/>
    <w:multiLevelType w:val="hybridMultilevel"/>
    <w:tmpl w:val="00E487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DE23E21"/>
    <w:multiLevelType w:val="hybridMultilevel"/>
    <w:tmpl w:val="6760482C"/>
    <w:lvl w:ilvl="0" w:tplc="45309F80">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E173E87"/>
    <w:multiLevelType w:val="hybridMultilevel"/>
    <w:tmpl w:val="3D00A4FE"/>
    <w:lvl w:ilvl="0" w:tplc="39A8323E">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F7E763D"/>
    <w:multiLevelType w:val="hybridMultilevel"/>
    <w:tmpl w:val="3552D348"/>
    <w:lvl w:ilvl="0" w:tplc="45309F80">
      <w:start w:val="1"/>
      <w:numFmt w:val="bullet"/>
      <w:lvlText w:val=""/>
      <w:lvlJc w:val="left"/>
      <w:pPr>
        <w:ind w:left="720" w:hanging="360"/>
      </w:pPr>
      <w:rPr>
        <w:rFonts w:ascii="Symbol" w:hAnsi="Symbol" w:hint="default"/>
        <w:sz w:val="22"/>
      </w:rPr>
    </w:lvl>
    <w:lvl w:ilvl="1" w:tplc="FD425934">
      <w:start w:val="1"/>
      <w:numFmt w:val="bullet"/>
      <w:lvlText w:val="o"/>
      <w:lvlJc w:val="left"/>
      <w:pPr>
        <w:ind w:left="1440" w:hanging="360"/>
      </w:pPr>
      <w:rPr>
        <w:rFonts w:ascii="Courier New" w:hAnsi="Courier New" w:cs="Courier New" w:hint="default"/>
        <w:sz w:val="22"/>
      </w:rPr>
    </w:lvl>
    <w:lvl w:ilvl="2" w:tplc="04070003">
      <w:start w:val="1"/>
      <w:numFmt w:val="bullet"/>
      <w:lvlText w:val="o"/>
      <w:lvlJc w:val="left"/>
      <w:pPr>
        <w:ind w:left="2160" w:hanging="360"/>
      </w:pPr>
      <w:rPr>
        <w:rFonts w:ascii="Courier New" w:hAnsi="Courier New" w:cs="Courier New"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1495618"/>
    <w:multiLevelType w:val="hybridMultilevel"/>
    <w:tmpl w:val="18E0A4D6"/>
    <w:lvl w:ilvl="0" w:tplc="E51AC878">
      <w:start w:val="1"/>
      <w:numFmt w:val="bullet"/>
      <w:lvlText w:val="-"/>
      <w:lvlJc w:val="left"/>
      <w:pPr>
        <w:ind w:left="25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2962AA0"/>
    <w:multiLevelType w:val="hybridMultilevel"/>
    <w:tmpl w:val="EE5A9F60"/>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5">
      <w:start w:val="1"/>
      <w:numFmt w:val="bullet"/>
      <w:lvlText w:val=""/>
      <w:lvlJc w:val="left"/>
      <w:pPr>
        <w:ind w:left="3960" w:hanging="360"/>
      </w:pPr>
      <w:rPr>
        <w:rFonts w:ascii="Wingdings" w:hAnsi="Wingdings"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0"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85114FE"/>
    <w:multiLevelType w:val="hybridMultilevel"/>
    <w:tmpl w:val="FAE824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89537FB"/>
    <w:multiLevelType w:val="hybridMultilevel"/>
    <w:tmpl w:val="5D4A4516"/>
    <w:lvl w:ilvl="0" w:tplc="BCF8173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95036B6"/>
    <w:multiLevelType w:val="hybridMultilevel"/>
    <w:tmpl w:val="5476CCD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7"/>
  </w:num>
  <w:num w:numId="3">
    <w:abstractNumId w:val="25"/>
  </w:num>
  <w:num w:numId="4">
    <w:abstractNumId w:val="5"/>
  </w:num>
  <w:num w:numId="5">
    <w:abstractNumId w:val="24"/>
  </w:num>
  <w:num w:numId="6">
    <w:abstractNumId w:val="9"/>
  </w:num>
  <w:num w:numId="7">
    <w:abstractNumId w:val="21"/>
  </w:num>
  <w:num w:numId="8">
    <w:abstractNumId w:val="8"/>
  </w:num>
  <w:num w:numId="9">
    <w:abstractNumId w:val="14"/>
  </w:num>
  <w:num w:numId="10">
    <w:abstractNumId w:val="19"/>
  </w:num>
  <w:num w:numId="11">
    <w:abstractNumId w:val="41"/>
  </w:num>
  <w:num w:numId="12">
    <w:abstractNumId w:val="3"/>
  </w:num>
  <w:num w:numId="13">
    <w:abstractNumId w:val="42"/>
  </w:num>
  <w:num w:numId="14">
    <w:abstractNumId w:val="18"/>
  </w:num>
  <w:num w:numId="15">
    <w:abstractNumId w:val="20"/>
  </w:num>
  <w:num w:numId="16">
    <w:abstractNumId w:val="1"/>
  </w:num>
  <w:num w:numId="17">
    <w:abstractNumId w:val="36"/>
  </w:num>
  <w:num w:numId="18">
    <w:abstractNumId w:val="12"/>
  </w:num>
  <w:num w:numId="19">
    <w:abstractNumId w:val="33"/>
  </w:num>
  <w:num w:numId="20">
    <w:abstractNumId w:val="29"/>
  </w:num>
  <w:num w:numId="21">
    <w:abstractNumId w:val="43"/>
  </w:num>
  <w:num w:numId="22">
    <w:abstractNumId w:val="4"/>
  </w:num>
  <w:num w:numId="23">
    <w:abstractNumId w:val="15"/>
  </w:num>
  <w:num w:numId="24">
    <w:abstractNumId w:val="23"/>
  </w:num>
  <w:num w:numId="25">
    <w:abstractNumId w:val="35"/>
  </w:num>
  <w:num w:numId="26">
    <w:abstractNumId w:val="37"/>
  </w:num>
  <w:num w:numId="27">
    <w:abstractNumId w:val="0"/>
  </w:num>
  <w:num w:numId="28">
    <w:abstractNumId w:val="30"/>
  </w:num>
  <w:num w:numId="29">
    <w:abstractNumId w:val="10"/>
  </w:num>
  <w:num w:numId="30">
    <w:abstractNumId w:val="40"/>
  </w:num>
  <w:num w:numId="31">
    <w:abstractNumId w:val="13"/>
  </w:num>
  <w:num w:numId="32">
    <w:abstractNumId w:val="31"/>
  </w:num>
  <w:num w:numId="33">
    <w:abstractNumId w:val="34"/>
  </w:num>
  <w:num w:numId="34">
    <w:abstractNumId w:val="22"/>
  </w:num>
  <w:num w:numId="35">
    <w:abstractNumId w:val="26"/>
  </w:num>
  <w:num w:numId="36">
    <w:abstractNumId w:val="28"/>
  </w:num>
  <w:num w:numId="37">
    <w:abstractNumId w:val="11"/>
  </w:num>
  <w:num w:numId="38">
    <w:abstractNumId w:val="17"/>
  </w:num>
  <w:num w:numId="39">
    <w:abstractNumId w:val="39"/>
  </w:num>
  <w:num w:numId="40">
    <w:abstractNumId w:val="2"/>
  </w:num>
  <w:num w:numId="41">
    <w:abstractNumId w:val="6"/>
  </w:num>
  <w:num w:numId="42">
    <w:abstractNumId w:val="38"/>
  </w:num>
  <w:num w:numId="43">
    <w:abstractNumId w:val="27"/>
  </w:num>
  <w:num w:numId="44">
    <w:abstractNumId w:val="13"/>
  </w:num>
  <w:num w:numId="4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2"/>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ote, Ulrike">
    <w15:presenceInfo w15:providerId="None" w15:userId="Grote, Ulrik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79BF869E-42ED-4E47-A404-8B54C9ADD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09496825">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203522542">
      <w:bodyDiv w:val="1"/>
      <w:marLeft w:val="0"/>
      <w:marRight w:val="0"/>
      <w:marTop w:val="0"/>
      <w:marBottom w:val="0"/>
      <w:divBdr>
        <w:top w:val="none" w:sz="0" w:space="0" w:color="auto"/>
        <w:left w:val="none" w:sz="0" w:space="0" w:color="auto"/>
        <w:bottom w:val="none" w:sz="0" w:space="0" w:color="auto"/>
        <w:right w:val="none" w:sz="0" w:space="0" w:color="auto"/>
      </w:divBdr>
    </w:div>
    <w:div w:id="1461652898">
      <w:bodyDiv w:val="1"/>
      <w:marLeft w:val="0"/>
      <w:marRight w:val="0"/>
      <w:marTop w:val="0"/>
      <w:marBottom w:val="0"/>
      <w:divBdr>
        <w:top w:val="none" w:sz="0" w:space="0" w:color="auto"/>
        <w:left w:val="none" w:sz="0" w:space="0" w:color="auto"/>
        <w:bottom w:val="none" w:sz="0" w:space="0" w:color="auto"/>
        <w:right w:val="none" w:sz="0" w:space="0" w:color="auto"/>
      </w:divBdr>
    </w:div>
    <w:div w:id="1551964108">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961049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S:\Wissdaten\RKI_nCoV-Lage\1.Lagemanagement\1.3.Besprechungen_TKs\1.Lage_AG\2020-07-13_Lage-AG\COVID-19_International_Lage_2020-07-13.pptx"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CoronaKita_Krisenstab_2020-07-13.pptx"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ochladen/IMIS%20TwoPager.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le:///S:\Wissdaten\RKI_nCoV-Lage\1.Lagemanagement\1.3.Besprechungen_TKs\1.Lage_AG\2020-07-13_Lage-AG\Ausbruch_Nachtclub_Vorstellung_Krisenstab_M_NZ.ppt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S:\Wissdaten\RKI_nCoV-Lage\1.Lagemanagement\1.3.Besprechungen_TKs\1.Lage_AG\2020-07-13_Lage-AG\Lage-National_2020-07-13.pptx" TargetMode="External"/><Relationship Id="rId14" Type="http://schemas.openxmlformats.org/officeDocument/2006/relationships/header" Target="head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F1F1C"/>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70058-CDE9-44CD-993A-78FE21582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2475</Words>
  <Characters>15594</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15</cp:revision>
  <dcterms:created xsi:type="dcterms:W3CDTF">2020-07-13T06:57:00Z</dcterms:created>
  <dcterms:modified xsi:type="dcterms:W3CDTF">2021-05-10T13:51:00Z</dcterms:modified>
</cp:coreProperties>
</file>