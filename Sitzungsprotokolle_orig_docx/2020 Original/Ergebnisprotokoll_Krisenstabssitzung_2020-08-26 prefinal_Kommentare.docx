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C82E7" w14:textId="42725E15" w:rsidR="00464C5E" w:rsidRPr="00E73E61" w:rsidRDefault="005F3FC1" w:rsidP="00464C5E">
      <w:pPr>
        <w:pStyle w:val="berschrift1"/>
      </w:pPr>
      <w:r w:rsidRPr="00E73E61">
        <w:t>Krisenstabss</w:t>
      </w:r>
      <w:r w:rsidR="00464C5E" w:rsidRPr="00E73E61">
        <w:t xml:space="preserve">itzung „Neuartiges </w:t>
      </w:r>
      <w:proofErr w:type="spellStart"/>
      <w:r w:rsidR="00464C5E" w:rsidRPr="00E73E61">
        <w:t>Coronavirus</w:t>
      </w:r>
      <w:proofErr w:type="spellEnd"/>
      <w:r w:rsidR="00464C5E" w:rsidRPr="00E73E61">
        <w:t xml:space="preserve"> (</w:t>
      </w:r>
      <w:r w:rsidRPr="00E73E61">
        <w:t>COVID-19</w:t>
      </w:r>
      <w:r w:rsidR="00464C5E" w:rsidRPr="00E73E61">
        <w:t>)“</w:t>
      </w:r>
    </w:p>
    <w:p w14:paraId="13166F57" w14:textId="77777777" w:rsidR="00F05E8A" w:rsidRPr="00E73E61" w:rsidRDefault="00F05E8A" w:rsidP="00F05E8A">
      <w:r w:rsidRPr="00E73E61">
        <w:t>Ergebnisprotokoll</w:t>
      </w:r>
    </w:p>
    <w:p w14:paraId="5EBA22A9" w14:textId="2024C39D" w:rsidR="005C1F84" w:rsidRPr="00E73E61" w:rsidRDefault="008D72A0" w:rsidP="00292290">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sidRPr="00E73E61">
        <w:rPr>
          <w:b/>
          <w:i/>
          <w:sz w:val="22"/>
        </w:rPr>
        <w:t>Anlass</w:t>
      </w:r>
      <w:r w:rsidR="00AC493D" w:rsidRPr="00E73E61">
        <w:rPr>
          <w:b/>
          <w:i/>
          <w:sz w:val="22"/>
        </w:rPr>
        <w:t>:</w:t>
      </w:r>
      <w:r w:rsidR="00AC493D" w:rsidRPr="00E73E61">
        <w:rPr>
          <w:i/>
          <w:sz w:val="22"/>
        </w:rPr>
        <w:t xml:space="preserve"> </w:t>
      </w:r>
      <w:r w:rsidR="00292290" w:rsidRPr="00E73E61">
        <w:rPr>
          <w:i/>
          <w:sz w:val="22"/>
        </w:rPr>
        <w:tab/>
      </w:r>
      <w:r w:rsidR="00292290" w:rsidRPr="00E73E61">
        <w:rPr>
          <w:i/>
          <w:sz w:val="22"/>
        </w:rPr>
        <w:tab/>
      </w:r>
      <w:sdt>
        <w:sdtPr>
          <w:rPr>
            <w:i/>
            <w:sz w:val="22"/>
          </w:rPr>
          <w:id w:val="-1069258484"/>
          <w:placeholder>
            <w:docPart w:val="DefaultPlaceholder_1082065158"/>
          </w:placeholder>
        </w:sdtPr>
        <w:sdtEndPr/>
        <w:sdtContent>
          <w:sdt>
            <w:sdtPr>
              <w:rPr>
                <w:i/>
                <w:sz w:val="22"/>
              </w:rPr>
              <w:id w:val="334350100"/>
              <w:placeholder>
                <w:docPart w:val="0A67EC378ADB4363968F76466F3994ED"/>
              </w:placeholder>
            </w:sdtPr>
            <w:sdtEndPr/>
            <w:sdtContent>
              <w:r w:rsidR="00F51074" w:rsidRPr="00E73E61">
                <w:rPr>
                  <w:sz w:val="22"/>
                </w:rPr>
                <w:t xml:space="preserve">Neuartiges </w:t>
              </w:r>
              <w:proofErr w:type="spellStart"/>
              <w:r w:rsidR="00F51074" w:rsidRPr="00E73E61">
                <w:rPr>
                  <w:sz w:val="22"/>
                </w:rPr>
                <w:t>Coronavirus</w:t>
              </w:r>
              <w:proofErr w:type="spellEnd"/>
              <w:r w:rsidR="00F51074" w:rsidRPr="00E73E61">
                <w:rPr>
                  <w:sz w:val="22"/>
                </w:rPr>
                <w:t xml:space="preserve"> (</w:t>
              </w:r>
              <w:r w:rsidR="005F3FC1" w:rsidRPr="00E73E61">
                <w:rPr>
                  <w:sz w:val="22"/>
                </w:rPr>
                <w:t>COVID-19</w:t>
              </w:r>
              <w:r w:rsidR="00F51074" w:rsidRPr="00E73E61">
                <w:rPr>
                  <w:sz w:val="22"/>
                </w:rPr>
                <w:t>)</w:t>
              </w:r>
            </w:sdtContent>
          </w:sdt>
        </w:sdtContent>
      </w:sdt>
    </w:p>
    <w:p w14:paraId="25D0A73B" w14:textId="0AE2543A" w:rsidR="005C1F84" w:rsidRPr="00E73E61" w:rsidRDefault="008D72A0" w:rsidP="00292290">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sidRPr="00E73E61">
        <w:rPr>
          <w:b/>
          <w:i/>
          <w:sz w:val="22"/>
        </w:rPr>
        <w:t>Datum</w:t>
      </w:r>
      <w:r w:rsidR="00AC493D" w:rsidRPr="00E73E61">
        <w:rPr>
          <w:b/>
          <w:i/>
          <w:sz w:val="22"/>
        </w:rPr>
        <w:t>:</w:t>
      </w:r>
      <w:r w:rsidR="00AC493D" w:rsidRPr="00E73E61">
        <w:rPr>
          <w:i/>
          <w:sz w:val="22"/>
        </w:rPr>
        <w:t xml:space="preserve"> </w:t>
      </w:r>
      <w:r w:rsidRPr="00E73E61">
        <w:rPr>
          <w:i/>
          <w:sz w:val="22"/>
        </w:rPr>
        <w:tab/>
      </w:r>
      <w:r w:rsidR="00292290" w:rsidRPr="00E73E61">
        <w:rPr>
          <w:i/>
          <w:sz w:val="22"/>
        </w:rPr>
        <w:tab/>
      </w:r>
      <w:sdt>
        <w:sdtPr>
          <w:rPr>
            <w:i/>
            <w:sz w:val="22"/>
          </w:rPr>
          <w:id w:val="1092433924"/>
          <w:placeholder>
            <w:docPart w:val="DefaultPlaceholder_1082065158"/>
          </w:placeholder>
        </w:sdtPr>
        <w:sdtEndPr/>
        <w:sdtContent>
          <w:r w:rsidR="00F86DC7">
            <w:rPr>
              <w:i/>
              <w:sz w:val="22"/>
            </w:rPr>
            <w:t>26</w:t>
          </w:r>
          <w:r w:rsidR="005D6391" w:rsidRPr="005C6037">
            <w:rPr>
              <w:i/>
              <w:sz w:val="22"/>
            </w:rPr>
            <w:t>.</w:t>
          </w:r>
          <w:r w:rsidR="00716C75" w:rsidRPr="005C6037">
            <w:rPr>
              <w:i/>
              <w:sz w:val="22"/>
            </w:rPr>
            <w:t>0</w:t>
          </w:r>
          <w:r w:rsidR="000E0863">
            <w:rPr>
              <w:i/>
              <w:sz w:val="22"/>
            </w:rPr>
            <w:t>8</w:t>
          </w:r>
          <w:r w:rsidR="005D6391" w:rsidRPr="005C6037">
            <w:rPr>
              <w:i/>
              <w:sz w:val="22"/>
            </w:rPr>
            <w:t xml:space="preserve">.2020, </w:t>
          </w:r>
          <w:r w:rsidR="00AE1178" w:rsidRPr="005C6037">
            <w:rPr>
              <w:i/>
              <w:sz w:val="22"/>
            </w:rPr>
            <w:t>1</w:t>
          </w:r>
          <w:r w:rsidR="00272103">
            <w:rPr>
              <w:i/>
              <w:sz w:val="22"/>
            </w:rPr>
            <w:t>1</w:t>
          </w:r>
          <w:r w:rsidR="005D6391" w:rsidRPr="005C6037">
            <w:rPr>
              <w:i/>
              <w:sz w:val="22"/>
            </w:rPr>
            <w:t>:00</w:t>
          </w:r>
          <w:r w:rsidR="005D6391" w:rsidRPr="00AE1178">
            <w:rPr>
              <w:i/>
              <w:sz w:val="22"/>
            </w:rPr>
            <w:t xml:space="preserve"> Uhr</w:t>
          </w:r>
        </w:sdtContent>
      </w:sdt>
    </w:p>
    <w:p w14:paraId="50AC433F" w14:textId="71578EE0" w:rsidR="00464C5E" w:rsidRPr="00E73E61" w:rsidRDefault="00464C5E" w:rsidP="00292290">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sidRPr="00E73E61">
        <w:rPr>
          <w:b/>
          <w:i/>
          <w:sz w:val="22"/>
        </w:rPr>
        <w:t>Sitzungsort:</w:t>
      </w:r>
      <w:r w:rsidRPr="00E73E61">
        <w:rPr>
          <w:b/>
          <w:i/>
          <w:sz w:val="22"/>
        </w:rPr>
        <w:tab/>
      </w:r>
      <w:r w:rsidRPr="00E73E61">
        <w:rPr>
          <w:b/>
          <w:i/>
          <w:sz w:val="22"/>
        </w:rPr>
        <w:tab/>
      </w:r>
      <w:sdt>
        <w:sdtPr>
          <w:rPr>
            <w:sz w:val="22"/>
          </w:rPr>
          <w:id w:val="1344203332"/>
          <w:placeholder>
            <w:docPart w:val="0F773A1FCB61483A80E8B309D8E6A01A"/>
          </w:placeholder>
        </w:sdtPr>
        <w:sdtEndPr/>
        <w:sdtContent>
          <w:proofErr w:type="spellStart"/>
          <w:r w:rsidR="005053FB" w:rsidRPr="003D41F3">
            <w:rPr>
              <w:sz w:val="22"/>
            </w:rPr>
            <w:t>Viterokonferenz</w:t>
          </w:r>
          <w:proofErr w:type="spellEnd"/>
        </w:sdtContent>
      </w:sdt>
    </w:p>
    <w:p w14:paraId="7B9CA64B" w14:textId="17DD4445" w:rsidR="006D67CA" w:rsidRPr="00995A1C" w:rsidRDefault="006D67CA" w:rsidP="006D67CA">
      <w:pPr>
        <w:rPr>
          <w:sz w:val="22"/>
        </w:rPr>
      </w:pPr>
      <w:r w:rsidRPr="008245BD">
        <w:rPr>
          <w:b/>
          <w:sz w:val="22"/>
        </w:rPr>
        <w:t>Moderat</w:t>
      </w:r>
      <w:r w:rsidR="003664B2" w:rsidRPr="008245BD">
        <w:rPr>
          <w:b/>
          <w:sz w:val="22"/>
        </w:rPr>
        <w:t>ion</w:t>
      </w:r>
      <w:r w:rsidRPr="008245BD">
        <w:rPr>
          <w:b/>
          <w:sz w:val="22"/>
        </w:rPr>
        <w:t xml:space="preserve">: </w:t>
      </w:r>
      <w:r w:rsidR="00EF6DDE" w:rsidRPr="00995A1C">
        <w:rPr>
          <w:sz w:val="22"/>
        </w:rPr>
        <w:t>Martin Mielke</w:t>
      </w:r>
      <w:r w:rsidR="00E35FF3">
        <w:rPr>
          <w:sz w:val="22"/>
        </w:rPr>
        <w:t xml:space="preserve"> (Abt. 1)</w:t>
      </w:r>
      <w:r w:rsidR="00EF6DDE" w:rsidRPr="00995A1C">
        <w:rPr>
          <w:sz w:val="22"/>
        </w:rPr>
        <w:t>, Maria an der Heiden</w:t>
      </w:r>
      <w:r w:rsidR="00E35FF3">
        <w:rPr>
          <w:sz w:val="22"/>
        </w:rPr>
        <w:t xml:space="preserve"> (FG 32)</w:t>
      </w:r>
    </w:p>
    <w:p w14:paraId="43A4865A" w14:textId="0510E5A9" w:rsidR="006D67CA" w:rsidRDefault="008D49C8" w:rsidP="00062D7D">
      <w:pPr>
        <w:spacing w:after="0"/>
        <w:rPr>
          <w:b/>
          <w:sz w:val="22"/>
        </w:rPr>
      </w:pPr>
      <w:r w:rsidRPr="008245BD">
        <w:rPr>
          <w:b/>
          <w:sz w:val="22"/>
        </w:rPr>
        <w:t>Teilnehmende</w:t>
      </w:r>
      <w:r w:rsidR="00732322" w:rsidRPr="008245BD">
        <w:rPr>
          <w:b/>
          <w:sz w:val="22"/>
        </w:rPr>
        <w:t>:</w:t>
      </w:r>
      <w:r w:rsidR="007E7AB5" w:rsidRPr="008245BD">
        <w:rPr>
          <w:b/>
          <w:sz w:val="22"/>
        </w:rPr>
        <w:t xml:space="preserve"> </w:t>
      </w:r>
    </w:p>
    <w:p w14:paraId="065570B6" w14:textId="77777777" w:rsidR="00E35FF3" w:rsidRPr="00995A1C" w:rsidRDefault="00E35FF3" w:rsidP="00062D7D">
      <w:pPr>
        <w:spacing w:after="0"/>
        <w:rPr>
          <w:sz w:val="22"/>
        </w:rPr>
      </w:pPr>
    </w:p>
    <w:p w14:paraId="56FB089A" w14:textId="77777777" w:rsidR="005B3892" w:rsidRPr="00E35FF3" w:rsidRDefault="005B3892" w:rsidP="00FF1794">
      <w:pPr>
        <w:pStyle w:val="Listenabsatz"/>
        <w:numPr>
          <w:ilvl w:val="0"/>
          <w:numId w:val="3"/>
        </w:numPr>
        <w:spacing w:after="0"/>
        <w:contextualSpacing w:val="0"/>
        <w:rPr>
          <w:sz w:val="22"/>
        </w:rPr>
      </w:pPr>
      <w:r w:rsidRPr="00E35FF3">
        <w:rPr>
          <w:sz w:val="22"/>
        </w:rPr>
        <w:t>FG14</w:t>
      </w:r>
    </w:p>
    <w:p w14:paraId="7785DE40" w14:textId="77777777" w:rsidR="005B3892" w:rsidRDefault="005B3892" w:rsidP="005B3892">
      <w:pPr>
        <w:pStyle w:val="Listenabsatz"/>
        <w:numPr>
          <w:ilvl w:val="1"/>
          <w:numId w:val="2"/>
        </w:numPr>
        <w:spacing w:after="0"/>
        <w:contextualSpacing w:val="0"/>
        <w:rPr>
          <w:sz w:val="22"/>
        </w:rPr>
      </w:pPr>
      <w:r w:rsidRPr="00E35FF3">
        <w:rPr>
          <w:sz w:val="22"/>
        </w:rPr>
        <w:t>Melanie Brunke</w:t>
      </w:r>
    </w:p>
    <w:p w14:paraId="58CD84B3" w14:textId="5F68B924" w:rsidR="00E35FF3" w:rsidRPr="00E35FF3" w:rsidRDefault="00E35FF3" w:rsidP="005B3892">
      <w:pPr>
        <w:pStyle w:val="Listenabsatz"/>
        <w:numPr>
          <w:ilvl w:val="1"/>
          <w:numId w:val="2"/>
        </w:numPr>
        <w:spacing w:after="0"/>
        <w:contextualSpacing w:val="0"/>
        <w:rPr>
          <w:sz w:val="22"/>
        </w:rPr>
      </w:pPr>
      <w:r>
        <w:rPr>
          <w:sz w:val="22"/>
        </w:rPr>
        <w:t>Mardjan Arvand</w:t>
      </w:r>
    </w:p>
    <w:p w14:paraId="3EBEAAF6" w14:textId="39D73FB0" w:rsidR="00C06255" w:rsidRPr="00E35FF3" w:rsidRDefault="00C06255" w:rsidP="00C06255">
      <w:pPr>
        <w:pStyle w:val="Listenabsatz"/>
        <w:numPr>
          <w:ilvl w:val="0"/>
          <w:numId w:val="3"/>
        </w:numPr>
        <w:spacing w:after="0"/>
        <w:contextualSpacing w:val="0"/>
        <w:rPr>
          <w:sz w:val="22"/>
        </w:rPr>
      </w:pPr>
      <w:r w:rsidRPr="00E35FF3">
        <w:rPr>
          <w:sz w:val="22"/>
        </w:rPr>
        <w:t>FG17</w:t>
      </w:r>
    </w:p>
    <w:p w14:paraId="5F0A1E7E" w14:textId="39EC71D2" w:rsidR="008F77C2" w:rsidRPr="00E35FF3" w:rsidRDefault="00E35FF3" w:rsidP="00181746">
      <w:pPr>
        <w:pStyle w:val="Listenabsatz"/>
        <w:numPr>
          <w:ilvl w:val="1"/>
          <w:numId w:val="2"/>
        </w:numPr>
        <w:spacing w:after="0"/>
        <w:contextualSpacing w:val="0"/>
        <w:rPr>
          <w:sz w:val="22"/>
        </w:rPr>
      </w:pPr>
      <w:r w:rsidRPr="00E35FF3">
        <w:rPr>
          <w:sz w:val="22"/>
        </w:rPr>
        <w:t>Barbara Biere</w:t>
      </w:r>
    </w:p>
    <w:p w14:paraId="4F938C6B" w14:textId="77777777" w:rsidR="00E35FF3" w:rsidRDefault="00E35FF3" w:rsidP="00FF1794">
      <w:pPr>
        <w:pStyle w:val="Listenabsatz"/>
        <w:numPr>
          <w:ilvl w:val="0"/>
          <w:numId w:val="4"/>
        </w:numPr>
        <w:spacing w:after="0"/>
        <w:contextualSpacing w:val="0"/>
        <w:rPr>
          <w:sz w:val="22"/>
        </w:rPr>
      </w:pPr>
      <w:r>
        <w:rPr>
          <w:sz w:val="22"/>
        </w:rPr>
        <w:t>FG 24</w:t>
      </w:r>
    </w:p>
    <w:p w14:paraId="1C7551A3" w14:textId="5BC9897E" w:rsidR="00E35FF3" w:rsidRDefault="00E35FF3" w:rsidP="00E35FF3">
      <w:pPr>
        <w:pStyle w:val="Listenabsatz"/>
        <w:numPr>
          <w:ilvl w:val="1"/>
          <w:numId w:val="4"/>
        </w:numPr>
        <w:spacing w:after="0"/>
        <w:contextualSpacing w:val="0"/>
        <w:rPr>
          <w:sz w:val="22"/>
        </w:rPr>
      </w:pPr>
      <w:r>
        <w:rPr>
          <w:sz w:val="22"/>
        </w:rPr>
        <w:t>Thomas Ziese</w:t>
      </w:r>
    </w:p>
    <w:p w14:paraId="1D5054B8" w14:textId="6A7EC5C0" w:rsidR="005B3892" w:rsidRPr="00E35FF3" w:rsidRDefault="005B3892" w:rsidP="00FF1794">
      <w:pPr>
        <w:pStyle w:val="Listenabsatz"/>
        <w:numPr>
          <w:ilvl w:val="0"/>
          <w:numId w:val="4"/>
        </w:numPr>
        <w:spacing w:after="0"/>
        <w:contextualSpacing w:val="0"/>
        <w:rPr>
          <w:sz w:val="22"/>
        </w:rPr>
      </w:pPr>
      <w:r w:rsidRPr="00E35FF3">
        <w:rPr>
          <w:sz w:val="22"/>
        </w:rPr>
        <w:t>FG 32</w:t>
      </w:r>
    </w:p>
    <w:p w14:paraId="41584FF8" w14:textId="6A1ED35A" w:rsidR="00E35FF3" w:rsidRDefault="00E35FF3" w:rsidP="00C06255">
      <w:pPr>
        <w:pStyle w:val="Listenabsatz"/>
        <w:numPr>
          <w:ilvl w:val="1"/>
          <w:numId w:val="2"/>
        </w:numPr>
        <w:spacing w:after="0"/>
        <w:contextualSpacing w:val="0"/>
        <w:rPr>
          <w:sz w:val="22"/>
        </w:rPr>
      </w:pPr>
      <w:r>
        <w:rPr>
          <w:sz w:val="22"/>
        </w:rPr>
        <w:t>Michael</w:t>
      </w:r>
      <w:r w:rsidR="000D55C4">
        <w:rPr>
          <w:sz w:val="22"/>
        </w:rPr>
        <w:t>a</w:t>
      </w:r>
      <w:r>
        <w:rPr>
          <w:sz w:val="22"/>
        </w:rPr>
        <w:t xml:space="preserve"> Diercke</w:t>
      </w:r>
    </w:p>
    <w:p w14:paraId="1E90B8DA" w14:textId="311035FF" w:rsidR="00E35FF3" w:rsidRPr="00E35FF3" w:rsidRDefault="00E35FF3" w:rsidP="00C06255">
      <w:pPr>
        <w:pStyle w:val="Listenabsatz"/>
        <w:numPr>
          <w:ilvl w:val="1"/>
          <w:numId w:val="2"/>
        </w:numPr>
        <w:spacing w:after="0"/>
        <w:contextualSpacing w:val="0"/>
        <w:rPr>
          <w:sz w:val="22"/>
        </w:rPr>
      </w:pPr>
      <w:r>
        <w:rPr>
          <w:sz w:val="22"/>
        </w:rPr>
        <w:t>Ulrike Grote</w:t>
      </w:r>
    </w:p>
    <w:p w14:paraId="60FBF33D" w14:textId="2D69867B" w:rsidR="00C06255" w:rsidRPr="00E35FF3" w:rsidRDefault="00C06255" w:rsidP="00C06255">
      <w:pPr>
        <w:pStyle w:val="Listenabsatz"/>
        <w:numPr>
          <w:ilvl w:val="0"/>
          <w:numId w:val="4"/>
        </w:numPr>
        <w:spacing w:after="0"/>
        <w:contextualSpacing w:val="0"/>
        <w:rPr>
          <w:sz w:val="22"/>
        </w:rPr>
      </w:pPr>
      <w:r w:rsidRPr="00E35FF3">
        <w:rPr>
          <w:sz w:val="22"/>
        </w:rPr>
        <w:t>FG34</w:t>
      </w:r>
    </w:p>
    <w:p w14:paraId="3CAF5556" w14:textId="4458E60A" w:rsidR="00C06255" w:rsidRPr="00E35FF3" w:rsidRDefault="00C06255" w:rsidP="005B3892">
      <w:pPr>
        <w:pStyle w:val="Listenabsatz"/>
        <w:numPr>
          <w:ilvl w:val="1"/>
          <w:numId w:val="2"/>
        </w:numPr>
        <w:spacing w:after="0"/>
        <w:contextualSpacing w:val="0"/>
        <w:rPr>
          <w:sz w:val="22"/>
        </w:rPr>
      </w:pPr>
      <w:r w:rsidRPr="00E35FF3">
        <w:rPr>
          <w:sz w:val="22"/>
        </w:rPr>
        <w:t>Viviane Bremer</w:t>
      </w:r>
    </w:p>
    <w:p w14:paraId="23084F7E" w14:textId="652AAD91" w:rsidR="005B3892" w:rsidRPr="00E35FF3" w:rsidRDefault="005B3892" w:rsidP="006277AD">
      <w:pPr>
        <w:pStyle w:val="Listenabsatz"/>
        <w:numPr>
          <w:ilvl w:val="0"/>
          <w:numId w:val="2"/>
        </w:numPr>
        <w:spacing w:after="0"/>
        <w:contextualSpacing w:val="0"/>
        <w:rPr>
          <w:sz w:val="22"/>
        </w:rPr>
      </w:pPr>
      <w:r w:rsidRPr="00E35FF3">
        <w:rPr>
          <w:sz w:val="22"/>
        </w:rPr>
        <w:t>FG36</w:t>
      </w:r>
    </w:p>
    <w:p w14:paraId="6E20796B" w14:textId="6EDEF18F" w:rsidR="00800BFF" w:rsidRDefault="00800BFF" w:rsidP="005B3892">
      <w:pPr>
        <w:pStyle w:val="Listenabsatz"/>
        <w:numPr>
          <w:ilvl w:val="1"/>
          <w:numId w:val="2"/>
        </w:numPr>
        <w:spacing w:after="0"/>
        <w:contextualSpacing w:val="0"/>
        <w:rPr>
          <w:sz w:val="22"/>
        </w:rPr>
      </w:pPr>
      <w:r w:rsidRPr="00E35FF3">
        <w:rPr>
          <w:sz w:val="22"/>
        </w:rPr>
        <w:t>Silke Buda</w:t>
      </w:r>
    </w:p>
    <w:p w14:paraId="3ED756F6" w14:textId="662FF4C1" w:rsidR="00E35FF3" w:rsidRPr="00E35FF3" w:rsidRDefault="00E35FF3" w:rsidP="005B3892">
      <w:pPr>
        <w:pStyle w:val="Listenabsatz"/>
        <w:numPr>
          <w:ilvl w:val="1"/>
          <w:numId w:val="2"/>
        </w:numPr>
        <w:spacing w:after="0"/>
        <w:contextualSpacing w:val="0"/>
        <w:rPr>
          <w:sz w:val="22"/>
        </w:rPr>
      </w:pPr>
      <w:r>
        <w:rPr>
          <w:sz w:val="22"/>
        </w:rPr>
        <w:t>Walter Haas</w:t>
      </w:r>
    </w:p>
    <w:p w14:paraId="7C8E5D30" w14:textId="77777777" w:rsidR="005B3892" w:rsidRPr="00E35FF3" w:rsidRDefault="005B3892" w:rsidP="005B3892">
      <w:pPr>
        <w:pStyle w:val="Listenabsatz"/>
        <w:numPr>
          <w:ilvl w:val="0"/>
          <w:numId w:val="2"/>
        </w:numPr>
        <w:spacing w:after="0"/>
        <w:contextualSpacing w:val="0"/>
        <w:rPr>
          <w:sz w:val="22"/>
        </w:rPr>
      </w:pPr>
      <w:r w:rsidRPr="00E35FF3">
        <w:rPr>
          <w:sz w:val="22"/>
        </w:rPr>
        <w:t>FG37</w:t>
      </w:r>
    </w:p>
    <w:p w14:paraId="7C9A061A" w14:textId="50872942" w:rsidR="005B3892" w:rsidRPr="00E35FF3" w:rsidRDefault="00D06A27" w:rsidP="005B3892">
      <w:pPr>
        <w:pStyle w:val="Listenabsatz"/>
        <w:numPr>
          <w:ilvl w:val="1"/>
          <w:numId w:val="2"/>
        </w:numPr>
        <w:spacing w:after="0"/>
        <w:contextualSpacing w:val="0"/>
        <w:rPr>
          <w:sz w:val="22"/>
        </w:rPr>
      </w:pPr>
      <w:r w:rsidRPr="00E35FF3">
        <w:rPr>
          <w:sz w:val="22"/>
        </w:rPr>
        <w:t>Muna Abu Sin</w:t>
      </w:r>
    </w:p>
    <w:p w14:paraId="7536B4FC" w14:textId="77777777" w:rsidR="005B3892" w:rsidRPr="00E35FF3" w:rsidRDefault="005B3892" w:rsidP="00FF1794">
      <w:pPr>
        <w:pStyle w:val="Listenabsatz"/>
        <w:numPr>
          <w:ilvl w:val="0"/>
          <w:numId w:val="3"/>
        </w:numPr>
        <w:spacing w:after="0"/>
        <w:contextualSpacing w:val="0"/>
        <w:rPr>
          <w:sz w:val="22"/>
        </w:rPr>
      </w:pPr>
      <w:r w:rsidRPr="00E35FF3">
        <w:rPr>
          <w:sz w:val="22"/>
        </w:rPr>
        <w:t>IBBS</w:t>
      </w:r>
    </w:p>
    <w:p w14:paraId="315177EE" w14:textId="19EE9F51" w:rsidR="006277AD" w:rsidRPr="00E35FF3" w:rsidRDefault="005B3892" w:rsidP="001E297C">
      <w:pPr>
        <w:pStyle w:val="Listenabsatz"/>
        <w:numPr>
          <w:ilvl w:val="1"/>
          <w:numId w:val="3"/>
        </w:numPr>
        <w:spacing w:after="0"/>
        <w:contextualSpacing w:val="0"/>
        <w:rPr>
          <w:sz w:val="22"/>
        </w:rPr>
      </w:pPr>
      <w:r w:rsidRPr="00E35FF3">
        <w:rPr>
          <w:sz w:val="22"/>
        </w:rPr>
        <w:t>Christian Herzog</w:t>
      </w:r>
    </w:p>
    <w:p w14:paraId="6FBD7142" w14:textId="27427EDA" w:rsidR="005B3892" w:rsidRPr="00E35FF3" w:rsidRDefault="005B3892" w:rsidP="00FF1794">
      <w:pPr>
        <w:pStyle w:val="Listenabsatz"/>
        <w:numPr>
          <w:ilvl w:val="0"/>
          <w:numId w:val="3"/>
        </w:numPr>
        <w:spacing w:after="0"/>
        <w:contextualSpacing w:val="0"/>
        <w:rPr>
          <w:sz w:val="22"/>
        </w:rPr>
      </w:pPr>
      <w:r w:rsidRPr="00E35FF3">
        <w:rPr>
          <w:sz w:val="22"/>
        </w:rPr>
        <w:t>Presse</w:t>
      </w:r>
    </w:p>
    <w:p w14:paraId="0E8EF597" w14:textId="1D706A50" w:rsidR="00284213" w:rsidRPr="00E35FF3" w:rsidRDefault="00284213" w:rsidP="00FF1794">
      <w:pPr>
        <w:pStyle w:val="Listenabsatz"/>
        <w:numPr>
          <w:ilvl w:val="1"/>
          <w:numId w:val="3"/>
        </w:numPr>
        <w:spacing w:after="0"/>
        <w:contextualSpacing w:val="0"/>
        <w:rPr>
          <w:sz w:val="22"/>
        </w:rPr>
      </w:pPr>
      <w:r w:rsidRPr="00E35FF3">
        <w:rPr>
          <w:sz w:val="22"/>
        </w:rPr>
        <w:t>Ronja Wenchel</w:t>
      </w:r>
    </w:p>
    <w:p w14:paraId="1849FECF" w14:textId="446892CC" w:rsidR="00E865BB" w:rsidRPr="00E35FF3" w:rsidRDefault="00E35FF3" w:rsidP="005B3892">
      <w:pPr>
        <w:pStyle w:val="Listenabsatz"/>
        <w:numPr>
          <w:ilvl w:val="0"/>
          <w:numId w:val="2"/>
        </w:numPr>
        <w:spacing w:after="0"/>
        <w:contextualSpacing w:val="0"/>
        <w:rPr>
          <w:sz w:val="22"/>
        </w:rPr>
      </w:pPr>
      <w:r w:rsidRPr="00E35FF3">
        <w:rPr>
          <w:sz w:val="22"/>
        </w:rPr>
        <w:t>P1</w:t>
      </w:r>
    </w:p>
    <w:p w14:paraId="7849DB22" w14:textId="7AD48814" w:rsidR="00E35FF3" w:rsidRPr="00E35FF3" w:rsidRDefault="00E35FF3" w:rsidP="00E35FF3">
      <w:pPr>
        <w:pStyle w:val="Listenabsatz"/>
        <w:numPr>
          <w:ilvl w:val="1"/>
          <w:numId w:val="2"/>
        </w:numPr>
        <w:spacing w:after="0"/>
        <w:contextualSpacing w:val="0"/>
        <w:rPr>
          <w:sz w:val="22"/>
        </w:rPr>
      </w:pPr>
      <w:r w:rsidRPr="00E35FF3">
        <w:rPr>
          <w:sz w:val="22"/>
        </w:rPr>
        <w:t xml:space="preserve">Christina </w:t>
      </w:r>
      <w:proofErr w:type="spellStart"/>
      <w:r w:rsidRPr="00E35FF3">
        <w:rPr>
          <w:sz w:val="22"/>
        </w:rPr>
        <w:t>Leuker</w:t>
      </w:r>
      <w:proofErr w:type="spellEnd"/>
    </w:p>
    <w:p w14:paraId="235A3776" w14:textId="77777777" w:rsidR="00D06A27" w:rsidRPr="00E35FF3" w:rsidRDefault="00D06A27" w:rsidP="00D06A27">
      <w:pPr>
        <w:pStyle w:val="Listenabsatz"/>
        <w:numPr>
          <w:ilvl w:val="0"/>
          <w:numId w:val="2"/>
        </w:numPr>
        <w:spacing w:after="0"/>
        <w:contextualSpacing w:val="0"/>
        <w:rPr>
          <w:sz w:val="22"/>
        </w:rPr>
      </w:pPr>
      <w:r w:rsidRPr="00E35FF3">
        <w:rPr>
          <w:sz w:val="22"/>
        </w:rPr>
        <w:t xml:space="preserve">BZgA </w:t>
      </w:r>
    </w:p>
    <w:p w14:paraId="570E71B9" w14:textId="77777777" w:rsidR="00D06A27" w:rsidRDefault="00D06A27" w:rsidP="00D06A27">
      <w:pPr>
        <w:pStyle w:val="Listenabsatz"/>
        <w:numPr>
          <w:ilvl w:val="1"/>
          <w:numId w:val="2"/>
        </w:numPr>
        <w:spacing w:after="0"/>
        <w:contextualSpacing w:val="0"/>
        <w:rPr>
          <w:sz w:val="22"/>
        </w:rPr>
      </w:pPr>
      <w:r w:rsidRPr="00E35FF3">
        <w:rPr>
          <w:sz w:val="22"/>
        </w:rPr>
        <w:t xml:space="preserve">Heidrun </w:t>
      </w:r>
      <w:proofErr w:type="spellStart"/>
      <w:r w:rsidRPr="00E35FF3">
        <w:rPr>
          <w:sz w:val="22"/>
        </w:rPr>
        <w:t>Thaiss</w:t>
      </w:r>
      <w:proofErr w:type="spellEnd"/>
    </w:p>
    <w:p w14:paraId="46755DA7" w14:textId="1F96A936" w:rsidR="00E35FF3" w:rsidRDefault="00E35FF3" w:rsidP="00E35FF3">
      <w:pPr>
        <w:pStyle w:val="Listenabsatz"/>
        <w:numPr>
          <w:ilvl w:val="0"/>
          <w:numId w:val="2"/>
        </w:numPr>
        <w:spacing w:after="0"/>
        <w:contextualSpacing w:val="0"/>
        <w:rPr>
          <w:sz w:val="22"/>
        </w:rPr>
      </w:pPr>
      <w:r>
        <w:rPr>
          <w:sz w:val="22"/>
        </w:rPr>
        <w:t>ZIG (INIG)</w:t>
      </w:r>
    </w:p>
    <w:p w14:paraId="71E6326A" w14:textId="2728F662" w:rsidR="00E35FF3" w:rsidRPr="00E35FF3" w:rsidRDefault="00E35FF3" w:rsidP="00E35FF3">
      <w:pPr>
        <w:pStyle w:val="Listenabsatz"/>
        <w:numPr>
          <w:ilvl w:val="1"/>
          <w:numId w:val="2"/>
        </w:numPr>
        <w:spacing w:after="0"/>
        <w:contextualSpacing w:val="0"/>
        <w:rPr>
          <w:sz w:val="22"/>
        </w:rPr>
      </w:pPr>
      <w:r>
        <w:rPr>
          <w:sz w:val="22"/>
        </w:rPr>
        <w:t>Eugenia Romo Ventura</w:t>
      </w:r>
    </w:p>
    <w:p w14:paraId="5520A339" w14:textId="53B4E3F0" w:rsidR="00801B7C" w:rsidRPr="00801B7C" w:rsidRDefault="00801B7C" w:rsidP="00801B7C">
      <w:pPr>
        <w:pStyle w:val="Listenabsatz"/>
        <w:numPr>
          <w:ilvl w:val="0"/>
          <w:numId w:val="2"/>
        </w:numPr>
        <w:spacing w:after="0"/>
        <w:ind w:left="714" w:hanging="357"/>
        <w:rPr>
          <w:sz w:val="22"/>
        </w:rPr>
      </w:pPr>
      <w:r>
        <w:rPr>
          <w:sz w:val="22"/>
        </w:rPr>
        <w:t>MF3</w:t>
      </w:r>
    </w:p>
    <w:p w14:paraId="58A37FA1" w14:textId="3791B4A1" w:rsidR="00774CD4" w:rsidRPr="00995A1C" w:rsidRDefault="00801B7C" w:rsidP="00774CD4">
      <w:pPr>
        <w:pStyle w:val="Listenabsatz"/>
        <w:numPr>
          <w:ilvl w:val="1"/>
          <w:numId w:val="2"/>
        </w:numPr>
        <w:spacing w:after="0"/>
        <w:contextualSpacing w:val="0"/>
        <w:rPr>
          <w:sz w:val="22"/>
        </w:rPr>
      </w:pPr>
      <w:r>
        <w:rPr>
          <w:sz w:val="22"/>
        </w:rPr>
        <w:t>Nancy Erickson (Protokoll)</w:t>
      </w:r>
    </w:p>
    <w:p w14:paraId="72212470" w14:textId="77777777" w:rsidR="0082268E" w:rsidRPr="00272103" w:rsidRDefault="0082268E" w:rsidP="00801B7C">
      <w:pPr>
        <w:pStyle w:val="Listenabsatz"/>
        <w:spacing w:after="0"/>
        <w:ind w:left="1440"/>
        <w:contextualSpacing w:val="0"/>
        <w:rPr>
          <w:sz w:val="22"/>
          <w:highlight w:val="yellow"/>
        </w:rPr>
      </w:pPr>
    </w:p>
    <w:p w14:paraId="05F33F7C" w14:textId="10A727F3" w:rsidR="00A26136" w:rsidRPr="00A26136" w:rsidRDefault="00A26136" w:rsidP="00A26136">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rsidR="00B17629" w:rsidRPr="00E73E61" w14:paraId="26FC4EDB" w14:textId="77777777" w:rsidTr="001160D2">
        <w:tc>
          <w:tcPr>
            <w:tcW w:w="684" w:type="dxa"/>
          </w:tcPr>
          <w:p w14:paraId="584FEE94" w14:textId="5FE2B982" w:rsidR="00B17629" w:rsidRPr="00E73E61" w:rsidRDefault="009332BC" w:rsidP="006A2FCB">
            <w:pPr>
              <w:rPr>
                <w:b/>
              </w:rPr>
            </w:pPr>
            <w:r>
              <w:br w:type="page"/>
            </w:r>
            <w:r w:rsidR="00F51074" w:rsidRPr="00E73E61">
              <w:br w:type="page"/>
            </w:r>
            <w:r w:rsidR="00B17629" w:rsidRPr="00E73E61">
              <w:rPr>
                <w:b/>
              </w:rPr>
              <w:t>TOP</w:t>
            </w:r>
          </w:p>
        </w:tc>
        <w:tc>
          <w:tcPr>
            <w:tcW w:w="6795" w:type="dxa"/>
          </w:tcPr>
          <w:p w14:paraId="0D809775" w14:textId="77777777" w:rsidR="00B17629" w:rsidRPr="00E73E61" w:rsidRDefault="00B17629" w:rsidP="006A2FCB">
            <w:pPr>
              <w:rPr>
                <w:b/>
              </w:rPr>
            </w:pPr>
            <w:r w:rsidRPr="00E73E61">
              <w:rPr>
                <w:b/>
              </w:rPr>
              <w:t>Beitrag/Thema</w:t>
            </w:r>
          </w:p>
        </w:tc>
        <w:tc>
          <w:tcPr>
            <w:tcW w:w="1492" w:type="dxa"/>
          </w:tcPr>
          <w:p w14:paraId="193F285E" w14:textId="77777777" w:rsidR="00B17629" w:rsidRPr="00E73E61" w:rsidRDefault="00B17629" w:rsidP="006A2FCB">
            <w:pPr>
              <w:rPr>
                <w:b/>
                <w:sz w:val="22"/>
                <w:szCs w:val="22"/>
              </w:rPr>
            </w:pPr>
            <w:r w:rsidRPr="00E73E61">
              <w:rPr>
                <w:b/>
                <w:sz w:val="22"/>
                <w:szCs w:val="22"/>
              </w:rPr>
              <w:t>eingebracht von</w:t>
            </w:r>
          </w:p>
        </w:tc>
      </w:tr>
      <w:tr w:rsidR="00B17629" w:rsidRPr="00E73E61" w14:paraId="16EF8889" w14:textId="77777777" w:rsidTr="001160D2">
        <w:tc>
          <w:tcPr>
            <w:tcW w:w="684" w:type="dxa"/>
          </w:tcPr>
          <w:p w14:paraId="3869DD95" w14:textId="77777777" w:rsidR="00B17629" w:rsidRPr="00E73E61" w:rsidRDefault="00B17629" w:rsidP="006A2FCB">
            <w:pPr>
              <w:rPr>
                <w:b/>
              </w:rPr>
            </w:pPr>
            <w:r w:rsidRPr="00E73E61">
              <w:rPr>
                <w:b/>
              </w:rPr>
              <w:t>1</w:t>
            </w:r>
          </w:p>
        </w:tc>
        <w:tc>
          <w:tcPr>
            <w:tcW w:w="6795" w:type="dxa"/>
          </w:tcPr>
          <w:p w14:paraId="5066758B" w14:textId="77777777" w:rsidR="000249CB" w:rsidRPr="00E73E61" w:rsidRDefault="000249CB" w:rsidP="00EF75EB">
            <w:pPr>
              <w:spacing w:line="276" w:lineRule="auto"/>
              <w:rPr>
                <w:b/>
                <w:sz w:val="28"/>
              </w:rPr>
            </w:pPr>
            <w:r w:rsidRPr="00E73E61">
              <w:rPr>
                <w:b/>
                <w:sz w:val="28"/>
              </w:rPr>
              <w:t xml:space="preserve">Aktuelle Lage </w:t>
            </w:r>
          </w:p>
          <w:p w14:paraId="07EB31AC" w14:textId="55CDE96C" w:rsidR="00D85E34" w:rsidRPr="00E73E61" w:rsidRDefault="00D85E34" w:rsidP="00EF75EB">
            <w:pPr>
              <w:spacing w:line="276" w:lineRule="auto"/>
              <w:rPr>
                <w:b/>
                <w:sz w:val="22"/>
                <w:szCs w:val="22"/>
              </w:rPr>
            </w:pPr>
            <w:r w:rsidRPr="00E73E61">
              <w:rPr>
                <w:b/>
                <w:sz w:val="22"/>
                <w:szCs w:val="22"/>
              </w:rPr>
              <w:t xml:space="preserve">International </w:t>
            </w:r>
          </w:p>
          <w:p w14:paraId="34C20308" w14:textId="289326B6" w:rsidR="00885AF8" w:rsidRPr="00D06A27" w:rsidRDefault="00A33D8E" w:rsidP="00A33D8E">
            <w:pPr>
              <w:rPr>
                <w:sz w:val="22"/>
                <w:szCs w:val="22"/>
              </w:rPr>
            </w:pPr>
            <w:r w:rsidRPr="006467A1">
              <w:rPr>
                <w:sz w:val="22"/>
                <w:szCs w:val="22"/>
              </w:rPr>
              <w:lastRenderedPageBreak/>
              <w:t>Trendanalyse international, M</w:t>
            </w:r>
            <w:r w:rsidR="00885AF8" w:rsidRPr="006467A1">
              <w:rPr>
                <w:sz w:val="22"/>
                <w:szCs w:val="22"/>
              </w:rPr>
              <w:t xml:space="preserve">aßnahmen </w:t>
            </w:r>
            <w:r w:rsidR="00885AF8" w:rsidRPr="00D06A27">
              <w:rPr>
                <w:sz w:val="22"/>
                <w:szCs w:val="22"/>
              </w:rPr>
              <w:t xml:space="preserve">(Folien </w:t>
            </w:r>
            <w:hyperlink r:id="rId9" w:history="1">
              <w:r w:rsidR="00885AF8" w:rsidRPr="00FC7DF4">
                <w:rPr>
                  <w:rStyle w:val="Hyperlink"/>
                  <w:sz w:val="22"/>
                  <w:szCs w:val="22"/>
                </w:rPr>
                <w:t>hier</w:t>
              </w:r>
            </w:hyperlink>
            <w:r w:rsidR="00FC7DF4">
              <w:rPr>
                <w:sz w:val="22"/>
                <w:szCs w:val="22"/>
              </w:rPr>
              <w:t>)</w:t>
            </w:r>
          </w:p>
          <w:p w14:paraId="506BE4C2" w14:textId="45513BB4" w:rsidR="00601DAC" w:rsidRDefault="00601DAC" w:rsidP="00453B95">
            <w:pPr>
              <w:pStyle w:val="Listenabsatz"/>
              <w:numPr>
                <w:ilvl w:val="0"/>
                <w:numId w:val="43"/>
              </w:numPr>
              <w:rPr>
                <w:sz w:val="22"/>
                <w:szCs w:val="22"/>
              </w:rPr>
            </w:pPr>
            <w:r>
              <w:rPr>
                <w:sz w:val="22"/>
                <w:szCs w:val="22"/>
              </w:rPr>
              <w:t>Top 10: I</w:t>
            </w:r>
            <w:r w:rsidR="00EF6DDE">
              <w:rPr>
                <w:sz w:val="22"/>
                <w:szCs w:val="22"/>
              </w:rPr>
              <w:t>n</w:t>
            </w:r>
            <w:r>
              <w:rPr>
                <w:sz w:val="22"/>
                <w:szCs w:val="22"/>
              </w:rPr>
              <w:t>d</w:t>
            </w:r>
            <w:r w:rsidR="00EF6DDE">
              <w:rPr>
                <w:sz w:val="22"/>
                <w:szCs w:val="22"/>
              </w:rPr>
              <w:t>ien</w:t>
            </w:r>
            <w:r>
              <w:rPr>
                <w:sz w:val="22"/>
                <w:szCs w:val="22"/>
              </w:rPr>
              <w:t>, USA, B</w:t>
            </w:r>
            <w:r w:rsidR="000004B0">
              <w:rPr>
                <w:sz w:val="22"/>
                <w:szCs w:val="22"/>
              </w:rPr>
              <w:t>rasilien, Kolumbien, Peru, Arge</w:t>
            </w:r>
            <w:r w:rsidR="000C0345">
              <w:rPr>
                <w:sz w:val="22"/>
                <w:szCs w:val="22"/>
              </w:rPr>
              <w:t>ntinien, Spanien, Mexiko, Russische Fö</w:t>
            </w:r>
            <w:r>
              <w:rPr>
                <w:sz w:val="22"/>
                <w:szCs w:val="22"/>
              </w:rPr>
              <w:t>deration, Philippinen</w:t>
            </w:r>
            <w:r w:rsidR="00EF6DDE">
              <w:rPr>
                <w:sz w:val="22"/>
                <w:szCs w:val="22"/>
              </w:rPr>
              <w:t xml:space="preserve"> </w:t>
            </w:r>
          </w:p>
          <w:p w14:paraId="378E906A" w14:textId="5119C7A1" w:rsidR="00EF6DDE" w:rsidRDefault="00601DAC" w:rsidP="00453B95">
            <w:pPr>
              <w:pStyle w:val="Listenabsatz"/>
              <w:numPr>
                <w:ilvl w:val="0"/>
                <w:numId w:val="43"/>
              </w:numPr>
              <w:rPr>
                <w:sz w:val="22"/>
                <w:szCs w:val="22"/>
              </w:rPr>
            </w:pPr>
            <w:r w:rsidRPr="00601DAC">
              <w:rPr>
                <w:sz w:val="22"/>
                <w:szCs w:val="22"/>
              </w:rPr>
              <w:t>Bislang 33 Länder mit einer 7-Tages-</w:t>
            </w:r>
            <w:r w:rsidR="00EF6DDE" w:rsidRPr="00601DAC">
              <w:rPr>
                <w:sz w:val="22"/>
                <w:szCs w:val="22"/>
              </w:rPr>
              <w:t>Inz</w:t>
            </w:r>
            <w:r w:rsidRPr="00601DAC">
              <w:rPr>
                <w:sz w:val="22"/>
                <w:szCs w:val="22"/>
              </w:rPr>
              <w:t>idenz</w:t>
            </w:r>
            <w:r w:rsidR="00EF6DDE" w:rsidRPr="00601DAC">
              <w:rPr>
                <w:sz w:val="22"/>
                <w:szCs w:val="22"/>
              </w:rPr>
              <w:t xml:space="preserve"> </w:t>
            </w:r>
            <w:r w:rsidRPr="00601DAC">
              <w:rPr>
                <w:sz w:val="22"/>
                <w:szCs w:val="22"/>
              </w:rPr>
              <w:t>&gt; 50 /</w:t>
            </w:r>
            <w:r w:rsidR="00EF6DDE" w:rsidRPr="00601DAC">
              <w:rPr>
                <w:sz w:val="22"/>
                <w:szCs w:val="22"/>
              </w:rPr>
              <w:t xml:space="preserve"> 100.000</w:t>
            </w:r>
            <w:r w:rsidRPr="00601DAC">
              <w:rPr>
                <w:sz w:val="22"/>
                <w:szCs w:val="22"/>
              </w:rPr>
              <w:t xml:space="preserve"> </w:t>
            </w:r>
            <w:proofErr w:type="spellStart"/>
            <w:proofErr w:type="gramStart"/>
            <w:r w:rsidRPr="00601DAC">
              <w:rPr>
                <w:sz w:val="22"/>
                <w:szCs w:val="22"/>
              </w:rPr>
              <w:t>Ew</w:t>
            </w:r>
            <w:proofErr w:type="spellEnd"/>
            <w:r w:rsidRPr="00601DAC">
              <w:rPr>
                <w:sz w:val="22"/>
                <w:szCs w:val="22"/>
              </w:rPr>
              <w:t>.</w:t>
            </w:r>
            <w:r w:rsidR="000D5C18">
              <w:rPr>
                <w:sz w:val="22"/>
                <w:szCs w:val="22"/>
              </w:rPr>
              <w:t>;</w:t>
            </w:r>
            <w:proofErr w:type="gramEnd"/>
            <w:r w:rsidR="000D5C18">
              <w:rPr>
                <w:sz w:val="22"/>
                <w:szCs w:val="22"/>
              </w:rPr>
              <w:t xml:space="preserve"> </w:t>
            </w:r>
            <w:r w:rsidRPr="000D5C18">
              <w:rPr>
                <w:sz w:val="22"/>
                <w:szCs w:val="22"/>
              </w:rPr>
              <w:t>P</w:t>
            </w:r>
            <w:r w:rsidR="00EF6DDE" w:rsidRPr="000D5C18">
              <w:rPr>
                <w:sz w:val="22"/>
                <w:szCs w:val="22"/>
              </w:rPr>
              <w:t>arag</w:t>
            </w:r>
            <w:r w:rsidRPr="000D5C18">
              <w:rPr>
                <w:sz w:val="22"/>
                <w:szCs w:val="22"/>
              </w:rPr>
              <w:t>uay</w:t>
            </w:r>
            <w:r w:rsidR="000D5C18" w:rsidRPr="000D5C18">
              <w:rPr>
                <w:sz w:val="22"/>
                <w:szCs w:val="22"/>
              </w:rPr>
              <w:t xml:space="preserve"> und</w:t>
            </w:r>
            <w:r w:rsidR="00EF6DDE" w:rsidRPr="000D5C18">
              <w:rPr>
                <w:sz w:val="22"/>
                <w:szCs w:val="22"/>
              </w:rPr>
              <w:t xml:space="preserve"> </w:t>
            </w:r>
            <w:r w:rsidRPr="000D5C18">
              <w:rPr>
                <w:sz w:val="22"/>
                <w:szCs w:val="22"/>
              </w:rPr>
              <w:t>Montenegro im Vgl</w:t>
            </w:r>
            <w:r w:rsidR="000D5C18" w:rsidRPr="000D5C18">
              <w:rPr>
                <w:sz w:val="22"/>
                <w:szCs w:val="22"/>
              </w:rPr>
              <w:t>.</w:t>
            </w:r>
            <w:r w:rsidRPr="000D5C18">
              <w:rPr>
                <w:sz w:val="22"/>
                <w:szCs w:val="22"/>
              </w:rPr>
              <w:t xml:space="preserve"> zur Vorwoche </w:t>
            </w:r>
            <w:r w:rsidR="000D5C18">
              <w:rPr>
                <w:sz w:val="22"/>
                <w:szCs w:val="22"/>
              </w:rPr>
              <w:t>nicht mehr aufgeführt</w:t>
            </w:r>
            <w:r>
              <w:rPr>
                <w:sz w:val="22"/>
                <w:szCs w:val="22"/>
              </w:rPr>
              <w:t>; Brit. Jungferninseln, Libanon, Gibraltar, Färöer Inse</w:t>
            </w:r>
            <w:r w:rsidR="000C0345">
              <w:rPr>
                <w:sz w:val="22"/>
                <w:szCs w:val="22"/>
              </w:rPr>
              <w:t>ln, Kosovo* und Luxemburg neu hin</w:t>
            </w:r>
            <w:r>
              <w:rPr>
                <w:sz w:val="22"/>
                <w:szCs w:val="22"/>
              </w:rPr>
              <w:t>zu</w:t>
            </w:r>
            <w:r w:rsidR="000D5C18">
              <w:rPr>
                <w:sz w:val="22"/>
                <w:szCs w:val="22"/>
              </w:rPr>
              <w:t>gekommen</w:t>
            </w:r>
            <w:r>
              <w:rPr>
                <w:sz w:val="22"/>
                <w:szCs w:val="22"/>
              </w:rPr>
              <w:t xml:space="preserve"> </w:t>
            </w:r>
          </w:p>
          <w:p w14:paraId="348DEA94" w14:textId="11B1D83C" w:rsidR="00EF6DDE" w:rsidRDefault="00601DAC" w:rsidP="00453B95">
            <w:pPr>
              <w:pStyle w:val="Listenabsatz"/>
              <w:numPr>
                <w:ilvl w:val="0"/>
                <w:numId w:val="43"/>
              </w:numPr>
              <w:rPr>
                <w:sz w:val="22"/>
                <w:szCs w:val="22"/>
              </w:rPr>
            </w:pPr>
            <w:r>
              <w:rPr>
                <w:sz w:val="22"/>
                <w:szCs w:val="22"/>
              </w:rPr>
              <w:t xml:space="preserve">Derzeit über 40 </w:t>
            </w:r>
            <w:r w:rsidR="000C0345">
              <w:rPr>
                <w:sz w:val="22"/>
                <w:szCs w:val="22"/>
              </w:rPr>
              <w:t>europäische</w:t>
            </w:r>
            <w:r w:rsidRPr="00601DAC">
              <w:rPr>
                <w:sz w:val="22"/>
                <w:szCs w:val="22"/>
              </w:rPr>
              <w:t xml:space="preserve"> Subregionen</w:t>
            </w:r>
            <w:r>
              <w:rPr>
                <w:sz w:val="22"/>
                <w:szCs w:val="22"/>
              </w:rPr>
              <w:t xml:space="preserve"> </w:t>
            </w:r>
            <w:r w:rsidRPr="00601DAC">
              <w:rPr>
                <w:sz w:val="22"/>
                <w:szCs w:val="22"/>
              </w:rPr>
              <w:t>mit einer 7- T</w:t>
            </w:r>
            <w:r>
              <w:rPr>
                <w:sz w:val="22"/>
                <w:szCs w:val="22"/>
              </w:rPr>
              <w:t xml:space="preserve">ages-Inzidenz &gt;50 pro 100.000 </w:t>
            </w:r>
            <w:proofErr w:type="spellStart"/>
            <w:r>
              <w:rPr>
                <w:sz w:val="22"/>
                <w:szCs w:val="22"/>
              </w:rPr>
              <w:t>Ew</w:t>
            </w:r>
            <w:proofErr w:type="spellEnd"/>
            <w:r>
              <w:rPr>
                <w:sz w:val="22"/>
                <w:szCs w:val="22"/>
              </w:rPr>
              <w:t>.</w:t>
            </w:r>
            <w:r w:rsidR="00EF6DDE">
              <w:rPr>
                <w:sz w:val="22"/>
                <w:szCs w:val="22"/>
              </w:rPr>
              <w:t xml:space="preserve"> (WHO EURO</w:t>
            </w:r>
            <w:r>
              <w:rPr>
                <w:sz w:val="22"/>
                <w:szCs w:val="22"/>
              </w:rPr>
              <w:t>)</w:t>
            </w:r>
          </w:p>
          <w:p w14:paraId="7E69FDDD" w14:textId="7BC015EF" w:rsidR="00601DAC" w:rsidRPr="00601DAC" w:rsidRDefault="00EF6DDE" w:rsidP="00601DAC">
            <w:pPr>
              <w:rPr>
                <w:i/>
                <w:sz w:val="22"/>
                <w:szCs w:val="22"/>
              </w:rPr>
            </w:pPr>
            <w:proofErr w:type="spellStart"/>
            <w:r w:rsidRPr="00601DAC">
              <w:rPr>
                <w:i/>
                <w:sz w:val="22"/>
                <w:szCs w:val="22"/>
              </w:rPr>
              <w:t>To</w:t>
            </w:r>
            <w:proofErr w:type="spellEnd"/>
            <w:r w:rsidRPr="00601DAC">
              <w:rPr>
                <w:i/>
                <w:sz w:val="22"/>
                <w:szCs w:val="22"/>
              </w:rPr>
              <w:t xml:space="preserve"> do</w:t>
            </w:r>
            <w:r w:rsidR="00601DAC" w:rsidRPr="00601DAC">
              <w:rPr>
                <w:i/>
                <w:sz w:val="22"/>
                <w:szCs w:val="22"/>
              </w:rPr>
              <w:t>s</w:t>
            </w:r>
            <w:r w:rsidRPr="00601DAC">
              <w:rPr>
                <w:i/>
                <w:sz w:val="22"/>
                <w:szCs w:val="22"/>
              </w:rPr>
              <w:t xml:space="preserve">: </w:t>
            </w:r>
          </w:p>
          <w:p w14:paraId="17BE2A10" w14:textId="5010FF9B" w:rsidR="00601DAC" w:rsidRPr="00601DAC" w:rsidRDefault="00601DAC" w:rsidP="00453B95">
            <w:pPr>
              <w:pStyle w:val="Listenabsatz"/>
              <w:numPr>
                <w:ilvl w:val="0"/>
                <w:numId w:val="44"/>
              </w:numPr>
              <w:rPr>
                <w:i/>
                <w:sz w:val="22"/>
                <w:szCs w:val="22"/>
              </w:rPr>
            </w:pPr>
            <w:r>
              <w:rPr>
                <w:i/>
                <w:sz w:val="22"/>
                <w:szCs w:val="22"/>
              </w:rPr>
              <w:t xml:space="preserve">Der Kosovo* ist auf </w:t>
            </w:r>
            <w:proofErr w:type="spellStart"/>
            <w:r>
              <w:rPr>
                <w:i/>
                <w:sz w:val="22"/>
                <w:szCs w:val="22"/>
              </w:rPr>
              <w:t>Europ</w:t>
            </w:r>
            <w:proofErr w:type="spellEnd"/>
            <w:r>
              <w:rPr>
                <w:i/>
                <w:sz w:val="22"/>
                <w:szCs w:val="22"/>
              </w:rPr>
              <w:t>. Folie S</w:t>
            </w:r>
            <w:r w:rsidRPr="00601DAC">
              <w:rPr>
                <w:i/>
                <w:sz w:val="22"/>
                <w:szCs w:val="22"/>
              </w:rPr>
              <w:t xml:space="preserve">erbien zugeordnet, </w:t>
            </w:r>
            <w:proofErr w:type="spellStart"/>
            <w:r>
              <w:rPr>
                <w:i/>
                <w:sz w:val="22"/>
                <w:szCs w:val="22"/>
              </w:rPr>
              <w:t>Dtl</w:t>
            </w:r>
            <w:proofErr w:type="spellEnd"/>
            <w:r>
              <w:rPr>
                <w:i/>
                <w:sz w:val="22"/>
                <w:szCs w:val="22"/>
              </w:rPr>
              <w:t>. erkennt K</w:t>
            </w:r>
            <w:r w:rsidRPr="00601DAC">
              <w:rPr>
                <w:i/>
                <w:sz w:val="22"/>
                <w:szCs w:val="22"/>
              </w:rPr>
              <w:t xml:space="preserve">osovo </w:t>
            </w:r>
            <w:r>
              <w:rPr>
                <w:i/>
                <w:sz w:val="22"/>
                <w:szCs w:val="22"/>
              </w:rPr>
              <w:t xml:space="preserve">jedoch als </w:t>
            </w:r>
            <w:r w:rsidR="000004B0">
              <w:rPr>
                <w:i/>
                <w:sz w:val="22"/>
                <w:szCs w:val="22"/>
              </w:rPr>
              <w:t>Republik</w:t>
            </w:r>
            <w:r>
              <w:rPr>
                <w:i/>
                <w:sz w:val="22"/>
                <w:szCs w:val="22"/>
              </w:rPr>
              <w:t xml:space="preserve"> an </w:t>
            </w:r>
            <w:r w:rsidRPr="00601DAC">
              <w:rPr>
                <w:i/>
                <w:sz w:val="22"/>
                <w:szCs w:val="22"/>
              </w:rPr>
              <w:sym w:font="Wingdings" w:char="F0E0"/>
            </w:r>
            <w:r>
              <w:rPr>
                <w:i/>
                <w:sz w:val="22"/>
                <w:szCs w:val="22"/>
              </w:rPr>
              <w:t xml:space="preserve"> ungünstige D</w:t>
            </w:r>
            <w:r w:rsidRPr="00601DAC">
              <w:rPr>
                <w:i/>
                <w:sz w:val="22"/>
                <w:szCs w:val="22"/>
              </w:rPr>
              <w:t>arstellung</w:t>
            </w:r>
            <w:r>
              <w:rPr>
                <w:i/>
                <w:sz w:val="22"/>
                <w:szCs w:val="22"/>
              </w:rPr>
              <w:t>, es sollte die offizielle Lesart der Bundesregierung verwendet werden, Bitte</w:t>
            </w:r>
            <w:r w:rsidR="000C0345">
              <w:rPr>
                <w:i/>
                <w:sz w:val="22"/>
                <w:szCs w:val="22"/>
              </w:rPr>
              <w:t xml:space="preserve"> an</w:t>
            </w:r>
            <w:r>
              <w:rPr>
                <w:i/>
                <w:sz w:val="22"/>
                <w:szCs w:val="22"/>
              </w:rPr>
              <w:t xml:space="preserve"> </w:t>
            </w:r>
            <w:r w:rsidR="000C0345" w:rsidRPr="00601DAC">
              <w:rPr>
                <w:i/>
                <w:sz w:val="22"/>
                <w:szCs w:val="22"/>
              </w:rPr>
              <w:t xml:space="preserve">ZIG </w:t>
            </w:r>
            <w:r w:rsidR="000C0345">
              <w:rPr>
                <w:i/>
                <w:sz w:val="22"/>
                <w:szCs w:val="22"/>
              </w:rPr>
              <w:t xml:space="preserve">um Diskussion </w:t>
            </w:r>
            <w:r>
              <w:rPr>
                <w:i/>
                <w:sz w:val="22"/>
                <w:szCs w:val="22"/>
              </w:rPr>
              <w:t xml:space="preserve">zu Anpassung </w:t>
            </w:r>
          </w:p>
          <w:p w14:paraId="510A07CA" w14:textId="5E5B5063" w:rsidR="00272103" w:rsidRPr="000004B0" w:rsidRDefault="00601DAC" w:rsidP="00453B95">
            <w:pPr>
              <w:pStyle w:val="Listenabsatz"/>
              <w:numPr>
                <w:ilvl w:val="0"/>
                <w:numId w:val="44"/>
              </w:numPr>
              <w:rPr>
                <w:i/>
                <w:sz w:val="22"/>
                <w:szCs w:val="22"/>
              </w:rPr>
            </w:pPr>
            <w:r>
              <w:rPr>
                <w:i/>
                <w:sz w:val="22"/>
                <w:szCs w:val="22"/>
              </w:rPr>
              <w:t>aktuelle Situation in S</w:t>
            </w:r>
            <w:r w:rsidR="00EF6DDE" w:rsidRPr="00601DAC">
              <w:rPr>
                <w:i/>
                <w:sz w:val="22"/>
                <w:szCs w:val="22"/>
              </w:rPr>
              <w:t>chweden soll in einer der nä</w:t>
            </w:r>
            <w:r>
              <w:rPr>
                <w:i/>
                <w:sz w:val="22"/>
                <w:szCs w:val="22"/>
              </w:rPr>
              <w:t xml:space="preserve">chsten Sitzungen beleuchtet werden, da Sonderstellung in </w:t>
            </w:r>
            <w:proofErr w:type="spellStart"/>
            <w:r>
              <w:rPr>
                <w:i/>
                <w:sz w:val="22"/>
                <w:szCs w:val="22"/>
              </w:rPr>
              <w:t>europ</w:t>
            </w:r>
            <w:proofErr w:type="spellEnd"/>
            <w:r>
              <w:rPr>
                <w:i/>
                <w:sz w:val="22"/>
                <w:szCs w:val="22"/>
              </w:rPr>
              <w:t>.</w:t>
            </w:r>
            <w:r w:rsidR="000004B0">
              <w:rPr>
                <w:i/>
                <w:sz w:val="22"/>
                <w:szCs w:val="22"/>
              </w:rPr>
              <w:t xml:space="preserve"> </w:t>
            </w:r>
            <w:r w:rsidR="00EF6DDE" w:rsidRPr="00601DAC">
              <w:rPr>
                <w:i/>
                <w:sz w:val="22"/>
                <w:szCs w:val="22"/>
              </w:rPr>
              <w:t xml:space="preserve">Raum </w:t>
            </w:r>
          </w:p>
          <w:p w14:paraId="71634266" w14:textId="7C5DA7A6" w:rsidR="00AC2B16" w:rsidRPr="005B6984" w:rsidRDefault="005B6984" w:rsidP="005B6984">
            <w:pPr>
              <w:spacing w:before="120" w:line="276" w:lineRule="auto"/>
              <w:rPr>
                <w:b/>
                <w:sz w:val="22"/>
                <w:szCs w:val="22"/>
              </w:rPr>
            </w:pPr>
            <w:r>
              <w:rPr>
                <w:b/>
                <w:sz w:val="22"/>
                <w:szCs w:val="22"/>
              </w:rPr>
              <w:t xml:space="preserve">National </w:t>
            </w:r>
          </w:p>
          <w:p w14:paraId="63E9FB32" w14:textId="1B592B9B" w:rsidR="001B0418" w:rsidRPr="00A33D8E" w:rsidRDefault="001B0418" w:rsidP="00A33D8E">
            <w:pPr>
              <w:rPr>
                <w:sz w:val="22"/>
                <w:szCs w:val="22"/>
              </w:rPr>
            </w:pPr>
            <w:r w:rsidRPr="00A33D8E">
              <w:rPr>
                <w:sz w:val="22"/>
                <w:szCs w:val="22"/>
              </w:rPr>
              <w:t>Fallzahlen, Todesfälle, Trend (</w:t>
            </w:r>
            <w:r w:rsidRPr="0089326D">
              <w:rPr>
                <w:sz w:val="22"/>
                <w:szCs w:val="22"/>
              </w:rPr>
              <w:t xml:space="preserve">Folien </w:t>
            </w:r>
            <w:hyperlink r:id="rId10" w:history="1">
              <w:r w:rsidRPr="000004B0">
                <w:rPr>
                  <w:rStyle w:val="Hyperlink"/>
                  <w:sz w:val="22"/>
                  <w:szCs w:val="22"/>
                </w:rPr>
                <w:t>hier</w:t>
              </w:r>
            </w:hyperlink>
            <w:r w:rsidRPr="0089326D">
              <w:rPr>
                <w:sz w:val="22"/>
                <w:szCs w:val="22"/>
              </w:rPr>
              <w:t>)</w:t>
            </w:r>
            <w:r w:rsidRPr="00A33D8E">
              <w:rPr>
                <w:sz w:val="22"/>
                <w:szCs w:val="22"/>
              </w:rPr>
              <w:t xml:space="preserve"> </w:t>
            </w:r>
          </w:p>
          <w:p w14:paraId="0DA3414D" w14:textId="403DA6C1" w:rsidR="000004B0" w:rsidRDefault="000004B0" w:rsidP="00453B95">
            <w:pPr>
              <w:pStyle w:val="Listenabsatz"/>
              <w:numPr>
                <w:ilvl w:val="0"/>
                <w:numId w:val="42"/>
              </w:numPr>
              <w:rPr>
                <w:sz w:val="22"/>
                <w:szCs w:val="22"/>
              </w:rPr>
            </w:pPr>
            <w:r>
              <w:rPr>
                <w:sz w:val="22"/>
                <w:szCs w:val="22"/>
              </w:rPr>
              <w:t>A</w:t>
            </w:r>
            <w:r w:rsidR="00EF6DDE">
              <w:rPr>
                <w:sz w:val="22"/>
                <w:szCs w:val="22"/>
              </w:rPr>
              <w:t xml:space="preserve">nstieg </w:t>
            </w:r>
            <w:r>
              <w:rPr>
                <w:sz w:val="22"/>
                <w:szCs w:val="22"/>
              </w:rPr>
              <w:t xml:space="preserve">im Vergleich zum Vortrag um </w:t>
            </w:r>
            <w:r w:rsidR="00EF6DDE">
              <w:rPr>
                <w:sz w:val="22"/>
                <w:szCs w:val="22"/>
              </w:rPr>
              <w:t>1</w:t>
            </w:r>
            <w:r>
              <w:rPr>
                <w:sz w:val="22"/>
                <w:szCs w:val="22"/>
              </w:rPr>
              <w:t>.576 bestätigte Fälle und 3 Verstorbene</w:t>
            </w:r>
          </w:p>
          <w:p w14:paraId="7AC7E6DA" w14:textId="47E47906" w:rsidR="000004B0" w:rsidRDefault="00EF6DDE" w:rsidP="00453B95">
            <w:pPr>
              <w:pStyle w:val="Listenabsatz"/>
              <w:numPr>
                <w:ilvl w:val="0"/>
                <w:numId w:val="42"/>
              </w:numPr>
              <w:rPr>
                <w:sz w:val="22"/>
                <w:szCs w:val="22"/>
              </w:rPr>
            </w:pPr>
            <w:r>
              <w:rPr>
                <w:sz w:val="22"/>
                <w:szCs w:val="22"/>
              </w:rPr>
              <w:t>7</w:t>
            </w:r>
            <w:r w:rsidR="00E95ED8">
              <w:rPr>
                <w:sz w:val="22"/>
                <w:szCs w:val="22"/>
              </w:rPr>
              <w:t>-Tage-</w:t>
            </w:r>
            <w:r w:rsidR="000004B0">
              <w:rPr>
                <w:sz w:val="22"/>
                <w:szCs w:val="22"/>
              </w:rPr>
              <w:t xml:space="preserve">Inzidenz von 10,2 </w:t>
            </w:r>
          </w:p>
          <w:p w14:paraId="617D1AEC" w14:textId="6BF196B9" w:rsidR="000004B0" w:rsidRDefault="000C0345" w:rsidP="00453B95">
            <w:pPr>
              <w:pStyle w:val="Listenabsatz"/>
              <w:numPr>
                <w:ilvl w:val="0"/>
                <w:numId w:val="42"/>
              </w:numPr>
              <w:rPr>
                <w:sz w:val="22"/>
                <w:szCs w:val="22"/>
              </w:rPr>
            </w:pPr>
            <w:r>
              <w:rPr>
                <w:sz w:val="22"/>
                <w:szCs w:val="22"/>
              </w:rPr>
              <w:t>Aktuell</w:t>
            </w:r>
            <w:r w:rsidR="000004B0">
              <w:rPr>
                <w:sz w:val="22"/>
                <w:szCs w:val="22"/>
              </w:rPr>
              <w:t xml:space="preserve"> ITS: 223; beat</w:t>
            </w:r>
            <w:r>
              <w:rPr>
                <w:sz w:val="22"/>
                <w:szCs w:val="22"/>
              </w:rPr>
              <w:t>mete Patienten: 133;</w:t>
            </w:r>
          </w:p>
          <w:p w14:paraId="3D8EDB47" w14:textId="205BB6EC" w:rsidR="00EF6DDE" w:rsidRDefault="00EF6DDE" w:rsidP="00453B95">
            <w:pPr>
              <w:pStyle w:val="Listenabsatz"/>
              <w:numPr>
                <w:ilvl w:val="0"/>
                <w:numId w:val="42"/>
              </w:numPr>
              <w:rPr>
                <w:sz w:val="22"/>
                <w:szCs w:val="22"/>
              </w:rPr>
            </w:pPr>
            <w:r>
              <w:rPr>
                <w:sz w:val="22"/>
                <w:szCs w:val="22"/>
              </w:rPr>
              <w:t>R</w:t>
            </w:r>
            <w:r w:rsidR="000004B0">
              <w:rPr>
                <w:sz w:val="22"/>
                <w:szCs w:val="22"/>
              </w:rPr>
              <w:t xml:space="preserve"> und 7-Tage-R weiterhin unter 1</w:t>
            </w:r>
          </w:p>
          <w:p w14:paraId="0EAEF1EF" w14:textId="77777777" w:rsidR="00807C3B" w:rsidRDefault="00807C3B" w:rsidP="00453B95">
            <w:pPr>
              <w:pStyle w:val="Listenabsatz"/>
              <w:numPr>
                <w:ilvl w:val="0"/>
                <w:numId w:val="42"/>
              </w:numPr>
              <w:rPr>
                <w:sz w:val="22"/>
                <w:szCs w:val="22"/>
              </w:rPr>
            </w:pPr>
            <w:r w:rsidRPr="00807C3B">
              <w:rPr>
                <w:sz w:val="22"/>
                <w:szCs w:val="22"/>
              </w:rPr>
              <w:t xml:space="preserve">7-Tages-Inzidenz nach Meldedatum Bundesländer </w:t>
            </w:r>
            <w:r w:rsidR="00EF6DDE">
              <w:rPr>
                <w:sz w:val="22"/>
                <w:szCs w:val="22"/>
              </w:rPr>
              <w:t>steigt weiterhin an</w:t>
            </w:r>
            <w:r>
              <w:rPr>
                <w:sz w:val="22"/>
                <w:szCs w:val="22"/>
              </w:rPr>
              <w:t xml:space="preserve">, </w:t>
            </w:r>
          </w:p>
          <w:p w14:paraId="67489CFC" w14:textId="65D8ABC1" w:rsidR="000D5C18" w:rsidRDefault="00807C3B" w:rsidP="00807C3B">
            <w:pPr>
              <w:pStyle w:val="Listenabsatz"/>
              <w:numPr>
                <w:ilvl w:val="1"/>
                <w:numId w:val="40"/>
              </w:numPr>
              <w:rPr>
                <w:sz w:val="22"/>
                <w:szCs w:val="22"/>
              </w:rPr>
            </w:pPr>
            <w:r w:rsidRPr="00AB6385">
              <w:rPr>
                <w:sz w:val="22"/>
                <w:szCs w:val="22"/>
              </w:rPr>
              <w:t>v.a. H</w:t>
            </w:r>
            <w:r w:rsidR="00EF6DDE" w:rsidRPr="00AB6385">
              <w:rPr>
                <w:sz w:val="22"/>
                <w:szCs w:val="22"/>
              </w:rPr>
              <w:t>essen</w:t>
            </w:r>
            <w:r w:rsidRPr="00AB6385">
              <w:rPr>
                <w:sz w:val="22"/>
                <w:szCs w:val="22"/>
              </w:rPr>
              <w:t xml:space="preserve"> betroffen</w:t>
            </w:r>
            <w:r w:rsidR="000C0345">
              <w:rPr>
                <w:sz w:val="22"/>
                <w:szCs w:val="22"/>
              </w:rPr>
              <w:t xml:space="preserve">: </w:t>
            </w:r>
            <w:r w:rsidRPr="00AB6385">
              <w:rPr>
                <w:sz w:val="22"/>
                <w:szCs w:val="22"/>
              </w:rPr>
              <w:t xml:space="preserve">laut </w:t>
            </w:r>
            <w:proofErr w:type="spellStart"/>
            <w:r w:rsidRPr="00AB6385">
              <w:rPr>
                <w:sz w:val="22"/>
                <w:szCs w:val="22"/>
              </w:rPr>
              <w:t>E</w:t>
            </w:r>
            <w:r w:rsidR="00EF6DDE" w:rsidRPr="00AB6385">
              <w:rPr>
                <w:sz w:val="22"/>
                <w:szCs w:val="22"/>
              </w:rPr>
              <w:t>pilag</w:t>
            </w:r>
            <w:proofErr w:type="spellEnd"/>
            <w:r w:rsidRPr="00AB6385">
              <w:rPr>
                <w:sz w:val="22"/>
                <w:szCs w:val="22"/>
              </w:rPr>
              <w:t xml:space="preserve"> bzw. zust. Landes</w:t>
            </w:r>
            <w:r w:rsidR="000C0345">
              <w:rPr>
                <w:sz w:val="22"/>
                <w:szCs w:val="22"/>
              </w:rPr>
              <w:t>-</w:t>
            </w:r>
            <w:r w:rsidRPr="00AB6385">
              <w:rPr>
                <w:sz w:val="22"/>
                <w:szCs w:val="22"/>
              </w:rPr>
              <w:t xml:space="preserve">behörde v.a. aufgrund des Anstiegs der Testung Einreisender, zusätzliche Ausbrüche bspw. bei Hochzeiten wirken sich </w:t>
            </w:r>
            <w:r w:rsidR="000C0345">
              <w:rPr>
                <w:sz w:val="22"/>
                <w:szCs w:val="22"/>
              </w:rPr>
              <w:t>weniger stark auf Gesamtzahl aus</w:t>
            </w:r>
          </w:p>
          <w:p w14:paraId="2F6A33B2" w14:textId="3B7F4911" w:rsidR="00807C3B" w:rsidRPr="000C0345" w:rsidRDefault="000C0345" w:rsidP="000C0345">
            <w:pPr>
              <w:ind w:left="720"/>
              <w:rPr>
                <w:i/>
                <w:sz w:val="22"/>
                <w:szCs w:val="22"/>
              </w:rPr>
            </w:pPr>
            <w:proofErr w:type="spellStart"/>
            <w:r w:rsidRPr="000C0345">
              <w:rPr>
                <w:i/>
                <w:sz w:val="22"/>
                <w:szCs w:val="22"/>
              </w:rPr>
              <w:t>To</w:t>
            </w:r>
            <w:proofErr w:type="spellEnd"/>
            <w:r w:rsidRPr="000C0345">
              <w:rPr>
                <w:i/>
                <w:sz w:val="22"/>
                <w:szCs w:val="22"/>
              </w:rPr>
              <w:t xml:space="preserve"> do: </w:t>
            </w:r>
            <w:r w:rsidR="00AB6385" w:rsidRPr="000C0345">
              <w:rPr>
                <w:i/>
                <w:sz w:val="22"/>
                <w:szCs w:val="22"/>
              </w:rPr>
              <w:t xml:space="preserve">v.a. Einreisende und familiäres Umfeld betroffen, </w:t>
            </w:r>
            <w:proofErr w:type="spellStart"/>
            <w:r w:rsidR="00AB6385" w:rsidRPr="000C0345">
              <w:rPr>
                <w:i/>
                <w:sz w:val="22"/>
                <w:szCs w:val="22"/>
              </w:rPr>
              <w:t>Formu</w:t>
            </w:r>
            <w:r>
              <w:rPr>
                <w:i/>
                <w:sz w:val="22"/>
                <w:szCs w:val="22"/>
              </w:rPr>
              <w:t>-</w:t>
            </w:r>
            <w:r w:rsidR="00AB6385" w:rsidRPr="000C0345">
              <w:rPr>
                <w:i/>
                <w:sz w:val="22"/>
                <w:szCs w:val="22"/>
              </w:rPr>
              <w:t>lierung</w:t>
            </w:r>
            <w:proofErr w:type="spellEnd"/>
            <w:r w:rsidR="00AB6385" w:rsidRPr="000C0345">
              <w:rPr>
                <w:i/>
                <w:sz w:val="22"/>
                <w:szCs w:val="22"/>
              </w:rPr>
              <w:t xml:space="preserve"> nicht ganz eindeutig, </w:t>
            </w:r>
            <w:r>
              <w:rPr>
                <w:i/>
                <w:sz w:val="22"/>
                <w:szCs w:val="22"/>
              </w:rPr>
              <w:t>ggf. Rückfrage und Anpassung</w:t>
            </w:r>
            <w:r w:rsidR="00AB6385" w:rsidRPr="000C0345">
              <w:rPr>
                <w:i/>
                <w:sz w:val="22"/>
                <w:szCs w:val="22"/>
              </w:rPr>
              <w:t xml:space="preserve"> </w:t>
            </w:r>
          </w:p>
          <w:p w14:paraId="28F6BD94" w14:textId="1D22F1D6" w:rsidR="00807C3B" w:rsidRDefault="00EF6DDE" w:rsidP="00807C3B">
            <w:pPr>
              <w:pStyle w:val="Listenabsatz"/>
              <w:numPr>
                <w:ilvl w:val="1"/>
                <w:numId w:val="40"/>
              </w:numPr>
              <w:rPr>
                <w:sz w:val="22"/>
                <w:szCs w:val="22"/>
              </w:rPr>
            </w:pPr>
            <w:r>
              <w:rPr>
                <w:sz w:val="22"/>
                <w:szCs w:val="22"/>
              </w:rPr>
              <w:t>Bayern</w:t>
            </w:r>
            <w:r w:rsidR="000C0345">
              <w:rPr>
                <w:sz w:val="22"/>
                <w:szCs w:val="22"/>
              </w:rPr>
              <w:t>:</w:t>
            </w:r>
            <w:r>
              <w:rPr>
                <w:sz w:val="22"/>
                <w:szCs w:val="22"/>
              </w:rPr>
              <w:t xml:space="preserve"> </w:t>
            </w:r>
            <w:r w:rsidR="00807C3B">
              <w:rPr>
                <w:sz w:val="22"/>
                <w:szCs w:val="22"/>
              </w:rPr>
              <w:t xml:space="preserve">derzeit etwas </w:t>
            </w:r>
            <w:r>
              <w:rPr>
                <w:sz w:val="22"/>
                <w:szCs w:val="22"/>
              </w:rPr>
              <w:t>abgeflacht</w:t>
            </w:r>
          </w:p>
          <w:p w14:paraId="1F8184A9" w14:textId="60A45E5B" w:rsidR="00807C3B" w:rsidRDefault="00807C3B" w:rsidP="00807C3B">
            <w:pPr>
              <w:pStyle w:val="Listenabsatz"/>
              <w:numPr>
                <w:ilvl w:val="1"/>
                <w:numId w:val="40"/>
              </w:numPr>
              <w:rPr>
                <w:sz w:val="22"/>
                <w:szCs w:val="22"/>
              </w:rPr>
            </w:pPr>
            <w:proofErr w:type="spellStart"/>
            <w:r>
              <w:rPr>
                <w:sz w:val="22"/>
                <w:szCs w:val="22"/>
              </w:rPr>
              <w:t>BaWü</w:t>
            </w:r>
            <w:proofErr w:type="spellEnd"/>
            <w:r w:rsidR="000C0345">
              <w:rPr>
                <w:sz w:val="22"/>
                <w:szCs w:val="22"/>
              </w:rPr>
              <w:t>:</w:t>
            </w:r>
            <w:r>
              <w:rPr>
                <w:sz w:val="22"/>
                <w:szCs w:val="22"/>
              </w:rPr>
              <w:t xml:space="preserve"> erneuter Anstieg</w:t>
            </w:r>
          </w:p>
          <w:p w14:paraId="1BCF4901" w14:textId="240B6E92" w:rsidR="00EF6DDE" w:rsidRDefault="00807C3B" w:rsidP="00807C3B">
            <w:pPr>
              <w:pStyle w:val="Listenabsatz"/>
              <w:numPr>
                <w:ilvl w:val="1"/>
                <w:numId w:val="40"/>
              </w:numPr>
              <w:rPr>
                <w:sz w:val="22"/>
                <w:szCs w:val="22"/>
              </w:rPr>
            </w:pPr>
            <w:r w:rsidRPr="00807C3B">
              <w:rPr>
                <w:sz w:val="22"/>
                <w:szCs w:val="22"/>
              </w:rPr>
              <w:sym w:font="Wingdings" w:char="F0E0"/>
            </w:r>
            <w:r>
              <w:rPr>
                <w:sz w:val="22"/>
                <w:szCs w:val="22"/>
              </w:rPr>
              <w:t xml:space="preserve"> aufgrund der </w:t>
            </w:r>
            <w:r w:rsidRPr="000C0345">
              <w:rPr>
                <w:sz w:val="22"/>
                <w:szCs w:val="22"/>
                <w:highlight w:val="yellow"/>
              </w:rPr>
              <w:t>Wellen</w:t>
            </w:r>
            <w:commentRangeStart w:id="0"/>
            <w:commentRangeStart w:id="1"/>
            <w:r w:rsidRPr="000C0345">
              <w:rPr>
                <w:sz w:val="22"/>
                <w:szCs w:val="22"/>
                <w:highlight w:val="yellow"/>
              </w:rPr>
              <w:t>form</w:t>
            </w:r>
            <w:commentRangeEnd w:id="0"/>
            <w:r w:rsidR="008546F0">
              <w:rPr>
                <w:rStyle w:val="Kommentarzeichen"/>
                <w:rFonts w:ascii="Scala Sans OT" w:hAnsi="Scala Sans OT"/>
                <w:lang w:eastAsia="de-DE"/>
              </w:rPr>
              <w:commentReference w:id="0"/>
            </w:r>
            <w:commentRangeEnd w:id="1"/>
            <w:r w:rsidR="00EE273F">
              <w:rPr>
                <w:rStyle w:val="Kommentarzeichen"/>
                <w:rFonts w:ascii="Scala Sans OT" w:hAnsi="Scala Sans OT"/>
                <w:lang w:eastAsia="de-DE"/>
              </w:rPr>
              <w:commentReference w:id="1"/>
            </w:r>
            <w:r>
              <w:rPr>
                <w:sz w:val="22"/>
                <w:szCs w:val="22"/>
              </w:rPr>
              <w:t xml:space="preserve"> </w:t>
            </w:r>
            <w:r w:rsidR="00EF6DDE">
              <w:rPr>
                <w:sz w:val="22"/>
                <w:szCs w:val="22"/>
              </w:rPr>
              <w:t xml:space="preserve">schwer zu interpretieren, weiter </w:t>
            </w:r>
            <w:r>
              <w:rPr>
                <w:sz w:val="22"/>
                <w:szCs w:val="22"/>
              </w:rPr>
              <w:t>beobachten,</w:t>
            </w:r>
            <w:r w:rsidR="00EF6DDE">
              <w:rPr>
                <w:sz w:val="22"/>
                <w:szCs w:val="22"/>
              </w:rPr>
              <w:t xml:space="preserve"> </w:t>
            </w:r>
            <w:r>
              <w:rPr>
                <w:sz w:val="22"/>
                <w:szCs w:val="22"/>
              </w:rPr>
              <w:t>k</w:t>
            </w:r>
            <w:r w:rsidR="00EF6DDE">
              <w:rPr>
                <w:sz w:val="22"/>
                <w:szCs w:val="22"/>
              </w:rPr>
              <w:t xml:space="preserve">eine </w:t>
            </w:r>
            <w:r>
              <w:rPr>
                <w:sz w:val="22"/>
                <w:szCs w:val="22"/>
              </w:rPr>
              <w:t>Entwarnung, T</w:t>
            </w:r>
            <w:r w:rsidR="00EF6DDE">
              <w:rPr>
                <w:sz w:val="22"/>
                <w:szCs w:val="22"/>
              </w:rPr>
              <w:t xml:space="preserve">rend </w:t>
            </w:r>
            <w:r>
              <w:rPr>
                <w:sz w:val="22"/>
                <w:szCs w:val="22"/>
              </w:rPr>
              <w:t>ansteigender F</w:t>
            </w:r>
            <w:r w:rsidR="00EF6DDE">
              <w:rPr>
                <w:sz w:val="22"/>
                <w:szCs w:val="22"/>
              </w:rPr>
              <w:t>allzahlen</w:t>
            </w:r>
            <w:r>
              <w:rPr>
                <w:sz w:val="22"/>
                <w:szCs w:val="22"/>
              </w:rPr>
              <w:t xml:space="preserve">, siehe auch </w:t>
            </w:r>
            <w:r w:rsidRPr="00807C3B">
              <w:rPr>
                <w:sz w:val="22"/>
                <w:szCs w:val="22"/>
              </w:rPr>
              <w:t>Vergleich Meldewochen 33 und 34</w:t>
            </w:r>
            <w:r>
              <w:rPr>
                <w:sz w:val="22"/>
                <w:szCs w:val="22"/>
              </w:rPr>
              <w:t xml:space="preserve"> (s.u.)</w:t>
            </w:r>
          </w:p>
          <w:p w14:paraId="21AAD1A7" w14:textId="78061C4F" w:rsidR="00EF6DDE" w:rsidRDefault="00807C3B" w:rsidP="00453B95">
            <w:pPr>
              <w:pStyle w:val="Listenabsatz"/>
              <w:numPr>
                <w:ilvl w:val="0"/>
                <w:numId w:val="41"/>
              </w:numPr>
              <w:rPr>
                <w:sz w:val="22"/>
                <w:szCs w:val="22"/>
              </w:rPr>
            </w:pPr>
            <w:r w:rsidRPr="00807C3B">
              <w:rPr>
                <w:sz w:val="22"/>
                <w:szCs w:val="22"/>
              </w:rPr>
              <w:t xml:space="preserve">Geografische Verteilung in Deutschland: 7-Tage-Inzidenz </w:t>
            </w:r>
            <w:r>
              <w:rPr>
                <w:sz w:val="22"/>
                <w:szCs w:val="22"/>
              </w:rPr>
              <w:t xml:space="preserve">(Landkreise): </w:t>
            </w:r>
            <w:r w:rsidR="00EF6DDE">
              <w:rPr>
                <w:sz w:val="22"/>
                <w:szCs w:val="22"/>
              </w:rPr>
              <w:t xml:space="preserve">19 </w:t>
            </w:r>
            <w:r>
              <w:rPr>
                <w:sz w:val="22"/>
                <w:szCs w:val="22"/>
              </w:rPr>
              <w:t xml:space="preserve">keine Fälle in letzten 7 Tagen übermittelt, </w:t>
            </w:r>
            <w:r w:rsidR="00EF6DDE">
              <w:rPr>
                <w:sz w:val="22"/>
                <w:szCs w:val="22"/>
              </w:rPr>
              <w:t xml:space="preserve">17 über 25, </w:t>
            </w:r>
            <w:r>
              <w:rPr>
                <w:sz w:val="22"/>
                <w:szCs w:val="22"/>
              </w:rPr>
              <w:t>einer (O</w:t>
            </w:r>
            <w:r w:rsidR="00EF6DDE">
              <w:rPr>
                <w:sz w:val="22"/>
                <w:szCs w:val="22"/>
              </w:rPr>
              <w:t>ffenbach</w:t>
            </w:r>
            <w:r>
              <w:rPr>
                <w:sz w:val="22"/>
                <w:szCs w:val="22"/>
              </w:rPr>
              <w:t>)</w:t>
            </w:r>
            <w:r w:rsidR="00EF6DDE">
              <w:rPr>
                <w:sz w:val="22"/>
                <w:szCs w:val="22"/>
              </w:rPr>
              <w:t xml:space="preserve"> über 50</w:t>
            </w:r>
          </w:p>
          <w:p w14:paraId="48FD4317" w14:textId="23741EAC" w:rsidR="00AB6385" w:rsidRPr="00AB6385" w:rsidRDefault="00807C3B" w:rsidP="00453B95">
            <w:pPr>
              <w:pStyle w:val="Listenabsatz"/>
              <w:numPr>
                <w:ilvl w:val="0"/>
                <w:numId w:val="41"/>
              </w:numPr>
              <w:rPr>
                <w:sz w:val="22"/>
                <w:szCs w:val="22"/>
              </w:rPr>
            </w:pPr>
            <w:r w:rsidRPr="00AB6385">
              <w:rPr>
                <w:sz w:val="22"/>
                <w:szCs w:val="22"/>
              </w:rPr>
              <w:t>Vergleich Meldewochen 33 und 34: Fallzahl und Inzidenz nach Bundesland: starker Anstieg der Gesamtinzidenz von 9,5 (KW 33) auf 11,1 (KW 34),</w:t>
            </w:r>
            <w:r w:rsidR="00E95ED8">
              <w:rPr>
                <w:sz w:val="22"/>
                <w:szCs w:val="22"/>
              </w:rPr>
              <w:t xml:space="preserve"> darunter:</w:t>
            </w:r>
            <w:r w:rsidRPr="00AB6385">
              <w:rPr>
                <w:sz w:val="22"/>
                <w:szCs w:val="22"/>
              </w:rPr>
              <w:t xml:space="preserve"> </w:t>
            </w:r>
            <w:r w:rsidR="00A66628" w:rsidRPr="00AB6385">
              <w:rPr>
                <w:sz w:val="22"/>
                <w:szCs w:val="22"/>
              </w:rPr>
              <w:t>starker Anstieg in BW (+105%), Bayern (+59 %) und Hesse</w:t>
            </w:r>
            <w:r w:rsidR="00E95ED8">
              <w:rPr>
                <w:sz w:val="22"/>
                <w:szCs w:val="22"/>
              </w:rPr>
              <w:t xml:space="preserve">n (+ 43 %) bzw. Bremen (+46 %); demgegenüber starke Abnahme </w:t>
            </w:r>
            <w:r w:rsidR="00A66628" w:rsidRPr="00AB6385">
              <w:rPr>
                <w:sz w:val="22"/>
                <w:szCs w:val="22"/>
              </w:rPr>
              <w:t>in SH (-44 %), Thüringen (-25 %), NRW (-22 %)</w:t>
            </w:r>
            <w:r w:rsidR="00AB6385">
              <w:t xml:space="preserve"> </w:t>
            </w:r>
          </w:p>
          <w:p w14:paraId="16C9A393" w14:textId="3CB287D0" w:rsidR="00AB6385" w:rsidRPr="008546F0" w:rsidRDefault="008546F0" w:rsidP="000D5C18">
            <w:pPr>
              <w:rPr>
                <w:i/>
                <w:sz w:val="22"/>
                <w:szCs w:val="22"/>
              </w:rPr>
            </w:pPr>
            <w:proofErr w:type="spellStart"/>
            <w:r w:rsidRPr="008546F0">
              <w:rPr>
                <w:i/>
                <w:sz w:val="22"/>
                <w:szCs w:val="22"/>
              </w:rPr>
              <w:t>To</w:t>
            </w:r>
            <w:proofErr w:type="spellEnd"/>
            <w:r w:rsidRPr="008546F0">
              <w:rPr>
                <w:i/>
                <w:sz w:val="22"/>
                <w:szCs w:val="22"/>
              </w:rPr>
              <w:t xml:space="preserve"> do:</w:t>
            </w:r>
            <w:r w:rsidR="00AB6385" w:rsidRPr="008546F0">
              <w:rPr>
                <w:i/>
                <w:sz w:val="22"/>
                <w:szCs w:val="22"/>
              </w:rPr>
              <w:t xml:space="preserve"> bei den Anstiegen sollte verfolgt werden, ob es sich um linearen oder exponentiellen Anstieg handelt </w:t>
            </w:r>
          </w:p>
          <w:p w14:paraId="59546C3F" w14:textId="219E7151" w:rsidR="00AB6385" w:rsidRPr="000D5C18" w:rsidRDefault="00AB6385" w:rsidP="000D5C18">
            <w:pPr>
              <w:rPr>
                <w:i/>
                <w:sz w:val="22"/>
                <w:szCs w:val="22"/>
              </w:rPr>
            </w:pPr>
            <w:proofErr w:type="spellStart"/>
            <w:r w:rsidRPr="000D5C18">
              <w:rPr>
                <w:i/>
                <w:sz w:val="22"/>
                <w:szCs w:val="22"/>
              </w:rPr>
              <w:t>To</w:t>
            </w:r>
            <w:proofErr w:type="spellEnd"/>
            <w:r w:rsidRPr="000D5C18">
              <w:rPr>
                <w:i/>
                <w:sz w:val="22"/>
                <w:szCs w:val="22"/>
              </w:rPr>
              <w:t xml:space="preserve"> do: Meldedatenauswertung: Anfrage an Matthias an der Heiden, ob </w:t>
            </w:r>
            <w:r w:rsidRPr="000D5C18">
              <w:rPr>
                <w:i/>
                <w:sz w:val="22"/>
                <w:szCs w:val="22"/>
              </w:rPr>
              <w:lastRenderedPageBreak/>
              <w:t>Sonderauswertung für F</w:t>
            </w:r>
            <w:r w:rsidR="00E95ED8">
              <w:rPr>
                <w:i/>
                <w:sz w:val="22"/>
                <w:szCs w:val="22"/>
              </w:rPr>
              <w:t>reitag oder Montag möglich sei</w:t>
            </w:r>
          </w:p>
          <w:p w14:paraId="47110DC5" w14:textId="22D79D81" w:rsidR="00A66628" w:rsidRPr="00A66628" w:rsidRDefault="00A66628" w:rsidP="00453B95">
            <w:pPr>
              <w:pStyle w:val="Listenabsatz"/>
              <w:numPr>
                <w:ilvl w:val="0"/>
                <w:numId w:val="41"/>
              </w:numPr>
              <w:rPr>
                <w:sz w:val="22"/>
                <w:szCs w:val="22"/>
              </w:rPr>
            </w:pPr>
            <w:r w:rsidRPr="00A66628">
              <w:rPr>
                <w:sz w:val="22"/>
                <w:szCs w:val="22"/>
              </w:rPr>
              <w:t>Wochenvergleich KW 10 - 34: COVID-19-Fälle nach Geschlecht,</w:t>
            </w:r>
            <w:r>
              <w:rPr>
                <w:sz w:val="22"/>
                <w:szCs w:val="22"/>
              </w:rPr>
              <w:t xml:space="preserve"> </w:t>
            </w:r>
            <w:r w:rsidRPr="00A66628">
              <w:rPr>
                <w:sz w:val="22"/>
                <w:szCs w:val="22"/>
              </w:rPr>
              <w:t xml:space="preserve">Alter, Hospitalisierung, Verstorbene </w:t>
            </w:r>
            <w:r>
              <w:rPr>
                <w:sz w:val="22"/>
                <w:szCs w:val="22"/>
              </w:rPr>
              <w:t>:</w:t>
            </w:r>
          </w:p>
          <w:p w14:paraId="4230EE00" w14:textId="333D45AD" w:rsidR="00A66628" w:rsidRDefault="00A66628" w:rsidP="00A66628">
            <w:pPr>
              <w:pStyle w:val="Listenabsatz"/>
              <w:numPr>
                <w:ilvl w:val="1"/>
                <w:numId w:val="40"/>
              </w:numPr>
              <w:rPr>
                <w:sz w:val="22"/>
                <w:szCs w:val="22"/>
              </w:rPr>
            </w:pPr>
            <w:r>
              <w:rPr>
                <w:sz w:val="22"/>
                <w:szCs w:val="22"/>
              </w:rPr>
              <w:t>KW 33/</w:t>
            </w:r>
            <w:r w:rsidR="00FA00CA">
              <w:rPr>
                <w:sz w:val="22"/>
                <w:szCs w:val="22"/>
              </w:rPr>
              <w:t xml:space="preserve"> 34: </w:t>
            </w:r>
            <w:r>
              <w:rPr>
                <w:sz w:val="22"/>
                <w:szCs w:val="22"/>
              </w:rPr>
              <w:t>Fälle mit dem geringsten Altersmittelwert (32 Jahre), Vergleich KW 15: 52 Jahre</w:t>
            </w:r>
          </w:p>
          <w:p w14:paraId="4F0FF176" w14:textId="77777777" w:rsidR="00A66628" w:rsidRDefault="00A66628" w:rsidP="00A66628">
            <w:pPr>
              <w:pStyle w:val="Listenabsatz"/>
              <w:numPr>
                <w:ilvl w:val="1"/>
                <w:numId w:val="40"/>
              </w:numPr>
              <w:rPr>
                <w:sz w:val="22"/>
                <w:szCs w:val="22"/>
              </w:rPr>
            </w:pPr>
            <w:r>
              <w:rPr>
                <w:sz w:val="22"/>
                <w:szCs w:val="22"/>
              </w:rPr>
              <w:t xml:space="preserve">KW 34: derzeit weiterhin </w:t>
            </w:r>
            <w:r w:rsidR="00FA00CA">
              <w:rPr>
                <w:sz w:val="22"/>
                <w:szCs w:val="22"/>
              </w:rPr>
              <w:t xml:space="preserve">mehr </w:t>
            </w:r>
            <w:r>
              <w:rPr>
                <w:sz w:val="22"/>
                <w:szCs w:val="22"/>
              </w:rPr>
              <w:t>Männer (55 %) als F</w:t>
            </w:r>
            <w:r w:rsidR="00FA00CA">
              <w:rPr>
                <w:sz w:val="22"/>
                <w:szCs w:val="22"/>
              </w:rPr>
              <w:t>rauen</w:t>
            </w:r>
            <w:r>
              <w:rPr>
                <w:sz w:val="22"/>
                <w:szCs w:val="22"/>
              </w:rPr>
              <w:t xml:space="preserve"> (45 %) betroffen</w:t>
            </w:r>
            <w:r w:rsidR="00FA00CA">
              <w:rPr>
                <w:sz w:val="22"/>
                <w:szCs w:val="22"/>
              </w:rPr>
              <w:t xml:space="preserve"> </w:t>
            </w:r>
          </w:p>
          <w:p w14:paraId="76E40A4A" w14:textId="43AA41E5" w:rsidR="00AB6385" w:rsidRDefault="00A66628" w:rsidP="00A66628">
            <w:pPr>
              <w:pStyle w:val="Listenabsatz"/>
              <w:numPr>
                <w:ilvl w:val="1"/>
                <w:numId w:val="40"/>
              </w:numPr>
              <w:rPr>
                <w:sz w:val="22"/>
                <w:szCs w:val="22"/>
              </w:rPr>
            </w:pPr>
            <w:r>
              <w:rPr>
                <w:sz w:val="22"/>
                <w:szCs w:val="22"/>
              </w:rPr>
              <w:t>Anteil Hospitalisierter / Verstorbener mit Vorsicht zu betrachten, da erst im Verlauf Erkr</w:t>
            </w:r>
            <w:r w:rsidR="00E95ED8">
              <w:rPr>
                <w:sz w:val="22"/>
                <w:szCs w:val="22"/>
              </w:rPr>
              <w:t>ankungsschwere evident; Anteil H</w:t>
            </w:r>
            <w:r>
              <w:rPr>
                <w:sz w:val="22"/>
                <w:szCs w:val="22"/>
              </w:rPr>
              <w:t>ospitalisiert</w:t>
            </w:r>
            <w:r w:rsidR="00E95ED8">
              <w:rPr>
                <w:sz w:val="22"/>
                <w:szCs w:val="22"/>
              </w:rPr>
              <w:t>er</w:t>
            </w:r>
            <w:r>
              <w:rPr>
                <w:sz w:val="22"/>
                <w:szCs w:val="22"/>
              </w:rPr>
              <w:t xml:space="preserve"> derzeit 5 %</w:t>
            </w:r>
            <w:r w:rsidR="00AB6385">
              <w:rPr>
                <w:sz w:val="22"/>
                <w:szCs w:val="22"/>
              </w:rPr>
              <w:t>; Anteil Verstorbener derzeit</w:t>
            </w:r>
            <w:r>
              <w:rPr>
                <w:sz w:val="22"/>
                <w:szCs w:val="22"/>
              </w:rPr>
              <w:t xml:space="preserve"> </w:t>
            </w:r>
            <w:r w:rsidR="00AB6385">
              <w:rPr>
                <w:sz w:val="22"/>
                <w:szCs w:val="22"/>
              </w:rPr>
              <w:t xml:space="preserve">0,1 %; </w:t>
            </w:r>
            <w:r>
              <w:rPr>
                <w:sz w:val="22"/>
                <w:szCs w:val="22"/>
              </w:rPr>
              <w:t>(Vergleich Höchstwert KW 15/16 mit 6,8 bis 7 % Verstorbener (und höchstem Altersmittelwert)</w:t>
            </w:r>
            <w:r w:rsidR="00AB6385">
              <w:rPr>
                <w:sz w:val="22"/>
                <w:szCs w:val="22"/>
              </w:rPr>
              <w:t xml:space="preserve">; </w:t>
            </w:r>
          </w:p>
          <w:p w14:paraId="68A6DC2F" w14:textId="61051378" w:rsidR="00A66628" w:rsidRDefault="00FA00CA" w:rsidP="00A66628">
            <w:pPr>
              <w:pStyle w:val="Listenabsatz"/>
              <w:numPr>
                <w:ilvl w:val="1"/>
                <w:numId w:val="40"/>
              </w:numPr>
              <w:rPr>
                <w:sz w:val="22"/>
                <w:szCs w:val="22"/>
              </w:rPr>
            </w:pPr>
            <w:r>
              <w:rPr>
                <w:sz w:val="22"/>
                <w:szCs w:val="22"/>
              </w:rPr>
              <w:t>Geschl</w:t>
            </w:r>
            <w:r w:rsidR="00AB6385">
              <w:rPr>
                <w:sz w:val="22"/>
                <w:szCs w:val="22"/>
              </w:rPr>
              <w:t>echt-</w:t>
            </w:r>
            <w:r>
              <w:rPr>
                <w:sz w:val="22"/>
                <w:szCs w:val="22"/>
              </w:rPr>
              <w:t xml:space="preserve"> und </w:t>
            </w:r>
            <w:r w:rsidR="00AB6385">
              <w:rPr>
                <w:sz w:val="22"/>
                <w:szCs w:val="22"/>
              </w:rPr>
              <w:t>Altersverteilung der Verstorbenen</w:t>
            </w:r>
            <w:r>
              <w:rPr>
                <w:sz w:val="22"/>
                <w:szCs w:val="22"/>
              </w:rPr>
              <w:t xml:space="preserve"> werden weiter analys</w:t>
            </w:r>
            <w:r w:rsidR="00AB6385">
              <w:rPr>
                <w:sz w:val="22"/>
                <w:szCs w:val="22"/>
              </w:rPr>
              <w:t>iert</w:t>
            </w:r>
          </w:p>
          <w:p w14:paraId="7A173C07" w14:textId="75374068" w:rsidR="00FA00CA" w:rsidRPr="000D5C18" w:rsidRDefault="00A66628" w:rsidP="000D5C18">
            <w:pPr>
              <w:ind w:left="1080"/>
              <w:rPr>
                <w:i/>
                <w:sz w:val="22"/>
                <w:szCs w:val="22"/>
              </w:rPr>
            </w:pPr>
            <w:proofErr w:type="spellStart"/>
            <w:r w:rsidRPr="000D5C18">
              <w:rPr>
                <w:i/>
                <w:sz w:val="22"/>
                <w:szCs w:val="22"/>
              </w:rPr>
              <w:t>To</w:t>
            </w:r>
            <w:proofErr w:type="spellEnd"/>
            <w:r w:rsidRPr="000D5C18">
              <w:rPr>
                <w:i/>
                <w:sz w:val="22"/>
                <w:szCs w:val="22"/>
              </w:rPr>
              <w:t xml:space="preserve"> do: Bitte um graphische Darstellung für kommende Sitzungen </w:t>
            </w:r>
          </w:p>
          <w:p w14:paraId="1E0D78E2" w14:textId="2AB68F01" w:rsidR="00575320" w:rsidRDefault="00AB6385" w:rsidP="00575320">
            <w:pPr>
              <w:pStyle w:val="Listenabsatz"/>
              <w:numPr>
                <w:ilvl w:val="0"/>
                <w:numId w:val="40"/>
              </w:numPr>
              <w:ind w:left="1440"/>
              <w:rPr>
                <w:sz w:val="22"/>
                <w:szCs w:val="22"/>
              </w:rPr>
            </w:pPr>
            <w:r>
              <w:rPr>
                <w:sz w:val="22"/>
                <w:szCs w:val="22"/>
              </w:rPr>
              <w:t xml:space="preserve">Anm.: Zählung </w:t>
            </w:r>
            <w:r w:rsidR="00E95ED8">
              <w:rPr>
                <w:sz w:val="22"/>
                <w:szCs w:val="22"/>
              </w:rPr>
              <w:t xml:space="preserve">von </w:t>
            </w:r>
            <w:r>
              <w:rPr>
                <w:sz w:val="22"/>
                <w:szCs w:val="22"/>
              </w:rPr>
              <w:t>an Covid</w:t>
            </w:r>
            <w:r w:rsidR="00E95ED8">
              <w:rPr>
                <w:sz w:val="22"/>
                <w:szCs w:val="22"/>
              </w:rPr>
              <w:t>-19 Verstorbenen</w:t>
            </w:r>
            <w:r w:rsidR="00575320">
              <w:rPr>
                <w:sz w:val="22"/>
                <w:szCs w:val="22"/>
              </w:rPr>
              <w:t>:</w:t>
            </w:r>
            <w:r w:rsidR="00FA00CA">
              <w:rPr>
                <w:sz w:val="22"/>
                <w:szCs w:val="22"/>
              </w:rPr>
              <w:t xml:space="preserve"> </w:t>
            </w:r>
          </w:p>
          <w:p w14:paraId="7FD0432B" w14:textId="1AAB8197" w:rsidR="00575320" w:rsidRDefault="00AB6385" w:rsidP="00575320">
            <w:pPr>
              <w:pStyle w:val="Listenabsatz"/>
              <w:numPr>
                <w:ilvl w:val="2"/>
                <w:numId w:val="40"/>
              </w:numPr>
              <w:rPr>
                <w:sz w:val="22"/>
                <w:szCs w:val="22"/>
              </w:rPr>
            </w:pPr>
            <w:r>
              <w:rPr>
                <w:sz w:val="22"/>
                <w:szCs w:val="22"/>
              </w:rPr>
              <w:t>es werden alle die</w:t>
            </w:r>
            <w:r w:rsidR="00E95ED8">
              <w:rPr>
                <w:sz w:val="22"/>
                <w:szCs w:val="22"/>
              </w:rPr>
              <w:t>jenigen</w:t>
            </w:r>
            <w:r>
              <w:rPr>
                <w:sz w:val="22"/>
                <w:szCs w:val="22"/>
              </w:rPr>
              <w:t xml:space="preserve"> Verstobenen gezählt, die zu einem gegebenen Zeitpunkt als Covid-19-positiv gemeldet worden </w:t>
            </w:r>
            <w:r w:rsidR="00E95ED8">
              <w:rPr>
                <w:sz w:val="22"/>
                <w:szCs w:val="22"/>
              </w:rPr>
              <w:t>sind</w:t>
            </w:r>
          </w:p>
          <w:p w14:paraId="08F79BBB" w14:textId="77777777" w:rsidR="00575320" w:rsidRDefault="00575320" w:rsidP="00575320">
            <w:pPr>
              <w:pStyle w:val="Listenabsatz"/>
              <w:numPr>
                <w:ilvl w:val="2"/>
                <w:numId w:val="40"/>
              </w:numPr>
              <w:rPr>
                <w:sz w:val="22"/>
                <w:szCs w:val="22"/>
              </w:rPr>
            </w:pPr>
            <w:r>
              <w:rPr>
                <w:sz w:val="22"/>
                <w:szCs w:val="22"/>
              </w:rPr>
              <w:t xml:space="preserve">es existiert keine Frist für einen zeitlichen Zusammenhang </w:t>
            </w:r>
          </w:p>
          <w:p w14:paraId="268156ED" w14:textId="45751BFC" w:rsidR="00F21E67" w:rsidRDefault="00F21E67" w:rsidP="00F21E67">
            <w:pPr>
              <w:pStyle w:val="Listenabsatz"/>
              <w:numPr>
                <w:ilvl w:val="2"/>
                <w:numId w:val="40"/>
              </w:numPr>
              <w:rPr>
                <w:sz w:val="22"/>
                <w:szCs w:val="22"/>
              </w:rPr>
            </w:pPr>
            <w:r>
              <w:rPr>
                <w:sz w:val="22"/>
                <w:szCs w:val="22"/>
              </w:rPr>
              <w:t xml:space="preserve">Zählweise Gegenstand der Diskussion, Kritik </w:t>
            </w:r>
            <w:r w:rsidR="00E95ED8">
              <w:rPr>
                <w:sz w:val="22"/>
                <w:szCs w:val="22"/>
              </w:rPr>
              <w:t>„künstlich erhöhter</w:t>
            </w:r>
            <w:r>
              <w:rPr>
                <w:sz w:val="22"/>
                <w:szCs w:val="22"/>
              </w:rPr>
              <w:t xml:space="preserve"> Todesfallzahl</w:t>
            </w:r>
            <w:r w:rsidR="00E95ED8">
              <w:rPr>
                <w:sz w:val="22"/>
                <w:szCs w:val="22"/>
              </w:rPr>
              <w:t>“</w:t>
            </w:r>
          </w:p>
          <w:p w14:paraId="10290A0F" w14:textId="643B97A7" w:rsidR="00575320" w:rsidRDefault="00575320" w:rsidP="00575320">
            <w:pPr>
              <w:pStyle w:val="Listenabsatz"/>
              <w:numPr>
                <w:ilvl w:val="2"/>
                <w:numId w:val="40"/>
              </w:numPr>
              <w:rPr>
                <w:sz w:val="22"/>
                <w:szCs w:val="22"/>
              </w:rPr>
            </w:pPr>
            <w:r>
              <w:rPr>
                <w:sz w:val="22"/>
                <w:szCs w:val="22"/>
              </w:rPr>
              <w:t>V</w:t>
            </w:r>
            <w:r w:rsidR="00FA00CA">
              <w:rPr>
                <w:sz w:val="22"/>
                <w:szCs w:val="22"/>
              </w:rPr>
              <w:t>orgehen</w:t>
            </w:r>
            <w:r>
              <w:rPr>
                <w:sz w:val="22"/>
                <w:szCs w:val="22"/>
              </w:rPr>
              <w:t xml:space="preserve"> </w:t>
            </w:r>
            <w:r w:rsidR="00E95ED8">
              <w:rPr>
                <w:sz w:val="22"/>
                <w:szCs w:val="22"/>
              </w:rPr>
              <w:t xml:space="preserve">jedoch </w:t>
            </w:r>
            <w:r>
              <w:rPr>
                <w:sz w:val="22"/>
                <w:szCs w:val="22"/>
              </w:rPr>
              <w:t>binnen der letzten Monate konsistent</w:t>
            </w:r>
            <w:r w:rsidR="00FA00CA">
              <w:rPr>
                <w:sz w:val="22"/>
                <w:szCs w:val="22"/>
              </w:rPr>
              <w:t xml:space="preserve"> </w:t>
            </w:r>
            <w:r w:rsidR="00F21E67">
              <w:rPr>
                <w:sz w:val="22"/>
                <w:szCs w:val="22"/>
              </w:rPr>
              <w:t xml:space="preserve"> und weiterhin vernünftig</w:t>
            </w:r>
          </w:p>
          <w:p w14:paraId="19406E34" w14:textId="77777777" w:rsidR="00F21E67" w:rsidRDefault="00575320" w:rsidP="00575320">
            <w:pPr>
              <w:pStyle w:val="Listenabsatz"/>
              <w:numPr>
                <w:ilvl w:val="2"/>
                <w:numId w:val="40"/>
              </w:numPr>
              <w:rPr>
                <w:sz w:val="22"/>
                <w:szCs w:val="22"/>
              </w:rPr>
            </w:pPr>
            <w:r>
              <w:rPr>
                <w:sz w:val="22"/>
                <w:szCs w:val="22"/>
              </w:rPr>
              <w:t xml:space="preserve">Wissenschaftlich kein klarer </w:t>
            </w:r>
            <w:proofErr w:type="spellStart"/>
            <w:r>
              <w:rPr>
                <w:sz w:val="22"/>
                <w:szCs w:val="22"/>
              </w:rPr>
              <w:t>cutoff</w:t>
            </w:r>
            <w:proofErr w:type="spellEnd"/>
            <w:r>
              <w:rPr>
                <w:sz w:val="22"/>
                <w:szCs w:val="22"/>
              </w:rPr>
              <w:t xml:space="preserve"> möglich, vor allem auch hinsichtlich Vorerkrankung</w:t>
            </w:r>
          </w:p>
          <w:p w14:paraId="6FC159EF" w14:textId="3188188D" w:rsidR="00F21E67" w:rsidRDefault="00575320" w:rsidP="00575320">
            <w:pPr>
              <w:pStyle w:val="Listenabsatz"/>
              <w:numPr>
                <w:ilvl w:val="2"/>
                <w:numId w:val="40"/>
              </w:numPr>
              <w:rPr>
                <w:sz w:val="22"/>
                <w:szCs w:val="22"/>
              </w:rPr>
            </w:pPr>
            <w:r>
              <w:rPr>
                <w:sz w:val="22"/>
                <w:szCs w:val="22"/>
              </w:rPr>
              <w:t xml:space="preserve">Konsens </w:t>
            </w:r>
            <w:proofErr w:type="spellStart"/>
            <w:r>
              <w:rPr>
                <w:sz w:val="22"/>
                <w:szCs w:val="22"/>
              </w:rPr>
              <w:t>kürzlicher</w:t>
            </w:r>
            <w:proofErr w:type="spellEnd"/>
            <w:r>
              <w:rPr>
                <w:sz w:val="22"/>
                <w:szCs w:val="22"/>
              </w:rPr>
              <w:t xml:space="preserve"> </w:t>
            </w:r>
            <w:proofErr w:type="spellStart"/>
            <w:r>
              <w:rPr>
                <w:sz w:val="22"/>
                <w:szCs w:val="22"/>
              </w:rPr>
              <w:t>Pathologenkonferenz</w:t>
            </w:r>
            <w:proofErr w:type="spellEnd"/>
            <w:r>
              <w:rPr>
                <w:sz w:val="22"/>
                <w:szCs w:val="22"/>
              </w:rPr>
              <w:t>: aufgrund des vielfältigen Organtropismus v.a. bei schweren Fällen ist Covid-19 in mutmaß</w:t>
            </w:r>
            <w:r w:rsidR="00E95ED8">
              <w:rPr>
                <w:sz w:val="22"/>
                <w:szCs w:val="22"/>
              </w:rPr>
              <w:t>-</w:t>
            </w:r>
            <w:proofErr w:type="spellStart"/>
            <w:r>
              <w:rPr>
                <w:sz w:val="22"/>
                <w:szCs w:val="22"/>
              </w:rPr>
              <w:t>lich</w:t>
            </w:r>
            <w:proofErr w:type="spellEnd"/>
            <w:r>
              <w:rPr>
                <w:sz w:val="22"/>
                <w:szCs w:val="22"/>
              </w:rPr>
              <w:t xml:space="preserve"> 7</w:t>
            </w:r>
            <w:r w:rsidR="00E95ED8">
              <w:rPr>
                <w:sz w:val="22"/>
                <w:szCs w:val="22"/>
              </w:rPr>
              <w:t>5 % der Fälle direkt ursächlich für das Versterben</w:t>
            </w:r>
          </w:p>
          <w:p w14:paraId="7F6C0709" w14:textId="43D265CD" w:rsidR="00575320" w:rsidRDefault="00575320" w:rsidP="00575320">
            <w:pPr>
              <w:pStyle w:val="Listenabsatz"/>
              <w:numPr>
                <w:ilvl w:val="2"/>
                <w:numId w:val="40"/>
              </w:numPr>
              <w:rPr>
                <w:sz w:val="22"/>
                <w:szCs w:val="22"/>
              </w:rPr>
            </w:pPr>
            <w:r w:rsidRPr="00575320">
              <w:rPr>
                <w:sz w:val="22"/>
                <w:szCs w:val="22"/>
              </w:rPr>
              <w:t xml:space="preserve">insgesamt </w:t>
            </w:r>
            <w:r w:rsidR="00E95ED8">
              <w:rPr>
                <w:sz w:val="22"/>
                <w:szCs w:val="22"/>
              </w:rPr>
              <w:t xml:space="preserve">ist </w:t>
            </w:r>
            <w:r w:rsidRPr="00575320">
              <w:rPr>
                <w:sz w:val="22"/>
                <w:szCs w:val="22"/>
              </w:rPr>
              <w:t>Untererfassung sehr wahr</w:t>
            </w:r>
            <w:r w:rsidR="00E95ED8">
              <w:rPr>
                <w:sz w:val="22"/>
                <w:szCs w:val="22"/>
              </w:rPr>
              <w:t>-</w:t>
            </w:r>
            <w:proofErr w:type="spellStart"/>
            <w:r w:rsidRPr="00575320">
              <w:rPr>
                <w:sz w:val="22"/>
                <w:szCs w:val="22"/>
              </w:rPr>
              <w:t>scheinlich</w:t>
            </w:r>
            <w:proofErr w:type="spellEnd"/>
            <w:r w:rsidRPr="00575320">
              <w:rPr>
                <w:sz w:val="22"/>
                <w:szCs w:val="22"/>
              </w:rPr>
              <w:t xml:space="preserve"> (bspw. lost follow-</w:t>
            </w:r>
            <w:proofErr w:type="spellStart"/>
            <w:r w:rsidRPr="00575320">
              <w:rPr>
                <w:sz w:val="22"/>
                <w:szCs w:val="22"/>
              </w:rPr>
              <w:t>ups</w:t>
            </w:r>
            <w:proofErr w:type="spellEnd"/>
            <w:r w:rsidRPr="00575320">
              <w:rPr>
                <w:sz w:val="22"/>
                <w:szCs w:val="22"/>
              </w:rPr>
              <w:t xml:space="preserve">) </w:t>
            </w:r>
          </w:p>
          <w:p w14:paraId="13D2F968" w14:textId="76105E53" w:rsidR="00FA00CA" w:rsidRPr="00575320" w:rsidRDefault="00575320" w:rsidP="00575320">
            <w:pPr>
              <w:pStyle w:val="Listenabsatz"/>
              <w:ind w:left="1440"/>
              <w:rPr>
                <w:sz w:val="22"/>
                <w:szCs w:val="22"/>
              </w:rPr>
            </w:pPr>
            <w:proofErr w:type="spellStart"/>
            <w:r w:rsidRPr="00575320">
              <w:rPr>
                <w:i/>
                <w:sz w:val="22"/>
                <w:szCs w:val="22"/>
              </w:rPr>
              <w:t>To</w:t>
            </w:r>
            <w:proofErr w:type="spellEnd"/>
            <w:r w:rsidRPr="00575320">
              <w:rPr>
                <w:i/>
                <w:sz w:val="22"/>
                <w:szCs w:val="22"/>
              </w:rPr>
              <w:t xml:space="preserve"> do: Erhebung der Zeitdauer zwischen </w:t>
            </w:r>
            <w:proofErr w:type="spellStart"/>
            <w:r w:rsidRPr="00575320">
              <w:rPr>
                <w:i/>
                <w:sz w:val="22"/>
                <w:szCs w:val="22"/>
              </w:rPr>
              <w:t>Laborbestä</w:t>
            </w:r>
            <w:r w:rsidR="00F21E67">
              <w:rPr>
                <w:i/>
                <w:sz w:val="22"/>
                <w:szCs w:val="22"/>
              </w:rPr>
              <w:t>-</w:t>
            </w:r>
            <w:r w:rsidRPr="00575320">
              <w:rPr>
                <w:i/>
                <w:sz w:val="22"/>
                <w:szCs w:val="22"/>
              </w:rPr>
              <w:t>tigung</w:t>
            </w:r>
            <w:proofErr w:type="spellEnd"/>
            <w:r w:rsidRPr="00575320">
              <w:rPr>
                <w:i/>
                <w:sz w:val="22"/>
                <w:szCs w:val="22"/>
              </w:rPr>
              <w:t xml:space="preserve"> und Tod. </w:t>
            </w:r>
          </w:p>
          <w:p w14:paraId="7860FA86" w14:textId="77777777" w:rsidR="00575320" w:rsidRPr="00575320" w:rsidRDefault="00575320" w:rsidP="00575320">
            <w:pPr>
              <w:pStyle w:val="Listenabsatz"/>
              <w:ind w:left="1440"/>
              <w:rPr>
                <w:sz w:val="22"/>
                <w:szCs w:val="22"/>
              </w:rPr>
            </w:pPr>
          </w:p>
          <w:p w14:paraId="18A40DC6" w14:textId="573EEF6C" w:rsidR="003B14A4" w:rsidRPr="00A33D8E" w:rsidRDefault="001424C1" w:rsidP="00A33D8E">
            <w:pPr>
              <w:rPr>
                <w:sz w:val="22"/>
                <w:szCs w:val="22"/>
              </w:rPr>
            </w:pPr>
            <w:r w:rsidRPr="00A33D8E">
              <w:rPr>
                <w:sz w:val="22"/>
                <w:szCs w:val="22"/>
              </w:rPr>
              <w:t>Syndromische</w:t>
            </w:r>
            <w:r w:rsidR="003B14A4" w:rsidRPr="00A33D8E">
              <w:rPr>
                <w:sz w:val="22"/>
                <w:szCs w:val="22"/>
              </w:rPr>
              <w:t xml:space="preserve"> S</w:t>
            </w:r>
            <w:r w:rsidRPr="00A33D8E">
              <w:rPr>
                <w:sz w:val="22"/>
                <w:szCs w:val="22"/>
              </w:rPr>
              <w:t>urveillance</w:t>
            </w:r>
            <w:r w:rsidR="003B14A4" w:rsidRPr="00A33D8E">
              <w:rPr>
                <w:sz w:val="22"/>
                <w:szCs w:val="22"/>
              </w:rPr>
              <w:t xml:space="preserve"> (</w:t>
            </w:r>
            <w:r w:rsidR="003B14A4" w:rsidRPr="0089326D">
              <w:rPr>
                <w:sz w:val="22"/>
                <w:szCs w:val="22"/>
              </w:rPr>
              <w:t xml:space="preserve">Folien </w:t>
            </w:r>
            <w:hyperlink r:id="rId12" w:history="1">
              <w:r w:rsidR="003B14A4" w:rsidRPr="00F21E67">
                <w:rPr>
                  <w:rStyle w:val="Hyperlink"/>
                  <w:sz w:val="22"/>
                  <w:szCs w:val="22"/>
                </w:rPr>
                <w:t>hier</w:t>
              </w:r>
            </w:hyperlink>
            <w:r w:rsidR="003B14A4" w:rsidRPr="0089326D">
              <w:rPr>
                <w:sz w:val="22"/>
                <w:szCs w:val="22"/>
              </w:rPr>
              <w:t>)</w:t>
            </w:r>
          </w:p>
          <w:p w14:paraId="2D6377FC" w14:textId="799835AC" w:rsidR="00011266" w:rsidRDefault="00F21E67" w:rsidP="00453B95">
            <w:pPr>
              <w:pStyle w:val="Listenabsatz"/>
              <w:numPr>
                <w:ilvl w:val="0"/>
                <w:numId w:val="45"/>
              </w:numPr>
              <w:rPr>
                <w:sz w:val="22"/>
                <w:szCs w:val="22"/>
              </w:rPr>
            </w:pPr>
            <w:r>
              <w:rPr>
                <w:sz w:val="22"/>
                <w:szCs w:val="22"/>
              </w:rPr>
              <w:t>Grippeweb</w:t>
            </w:r>
            <w:r w:rsidR="003B14A4">
              <w:rPr>
                <w:sz w:val="22"/>
                <w:szCs w:val="22"/>
              </w:rPr>
              <w:t xml:space="preserve"> ARE-Raten </w:t>
            </w:r>
            <w:r>
              <w:rPr>
                <w:sz w:val="22"/>
                <w:szCs w:val="22"/>
              </w:rPr>
              <w:t>bis 34 KW: A</w:t>
            </w:r>
            <w:r w:rsidR="00011266">
              <w:rPr>
                <w:sz w:val="22"/>
                <w:szCs w:val="22"/>
              </w:rPr>
              <w:t xml:space="preserve">nstieg </w:t>
            </w:r>
            <w:r>
              <w:rPr>
                <w:sz w:val="22"/>
                <w:szCs w:val="22"/>
              </w:rPr>
              <w:t>insges.</w:t>
            </w:r>
            <w:r w:rsidR="00011266">
              <w:rPr>
                <w:sz w:val="22"/>
                <w:szCs w:val="22"/>
              </w:rPr>
              <w:t xml:space="preserve"> </w:t>
            </w:r>
            <w:r>
              <w:rPr>
                <w:sz w:val="22"/>
                <w:szCs w:val="22"/>
              </w:rPr>
              <w:t>v.</w:t>
            </w:r>
            <w:r w:rsidR="00011266">
              <w:rPr>
                <w:sz w:val="22"/>
                <w:szCs w:val="22"/>
              </w:rPr>
              <w:t>a</w:t>
            </w:r>
            <w:r>
              <w:rPr>
                <w:sz w:val="22"/>
                <w:szCs w:val="22"/>
              </w:rPr>
              <w:t>.</w:t>
            </w:r>
            <w:r w:rsidR="00011266">
              <w:rPr>
                <w:sz w:val="22"/>
                <w:szCs w:val="22"/>
              </w:rPr>
              <w:t xml:space="preserve"> bei </w:t>
            </w:r>
            <w:r>
              <w:rPr>
                <w:sz w:val="22"/>
                <w:szCs w:val="22"/>
              </w:rPr>
              <w:t>Kindern</w:t>
            </w:r>
            <w:r w:rsidR="00011266">
              <w:rPr>
                <w:sz w:val="22"/>
                <w:szCs w:val="22"/>
              </w:rPr>
              <w:t xml:space="preserve"> </w:t>
            </w:r>
          </w:p>
          <w:p w14:paraId="50BE5799" w14:textId="4CC57358" w:rsidR="00011266" w:rsidRDefault="00011266" w:rsidP="00453B95">
            <w:pPr>
              <w:pStyle w:val="Listenabsatz"/>
              <w:numPr>
                <w:ilvl w:val="0"/>
                <w:numId w:val="45"/>
              </w:numPr>
              <w:rPr>
                <w:sz w:val="22"/>
                <w:szCs w:val="22"/>
              </w:rPr>
            </w:pPr>
            <w:r>
              <w:rPr>
                <w:sz w:val="22"/>
                <w:szCs w:val="22"/>
              </w:rPr>
              <w:t>Praxis</w:t>
            </w:r>
            <w:r w:rsidR="00F21E67">
              <w:rPr>
                <w:sz w:val="22"/>
                <w:szCs w:val="22"/>
              </w:rPr>
              <w:t>- und K</w:t>
            </w:r>
            <w:r>
              <w:rPr>
                <w:sz w:val="22"/>
                <w:szCs w:val="22"/>
              </w:rPr>
              <w:t>onsul</w:t>
            </w:r>
            <w:r w:rsidR="00F21E67">
              <w:rPr>
                <w:sz w:val="22"/>
                <w:szCs w:val="22"/>
              </w:rPr>
              <w:t>tationsinzidenz derzeit erneut angestiege</w:t>
            </w:r>
            <w:r>
              <w:rPr>
                <w:sz w:val="22"/>
                <w:szCs w:val="22"/>
              </w:rPr>
              <w:t xml:space="preserve">n </w:t>
            </w:r>
            <w:r w:rsidR="00F21E67">
              <w:rPr>
                <w:sz w:val="22"/>
                <w:szCs w:val="22"/>
              </w:rPr>
              <w:t xml:space="preserve">(v.a. bei </w:t>
            </w:r>
            <w:r>
              <w:rPr>
                <w:sz w:val="22"/>
                <w:szCs w:val="22"/>
              </w:rPr>
              <w:t>0-</w:t>
            </w:r>
            <w:r w:rsidR="00E95ED8">
              <w:rPr>
                <w:sz w:val="22"/>
                <w:szCs w:val="22"/>
              </w:rPr>
              <w:t xml:space="preserve"> bis </w:t>
            </w:r>
            <w:r>
              <w:rPr>
                <w:sz w:val="22"/>
                <w:szCs w:val="22"/>
              </w:rPr>
              <w:t>4</w:t>
            </w:r>
            <w:r w:rsidR="00F21E67">
              <w:rPr>
                <w:sz w:val="22"/>
                <w:szCs w:val="22"/>
              </w:rPr>
              <w:t>-</w:t>
            </w:r>
            <w:r>
              <w:rPr>
                <w:sz w:val="22"/>
                <w:szCs w:val="22"/>
              </w:rPr>
              <w:t xml:space="preserve"> und </w:t>
            </w:r>
            <w:r w:rsidR="00E95ED8">
              <w:rPr>
                <w:sz w:val="22"/>
                <w:szCs w:val="22"/>
              </w:rPr>
              <w:t>5- bis 14-J</w:t>
            </w:r>
            <w:r w:rsidR="00F21E67">
              <w:rPr>
                <w:sz w:val="22"/>
                <w:szCs w:val="22"/>
              </w:rPr>
              <w:t>ährigen, war während der Ferien gefallen)</w:t>
            </w:r>
            <w:r>
              <w:rPr>
                <w:sz w:val="22"/>
                <w:szCs w:val="22"/>
              </w:rPr>
              <w:t xml:space="preserve"> </w:t>
            </w:r>
          </w:p>
          <w:p w14:paraId="73FE1647" w14:textId="38597D4C" w:rsidR="00E95ED8" w:rsidRDefault="00E95ED8" w:rsidP="00453B95">
            <w:pPr>
              <w:pStyle w:val="Listenabsatz"/>
              <w:numPr>
                <w:ilvl w:val="0"/>
                <w:numId w:val="45"/>
              </w:numPr>
              <w:rPr>
                <w:sz w:val="22"/>
                <w:szCs w:val="22"/>
              </w:rPr>
            </w:pPr>
            <w:r>
              <w:rPr>
                <w:sz w:val="22"/>
                <w:szCs w:val="22"/>
              </w:rPr>
              <w:t>Berlin/BB &amp;</w:t>
            </w:r>
            <w:r w:rsidR="00F21E67">
              <w:rPr>
                <w:sz w:val="22"/>
                <w:szCs w:val="22"/>
              </w:rPr>
              <w:t xml:space="preserve"> NRW</w:t>
            </w:r>
            <w:r>
              <w:rPr>
                <w:sz w:val="22"/>
                <w:szCs w:val="22"/>
              </w:rPr>
              <w:t xml:space="preserve"> (nach Ferienende) vs. Bayern &amp;</w:t>
            </w:r>
            <w:r w:rsidR="00F21E67">
              <w:rPr>
                <w:sz w:val="22"/>
                <w:szCs w:val="22"/>
              </w:rPr>
              <w:t xml:space="preserve"> </w:t>
            </w:r>
            <w:proofErr w:type="spellStart"/>
            <w:r w:rsidR="00F21E67">
              <w:rPr>
                <w:sz w:val="22"/>
                <w:szCs w:val="22"/>
              </w:rPr>
              <w:t>BaWü</w:t>
            </w:r>
            <w:proofErr w:type="spellEnd"/>
            <w:r>
              <w:rPr>
                <w:sz w:val="22"/>
                <w:szCs w:val="22"/>
              </w:rPr>
              <w:t xml:space="preserve"> (aktuell noch Ferienzeit)</w:t>
            </w:r>
            <w:r w:rsidR="00F21E67">
              <w:rPr>
                <w:sz w:val="22"/>
                <w:szCs w:val="22"/>
              </w:rPr>
              <w:t xml:space="preserve"> im Vergleich (senkrechte Linien: Ferienende)</w:t>
            </w:r>
            <w:r>
              <w:rPr>
                <w:sz w:val="22"/>
                <w:szCs w:val="22"/>
              </w:rPr>
              <w:t xml:space="preserve">: </w:t>
            </w:r>
          </w:p>
          <w:p w14:paraId="2A62EE34" w14:textId="2786A6F7" w:rsidR="00E95ED8" w:rsidRDefault="00E95ED8" w:rsidP="00E95ED8">
            <w:pPr>
              <w:pStyle w:val="Listenabsatz"/>
              <w:numPr>
                <w:ilvl w:val="1"/>
                <w:numId w:val="45"/>
              </w:numPr>
              <w:rPr>
                <w:sz w:val="22"/>
                <w:szCs w:val="22"/>
              </w:rPr>
            </w:pPr>
            <w:r>
              <w:rPr>
                <w:sz w:val="22"/>
                <w:szCs w:val="22"/>
              </w:rPr>
              <w:t>Berlin/BB: Kurve der 0- bis 14-J</w:t>
            </w:r>
            <w:r w:rsidR="00F21E67">
              <w:rPr>
                <w:sz w:val="22"/>
                <w:szCs w:val="22"/>
              </w:rPr>
              <w:t>ährigen steigt steil an</w:t>
            </w:r>
            <w:r>
              <w:rPr>
                <w:sz w:val="22"/>
                <w:szCs w:val="22"/>
              </w:rPr>
              <w:t>, 4- bis 14-J</w:t>
            </w:r>
            <w:r w:rsidR="00F21E67">
              <w:rPr>
                <w:sz w:val="22"/>
                <w:szCs w:val="22"/>
              </w:rPr>
              <w:t>ährige erreichen sogar Niveau der 0-</w:t>
            </w:r>
            <w:r>
              <w:rPr>
                <w:sz w:val="22"/>
                <w:szCs w:val="22"/>
              </w:rPr>
              <w:t xml:space="preserve"> bis </w:t>
            </w:r>
            <w:r w:rsidR="00F21E67">
              <w:rPr>
                <w:sz w:val="22"/>
                <w:szCs w:val="22"/>
              </w:rPr>
              <w:t>4-</w:t>
            </w:r>
            <w:r>
              <w:rPr>
                <w:sz w:val="22"/>
                <w:szCs w:val="22"/>
              </w:rPr>
              <w:t>J</w:t>
            </w:r>
            <w:r w:rsidR="00F21E67">
              <w:rPr>
                <w:sz w:val="22"/>
                <w:szCs w:val="22"/>
              </w:rPr>
              <w:t>ährigen</w:t>
            </w:r>
            <w:r w:rsidR="00011266">
              <w:rPr>
                <w:sz w:val="22"/>
                <w:szCs w:val="22"/>
              </w:rPr>
              <w:t xml:space="preserve"> </w:t>
            </w:r>
            <w:r w:rsidR="00F21E67">
              <w:rPr>
                <w:sz w:val="22"/>
                <w:szCs w:val="22"/>
              </w:rPr>
              <w:t>(</w:t>
            </w:r>
            <w:r w:rsidR="00011266">
              <w:rPr>
                <w:sz w:val="22"/>
                <w:szCs w:val="22"/>
              </w:rPr>
              <w:t>ungewö</w:t>
            </w:r>
            <w:r w:rsidR="00F21E67">
              <w:rPr>
                <w:sz w:val="22"/>
                <w:szCs w:val="22"/>
              </w:rPr>
              <w:t>hnlich)</w:t>
            </w:r>
            <w:r w:rsidR="00474003">
              <w:rPr>
                <w:sz w:val="22"/>
                <w:szCs w:val="22"/>
              </w:rPr>
              <w:t xml:space="preserve">; </w:t>
            </w:r>
            <w:r w:rsidR="00011266">
              <w:rPr>
                <w:sz w:val="22"/>
                <w:szCs w:val="22"/>
              </w:rPr>
              <w:t xml:space="preserve">NRW </w:t>
            </w:r>
            <w:r w:rsidR="00F21E67">
              <w:rPr>
                <w:sz w:val="22"/>
                <w:szCs w:val="22"/>
              </w:rPr>
              <w:t xml:space="preserve">ähnlich, Trend der letzten Woche </w:t>
            </w:r>
            <w:r>
              <w:rPr>
                <w:sz w:val="22"/>
                <w:szCs w:val="22"/>
              </w:rPr>
              <w:t>verstärkt sich</w:t>
            </w:r>
            <w:r w:rsidR="00F21E67">
              <w:rPr>
                <w:sz w:val="22"/>
                <w:szCs w:val="22"/>
              </w:rPr>
              <w:t xml:space="preserve"> </w:t>
            </w:r>
          </w:p>
          <w:p w14:paraId="19DDEBB9" w14:textId="3E279DDE" w:rsidR="00011266" w:rsidRDefault="00E95ED8" w:rsidP="00E95ED8">
            <w:pPr>
              <w:pStyle w:val="Listenabsatz"/>
              <w:numPr>
                <w:ilvl w:val="1"/>
                <w:numId w:val="45"/>
              </w:numPr>
              <w:rPr>
                <w:sz w:val="22"/>
                <w:szCs w:val="22"/>
              </w:rPr>
            </w:pPr>
            <w:r>
              <w:rPr>
                <w:sz w:val="22"/>
                <w:szCs w:val="22"/>
              </w:rPr>
              <w:t xml:space="preserve">Bayern &amp; </w:t>
            </w:r>
            <w:proofErr w:type="spellStart"/>
            <w:r>
              <w:rPr>
                <w:sz w:val="22"/>
                <w:szCs w:val="22"/>
              </w:rPr>
              <w:t>BaWü</w:t>
            </w:r>
            <w:proofErr w:type="spellEnd"/>
            <w:r w:rsidR="00474003">
              <w:rPr>
                <w:sz w:val="22"/>
                <w:szCs w:val="22"/>
              </w:rPr>
              <w:t>:</w:t>
            </w:r>
            <w:r w:rsidR="00011266">
              <w:rPr>
                <w:sz w:val="22"/>
                <w:szCs w:val="22"/>
              </w:rPr>
              <w:t xml:space="preserve"> </w:t>
            </w:r>
            <w:r w:rsidR="00474003">
              <w:rPr>
                <w:sz w:val="22"/>
                <w:szCs w:val="22"/>
              </w:rPr>
              <w:t xml:space="preserve">vergleichsweise </w:t>
            </w:r>
            <w:r w:rsidR="00011266">
              <w:rPr>
                <w:sz w:val="22"/>
                <w:szCs w:val="22"/>
              </w:rPr>
              <w:t>nied</w:t>
            </w:r>
            <w:r w:rsidR="00474003">
              <w:rPr>
                <w:sz w:val="22"/>
                <w:szCs w:val="22"/>
              </w:rPr>
              <w:t>r</w:t>
            </w:r>
            <w:r w:rsidR="00011266">
              <w:rPr>
                <w:sz w:val="22"/>
                <w:szCs w:val="22"/>
              </w:rPr>
              <w:t>ige</w:t>
            </w:r>
            <w:r>
              <w:rPr>
                <w:sz w:val="22"/>
                <w:szCs w:val="22"/>
              </w:rPr>
              <w:t>,</w:t>
            </w:r>
            <w:r w:rsidR="00011266">
              <w:rPr>
                <w:sz w:val="22"/>
                <w:szCs w:val="22"/>
              </w:rPr>
              <w:t xml:space="preserve"> </w:t>
            </w:r>
            <w:r w:rsidR="00474003">
              <w:rPr>
                <w:sz w:val="22"/>
                <w:szCs w:val="22"/>
              </w:rPr>
              <w:t>saison</w:t>
            </w:r>
            <w:r>
              <w:rPr>
                <w:sz w:val="22"/>
                <w:szCs w:val="22"/>
              </w:rPr>
              <w:t>-</w:t>
            </w:r>
            <w:r w:rsidR="00474003">
              <w:rPr>
                <w:sz w:val="22"/>
                <w:szCs w:val="22"/>
              </w:rPr>
              <w:t>typische ARE-R</w:t>
            </w:r>
            <w:r w:rsidR="00011266">
              <w:rPr>
                <w:sz w:val="22"/>
                <w:szCs w:val="22"/>
              </w:rPr>
              <w:t>aten</w:t>
            </w:r>
          </w:p>
          <w:p w14:paraId="1E30AA9D" w14:textId="59B4CCB2" w:rsidR="006D0D41" w:rsidRPr="00474003" w:rsidRDefault="00474003" w:rsidP="00453B95">
            <w:pPr>
              <w:pStyle w:val="Listenabsatz"/>
              <w:numPr>
                <w:ilvl w:val="0"/>
                <w:numId w:val="45"/>
              </w:numPr>
              <w:rPr>
                <w:sz w:val="22"/>
                <w:szCs w:val="22"/>
                <w:highlight w:val="yellow"/>
              </w:rPr>
            </w:pPr>
            <w:r>
              <w:rPr>
                <w:sz w:val="22"/>
                <w:szCs w:val="22"/>
              </w:rPr>
              <w:t xml:space="preserve">Darstellung von </w:t>
            </w:r>
            <w:proofErr w:type="spellStart"/>
            <w:r>
              <w:rPr>
                <w:sz w:val="22"/>
                <w:szCs w:val="22"/>
              </w:rPr>
              <w:t>Covid</w:t>
            </w:r>
            <w:proofErr w:type="spellEnd"/>
            <w:r>
              <w:rPr>
                <w:sz w:val="22"/>
                <w:szCs w:val="22"/>
              </w:rPr>
              <w:t>-Meldeinzidenz (li Achse, gestrichelte Linie) vs. ARE-Konsultationsinzidenz (</w:t>
            </w:r>
            <w:proofErr w:type="spellStart"/>
            <w:r>
              <w:rPr>
                <w:sz w:val="22"/>
                <w:szCs w:val="22"/>
              </w:rPr>
              <w:t>re</w:t>
            </w:r>
            <w:proofErr w:type="spellEnd"/>
            <w:r>
              <w:rPr>
                <w:sz w:val="22"/>
                <w:szCs w:val="22"/>
              </w:rPr>
              <w:t xml:space="preserve"> Ac</w:t>
            </w:r>
            <w:r w:rsidR="00E95ED8">
              <w:rPr>
                <w:sz w:val="22"/>
                <w:szCs w:val="22"/>
              </w:rPr>
              <w:t>hse, Faktor 100, durchgezogene L</w:t>
            </w:r>
            <w:r>
              <w:rPr>
                <w:sz w:val="22"/>
                <w:szCs w:val="22"/>
              </w:rPr>
              <w:t xml:space="preserve">inie) für Berlin/BB: </w:t>
            </w:r>
            <w:r w:rsidR="00210DC0">
              <w:rPr>
                <w:sz w:val="22"/>
                <w:szCs w:val="22"/>
              </w:rPr>
              <w:t xml:space="preserve">Vergleich </w:t>
            </w:r>
            <w:r w:rsidR="000D5C18">
              <w:rPr>
                <w:sz w:val="22"/>
                <w:szCs w:val="22"/>
                <w:highlight w:val="yellow"/>
              </w:rPr>
              <w:t>KW</w:t>
            </w:r>
            <w:r w:rsidR="00210DC0">
              <w:rPr>
                <w:sz w:val="22"/>
                <w:szCs w:val="22"/>
                <w:highlight w:val="yellow"/>
              </w:rPr>
              <w:t xml:space="preserve"> 33 und </w:t>
            </w:r>
            <w:r w:rsidR="00011266" w:rsidRPr="00474003">
              <w:rPr>
                <w:sz w:val="22"/>
                <w:szCs w:val="22"/>
                <w:highlight w:val="yellow"/>
              </w:rPr>
              <w:t xml:space="preserve">34 </w:t>
            </w:r>
            <w:r w:rsidR="00210DC0">
              <w:rPr>
                <w:sz w:val="22"/>
                <w:szCs w:val="22"/>
                <w:highlight w:val="yellow"/>
              </w:rPr>
              <w:t xml:space="preserve">5- bis 14-Jährige: steiler Anstieg der ARE-Konsultations-inzidenz von etwas über 1.000 auf  3.000 pro 100.000 </w:t>
            </w:r>
            <w:proofErr w:type="spellStart"/>
            <w:r w:rsidR="00210DC0">
              <w:rPr>
                <w:sz w:val="22"/>
                <w:szCs w:val="22"/>
                <w:highlight w:val="yellow"/>
              </w:rPr>
              <w:t>Ew</w:t>
            </w:r>
            <w:proofErr w:type="spellEnd"/>
            <w:r w:rsidR="00210DC0">
              <w:rPr>
                <w:sz w:val="22"/>
                <w:szCs w:val="22"/>
                <w:highlight w:val="yellow"/>
              </w:rPr>
              <w:t xml:space="preserve">.; zeitgleich </w:t>
            </w:r>
            <w:proofErr w:type="spellStart"/>
            <w:r w:rsidR="00210DC0">
              <w:rPr>
                <w:sz w:val="22"/>
                <w:szCs w:val="22"/>
                <w:highlight w:val="yellow"/>
              </w:rPr>
              <w:t>Covid</w:t>
            </w:r>
            <w:proofErr w:type="spellEnd"/>
            <w:r w:rsidR="00210DC0">
              <w:rPr>
                <w:sz w:val="22"/>
                <w:szCs w:val="22"/>
                <w:highlight w:val="yellow"/>
              </w:rPr>
              <w:t xml:space="preserve">-Meldeinzidenz von ca. 20 auf 10 pro 1000.000 </w:t>
            </w:r>
            <w:proofErr w:type="spellStart"/>
            <w:r w:rsidR="00210DC0">
              <w:rPr>
                <w:sz w:val="22"/>
                <w:szCs w:val="22"/>
                <w:highlight w:val="yellow"/>
              </w:rPr>
              <w:t>Ew</w:t>
            </w:r>
            <w:proofErr w:type="spellEnd"/>
            <w:r w:rsidR="00210DC0">
              <w:rPr>
                <w:sz w:val="22"/>
                <w:szCs w:val="22"/>
                <w:highlight w:val="yellow"/>
              </w:rPr>
              <w:t xml:space="preserve">. gesunken (im Vergleich: starker Anstieg der </w:t>
            </w:r>
            <w:proofErr w:type="spellStart"/>
            <w:r w:rsidR="00210DC0">
              <w:rPr>
                <w:sz w:val="22"/>
                <w:szCs w:val="22"/>
                <w:highlight w:val="yellow"/>
              </w:rPr>
              <w:t>Covid</w:t>
            </w:r>
            <w:proofErr w:type="spellEnd"/>
            <w:r w:rsidR="00210DC0">
              <w:rPr>
                <w:sz w:val="22"/>
                <w:szCs w:val="22"/>
                <w:highlight w:val="yellow"/>
              </w:rPr>
              <w:t xml:space="preserve">-Meldeinzidenz in den Vorwochen – KW 30 bis 33 – von </w:t>
            </w:r>
            <w:proofErr w:type="spellStart"/>
            <w:r w:rsidR="00210DC0">
              <w:rPr>
                <w:sz w:val="22"/>
                <w:szCs w:val="22"/>
                <w:highlight w:val="yellow"/>
              </w:rPr>
              <w:t>von</w:t>
            </w:r>
            <w:proofErr w:type="spellEnd"/>
            <w:r w:rsidR="00210DC0">
              <w:rPr>
                <w:sz w:val="22"/>
                <w:szCs w:val="22"/>
                <w:highlight w:val="yellow"/>
              </w:rPr>
              <w:t xml:space="preserve"> ca. </w:t>
            </w:r>
            <w:commentRangeStart w:id="2"/>
            <w:commentRangeStart w:id="3"/>
            <w:r w:rsidR="00210DC0">
              <w:rPr>
                <w:sz w:val="22"/>
                <w:szCs w:val="22"/>
                <w:highlight w:val="yellow"/>
              </w:rPr>
              <w:t xml:space="preserve">3 </w:t>
            </w:r>
            <w:commentRangeEnd w:id="2"/>
            <w:r w:rsidR="008546F0">
              <w:rPr>
                <w:rStyle w:val="Kommentarzeichen"/>
                <w:rFonts w:ascii="Scala Sans OT" w:hAnsi="Scala Sans OT"/>
                <w:lang w:eastAsia="de-DE"/>
              </w:rPr>
              <w:commentReference w:id="2"/>
            </w:r>
            <w:commentRangeEnd w:id="3"/>
            <w:r w:rsidR="00EE273F">
              <w:rPr>
                <w:rStyle w:val="Kommentarzeichen"/>
                <w:rFonts w:ascii="Scala Sans OT" w:hAnsi="Scala Sans OT"/>
                <w:lang w:eastAsia="de-DE"/>
              </w:rPr>
              <w:commentReference w:id="3"/>
            </w:r>
            <w:r w:rsidR="00210DC0">
              <w:rPr>
                <w:sz w:val="22"/>
                <w:szCs w:val="22"/>
                <w:highlight w:val="yellow"/>
              </w:rPr>
              <w:t xml:space="preserve">auf 20 pro 1000.000  </w:t>
            </w:r>
            <w:proofErr w:type="spellStart"/>
            <w:r w:rsidR="00210DC0">
              <w:rPr>
                <w:sz w:val="22"/>
                <w:szCs w:val="22"/>
                <w:highlight w:val="yellow"/>
              </w:rPr>
              <w:t>Ew</w:t>
            </w:r>
            <w:proofErr w:type="spellEnd"/>
            <w:r w:rsidR="00210DC0">
              <w:rPr>
                <w:sz w:val="22"/>
                <w:szCs w:val="22"/>
                <w:highlight w:val="yellow"/>
              </w:rPr>
              <w:t>.)</w:t>
            </w:r>
          </w:p>
          <w:p w14:paraId="47A578A9" w14:textId="3E14E225" w:rsidR="006D0D41" w:rsidRPr="00474003" w:rsidRDefault="00474003" w:rsidP="00453B95">
            <w:pPr>
              <w:pStyle w:val="Listenabsatz"/>
              <w:numPr>
                <w:ilvl w:val="0"/>
                <w:numId w:val="45"/>
              </w:numPr>
              <w:rPr>
                <w:sz w:val="22"/>
                <w:szCs w:val="22"/>
              </w:rPr>
            </w:pPr>
            <w:r w:rsidRPr="00474003">
              <w:rPr>
                <w:sz w:val="22"/>
                <w:szCs w:val="22"/>
              </w:rPr>
              <w:t>ICOSARI-KH-Surveillance – SARI-Fälle sowie</w:t>
            </w:r>
            <w:r>
              <w:rPr>
                <w:sz w:val="22"/>
                <w:szCs w:val="22"/>
              </w:rPr>
              <w:t xml:space="preserve"> </w:t>
            </w:r>
            <w:r w:rsidRPr="00474003">
              <w:rPr>
                <w:sz w:val="22"/>
                <w:szCs w:val="22"/>
              </w:rPr>
              <w:t>Anteil SARI-Fälle mit COVID-Diagnose bis zur 33. KW: Covid-19-A</w:t>
            </w:r>
            <w:r w:rsidR="006D0D41" w:rsidRPr="00474003">
              <w:rPr>
                <w:sz w:val="22"/>
                <w:szCs w:val="22"/>
              </w:rPr>
              <w:t xml:space="preserve">nteil an </w:t>
            </w:r>
            <w:r w:rsidRPr="00474003">
              <w:rPr>
                <w:sz w:val="22"/>
                <w:szCs w:val="22"/>
              </w:rPr>
              <w:t>SARI</w:t>
            </w:r>
            <w:r w:rsidR="006D0D41" w:rsidRPr="00474003">
              <w:rPr>
                <w:sz w:val="22"/>
                <w:szCs w:val="22"/>
              </w:rPr>
              <w:t xml:space="preserve"> zur</w:t>
            </w:r>
            <w:r w:rsidRPr="00474003">
              <w:rPr>
                <w:sz w:val="22"/>
                <w:szCs w:val="22"/>
              </w:rPr>
              <w:t>ückgegangen</w:t>
            </w:r>
            <w:r w:rsidR="006D0D41" w:rsidRPr="00474003">
              <w:rPr>
                <w:sz w:val="22"/>
                <w:szCs w:val="22"/>
              </w:rPr>
              <w:t xml:space="preserve">  </w:t>
            </w:r>
          </w:p>
          <w:p w14:paraId="43F262E3" w14:textId="281107B6" w:rsidR="00474003" w:rsidRDefault="00474003" w:rsidP="00453B95">
            <w:pPr>
              <w:pStyle w:val="Listenabsatz"/>
              <w:numPr>
                <w:ilvl w:val="0"/>
                <w:numId w:val="45"/>
              </w:numPr>
              <w:rPr>
                <w:sz w:val="22"/>
                <w:szCs w:val="22"/>
              </w:rPr>
            </w:pPr>
            <w:proofErr w:type="spellStart"/>
            <w:r>
              <w:rPr>
                <w:sz w:val="22"/>
                <w:szCs w:val="22"/>
              </w:rPr>
              <w:t>Anm</w:t>
            </w:r>
            <w:proofErr w:type="spellEnd"/>
            <w:r>
              <w:rPr>
                <w:sz w:val="22"/>
                <w:szCs w:val="22"/>
              </w:rPr>
              <w:t>: ARE-An</w:t>
            </w:r>
            <w:r w:rsidR="00E646F2">
              <w:rPr>
                <w:sz w:val="22"/>
                <w:szCs w:val="22"/>
              </w:rPr>
              <w:t>s</w:t>
            </w:r>
            <w:r>
              <w:rPr>
                <w:sz w:val="22"/>
                <w:szCs w:val="22"/>
              </w:rPr>
              <w:t xml:space="preserve">tieg in Schulen </w:t>
            </w:r>
            <w:proofErr w:type="spellStart"/>
            <w:r>
              <w:rPr>
                <w:sz w:val="22"/>
                <w:szCs w:val="22"/>
              </w:rPr>
              <w:t>mglw</w:t>
            </w:r>
            <w:proofErr w:type="spellEnd"/>
            <w:r>
              <w:rPr>
                <w:sz w:val="22"/>
                <w:szCs w:val="22"/>
              </w:rPr>
              <w:t xml:space="preserve">. durch </w:t>
            </w:r>
            <w:proofErr w:type="spellStart"/>
            <w:r w:rsidR="006D0D41">
              <w:rPr>
                <w:sz w:val="22"/>
                <w:szCs w:val="22"/>
              </w:rPr>
              <w:t>Rhino</w:t>
            </w:r>
            <w:proofErr w:type="spellEnd"/>
            <w:r>
              <w:rPr>
                <w:sz w:val="22"/>
                <w:szCs w:val="22"/>
              </w:rPr>
              <w:t>- oder andere</w:t>
            </w:r>
            <w:r w:rsidR="008546F0">
              <w:rPr>
                <w:sz w:val="22"/>
                <w:szCs w:val="22"/>
              </w:rPr>
              <w:t>,</w:t>
            </w:r>
            <w:r>
              <w:rPr>
                <w:sz w:val="22"/>
                <w:szCs w:val="22"/>
              </w:rPr>
              <w:t xml:space="preserve"> typische Erkältungs</w:t>
            </w:r>
            <w:r w:rsidR="006D0D41">
              <w:rPr>
                <w:sz w:val="22"/>
                <w:szCs w:val="22"/>
              </w:rPr>
              <w:t xml:space="preserve">viren </w:t>
            </w:r>
            <w:r w:rsidR="00E646F2">
              <w:rPr>
                <w:sz w:val="22"/>
                <w:szCs w:val="22"/>
              </w:rPr>
              <w:t xml:space="preserve">bedingt, so starker Anstieg nach Ferienende im Vergleich zu Vorjahren jedoch recht untypisch, vor allem in Berlin auffällig (und Mecklenburg-Vorpommern, hier jedoch weniger </w:t>
            </w:r>
            <w:proofErr w:type="spellStart"/>
            <w:r w:rsidR="00E646F2">
              <w:rPr>
                <w:sz w:val="22"/>
                <w:szCs w:val="22"/>
              </w:rPr>
              <w:t>Sentinelpraxen</w:t>
            </w:r>
            <w:proofErr w:type="spellEnd"/>
            <w:r w:rsidR="00E646F2">
              <w:rPr>
                <w:sz w:val="22"/>
                <w:szCs w:val="22"/>
              </w:rPr>
              <w:t xml:space="preserve"> vorhanden), ggf. jedoch auch </w:t>
            </w:r>
            <w:proofErr w:type="spellStart"/>
            <w:r w:rsidR="00E646F2">
              <w:rPr>
                <w:sz w:val="22"/>
                <w:szCs w:val="22"/>
              </w:rPr>
              <w:t>awareness</w:t>
            </w:r>
            <w:proofErr w:type="spellEnd"/>
            <w:r w:rsidR="00E646F2">
              <w:rPr>
                <w:sz w:val="22"/>
                <w:szCs w:val="22"/>
              </w:rPr>
              <w:t>-Effekt mitursächlich</w:t>
            </w:r>
          </w:p>
          <w:p w14:paraId="10D0E97C" w14:textId="4DA3AE17" w:rsidR="00011266" w:rsidRPr="00E646F2" w:rsidRDefault="00474003" w:rsidP="00453B95">
            <w:pPr>
              <w:pStyle w:val="Listenabsatz"/>
              <w:numPr>
                <w:ilvl w:val="0"/>
                <w:numId w:val="45"/>
              </w:numPr>
              <w:rPr>
                <w:i/>
                <w:sz w:val="22"/>
                <w:szCs w:val="22"/>
              </w:rPr>
            </w:pPr>
            <w:proofErr w:type="spellStart"/>
            <w:r w:rsidRPr="00474003">
              <w:rPr>
                <w:i/>
                <w:sz w:val="22"/>
                <w:szCs w:val="22"/>
              </w:rPr>
              <w:t>To</w:t>
            </w:r>
            <w:proofErr w:type="spellEnd"/>
            <w:r w:rsidRPr="00474003">
              <w:rPr>
                <w:i/>
                <w:sz w:val="22"/>
                <w:szCs w:val="22"/>
              </w:rPr>
              <w:t xml:space="preserve"> do: </w:t>
            </w:r>
            <w:r w:rsidR="00EB77CF" w:rsidRPr="00474003">
              <w:rPr>
                <w:i/>
                <w:sz w:val="22"/>
                <w:szCs w:val="22"/>
              </w:rPr>
              <w:t>weiter</w:t>
            </w:r>
            <w:r w:rsidRPr="00474003">
              <w:rPr>
                <w:i/>
                <w:sz w:val="22"/>
                <w:szCs w:val="22"/>
              </w:rPr>
              <w:t>e Analy</w:t>
            </w:r>
            <w:r w:rsidR="008546F0">
              <w:rPr>
                <w:i/>
                <w:sz w:val="22"/>
                <w:szCs w:val="22"/>
              </w:rPr>
              <w:t xml:space="preserve">se hinsichtlich Auswirkung von </w:t>
            </w:r>
            <w:proofErr w:type="spellStart"/>
            <w:r w:rsidR="008546F0">
              <w:rPr>
                <w:i/>
                <w:sz w:val="22"/>
                <w:szCs w:val="22"/>
              </w:rPr>
              <w:t>F</w:t>
            </w:r>
            <w:r w:rsidRPr="00474003">
              <w:rPr>
                <w:i/>
                <w:sz w:val="22"/>
                <w:szCs w:val="22"/>
              </w:rPr>
              <w:t>eriende</w:t>
            </w:r>
            <w:proofErr w:type="spellEnd"/>
            <w:r w:rsidRPr="00474003">
              <w:rPr>
                <w:i/>
                <w:sz w:val="22"/>
                <w:szCs w:val="22"/>
              </w:rPr>
              <w:t xml:space="preserve">, v.a. auch hinsichtlich Bayern und </w:t>
            </w:r>
            <w:proofErr w:type="spellStart"/>
            <w:r w:rsidRPr="00474003">
              <w:rPr>
                <w:i/>
                <w:sz w:val="22"/>
                <w:szCs w:val="22"/>
              </w:rPr>
              <w:t>BaWü</w:t>
            </w:r>
            <w:proofErr w:type="spellEnd"/>
          </w:p>
          <w:p w14:paraId="0698E5F7" w14:textId="77777777" w:rsidR="00F86DC7" w:rsidRDefault="00F86DC7" w:rsidP="00F86DC7">
            <w:pPr>
              <w:pStyle w:val="Listenabsatz"/>
              <w:ind w:left="833"/>
              <w:rPr>
                <w:sz w:val="22"/>
                <w:szCs w:val="22"/>
              </w:rPr>
            </w:pPr>
          </w:p>
          <w:p w14:paraId="367EFE0B" w14:textId="5F1E4683" w:rsidR="00A33D8E" w:rsidRDefault="00A33D8E" w:rsidP="00A33D8E">
            <w:pPr>
              <w:rPr>
                <w:sz w:val="22"/>
                <w:szCs w:val="22"/>
              </w:rPr>
            </w:pPr>
            <w:r>
              <w:rPr>
                <w:sz w:val="22"/>
                <w:szCs w:val="22"/>
              </w:rPr>
              <w:t>Laborbasierte Surveillance (</w:t>
            </w:r>
            <w:r w:rsidRPr="00A533FB">
              <w:rPr>
                <w:sz w:val="22"/>
                <w:szCs w:val="22"/>
              </w:rPr>
              <w:t xml:space="preserve">Folien </w:t>
            </w:r>
            <w:hyperlink r:id="rId13" w:history="1">
              <w:r w:rsidRPr="00E646F2">
                <w:rPr>
                  <w:rStyle w:val="Hyperlink"/>
                  <w:sz w:val="22"/>
                  <w:szCs w:val="22"/>
                </w:rPr>
                <w:t>hier</w:t>
              </w:r>
            </w:hyperlink>
            <w:r>
              <w:rPr>
                <w:sz w:val="22"/>
                <w:szCs w:val="22"/>
              </w:rPr>
              <w:t>)</w:t>
            </w:r>
          </w:p>
          <w:p w14:paraId="42B7C736" w14:textId="7E119F87" w:rsidR="00453B95" w:rsidRPr="00A33D8E" w:rsidRDefault="00453B95" w:rsidP="00A33D8E">
            <w:pPr>
              <w:rPr>
                <w:sz w:val="22"/>
                <w:szCs w:val="22"/>
              </w:rPr>
            </w:pPr>
            <w:r>
              <w:rPr>
                <w:sz w:val="22"/>
                <w:szCs w:val="22"/>
              </w:rPr>
              <w:t xml:space="preserve">Anzahl </w:t>
            </w:r>
          </w:p>
          <w:p w14:paraId="30065CC5" w14:textId="1E117DBA" w:rsidR="00453B95" w:rsidRPr="00453B95" w:rsidRDefault="00453B95" w:rsidP="00453B95">
            <w:pPr>
              <w:pStyle w:val="Listenabsatz"/>
              <w:numPr>
                <w:ilvl w:val="0"/>
                <w:numId w:val="46"/>
              </w:numPr>
              <w:rPr>
                <w:sz w:val="22"/>
                <w:szCs w:val="22"/>
              </w:rPr>
            </w:pPr>
            <w:r w:rsidRPr="00453B95">
              <w:rPr>
                <w:sz w:val="22"/>
                <w:szCs w:val="22"/>
              </w:rPr>
              <w:t>Labore: 70</w:t>
            </w:r>
          </w:p>
          <w:p w14:paraId="7F21B779" w14:textId="77A07957" w:rsidR="00453B95" w:rsidRPr="00453B95" w:rsidRDefault="00453B95" w:rsidP="00453B95">
            <w:pPr>
              <w:pStyle w:val="Listenabsatz"/>
              <w:numPr>
                <w:ilvl w:val="0"/>
                <w:numId w:val="46"/>
              </w:numPr>
              <w:rPr>
                <w:sz w:val="22"/>
                <w:szCs w:val="22"/>
              </w:rPr>
            </w:pPr>
            <w:r w:rsidRPr="00453B95">
              <w:rPr>
                <w:sz w:val="22"/>
                <w:szCs w:val="22"/>
              </w:rPr>
              <w:t>Krankenhäuser: 959</w:t>
            </w:r>
          </w:p>
          <w:p w14:paraId="4B8888DA" w14:textId="625BFD4F" w:rsidR="00453B95" w:rsidRPr="00453B95" w:rsidRDefault="00453B95" w:rsidP="00453B95">
            <w:pPr>
              <w:pStyle w:val="Listenabsatz"/>
              <w:numPr>
                <w:ilvl w:val="0"/>
                <w:numId w:val="46"/>
              </w:numPr>
              <w:rPr>
                <w:sz w:val="22"/>
                <w:szCs w:val="22"/>
              </w:rPr>
            </w:pPr>
            <w:r w:rsidRPr="00453B95">
              <w:rPr>
                <w:sz w:val="22"/>
                <w:szCs w:val="22"/>
              </w:rPr>
              <w:t>Arztpraxen: 20.476</w:t>
            </w:r>
          </w:p>
          <w:p w14:paraId="522C1EB2" w14:textId="05220A76" w:rsidR="00453B95" w:rsidRPr="00D43FC1" w:rsidRDefault="00453B95" w:rsidP="00453B95">
            <w:pPr>
              <w:pStyle w:val="Listenabsatz"/>
              <w:numPr>
                <w:ilvl w:val="0"/>
                <w:numId w:val="46"/>
              </w:numPr>
              <w:rPr>
                <w:sz w:val="22"/>
                <w:szCs w:val="22"/>
              </w:rPr>
            </w:pPr>
            <w:r w:rsidRPr="00D43FC1">
              <w:rPr>
                <w:sz w:val="22"/>
                <w:szCs w:val="22"/>
              </w:rPr>
              <w:t>Testungen mit Ergebnis: 4.490.888</w:t>
            </w:r>
          </w:p>
          <w:p w14:paraId="3FF5F3A2" w14:textId="303FBE30" w:rsidR="00011266" w:rsidRPr="00D43FC1" w:rsidRDefault="00453B95" w:rsidP="00453B95">
            <w:pPr>
              <w:pStyle w:val="Listenabsatz"/>
              <w:numPr>
                <w:ilvl w:val="0"/>
                <w:numId w:val="46"/>
              </w:numPr>
              <w:rPr>
                <w:sz w:val="22"/>
                <w:szCs w:val="22"/>
                <w:highlight w:val="yellow"/>
              </w:rPr>
            </w:pPr>
            <w:r w:rsidRPr="00D43FC1">
              <w:rPr>
                <w:sz w:val="22"/>
                <w:szCs w:val="22"/>
                <w:highlight w:val="yellow"/>
              </w:rPr>
              <w:t>Testungen pro 100.00</w:t>
            </w:r>
            <w:r w:rsidR="00B70E61" w:rsidRPr="00D43FC1">
              <w:rPr>
                <w:sz w:val="22"/>
                <w:szCs w:val="22"/>
                <w:highlight w:val="yellow"/>
              </w:rPr>
              <w:t>0</w:t>
            </w:r>
            <w:r w:rsidRPr="00D43FC1">
              <w:rPr>
                <w:sz w:val="22"/>
                <w:szCs w:val="22"/>
                <w:highlight w:val="yellow"/>
              </w:rPr>
              <w:t xml:space="preserve"> </w:t>
            </w:r>
            <w:proofErr w:type="spellStart"/>
            <w:r w:rsidRPr="00D43FC1">
              <w:rPr>
                <w:sz w:val="22"/>
                <w:szCs w:val="22"/>
                <w:highlight w:val="yellow"/>
              </w:rPr>
              <w:t>Ew</w:t>
            </w:r>
            <w:proofErr w:type="spellEnd"/>
            <w:r w:rsidRPr="00D43FC1">
              <w:rPr>
                <w:sz w:val="22"/>
                <w:szCs w:val="22"/>
                <w:highlight w:val="yellow"/>
              </w:rPr>
              <w:t xml:space="preserve"> stratifiziert nach Altersgruppe und Kalenderwoche: </w:t>
            </w:r>
            <w:r w:rsidR="00210DC0" w:rsidRPr="00D43FC1">
              <w:rPr>
                <w:sz w:val="22"/>
                <w:szCs w:val="22"/>
                <w:highlight w:val="yellow"/>
              </w:rPr>
              <w:t xml:space="preserve">Altersgruppe der &gt; 80-Jährigen: konstant &gt;&gt; 400 Tests pro 100.000 </w:t>
            </w:r>
            <w:proofErr w:type="spellStart"/>
            <w:r w:rsidR="00210DC0" w:rsidRPr="00D43FC1">
              <w:rPr>
                <w:sz w:val="22"/>
                <w:szCs w:val="22"/>
                <w:highlight w:val="yellow"/>
              </w:rPr>
              <w:t>Ew</w:t>
            </w:r>
            <w:proofErr w:type="spellEnd"/>
            <w:r w:rsidR="00210DC0" w:rsidRPr="00D43FC1">
              <w:rPr>
                <w:sz w:val="22"/>
                <w:szCs w:val="22"/>
                <w:highlight w:val="yellow"/>
              </w:rPr>
              <w:t>. seit April (Altersgruppe mit höchster Testungszahl); Altersgruppe der 15- bis 34- und 35- bis 59-Jährigen: starke Zunahme der Testungen seit KW 30 von ca.</w:t>
            </w:r>
            <w:commentRangeStart w:id="4"/>
            <w:commentRangeStart w:id="5"/>
            <w:r w:rsidR="00210DC0" w:rsidRPr="00D43FC1">
              <w:rPr>
                <w:sz w:val="22"/>
                <w:szCs w:val="22"/>
                <w:highlight w:val="yellow"/>
              </w:rPr>
              <w:t xml:space="preserve"> 250 </w:t>
            </w:r>
            <w:commentRangeEnd w:id="4"/>
            <w:r w:rsidR="008546F0">
              <w:rPr>
                <w:rStyle w:val="Kommentarzeichen"/>
                <w:rFonts w:ascii="Scala Sans OT" w:hAnsi="Scala Sans OT"/>
                <w:lang w:eastAsia="de-DE"/>
              </w:rPr>
              <w:commentReference w:id="4"/>
            </w:r>
            <w:commentRangeEnd w:id="5"/>
            <w:r w:rsidR="00EE273F">
              <w:rPr>
                <w:rStyle w:val="Kommentarzeichen"/>
                <w:rFonts w:ascii="Scala Sans OT" w:hAnsi="Scala Sans OT"/>
                <w:lang w:eastAsia="de-DE"/>
              </w:rPr>
              <w:commentReference w:id="5"/>
            </w:r>
            <w:r w:rsidR="00210DC0" w:rsidRPr="00D43FC1">
              <w:rPr>
                <w:sz w:val="22"/>
                <w:szCs w:val="22"/>
                <w:highlight w:val="yellow"/>
              </w:rPr>
              <w:t xml:space="preserve">auf um die 400 Tests pro 100.000 </w:t>
            </w:r>
            <w:proofErr w:type="spellStart"/>
            <w:r w:rsidR="00210DC0" w:rsidRPr="00D43FC1">
              <w:rPr>
                <w:sz w:val="22"/>
                <w:szCs w:val="22"/>
                <w:highlight w:val="yellow"/>
              </w:rPr>
              <w:t>Ew</w:t>
            </w:r>
            <w:proofErr w:type="spellEnd"/>
            <w:r w:rsidR="00210DC0" w:rsidRPr="00D43FC1">
              <w:rPr>
                <w:sz w:val="22"/>
                <w:szCs w:val="22"/>
                <w:highlight w:val="yellow"/>
              </w:rPr>
              <w:t>.</w:t>
            </w:r>
            <w:r w:rsidR="00D43FC1" w:rsidRPr="00D43FC1">
              <w:rPr>
                <w:sz w:val="22"/>
                <w:szCs w:val="22"/>
                <w:highlight w:val="yellow"/>
              </w:rPr>
              <w:t xml:space="preserve">; alle Altersgruppen derzeit </w:t>
            </w:r>
            <w:r w:rsidR="00210DC0" w:rsidRPr="00D43FC1">
              <w:rPr>
                <w:sz w:val="22"/>
                <w:szCs w:val="22"/>
                <w:highlight w:val="yellow"/>
              </w:rPr>
              <w:t xml:space="preserve"> &gt; 200 Tests pro 100.000 </w:t>
            </w:r>
            <w:proofErr w:type="spellStart"/>
            <w:r w:rsidR="00210DC0" w:rsidRPr="00D43FC1">
              <w:rPr>
                <w:sz w:val="22"/>
                <w:szCs w:val="22"/>
                <w:highlight w:val="yellow"/>
              </w:rPr>
              <w:t>Ew</w:t>
            </w:r>
            <w:proofErr w:type="spellEnd"/>
            <w:r w:rsidR="00210DC0" w:rsidRPr="00D43FC1">
              <w:rPr>
                <w:sz w:val="22"/>
                <w:szCs w:val="22"/>
                <w:highlight w:val="yellow"/>
              </w:rPr>
              <w:t xml:space="preserve"> </w:t>
            </w:r>
          </w:p>
          <w:p w14:paraId="50BB399E" w14:textId="4A1C9CD2" w:rsidR="00011266" w:rsidRPr="00574D0C" w:rsidRDefault="00011266" w:rsidP="00453B95">
            <w:pPr>
              <w:pStyle w:val="Listenabsatz"/>
              <w:numPr>
                <w:ilvl w:val="0"/>
                <w:numId w:val="46"/>
              </w:numPr>
              <w:rPr>
                <w:sz w:val="22"/>
                <w:szCs w:val="22"/>
              </w:rPr>
            </w:pPr>
            <w:r w:rsidRPr="00D43FC1">
              <w:rPr>
                <w:sz w:val="22"/>
                <w:szCs w:val="22"/>
              </w:rPr>
              <w:t>Anzahl der pos</w:t>
            </w:r>
            <w:r w:rsidR="00574D0C" w:rsidRPr="00D43FC1">
              <w:rPr>
                <w:sz w:val="22"/>
                <w:szCs w:val="22"/>
              </w:rPr>
              <w:t>itiven und negativen Testungen pro Tag</w:t>
            </w:r>
            <w:r w:rsidR="00574D0C" w:rsidRPr="00574D0C">
              <w:rPr>
                <w:sz w:val="22"/>
                <w:szCs w:val="22"/>
              </w:rPr>
              <w:t xml:space="preserve">: derzeit starker Anstieg der Testung insgesamt zu verzeichnen (Erreichen der Testkapazität ggf. möglich), </w:t>
            </w:r>
            <w:r w:rsidRPr="00574D0C">
              <w:rPr>
                <w:sz w:val="22"/>
                <w:szCs w:val="22"/>
              </w:rPr>
              <w:t xml:space="preserve"> </w:t>
            </w:r>
            <w:r w:rsidR="00574D0C" w:rsidRPr="00574D0C">
              <w:rPr>
                <w:sz w:val="22"/>
                <w:szCs w:val="22"/>
              </w:rPr>
              <w:t>am Wochenende nach wie vor wesentlich geringerer Testumfang, Positivanteil weiterhin gering</w:t>
            </w:r>
            <w:r w:rsidRPr="00574D0C">
              <w:rPr>
                <w:sz w:val="22"/>
                <w:szCs w:val="22"/>
              </w:rPr>
              <w:t xml:space="preserve"> </w:t>
            </w:r>
          </w:p>
          <w:p w14:paraId="06D2DDD4" w14:textId="4CFB5BB4" w:rsidR="00011266" w:rsidRPr="00574D0C" w:rsidRDefault="00574D0C" w:rsidP="00453B95">
            <w:pPr>
              <w:pStyle w:val="Listenabsatz"/>
              <w:numPr>
                <w:ilvl w:val="0"/>
                <w:numId w:val="46"/>
              </w:numPr>
              <w:rPr>
                <w:sz w:val="22"/>
                <w:szCs w:val="22"/>
              </w:rPr>
            </w:pPr>
            <w:r w:rsidRPr="00574D0C">
              <w:rPr>
                <w:sz w:val="22"/>
                <w:szCs w:val="22"/>
              </w:rPr>
              <w:t>Anteil Personen mit positiver SARS-CoV-2-Testung nach Altersgruppe: recht einheitliche, geringe Positivrate, geringster Antei</w:t>
            </w:r>
            <w:r w:rsidR="008546F0">
              <w:rPr>
                <w:sz w:val="22"/>
                <w:szCs w:val="22"/>
              </w:rPr>
              <w:t xml:space="preserve">l positiv Getesteter in der </w:t>
            </w:r>
            <w:r w:rsidRPr="00574D0C">
              <w:rPr>
                <w:sz w:val="22"/>
                <w:szCs w:val="22"/>
              </w:rPr>
              <w:t>Altersgruppe &gt; 80</w:t>
            </w:r>
            <w:r w:rsidR="008546F0">
              <w:rPr>
                <w:sz w:val="22"/>
                <w:szCs w:val="22"/>
              </w:rPr>
              <w:t>-Jähriger</w:t>
            </w:r>
            <w:r w:rsidRPr="00574D0C">
              <w:rPr>
                <w:sz w:val="22"/>
                <w:szCs w:val="22"/>
              </w:rPr>
              <w:t xml:space="preserve"> mit ca. 0,34 </w:t>
            </w:r>
            <w:r w:rsidR="008546F0">
              <w:rPr>
                <w:sz w:val="22"/>
                <w:szCs w:val="22"/>
              </w:rPr>
              <w:t>%</w:t>
            </w:r>
          </w:p>
          <w:p w14:paraId="2C6CBEFE" w14:textId="52B9C4AD" w:rsidR="00011266" w:rsidRPr="00574D0C" w:rsidRDefault="00011266" w:rsidP="00453B95">
            <w:pPr>
              <w:pStyle w:val="Listenabsatz"/>
              <w:numPr>
                <w:ilvl w:val="0"/>
                <w:numId w:val="46"/>
              </w:numPr>
              <w:rPr>
                <w:sz w:val="22"/>
                <w:szCs w:val="22"/>
              </w:rPr>
            </w:pPr>
            <w:r w:rsidRPr="00B70E61">
              <w:rPr>
                <w:sz w:val="22"/>
                <w:szCs w:val="22"/>
              </w:rPr>
              <w:t xml:space="preserve">Testverzug: </w:t>
            </w:r>
            <w:r w:rsidR="00B70E61" w:rsidRPr="00B70E61">
              <w:rPr>
                <w:sz w:val="22"/>
                <w:szCs w:val="22"/>
              </w:rPr>
              <w:t>KW</w:t>
            </w:r>
            <w:r w:rsidRPr="00B70E61">
              <w:rPr>
                <w:sz w:val="22"/>
                <w:szCs w:val="22"/>
              </w:rPr>
              <w:t xml:space="preserve"> 33 </w:t>
            </w:r>
            <w:r w:rsidR="00B70E61" w:rsidRPr="00B70E61">
              <w:rPr>
                <w:sz w:val="22"/>
                <w:szCs w:val="22"/>
              </w:rPr>
              <w:t xml:space="preserve">zeigt geringfügig steigende Tendenz, ein Erreichen der Testkapazität schlägt sich hier jedoch noch </w:t>
            </w:r>
            <w:r w:rsidR="00B70E61" w:rsidRPr="00574D0C">
              <w:rPr>
                <w:sz w:val="22"/>
                <w:szCs w:val="22"/>
              </w:rPr>
              <w:t xml:space="preserve">nicht nieder </w:t>
            </w:r>
          </w:p>
          <w:p w14:paraId="24C64D5E" w14:textId="7CCBDDEE" w:rsidR="00B70E61" w:rsidRPr="00574D0C" w:rsidRDefault="00574D0C" w:rsidP="000D5C18">
            <w:pPr>
              <w:pStyle w:val="Listenabsatz"/>
              <w:numPr>
                <w:ilvl w:val="0"/>
                <w:numId w:val="46"/>
              </w:numPr>
              <w:rPr>
                <w:sz w:val="22"/>
                <w:szCs w:val="22"/>
              </w:rPr>
            </w:pPr>
            <w:proofErr w:type="spellStart"/>
            <w:r w:rsidRPr="00574D0C">
              <w:rPr>
                <w:sz w:val="22"/>
                <w:szCs w:val="22"/>
              </w:rPr>
              <w:t>Anm</w:t>
            </w:r>
            <w:proofErr w:type="spellEnd"/>
            <w:r w:rsidRPr="00574D0C">
              <w:rPr>
                <w:sz w:val="22"/>
                <w:szCs w:val="22"/>
              </w:rPr>
              <w:t xml:space="preserve">: </w:t>
            </w:r>
            <w:r w:rsidR="00B70E61" w:rsidRPr="00574D0C">
              <w:rPr>
                <w:sz w:val="22"/>
                <w:szCs w:val="22"/>
              </w:rPr>
              <w:t>Stratifizierung der Positivrate nach Altersgruppe: intensiv von Presse angefragt, welche Altersgruppe besonders he</w:t>
            </w:r>
            <w:r w:rsidR="008546F0">
              <w:rPr>
                <w:sz w:val="22"/>
                <w:szCs w:val="22"/>
              </w:rPr>
              <w:t>rvorsticht;</w:t>
            </w:r>
            <w:r w:rsidR="00E95ED8">
              <w:rPr>
                <w:sz w:val="22"/>
                <w:szCs w:val="22"/>
              </w:rPr>
              <w:t xml:space="preserve"> große Anzahl an 80-J</w:t>
            </w:r>
            <w:r w:rsidR="00B70E61" w:rsidRPr="00574D0C">
              <w:rPr>
                <w:sz w:val="22"/>
                <w:szCs w:val="22"/>
              </w:rPr>
              <w:t xml:space="preserve">ährigen bei vergleichsweise sehr geringer Positivrate von 0,2 % sind </w:t>
            </w:r>
            <w:proofErr w:type="spellStart"/>
            <w:r w:rsidR="00B70E61" w:rsidRPr="00574D0C">
              <w:rPr>
                <w:sz w:val="22"/>
                <w:szCs w:val="22"/>
              </w:rPr>
              <w:t>hinweislich</w:t>
            </w:r>
            <w:proofErr w:type="spellEnd"/>
            <w:r w:rsidR="00B70E61" w:rsidRPr="00574D0C">
              <w:rPr>
                <w:sz w:val="22"/>
                <w:szCs w:val="22"/>
              </w:rPr>
              <w:t xml:space="preserve"> auf die Validität der Methodik </w:t>
            </w:r>
          </w:p>
          <w:p w14:paraId="065A86E8" w14:textId="7E608A96" w:rsidR="00011266" w:rsidRPr="00B70E61" w:rsidRDefault="000D5C18" w:rsidP="00B70E61">
            <w:pPr>
              <w:rPr>
                <w:i/>
                <w:sz w:val="22"/>
                <w:szCs w:val="22"/>
              </w:rPr>
            </w:pPr>
            <w:proofErr w:type="spellStart"/>
            <w:r w:rsidRPr="00B70E61">
              <w:rPr>
                <w:i/>
                <w:sz w:val="22"/>
                <w:szCs w:val="22"/>
              </w:rPr>
              <w:t>To</w:t>
            </w:r>
            <w:proofErr w:type="spellEnd"/>
            <w:r w:rsidRPr="00B70E61">
              <w:rPr>
                <w:i/>
                <w:sz w:val="22"/>
                <w:szCs w:val="22"/>
              </w:rPr>
              <w:t xml:space="preserve"> do: </w:t>
            </w:r>
            <w:r w:rsidR="00011266" w:rsidRPr="00B70E61">
              <w:rPr>
                <w:i/>
                <w:sz w:val="22"/>
                <w:szCs w:val="22"/>
              </w:rPr>
              <w:t>Testkapazität</w:t>
            </w:r>
            <w:r w:rsidRPr="00B70E61">
              <w:rPr>
                <w:i/>
                <w:sz w:val="22"/>
                <w:szCs w:val="22"/>
              </w:rPr>
              <w:t xml:space="preserve"> wird erst im Laufe des Mittwochs gemeldet, wird am Freitag präsentiert</w:t>
            </w:r>
          </w:p>
          <w:p w14:paraId="3B7713E7" w14:textId="570147EF" w:rsidR="00F86DC7" w:rsidRPr="00272103" w:rsidRDefault="00F86DC7" w:rsidP="00F86DC7">
            <w:pPr>
              <w:pStyle w:val="Listenabsatz"/>
              <w:ind w:left="833"/>
              <w:rPr>
                <w:sz w:val="22"/>
                <w:szCs w:val="22"/>
              </w:rPr>
            </w:pPr>
          </w:p>
        </w:tc>
        <w:tc>
          <w:tcPr>
            <w:tcW w:w="1492" w:type="dxa"/>
          </w:tcPr>
          <w:p w14:paraId="3C901D99" w14:textId="77777777" w:rsidR="002C3C0D" w:rsidRDefault="002C3C0D" w:rsidP="00EC7A5C">
            <w:pPr>
              <w:rPr>
                <w:sz w:val="22"/>
                <w:szCs w:val="22"/>
              </w:rPr>
            </w:pPr>
          </w:p>
          <w:p w14:paraId="7027E125" w14:textId="77777777" w:rsidR="000004B0" w:rsidRDefault="000004B0" w:rsidP="00EC7A5C">
            <w:pPr>
              <w:rPr>
                <w:sz w:val="22"/>
                <w:szCs w:val="22"/>
              </w:rPr>
            </w:pPr>
          </w:p>
          <w:p w14:paraId="1DA3DFC2" w14:textId="6EC131A9" w:rsidR="00F86DC7" w:rsidRDefault="000C0345" w:rsidP="00EC7A5C">
            <w:pPr>
              <w:rPr>
                <w:sz w:val="22"/>
                <w:szCs w:val="22"/>
              </w:rPr>
            </w:pPr>
            <w:r>
              <w:rPr>
                <w:sz w:val="22"/>
                <w:szCs w:val="22"/>
              </w:rPr>
              <w:t>ZIG</w:t>
            </w:r>
          </w:p>
          <w:p w14:paraId="32CBE4C0" w14:textId="77777777" w:rsidR="00F86DC7" w:rsidRDefault="00F86DC7" w:rsidP="00EC7A5C">
            <w:pPr>
              <w:rPr>
                <w:sz w:val="22"/>
                <w:szCs w:val="22"/>
              </w:rPr>
            </w:pPr>
          </w:p>
          <w:p w14:paraId="53137A55" w14:textId="77777777" w:rsidR="00F86DC7" w:rsidRDefault="00F86DC7" w:rsidP="00EC7A5C">
            <w:pPr>
              <w:rPr>
                <w:sz w:val="22"/>
                <w:szCs w:val="22"/>
              </w:rPr>
            </w:pPr>
          </w:p>
          <w:p w14:paraId="2D48EDE4" w14:textId="77777777" w:rsidR="00F86DC7" w:rsidRDefault="00F86DC7" w:rsidP="00EC7A5C">
            <w:pPr>
              <w:rPr>
                <w:sz w:val="22"/>
                <w:szCs w:val="22"/>
              </w:rPr>
            </w:pPr>
          </w:p>
          <w:p w14:paraId="61DB0397" w14:textId="77777777" w:rsidR="00F86DC7" w:rsidRDefault="00F86DC7" w:rsidP="00EC7A5C">
            <w:pPr>
              <w:rPr>
                <w:sz w:val="22"/>
                <w:szCs w:val="22"/>
              </w:rPr>
            </w:pPr>
          </w:p>
          <w:p w14:paraId="2A25A7CD" w14:textId="77777777" w:rsidR="00F86DC7" w:rsidRDefault="00F86DC7" w:rsidP="00EC7A5C">
            <w:pPr>
              <w:rPr>
                <w:sz w:val="22"/>
                <w:szCs w:val="22"/>
              </w:rPr>
            </w:pPr>
          </w:p>
          <w:p w14:paraId="01A32530" w14:textId="77777777" w:rsidR="00F86DC7" w:rsidRDefault="00F86DC7" w:rsidP="00EC7A5C">
            <w:pPr>
              <w:rPr>
                <w:sz w:val="22"/>
                <w:szCs w:val="22"/>
              </w:rPr>
            </w:pPr>
          </w:p>
          <w:p w14:paraId="6AD66160" w14:textId="77777777" w:rsidR="00F86DC7" w:rsidRDefault="00F86DC7" w:rsidP="00EC7A5C">
            <w:pPr>
              <w:rPr>
                <w:sz w:val="22"/>
                <w:szCs w:val="22"/>
              </w:rPr>
            </w:pPr>
          </w:p>
          <w:p w14:paraId="3D628FE5" w14:textId="77777777" w:rsidR="00F86DC7" w:rsidRDefault="00F86DC7" w:rsidP="00EC7A5C">
            <w:pPr>
              <w:rPr>
                <w:sz w:val="22"/>
                <w:szCs w:val="22"/>
              </w:rPr>
            </w:pPr>
          </w:p>
          <w:p w14:paraId="09371857" w14:textId="77777777" w:rsidR="00F86DC7" w:rsidRDefault="00F86DC7" w:rsidP="00EC7A5C">
            <w:pPr>
              <w:rPr>
                <w:sz w:val="22"/>
                <w:szCs w:val="22"/>
              </w:rPr>
            </w:pPr>
          </w:p>
          <w:p w14:paraId="21AD7469" w14:textId="77777777" w:rsidR="00F86DC7" w:rsidRDefault="00F86DC7" w:rsidP="00EC7A5C">
            <w:pPr>
              <w:rPr>
                <w:sz w:val="22"/>
                <w:szCs w:val="22"/>
              </w:rPr>
            </w:pPr>
          </w:p>
          <w:p w14:paraId="16579978" w14:textId="77777777" w:rsidR="00F86DC7" w:rsidRDefault="00F86DC7" w:rsidP="00EC7A5C">
            <w:pPr>
              <w:rPr>
                <w:sz w:val="22"/>
                <w:szCs w:val="22"/>
              </w:rPr>
            </w:pPr>
          </w:p>
          <w:p w14:paraId="39A74259" w14:textId="77777777" w:rsidR="00F86DC7" w:rsidRDefault="00F86DC7" w:rsidP="00EC7A5C">
            <w:pPr>
              <w:rPr>
                <w:sz w:val="22"/>
                <w:szCs w:val="22"/>
              </w:rPr>
            </w:pPr>
          </w:p>
          <w:p w14:paraId="44F539F5" w14:textId="77777777" w:rsidR="000004B0" w:rsidRDefault="000004B0" w:rsidP="00EC7A5C">
            <w:pPr>
              <w:rPr>
                <w:sz w:val="22"/>
                <w:szCs w:val="22"/>
              </w:rPr>
            </w:pPr>
          </w:p>
          <w:p w14:paraId="0EBD4D0A" w14:textId="77777777" w:rsidR="000004B0" w:rsidRDefault="000004B0" w:rsidP="00EC7A5C">
            <w:pPr>
              <w:rPr>
                <w:sz w:val="22"/>
                <w:szCs w:val="22"/>
              </w:rPr>
            </w:pPr>
          </w:p>
          <w:p w14:paraId="0F4134BB" w14:textId="77777777" w:rsidR="000004B0" w:rsidRDefault="000004B0" w:rsidP="00EC7A5C">
            <w:pPr>
              <w:rPr>
                <w:sz w:val="22"/>
                <w:szCs w:val="22"/>
              </w:rPr>
            </w:pPr>
          </w:p>
          <w:p w14:paraId="539090F8" w14:textId="77777777" w:rsidR="000004B0" w:rsidRDefault="000004B0" w:rsidP="00EC7A5C">
            <w:pPr>
              <w:rPr>
                <w:sz w:val="22"/>
                <w:szCs w:val="22"/>
              </w:rPr>
            </w:pPr>
          </w:p>
          <w:p w14:paraId="3828F944" w14:textId="60A91B2F" w:rsidR="00F86DC7" w:rsidRPr="00E73E61" w:rsidRDefault="00F86DC7" w:rsidP="00EC7A5C">
            <w:pPr>
              <w:rPr>
                <w:sz w:val="22"/>
                <w:szCs w:val="22"/>
              </w:rPr>
            </w:pPr>
            <w:r>
              <w:rPr>
                <w:sz w:val="22"/>
                <w:szCs w:val="22"/>
              </w:rPr>
              <w:t>FG32</w:t>
            </w:r>
          </w:p>
        </w:tc>
      </w:tr>
      <w:tr w:rsidR="00705095" w:rsidRPr="00E73E61" w14:paraId="4DE9AF6D" w14:textId="77777777" w:rsidTr="001160D2">
        <w:tc>
          <w:tcPr>
            <w:tcW w:w="684" w:type="dxa"/>
          </w:tcPr>
          <w:p w14:paraId="03E91E86" w14:textId="4B2DB107" w:rsidR="00705095" w:rsidRPr="00E73E61" w:rsidRDefault="00705095" w:rsidP="006A2FCB">
            <w:pPr>
              <w:rPr>
                <w:b/>
              </w:rPr>
            </w:pPr>
            <w:r>
              <w:rPr>
                <w:b/>
              </w:rPr>
              <w:lastRenderedPageBreak/>
              <w:t>2</w:t>
            </w:r>
          </w:p>
        </w:tc>
        <w:tc>
          <w:tcPr>
            <w:tcW w:w="6795" w:type="dxa"/>
          </w:tcPr>
          <w:p w14:paraId="4746F563" w14:textId="77777777" w:rsidR="00705095" w:rsidRDefault="00705095" w:rsidP="00705095">
            <w:pPr>
              <w:spacing w:line="276" w:lineRule="auto"/>
              <w:rPr>
                <w:b/>
                <w:sz w:val="28"/>
              </w:rPr>
            </w:pPr>
            <w:r w:rsidRPr="00E73E61">
              <w:rPr>
                <w:b/>
                <w:sz w:val="28"/>
              </w:rPr>
              <w:t>Internationales</w:t>
            </w:r>
            <w:r w:rsidRPr="00AE1178">
              <w:rPr>
                <w:b/>
                <w:color w:val="FF0000"/>
              </w:rPr>
              <w:t xml:space="preserve"> (nur freitags)</w:t>
            </w:r>
          </w:p>
          <w:p w14:paraId="21449CED" w14:textId="28EF1130" w:rsidR="00576EDC" w:rsidRPr="00397629" w:rsidRDefault="00705095" w:rsidP="00980A65">
            <w:pPr>
              <w:pStyle w:val="Listenabsatz"/>
              <w:numPr>
                <w:ilvl w:val="0"/>
                <w:numId w:val="5"/>
              </w:numPr>
              <w:ind w:left="453" w:hanging="340"/>
              <w:rPr>
                <w:b/>
                <w:sz w:val="22"/>
                <w:szCs w:val="22"/>
              </w:rPr>
            </w:pPr>
            <w:r w:rsidRPr="00397629">
              <w:rPr>
                <w:sz w:val="22"/>
                <w:szCs w:val="22"/>
              </w:rPr>
              <w:t>Nicht besprochen</w:t>
            </w:r>
          </w:p>
        </w:tc>
        <w:tc>
          <w:tcPr>
            <w:tcW w:w="1492" w:type="dxa"/>
          </w:tcPr>
          <w:p w14:paraId="4C01C5FC" w14:textId="77777777" w:rsidR="00705095" w:rsidRDefault="00705095" w:rsidP="006A2FCB">
            <w:pPr>
              <w:rPr>
                <w:sz w:val="22"/>
                <w:szCs w:val="22"/>
              </w:rPr>
            </w:pPr>
          </w:p>
          <w:p w14:paraId="7B153667" w14:textId="77777777" w:rsidR="0072750B" w:rsidRDefault="0072750B" w:rsidP="006A2FCB">
            <w:pPr>
              <w:rPr>
                <w:sz w:val="22"/>
                <w:szCs w:val="22"/>
              </w:rPr>
            </w:pPr>
          </w:p>
          <w:p w14:paraId="6044E3F2" w14:textId="77777777" w:rsidR="0072750B" w:rsidRDefault="0072750B" w:rsidP="006A2FCB">
            <w:pPr>
              <w:rPr>
                <w:sz w:val="22"/>
                <w:szCs w:val="22"/>
              </w:rPr>
            </w:pPr>
          </w:p>
        </w:tc>
      </w:tr>
      <w:tr w:rsidR="00705095" w:rsidRPr="00E73E61" w14:paraId="541C6E8F" w14:textId="77777777" w:rsidTr="001160D2">
        <w:tc>
          <w:tcPr>
            <w:tcW w:w="684" w:type="dxa"/>
          </w:tcPr>
          <w:p w14:paraId="07573F9D" w14:textId="0F02D9F3" w:rsidR="00705095" w:rsidRPr="00E73E61" w:rsidRDefault="00705095" w:rsidP="006A2FCB">
            <w:pPr>
              <w:rPr>
                <w:b/>
              </w:rPr>
            </w:pPr>
            <w:r>
              <w:rPr>
                <w:b/>
              </w:rPr>
              <w:t>3</w:t>
            </w:r>
          </w:p>
        </w:tc>
        <w:tc>
          <w:tcPr>
            <w:tcW w:w="6795" w:type="dxa"/>
          </w:tcPr>
          <w:p w14:paraId="2E1BA2C7" w14:textId="77777777" w:rsidR="00705095" w:rsidRDefault="00705095" w:rsidP="00705095">
            <w:pPr>
              <w:spacing w:line="276" w:lineRule="auto"/>
              <w:rPr>
                <w:b/>
                <w:sz w:val="28"/>
              </w:rPr>
            </w:pPr>
            <w:r>
              <w:rPr>
                <w:b/>
                <w:sz w:val="28"/>
              </w:rPr>
              <w:t xml:space="preserve">Update digitale Projekte </w:t>
            </w:r>
            <w:r w:rsidRPr="00AE1178">
              <w:rPr>
                <w:b/>
                <w:color w:val="FF0000"/>
              </w:rPr>
              <w:t xml:space="preserve"> (nur </w:t>
            </w:r>
            <w:r>
              <w:rPr>
                <w:b/>
                <w:color w:val="FF0000"/>
              </w:rPr>
              <w:t>montags</w:t>
            </w:r>
            <w:r w:rsidRPr="00AE1178">
              <w:rPr>
                <w:b/>
                <w:color w:val="FF0000"/>
              </w:rPr>
              <w:t>)</w:t>
            </w:r>
          </w:p>
          <w:p w14:paraId="39301FAF" w14:textId="591E6239" w:rsidR="00F61015" w:rsidRPr="00272103" w:rsidRDefault="00272103" w:rsidP="00272103">
            <w:pPr>
              <w:pStyle w:val="Listenabsatz"/>
              <w:numPr>
                <w:ilvl w:val="0"/>
                <w:numId w:val="5"/>
              </w:numPr>
              <w:ind w:left="453" w:hanging="340"/>
              <w:rPr>
                <w:sz w:val="22"/>
                <w:szCs w:val="22"/>
              </w:rPr>
            </w:pPr>
            <w:r>
              <w:rPr>
                <w:sz w:val="22"/>
                <w:szCs w:val="22"/>
              </w:rPr>
              <w:t>Nicht besprochen</w:t>
            </w:r>
          </w:p>
        </w:tc>
        <w:tc>
          <w:tcPr>
            <w:tcW w:w="1492" w:type="dxa"/>
          </w:tcPr>
          <w:p w14:paraId="30A35A24" w14:textId="77777777" w:rsidR="00CD5DC1" w:rsidRDefault="00CD5DC1" w:rsidP="006A2FCB">
            <w:pPr>
              <w:rPr>
                <w:sz w:val="22"/>
                <w:szCs w:val="22"/>
              </w:rPr>
            </w:pPr>
          </w:p>
          <w:p w14:paraId="063C5884" w14:textId="0D207133" w:rsidR="00AD1B02" w:rsidRDefault="00AD1B02" w:rsidP="00453B95">
            <w:pPr>
              <w:rPr>
                <w:sz w:val="22"/>
                <w:szCs w:val="22"/>
              </w:rPr>
            </w:pPr>
          </w:p>
        </w:tc>
      </w:tr>
      <w:tr w:rsidR="00B17629" w:rsidRPr="00E73E61" w14:paraId="450251C8" w14:textId="77777777" w:rsidTr="001160D2">
        <w:tc>
          <w:tcPr>
            <w:tcW w:w="684" w:type="dxa"/>
          </w:tcPr>
          <w:p w14:paraId="35135E4E" w14:textId="32238B12" w:rsidR="00B17629" w:rsidRPr="00E73E61" w:rsidRDefault="00F61015" w:rsidP="00F61015">
            <w:pPr>
              <w:rPr>
                <w:b/>
              </w:rPr>
            </w:pPr>
            <w:r>
              <w:rPr>
                <w:b/>
              </w:rPr>
              <w:t>4</w:t>
            </w:r>
          </w:p>
        </w:tc>
        <w:tc>
          <w:tcPr>
            <w:tcW w:w="6795" w:type="dxa"/>
          </w:tcPr>
          <w:p w14:paraId="4315A6A9" w14:textId="77777777" w:rsidR="00B17629" w:rsidRDefault="00B17629" w:rsidP="005C1D68">
            <w:pPr>
              <w:spacing w:line="276" w:lineRule="auto"/>
              <w:rPr>
                <w:b/>
                <w:sz w:val="28"/>
              </w:rPr>
            </w:pPr>
            <w:r w:rsidRPr="00E73E61">
              <w:rPr>
                <w:b/>
                <w:sz w:val="28"/>
              </w:rPr>
              <w:t>Aktuelle Risikobewertung</w:t>
            </w:r>
          </w:p>
          <w:p w14:paraId="4E0CB990" w14:textId="0768A095" w:rsidR="008617AD" w:rsidRPr="00AC3A6D" w:rsidRDefault="003E5CCA" w:rsidP="00181746">
            <w:pPr>
              <w:pStyle w:val="Listenabsatz"/>
              <w:numPr>
                <w:ilvl w:val="0"/>
                <w:numId w:val="5"/>
              </w:numPr>
              <w:ind w:left="453" w:hanging="340"/>
              <w:rPr>
                <w:sz w:val="22"/>
                <w:szCs w:val="22"/>
              </w:rPr>
            </w:pPr>
            <w:r w:rsidRPr="000A7AA0">
              <w:rPr>
                <w:sz w:val="22"/>
                <w:szCs w:val="22"/>
              </w:rPr>
              <w:t>Derzeit kein A</w:t>
            </w:r>
            <w:r w:rsidR="00D42328" w:rsidRPr="000A7AA0">
              <w:rPr>
                <w:sz w:val="22"/>
                <w:szCs w:val="22"/>
              </w:rPr>
              <w:t>npassungsbedarf.</w:t>
            </w:r>
          </w:p>
        </w:tc>
        <w:tc>
          <w:tcPr>
            <w:tcW w:w="1492" w:type="dxa"/>
          </w:tcPr>
          <w:p w14:paraId="10F0561C" w14:textId="77777777" w:rsidR="00513A18" w:rsidRDefault="00513A18" w:rsidP="00576EDC">
            <w:pPr>
              <w:rPr>
                <w:sz w:val="22"/>
                <w:szCs w:val="22"/>
              </w:rPr>
            </w:pPr>
          </w:p>
          <w:p w14:paraId="241D1153" w14:textId="6519D707" w:rsidR="00C16CC7" w:rsidRDefault="00C16CC7" w:rsidP="00576EDC">
            <w:pPr>
              <w:rPr>
                <w:sz w:val="22"/>
                <w:szCs w:val="22"/>
              </w:rPr>
            </w:pPr>
          </w:p>
          <w:p w14:paraId="59379956" w14:textId="322EEFA6" w:rsidR="00397629" w:rsidRPr="00E73E61" w:rsidRDefault="00272103" w:rsidP="00576EDC">
            <w:pPr>
              <w:rPr>
                <w:sz w:val="22"/>
                <w:szCs w:val="22"/>
              </w:rPr>
            </w:pPr>
            <w:r>
              <w:rPr>
                <w:sz w:val="22"/>
                <w:szCs w:val="22"/>
              </w:rPr>
              <w:t>alle</w:t>
            </w:r>
          </w:p>
        </w:tc>
      </w:tr>
      <w:tr w:rsidR="00B17629" w:rsidRPr="00E73E61" w14:paraId="67A69648" w14:textId="77777777" w:rsidTr="001160D2">
        <w:trPr>
          <w:trHeight w:val="518"/>
        </w:trPr>
        <w:tc>
          <w:tcPr>
            <w:tcW w:w="684" w:type="dxa"/>
          </w:tcPr>
          <w:p w14:paraId="050841D2" w14:textId="488957F5" w:rsidR="00B17629" w:rsidRPr="00E73E61" w:rsidRDefault="00F61015" w:rsidP="006A2FCB">
            <w:pPr>
              <w:rPr>
                <w:b/>
              </w:rPr>
            </w:pPr>
            <w:r>
              <w:rPr>
                <w:b/>
              </w:rPr>
              <w:t>5</w:t>
            </w:r>
          </w:p>
        </w:tc>
        <w:tc>
          <w:tcPr>
            <w:tcW w:w="6795" w:type="dxa"/>
          </w:tcPr>
          <w:p w14:paraId="29CC502B" w14:textId="6F1D4A95" w:rsidR="00E81CFC" w:rsidRDefault="00B17629" w:rsidP="002C15BC">
            <w:pPr>
              <w:spacing w:line="276" w:lineRule="auto"/>
              <w:rPr>
                <w:b/>
                <w:sz w:val="28"/>
                <w:szCs w:val="28"/>
              </w:rPr>
            </w:pPr>
            <w:r w:rsidRPr="00E73E61">
              <w:rPr>
                <w:b/>
                <w:sz w:val="28"/>
                <w:szCs w:val="28"/>
              </w:rPr>
              <w:t>Kommunikation</w:t>
            </w:r>
          </w:p>
          <w:p w14:paraId="5EE279C9" w14:textId="77777777" w:rsidR="00F942EF" w:rsidRDefault="00F942EF" w:rsidP="00F942EF">
            <w:pPr>
              <w:spacing w:line="276" w:lineRule="auto"/>
              <w:rPr>
                <w:b/>
                <w:sz w:val="22"/>
              </w:rPr>
            </w:pPr>
            <w:r w:rsidRPr="00E73E61">
              <w:rPr>
                <w:b/>
                <w:sz w:val="22"/>
              </w:rPr>
              <w:t>BZgA</w:t>
            </w:r>
            <w:r>
              <w:rPr>
                <w:b/>
                <w:sz w:val="22"/>
              </w:rPr>
              <w:t xml:space="preserve"> </w:t>
            </w:r>
          </w:p>
          <w:p w14:paraId="18FDB6C2" w14:textId="77777777" w:rsidR="00B36783" w:rsidRPr="008546F0" w:rsidRDefault="00B36783" w:rsidP="008546F0">
            <w:pPr>
              <w:spacing w:line="276" w:lineRule="auto"/>
              <w:rPr>
                <w:sz w:val="22"/>
                <w:szCs w:val="22"/>
              </w:rPr>
            </w:pPr>
            <w:r w:rsidRPr="008546F0">
              <w:rPr>
                <w:sz w:val="22"/>
                <w:szCs w:val="22"/>
              </w:rPr>
              <w:t>Darstellung der Risikos</w:t>
            </w:r>
            <w:r w:rsidR="000A7AA0" w:rsidRPr="008546F0">
              <w:rPr>
                <w:sz w:val="22"/>
                <w:szCs w:val="22"/>
              </w:rPr>
              <w:t>i</w:t>
            </w:r>
            <w:r w:rsidRPr="008546F0">
              <w:rPr>
                <w:sz w:val="22"/>
                <w:szCs w:val="22"/>
              </w:rPr>
              <w:t>t</w:t>
            </w:r>
            <w:r w:rsidR="000A7AA0" w:rsidRPr="008546F0">
              <w:rPr>
                <w:sz w:val="22"/>
                <w:szCs w:val="22"/>
              </w:rPr>
              <w:t>uationen</w:t>
            </w:r>
            <w:r w:rsidRPr="008546F0">
              <w:rPr>
                <w:sz w:val="22"/>
                <w:szCs w:val="22"/>
              </w:rPr>
              <w:t xml:space="preserve"> (geschlossene Räume, Gruppenbildung, Gespräche)</w:t>
            </w:r>
            <w:r w:rsidR="000A7AA0" w:rsidRPr="008546F0">
              <w:rPr>
                <w:sz w:val="22"/>
                <w:szCs w:val="22"/>
              </w:rPr>
              <w:t xml:space="preserve">: </w:t>
            </w:r>
          </w:p>
          <w:p w14:paraId="395E3B7C" w14:textId="2A204B4E" w:rsidR="00B36783" w:rsidRPr="00B36783" w:rsidRDefault="00B36783" w:rsidP="00F942EF">
            <w:pPr>
              <w:pStyle w:val="Listenabsatz"/>
              <w:numPr>
                <w:ilvl w:val="0"/>
                <w:numId w:val="48"/>
              </w:numPr>
              <w:spacing w:line="276" w:lineRule="auto"/>
            </w:pPr>
            <w:r w:rsidRPr="00F942EF">
              <w:rPr>
                <w:sz w:val="22"/>
                <w:szCs w:val="22"/>
              </w:rPr>
              <w:t>Erarbeitung einer bildlichen und ggf. textlich mehrsprachigen Konzepts</w:t>
            </w:r>
            <w:r w:rsidR="008546F0">
              <w:rPr>
                <w:sz w:val="22"/>
                <w:szCs w:val="22"/>
              </w:rPr>
              <w:t>,</w:t>
            </w:r>
            <w:r w:rsidRPr="00F942EF">
              <w:rPr>
                <w:sz w:val="22"/>
                <w:szCs w:val="22"/>
              </w:rPr>
              <w:t xml:space="preserve"> um vor allem junge Menschen zu erreichen  &gt; P</w:t>
            </w:r>
            <w:r w:rsidR="000A7AA0" w:rsidRPr="00F942EF">
              <w:rPr>
                <w:sz w:val="22"/>
                <w:szCs w:val="22"/>
              </w:rPr>
              <w:t>oster für bild</w:t>
            </w:r>
            <w:r w:rsidRPr="00F942EF">
              <w:rPr>
                <w:sz w:val="22"/>
                <w:szCs w:val="22"/>
              </w:rPr>
              <w:t>liche D</w:t>
            </w:r>
            <w:r w:rsidR="000A7AA0" w:rsidRPr="00F942EF">
              <w:rPr>
                <w:sz w:val="22"/>
                <w:szCs w:val="22"/>
              </w:rPr>
              <w:t>arst</w:t>
            </w:r>
            <w:r w:rsidRPr="00F942EF">
              <w:rPr>
                <w:sz w:val="22"/>
                <w:szCs w:val="22"/>
              </w:rPr>
              <w:t>ellung</w:t>
            </w:r>
            <w:r w:rsidR="000A7AA0" w:rsidRPr="00F942EF">
              <w:rPr>
                <w:sz w:val="22"/>
                <w:szCs w:val="22"/>
              </w:rPr>
              <w:t xml:space="preserve"> der drei </w:t>
            </w:r>
            <w:r w:rsidRPr="00F942EF">
              <w:rPr>
                <w:sz w:val="22"/>
                <w:szCs w:val="22"/>
              </w:rPr>
              <w:t>Risikosituationen</w:t>
            </w:r>
          </w:p>
          <w:p w14:paraId="64951C14" w14:textId="77777777" w:rsidR="00F942EF" w:rsidRPr="00F942EF" w:rsidRDefault="00B36783" w:rsidP="00F942EF">
            <w:pPr>
              <w:pStyle w:val="Listenabsatz"/>
              <w:numPr>
                <w:ilvl w:val="0"/>
                <w:numId w:val="48"/>
              </w:numPr>
              <w:spacing w:line="276" w:lineRule="auto"/>
              <w:rPr>
                <w:sz w:val="22"/>
                <w:szCs w:val="22"/>
              </w:rPr>
            </w:pPr>
            <w:r w:rsidRPr="00F942EF">
              <w:rPr>
                <w:sz w:val="22"/>
                <w:szCs w:val="22"/>
              </w:rPr>
              <w:t xml:space="preserve">Virtuelles Paket </w:t>
            </w:r>
            <w:r w:rsidR="000A7AA0" w:rsidRPr="00F942EF">
              <w:rPr>
                <w:sz w:val="22"/>
                <w:szCs w:val="22"/>
              </w:rPr>
              <w:t xml:space="preserve">in </w:t>
            </w:r>
            <w:r w:rsidR="00F942EF" w:rsidRPr="00F942EF">
              <w:rPr>
                <w:sz w:val="22"/>
                <w:szCs w:val="22"/>
              </w:rPr>
              <w:t>Analogie zu Pand</w:t>
            </w:r>
            <w:r w:rsidR="000A7AA0" w:rsidRPr="00F942EF">
              <w:rPr>
                <w:sz w:val="22"/>
                <w:szCs w:val="22"/>
              </w:rPr>
              <w:t>emi</w:t>
            </w:r>
            <w:r w:rsidR="00F942EF" w:rsidRPr="00F942EF">
              <w:rPr>
                <w:sz w:val="22"/>
                <w:szCs w:val="22"/>
              </w:rPr>
              <w:t>ebegin</w:t>
            </w:r>
            <w:r w:rsidR="000A7AA0" w:rsidRPr="00F942EF">
              <w:rPr>
                <w:sz w:val="22"/>
                <w:szCs w:val="22"/>
              </w:rPr>
              <w:t xml:space="preserve">n </w:t>
            </w:r>
            <w:r w:rsidR="00F942EF" w:rsidRPr="00F942EF">
              <w:rPr>
                <w:sz w:val="22"/>
                <w:szCs w:val="22"/>
              </w:rPr>
              <w:t>geplant</w:t>
            </w:r>
            <w:r w:rsidR="000A7AA0" w:rsidRPr="00F942EF">
              <w:rPr>
                <w:sz w:val="22"/>
                <w:szCs w:val="22"/>
              </w:rPr>
              <w:t xml:space="preserve">, damit alle links und </w:t>
            </w:r>
            <w:r w:rsidR="00F942EF" w:rsidRPr="00F942EF">
              <w:rPr>
                <w:sz w:val="22"/>
                <w:szCs w:val="22"/>
              </w:rPr>
              <w:t>Downloads</w:t>
            </w:r>
            <w:r w:rsidR="000A7AA0" w:rsidRPr="00F942EF">
              <w:rPr>
                <w:sz w:val="22"/>
                <w:szCs w:val="22"/>
              </w:rPr>
              <w:t xml:space="preserve"> den </w:t>
            </w:r>
            <w:r w:rsidR="00F942EF" w:rsidRPr="00F942EF">
              <w:rPr>
                <w:sz w:val="22"/>
                <w:szCs w:val="22"/>
              </w:rPr>
              <w:t>Schulen</w:t>
            </w:r>
            <w:r w:rsidR="000A7AA0" w:rsidRPr="00F942EF">
              <w:rPr>
                <w:sz w:val="22"/>
                <w:szCs w:val="22"/>
              </w:rPr>
              <w:t xml:space="preserve"> zur </w:t>
            </w:r>
            <w:r w:rsidR="00F942EF" w:rsidRPr="00F942EF">
              <w:rPr>
                <w:sz w:val="22"/>
                <w:szCs w:val="22"/>
              </w:rPr>
              <w:t>Verfügung stehen.</w:t>
            </w:r>
          </w:p>
          <w:p w14:paraId="7F227920" w14:textId="28B453D4" w:rsidR="000A7AA0" w:rsidRDefault="00F942EF" w:rsidP="00F942EF">
            <w:pPr>
              <w:pStyle w:val="Listenabsatz"/>
              <w:numPr>
                <w:ilvl w:val="0"/>
                <w:numId w:val="48"/>
              </w:numPr>
              <w:spacing w:line="276" w:lineRule="auto"/>
            </w:pPr>
            <w:r w:rsidRPr="00F942EF">
              <w:rPr>
                <w:sz w:val="22"/>
                <w:szCs w:val="22"/>
              </w:rPr>
              <w:t>Maskenpflicht strittiges Thema: AGI-</w:t>
            </w:r>
            <w:r w:rsidR="000A7AA0" w:rsidRPr="00F942EF">
              <w:rPr>
                <w:sz w:val="22"/>
                <w:szCs w:val="22"/>
              </w:rPr>
              <w:t xml:space="preserve">Abfrage </w:t>
            </w:r>
            <w:r w:rsidRPr="00F942EF">
              <w:rPr>
                <w:sz w:val="22"/>
                <w:szCs w:val="22"/>
              </w:rPr>
              <w:t>vom 25.08.2020</w:t>
            </w:r>
            <w:r w:rsidR="000A7AA0" w:rsidRPr="00F942EF">
              <w:rPr>
                <w:sz w:val="22"/>
                <w:szCs w:val="22"/>
              </w:rPr>
              <w:t xml:space="preserve">: nur </w:t>
            </w:r>
            <w:r w:rsidRPr="00F942EF">
              <w:rPr>
                <w:sz w:val="22"/>
                <w:szCs w:val="22"/>
              </w:rPr>
              <w:t>in NRW derzeit dezidierte Maskenpflicht auch im Unterricht</w:t>
            </w:r>
            <w:r w:rsidR="000A7AA0" w:rsidRPr="00F942EF">
              <w:rPr>
                <w:sz w:val="22"/>
                <w:szCs w:val="22"/>
              </w:rPr>
              <w:t xml:space="preserve">, </w:t>
            </w:r>
            <w:r w:rsidRPr="00F942EF">
              <w:rPr>
                <w:sz w:val="22"/>
                <w:szCs w:val="22"/>
              </w:rPr>
              <w:t>in anderen BL nur auf Verkehrsflächen mit Clusterbildungsmöglichkeit, zudem strittig ob Lehrende einen MNS</w:t>
            </w:r>
            <w:r w:rsidR="000A7AA0" w:rsidRPr="00F942EF">
              <w:rPr>
                <w:sz w:val="22"/>
                <w:szCs w:val="22"/>
              </w:rPr>
              <w:t xml:space="preserve"> tragen müssen</w:t>
            </w:r>
            <w:r w:rsidRPr="00F942EF">
              <w:rPr>
                <w:sz w:val="22"/>
                <w:szCs w:val="22"/>
              </w:rPr>
              <w:t xml:space="preserve"> (Alternative: Visier).</w:t>
            </w:r>
            <w:r w:rsidR="000A7AA0" w:rsidRPr="00F942EF">
              <w:rPr>
                <w:sz w:val="22"/>
                <w:szCs w:val="22"/>
              </w:rPr>
              <w:t xml:space="preserve"> </w:t>
            </w:r>
            <w:r w:rsidRPr="00F942EF">
              <w:rPr>
                <w:sz w:val="22"/>
                <w:szCs w:val="22"/>
              </w:rPr>
              <w:t>Starke</w:t>
            </w:r>
            <w:r w:rsidR="000A7AA0" w:rsidRPr="00F942EF">
              <w:rPr>
                <w:sz w:val="22"/>
                <w:szCs w:val="22"/>
              </w:rPr>
              <w:t xml:space="preserve"> </w:t>
            </w:r>
            <w:r w:rsidRPr="00F942EF">
              <w:rPr>
                <w:sz w:val="22"/>
                <w:szCs w:val="22"/>
              </w:rPr>
              <w:t>Heterogenität bedingt hohe A</w:t>
            </w:r>
            <w:r w:rsidR="000A7AA0" w:rsidRPr="00F942EF">
              <w:rPr>
                <w:sz w:val="22"/>
                <w:szCs w:val="22"/>
              </w:rPr>
              <w:t>nfragezahl</w:t>
            </w:r>
            <w:r w:rsidR="00B772DE" w:rsidRPr="00F942EF">
              <w:rPr>
                <w:sz w:val="22"/>
                <w:szCs w:val="22"/>
              </w:rPr>
              <w:t xml:space="preserve">; </w:t>
            </w:r>
            <w:r w:rsidRPr="00F942EF">
              <w:rPr>
                <w:sz w:val="22"/>
                <w:szCs w:val="22"/>
              </w:rPr>
              <w:t>Sachstand</w:t>
            </w:r>
            <w:r w:rsidR="00B772DE" w:rsidRPr="00F942EF">
              <w:rPr>
                <w:sz w:val="22"/>
                <w:szCs w:val="22"/>
              </w:rPr>
              <w:t xml:space="preserve"> wird reche</w:t>
            </w:r>
            <w:r w:rsidR="008546F0">
              <w:rPr>
                <w:sz w:val="22"/>
                <w:szCs w:val="22"/>
              </w:rPr>
              <w:t>rchiert und mit B</w:t>
            </w:r>
            <w:r w:rsidRPr="00F942EF">
              <w:rPr>
                <w:sz w:val="22"/>
                <w:szCs w:val="22"/>
              </w:rPr>
              <w:t>erufsverbands-Fachgesell</w:t>
            </w:r>
            <w:r w:rsidR="00B772DE" w:rsidRPr="00F942EF">
              <w:rPr>
                <w:sz w:val="22"/>
                <w:szCs w:val="22"/>
              </w:rPr>
              <w:t>schaften beraten</w:t>
            </w:r>
            <w:r w:rsidR="00B772DE">
              <w:t>.</w:t>
            </w:r>
          </w:p>
          <w:p w14:paraId="2CEACA32" w14:textId="718D291A" w:rsidR="00F86DC7" w:rsidRPr="000D5C18" w:rsidRDefault="00F942EF" w:rsidP="000D5C18">
            <w:pPr>
              <w:spacing w:line="276" w:lineRule="auto"/>
              <w:rPr>
                <w:i/>
                <w:sz w:val="22"/>
                <w:szCs w:val="22"/>
              </w:rPr>
            </w:pPr>
            <w:proofErr w:type="spellStart"/>
            <w:r w:rsidRPr="000D5C18">
              <w:rPr>
                <w:i/>
                <w:sz w:val="22"/>
                <w:szCs w:val="22"/>
              </w:rPr>
              <w:t>To</w:t>
            </w:r>
            <w:proofErr w:type="spellEnd"/>
            <w:r w:rsidRPr="000D5C18">
              <w:rPr>
                <w:i/>
                <w:sz w:val="22"/>
                <w:szCs w:val="22"/>
              </w:rPr>
              <w:t xml:space="preserve"> do</w:t>
            </w:r>
            <w:r w:rsidR="00D43FC1">
              <w:rPr>
                <w:i/>
                <w:sz w:val="22"/>
                <w:szCs w:val="22"/>
              </w:rPr>
              <w:t>:</w:t>
            </w:r>
            <w:r w:rsidRPr="000D5C18">
              <w:rPr>
                <w:i/>
                <w:sz w:val="22"/>
                <w:szCs w:val="22"/>
              </w:rPr>
              <w:t xml:space="preserve"> aufgrund Nachfrage und aktueller, öffentlicher Debatte Literaturrecherche hinsichtlich Studien, die sich mit der Auswirkung vom Tragen eines Mund-Nasen-Schutzes (MNS) beschäftigen </w:t>
            </w:r>
          </w:p>
          <w:p w14:paraId="4AC7A2FD" w14:textId="77777777" w:rsidR="003E5CCA" w:rsidRDefault="003E5CCA" w:rsidP="003E5CCA">
            <w:pPr>
              <w:spacing w:before="120"/>
              <w:rPr>
                <w:b/>
                <w:sz w:val="22"/>
                <w:szCs w:val="22"/>
              </w:rPr>
            </w:pPr>
            <w:r>
              <w:rPr>
                <w:b/>
                <w:sz w:val="22"/>
                <w:szCs w:val="22"/>
              </w:rPr>
              <w:t>Presse</w:t>
            </w:r>
          </w:p>
          <w:p w14:paraId="0E24A2F6" w14:textId="41439917" w:rsidR="00885AF8" w:rsidRDefault="00453B95" w:rsidP="00CF328B">
            <w:pPr>
              <w:pStyle w:val="Listenabsatz"/>
              <w:numPr>
                <w:ilvl w:val="0"/>
                <w:numId w:val="31"/>
              </w:numPr>
              <w:spacing w:line="276" w:lineRule="auto"/>
              <w:rPr>
                <w:sz w:val="22"/>
              </w:rPr>
            </w:pPr>
            <w:r>
              <w:rPr>
                <w:sz w:val="22"/>
              </w:rPr>
              <w:t>Für kommenden Sonntag geplante C</w:t>
            </w:r>
            <w:r w:rsidR="00B772DE">
              <w:rPr>
                <w:sz w:val="22"/>
              </w:rPr>
              <w:t>orona</w:t>
            </w:r>
            <w:r>
              <w:rPr>
                <w:sz w:val="22"/>
              </w:rPr>
              <w:t>-D</w:t>
            </w:r>
            <w:r w:rsidR="00B772DE">
              <w:rPr>
                <w:sz w:val="22"/>
              </w:rPr>
              <w:t>emo</w:t>
            </w:r>
            <w:r>
              <w:rPr>
                <w:sz w:val="22"/>
              </w:rPr>
              <w:t>nst</w:t>
            </w:r>
            <w:r w:rsidR="00B36783">
              <w:rPr>
                <w:sz w:val="22"/>
              </w:rPr>
              <w:t>r</w:t>
            </w:r>
            <w:r>
              <w:rPr>
                <w:sz w:val="22"/>
              </w:rPr>
              <w:t>ation</w:t>
            </w:r>
            <w:r w:rsidR="00B772DE">
              <w:rPr>
                <w:sz w:val="22"/>
              </w:rPr>
              <w:t xml:space="preserve"> </w:t>
            </w:r>
            <w:r>
              <w:rPr>
                <w:sz w:val="22"/>
              </w:rPr>
              <w:t>wurde</w:t>
            </w:r>
            <w:r w:rsidR="00B36783">
              <w:rPr>
                <w:sz w:val="22"/>
              </w:rPr>
              <w:t xml:space="preserve"> vom S</w:t>
            </w:r>
            <w:r w:rsidR="00B772DE">
              <w:rPr>
                <w:sz w:val="22"/>
              </w:rPr>
              <w:t>enat verboten.</w:t>
            </w:r>
          </w:p>
          <w:p w14:paraId="142A9DF8" w14:textId="0535B217" w:rsidR="00A40110" w:rsidRPr="00A533FB" w:rsidRDefault="00A40110" w:rsidP="00A533FB">
            <w:pPr>
              <w:spacing w:line="276" w:lineRule="auto"/>
              <w:rPr>
                <w:sz w:val="22"/>
                <w:szCs w:val="22"/>
              </w:rPr>
            </w:pPr>
          </w:p>
        </w:tc>
        <w:tc>
          <w:tcPr>
            <w:tcW w:w="1492" w:type="dxa"/>
          </w:tcPr>
          <w:p w14:paraId="3C9474DC" w14:textId="685BE409" w:rsidR="006F2B3B" w:rsidRDefault="006F2B3B" w:rsidP="00C443BC">
            <w:pPr>
              <w:rPr>
                <w:sz w:val="22"/>
                <w:szCs w:val="22"/>
              </w:rPr>
            </w:pPr>
          </w:p>
          <w:p w14:paraId="31A0B20C" w14:textId="77777777" w:rsidR="0000759C" w:rsidRDefault="0000759C" w:rsidP="00C443BC">
            <w:pPr>
              <w:rPr>
                <w:sz w:val="22"/>
                <w:szCs w:val="22"/>
              </w:rPr>
            </w:pPr>
          </w:p>
          <w:p w14:paraId="4881150A" w14:textId="4DAC82BA" w:rsidR="0056591F" w:rsidRDefault="000F2837" w:rsidP="00C443BC">
            <w:pPr>
              <w:rPr>
                <w:sz w:val="22"/>
                <w:szCs w:val="22"/>
              </w:rPr>
            </w:pPr>
            <w:r>
              <w:rPr>
                <w:sz w:val="22"/>
                <w:szCs w:val="22"/>
              </w:rPr>
              <w:t>BZgA</w:t>
            </w:r>
          </w:p>
          <w:p w14:paraId="1B10F4C8" w14:textId="77777777" w:rsidR="0056591F" w:rsidRDefault="0056591F" w:rsidP="00C443BC">
            <w:pPr>
              <w:rPr>
                <w:sz w:val="22"/>
                <w:szCs w:val="22"/>
              </w:rPr>
            </w:pPr>
          </w:p>
          <w:p w14:paraId="4D9BD4AD" w14:textId="77777777" w:rsidR="002C47B8" w:rsidRDefault="002C47B8" w:rsidP="00C443BC">
            <w:pPr>
              <w:rPr>
                <w:sz w:val="22"/>
                <w:szCs w:val="22"/>
              </w:rPr>
            </w:pPr>
          </w:p>
          <w:p w14:paraId="6E3AD732" w14:textId="77777777" w:rsidR="002C47B8" w:rsidRDefault="002C47B8" w:rsidP="00C443BC">
            <w:pPr>
              <w:rPr>
                <w:sz w:val="22"/>
                <w:szCs w:val="22"/>
              </w:rPr>
            </w:pPr>
          </w:p>
          <w:p w14:paraId="721C928D" w14:textId="77777777" w:rsidR="00F942EF" w:rsidRDefault="00F942EF" w:rsidP="00C443BC">
            <w:pPr>
              <w:rPr>
                <w:sz w:val="22"/>
                <w:szCs w:val="22"/>
              </w:rPr>
            </w:pPr>
          </w:p>
          <w:p w14:paraId="4D2F2954" w14:textId="77777777" w:rsidR="00F942EF" w:rsidRDefault="00F942EF" w:rsidP="00C443BC">
            <w:pPr>
              <w:rPr>
                <w:sz w:val="22"/>
                <w:szCs w:val="22"/>
              </w:rPr>
            </w:pPr>
          </w:p>
          <w:p w14:paraId="255149F8" w14:textId="77777777" w:rsidR="00F942EF" w:rsidRDefault="00F942EF" w:rsidP="00C443BC">
            <w:pPr>
              <w:rPr>
                <w:sz w:val="22"/>
                <w:szCs w:val="22"/>
              </w:rPr>
            </w:pPr>
          </w:p>
          <w:p w14:paraId="3A8F6963" w14:textId="77777777" w:rsidR="00F942EF" w:rsidRDefault="00F942EF" w:rsidP="00C443BC">
            <w:pPr>
              <w:rPr>
                <w:sz w:val="22"/>
                <w:szCs w:val="22"/>
              </w:rPr>
            </w:pPr>
          </w:p>
          <w:p w14:paraId="2ACAE0F2" w14:textId="77777777" w:rsidR="00F942EF" w:rsidRDefault="00F942EF" w:rsidP="00C443BC">
            <w:pPr>
              <w:rPr>
                <w:sz w:val="22"/>
                <w:szCs w:val="22"/>
              </w:rPr>
            </w:pPr>
          </w:p>
          <w:p w14:paraId="44245F8F" w14:textId="77777777" w:rsidR="00F942EF" w:rsidRDefault="00F942EF" w:rsidP="00C443BC">
            <w:pPr>
              <w:rPr>
                <w:sz w:val="22"/>
                <w:szCs w:val="22"/>
              </w:rPr>
            </w:pPr>
          </w:p>
          <w:p w14:paraId="4272BAE7" w14:textId="77777777" w:rsidR="00F942EF" w:rsidRDefault="00F942EF" w:rsidP="00C443BC">
            <w:pPr>
              <w:rPr>
                <w:sz w:val="22"/>
                <w:szCs w:val="22"/>
              </w:rPr>
            </w:pPr>
          </w:p>
          <w:p w14:paraId="46791479" w14:textId="77777777" w:rsidR="00F942EF" w:rsidRDefault="00F942EF" w:rsidP="00C443BC">
            <w:pPr>
              <w:rPr>
                <w:sz w:val="22"/>
                <w:szCs w:val="22"/>
              </w:rPr>
            </w:pPr>
          </w:p>
          <w:p w14:paraId="2E1336A8" w14:textId="77777777" w:rsidR="00F942EF" w:rsidRDefault="00F942EF" w:rsidP="00C443BC">
            <w:pPr>
              <w:rPr>
                <w:sz w:val="22"/>
                <w:szCs w:val="22"/>
              </w:rPr>
            </w:pPr>
          </w:p>
          <w:p w14:paraId="3224968F" w14:textId="77777777" w:rsidR="00F942EF" w:rsidRDefault="00F942EF" w:rsidP="00C443BC">
            <w:pPr>
              <w:rPr>
                <w:sz w:val="22"/>
                <w:szCs w:val="22"/>
              </w:rPr>
            </w:pPr>
          </w:p>
          <w:p w14:paraId="40B0C963" w14:textId="77777777" w:rsidR="00F942EF" w:rsidRDefault="00F942EF" w:rsidP="00C443BC">
            <w:pPr>
              <w:rPr>
                <w:sz w:val="22"/>
                <w:szCs w:val="22"/>
              </w:rPr>
            </w:pPr>
          </w:p>
          <w:p w14:paraId="592AA1D9" w14:textId="77777777" w:rsidR="00F942EF" w:rsidRDefault="00F942EF" w:rsidP="00C443BC">
            <w:pPr>
              <w:rPr>
                <w:sz w:val="22"/>
                <w:szCs w:val="22"/>
              </w:rPr>
            </w:pPr>
          </w:p>
          <w:p w14:paraId="538FD53A" w14:textId="77777777" w:rsidR="00F942EF" w:rsidRDefault="00F942EF" w:rsidP="00C443BC">
            <w:pPr>
              <w:rPr>
                <w:sz w:val="22"/>
                <w:szCs w:val="22"/>
              </w:rPr>
            </w:pPr>
          </w:p>
          <w:p w14:paraId="4FF3F247" w14:textId="77777777" w:rsidR="00F942EF" w:rsidRDefault="00F942EF" w:rsidP="00C443BC">
            <w:pPr>
              <w:rPr>
                <w:sz w:val="22"/>
                <w:szCs w:val="22"/>
              </w:rPr>
            </w:pPr>
          </w:p>
          <w:p w14:paraId="5CA27052" w14:textId="77777777" w:rsidR="00F942EF" w:rsidRDefault="00F942EF" w:rsidP="00C443BC">
            <w:pPr>
              <w:rPr>
                <w:sz w:val="22"/>
                <w:szCs w:val="22"/>
              </w:rPr>
            </w:pPr>
          </w:p>
          <w:p w14:paraId="5EBBF485" w14:textId="77777777" w:rsidR="00F942EF" w:rsidRDefault="00F942EF" w:rsidP="00C443BC">
            <w:pPr>
              <w:rPr>
                <w:sz w:val="22"/>
                <w:szCs w:val="22"/>
              </w:rPr>
            </w:pPr>
          </w:p>
          <w:p w14:paraId="6BA08062" w14:textId="77777777" w:rsidR="00F942EF" w:rsidRDefault="00F942EF" w:rsidP="00C443BC">
            <w:pPr>
              <w:rPr>
                <w:sz w:val="22"/>
                <w:szCs w:val="22"/>
              </w:rPr>
            </w:pPr>
          </w:p>
          <w:p w14:paraId="076A294A" w14:textId="77777777" w:rsidR="00F942EF" w:rsidRDefault="00F942EF" w:rsidP="00C443BC">
            <w:pPr>
              <w:rPr>
                <w:sz w:val="22"/>
                <w:szCs w:val="22"/>
              </w:rPr>
            </w:pPr>
          </w:p>
          <w:p w14:paraId="6073D8FB" w14:textId="77777777" w:rsidR="00F942EF" w:rsidRDefault="00F942EF" w:rsidP="00C443BC">
            <w:pPr>
              <w:rPr>
                <w:sz w:val="22"/>
                <w:szCs w:val="22"/>
              </w:rPr>
            </w:pPr>
          </w:p>
          <w:p w14:paraId="02617844" w14:textId="77777777" w:rsidR="00272103" w:rsidRDefault="00272103" w:rsidP="00C443BC">
            <w:pPr>
              <w:rPr>
                <w:sz w:val="22"/>
                <w:szCs w:val="22"/>
              </w:rPr>
            </w:pPr>
          </w:p>
          <w:p w14:paraId="6CD15334" w14:textId="77777777" w:rsidR="00F942EF" w:rsidRDefault="00F942EF" w:rsidP="00C443BC">
            <w:pPr>
              <w:rPr>
                <w:sz w:val="22"/>
                <w:szCs w:val="22"/>
              </w:rPr>
            </w:pPr>
          </w:p>
          <w:p w14:paraId="380BC86C" w14:textId="1D12E6FF" w:rsidR="002D1392" w:rsidRDefault="00CD5DC1" w:rsidP="00C443BC">
            <w:pPr>
              <w:rPr>
                <w:sz w:val="22"/>
                <w:szCs w:val="22"/>
              </w:rPr>
            </w:pPr>
            <w:r>
              <w:rPr>
                <w:sz w:val="22"/>
                <w:szCs w:val="22"/>
              </w:rPr>
              <w:t>P</w:t>
            </w:r>
            <w:r w:rsidR="009F31AE">
              <w:rPr>
                <w:sz w:val="22"/>
                <w:szCs w:val="22"/>
              </w:rPr>
              <w:t>resse</w:t>
            </w:r>
          </w:p>
          <w:p w14:paraId="3ABFB59A" w14:textId="70C1E606" w:rsidR="00C443BC" w:rsidRPr="00E73E61" w:rsidRDefault="00C443BC" w:rsidP="00576EDC">
            <w:pPr>
              <w:rPr>
                <w:sz w:val="22"/>
                <w:szCs w:val="22"/>
              </w:rPr>
            </w:pPr>
          </w:p>
        </w:tc>
      </w:tr>
      <w:tr w:rsidR="00937F9E" w:rsidRPr="00E73E61" w14:paraId="7B9F1409" w14:textId="77777777" w:rsidTr="001160D2">
        <w:tc>
          <w:tcPr>
            <w:tcW w:w="684" w:type="dxa"/>
          </w:tcPr>
          <w:p w14:paraId="2D889F96" w14:textId="47632805" w:rsidR="00937F9E" w:rsidRDefault="00F61015" w:rsidP="006A2FCB">
            <w:pPr>
              <w:rPr>
                <w:b/>
              </w:rPr>
            </w:pPr>
            <w:r>
              <w:rPr>
                <w:b/>
              </w:rPr>
              <w:t>6</w:t>
            </w:r>
          </w:p>
        </w:tc>
        <w:tc>
          <w:tcPr>
            <w:tcW w:w="6795" w:type="dxa"/>
          </w:tcPr>
          <w:p w14:paraId="62ECB488" w14:textId="77777777" w:rsidR="00937F9E" w:rsidRDefault="00937F9E" w:rsidP="005C1D68">
            <w:pPr>
              <w:spacing w:line="276" w:lineRule="auto"/>
              <w:rPr>
                <w:b/>
                <w:sz w:val="28"/>
              </w:rPr>
            </w:pPr>
            <w:r>
              <w:rPr>
                <w:b/>
                <w:sz w:val="28"/>
              </w:rPr>
              <w:t>Neues aus dem BMG</w:t>
            </w:r>
          </w:p>
          <w:p w14:paraId="6D5F03D9" w14:textId="7B1B9934" w:rsidR="006A18A3" w:rsidRPr="00A533FB" w:rsidRDefault="00F942EF" w:rsidP="00F942EF">
            <w:pPr>
              <w:pStyle w:val="Listenabsatz"/>
              <w:numPr>
                <w:ilvl w:val="0"/>
                <w:numId w:val="34"/>
              </w:numPr>
            </w:pPr>
            <w:r>
              <w:t>Nicht besprochen</w:t>
            </w:r>
          </w:p>
        </w:tc>
        <w:tc>
          <w:tcPr>
            <w:tcW w:w="1492" w:type="dxa"/>
          </w:tcPr>
          <w:p w14:paraId="5276BE17" w14:textId="77777777" w:rsidR="002A4A4B" w:rsidRDefault="002A4A4B" w:rsidP="00576EDC">
            <w:pPr>
              <w:rPr>
                <w:sz w:val="22"/>
                <w:szCs w:val="22"/>
              </w:rPr>
            </w:pPr>
          </w:p>
          <w:p w14:paraId="71238B2C" w14:textId="423C8BBE" w:rsidR="00937F9E" w:rsidRDefault="00DC01B8" w:rsidP="00576EDC">
            <w:pPr>
              <w:rPr>
                <w:sz w:val="22"/>
                <w:szCs w:val="22"/>
              </w:rPr>
            </w:pPr>
            <w:r>
              <w:rPr>
                <w:sz w:val="22"/>
                <w:szCs w:val="22"/>
              </w:rPr>
              <w:t>BMG-Liaison</w:t>
            </w:r>
          </w:p>
        </w:tc>
      </w:tr>
      <w:tr w:rsidR="003225B4" w:rsidRPr="00E73E61" w14:paraId="6F20F9F6" w14:textId="77777777" w:rsidTr="001160D2">
        <w:tc>
          <w:tcPr>
            <w:tcW w:w="684" w:type="dxa"/>
          </w:tcPr>
          <w:p w14:paraId="483ED59A" w14:textId="56EE71BB" w:rsidR="003225B4" w:rsidRDefault="00F61015" w:rsidP="006A2FCB">
            <w:pPr>
              <w:rPr>
                <w:b/>
              </w:rPr>
            </w:pPr>
            <w:r>
              <w:rPr>
                <w:b/>
              </w:rPr>
              <w:t>7</w:t>
            </w:r>
          </w:p>
        </w:tc>
        <w:tc>
          <w:tcPr>
            <w:tcW w:w="6795" w:type="dxa"/>
          </w:tcPr>
          <w:p w14:paraId="6BAE9BF9" w14:textId="77777777" w:rsidR="00272103" w:rsidRDefault="00272103" w:rsidP="00272103">
            <w:pPr>
              <w:rPr>
                <w:b/>
              </w:rPr>
            </w:pPr>
            <w:r>
              <w:rPr>
                <w:b/>
              </w:rPr>
              <w:t>Strategie Fragen</w:t>
            </w:r>
          </w:p>
          <w:p w14:paraId="404FE335" w14:textId="77777777" w:rsidR="00881BA0" w:rsidRDefault="00F86DC7" w:rsidP="00881BA0">
            <w:pPr>
              <w:rPr>
                <w:b/>
              </w:rPr>
            </w:pPr>
            <w:r>
              <w:rPr>
                <w:b/>
              </w:rPr>
              <w:t>Allgemein</w:t>
            </w:r>
          </w:p>
          <w:p w14:paraId="25E45AFB" w14:textId="5B906F99" w:rsidR="001E115E" w:rsidRPr="003F190C" w:rsidRDefault="00814F85" w:rsidP="00814F85">
            <w:pPr>
              <w:rPr>
                <w:sz w:val="22"/>
                <w:szCs w:val="22"/>
              </w:rPr>
            </w:pPr>
            <w:r w:rsidRPr="003F190C">
              <w:rPr>
                <w:sz w:val="22"/>
                <w:szCs w:val="22"/>
              </w:rPr>
              <w:t xml:space="preserve">Covid-19-Testgeschehen und Quarantäneregime </w:t>
            </w:r>
            <w:r w:rsidR="001E115E" w:rsidRPr="003F190C">
              <w:rPr>
                <w:sz w:val="22"/>
                <w:szCs w:val="22"/>
              </w:rPr>
              <w:t xml:space="preserve">(Folien </w:t>
            </w:r>
            <w:hyperlink r:id="rId14" w:history="1">
              <w:r w:rsidR="001E115E" w:rsidRPr="003F190C">
                <w:rPr>
                  <w:rStyle w:val="Hyperlink"/>
                  <w:sz w:val="22"/>
                  <w:szCs w:val="22"/>
                </w:rPr>
                <w:t>hier</w:t>
              </w:r>
            </w:hyperlink>
            <w:r w:rsidR="001E115E" w:rsidRPr="003F190C">
              <w:rPr>
                <w:sz w:val="22"/>
                <w:szCs w:val="22"/>
              </w:rPr>
              <w:t>)</w:t>
            </w:r>
          </w:p>
          <w:p w14:paraId="6A78B68C" w14:textId="6F42C51B" w:rsidR="00814F85" w:rsidRPr="003F190C" w:rsidRDefault="00814F85" w:rsidP="003F190C">
            <w:pPr>
              <w:rPr>
                <w:b/>
                <w:sz w:val="22"/>
                <w:szCs w:val="22"/>
              </w:rPr>
            </w:pPr>
            <w:r w:rsidRPr="003F190C">
              <w:rPr>
                <w:sz w:val="22"/>
                <w:szCs w:val="22"/>
              </w:rPr>
              <w:t>B</w:t>
            </w:r>
            <w:r w:rsidR="00B772DE" w:rsidRPr="003F190C">
              <w:rPr>
                <w:sz w:val="22"/>
                <w:szCs w:val="22"/>
              </w:rPr>
              <w:t>eschluss</w:t>
            </w:r>
            <w:r w:rsidRPr="003F190C">
              <w:rPr>
                <w:sz w:val="22"/>
                <w:szCs w:val="22"/>
              </w:rPr>
              <w:t xml:space="preserve"> besitzt D</w:t>
            </w:r>
            <w:r w:rsidR="00B772DE" w:rsidRPr="003F190C">
              <w:rPr>
                <w:sz w:val="22"/>
                <w:szCs w:val="22"/>
              </w:rPr>
              <w:t>iskussionsbedarf</w:t>
            </w:r>
            <w:r w:rsidRPr="003F190C">
              <w:rPr>
                <w:sz w:val="22"/>
                <w:szCs w:val="22"/>
              </w:rPr>
              <w:t>:</w:t>
            </w:r>
            <w:r w:rsidR="00B772DE" w:rsidRPr="003F190C">
              <w:rPr>
                <w:sz w:val="22"/>
                <w:szCs w:val="22"/>
              </w:rPr>
              <w:t xml:space="preserve"> </w:t>
            </w:r>
          </w:p>
          <w:p w14:paraId="0041C9D8" w14:textId="77777777" w:rsidR="00814F85" w:rsidRPr="003F190C" w:rsidRDefault="00814F85" w:rsidP="003F190C">
            <w:pPr>
              <w:pStyle w:val="Listenabsatz"/>
              <w:numPr>
                <w:ilvl w:val="0"/>
                <w:numId w:val="39"/>
              </w:numPr>
              <w:rPr>
                <w:b/>
                <w:sz w:val="22"/>
                <w:szCs w:val="22"/>
              </w:rPr>
            </w:pPr>
            <w:r w:rsidRPr="003F190C">
              <w:rPr>
                <w:sz w:val="22"/>
                <w:szCs w:val="22"/>
              </w:rPr>
              <w:t>Testung von E</w:t>
            </w:r>
            <w:r w:rsidR="00B772DE" w:rsidRPr="003F190C">
              <w:rPr>
                <w:sz w:val="22"/>
                <w:szCs w:val="22"/>
              </w:rPr>
              <w:t xml:space="preserve">inreisenden soll </w:t>
            </w:r>
            <w:r w:rsidRPr="003F190C">
              <w:rPr>
                <w:sz w:val="22"/>
                <w:szCs w:val="22"/>
              </w:rPr>
              <w:t xml:space="preserve">zum 15.09./01.10. </w:t>
            </w:r>
            <w:r w:rsidR="00B772DE" w:rsidRPr="003F190C">
              <w:rPr>
                <w:sz w:val="22"/>
                <w:szCs w:val="22"/>
              </w:rPr>
              <w:t>gestoppt werden</w:t>
            </w:r>
            <w:r w:rsidRPr="003F190C">
              <w:rPr>
                <w:sz w:val="22"/>
                <w:szCs w:val="22"/>
              </w:rPr>
              <w:t>,</w:t>
            </w:r>
            <w:r w:rsidR="00B772DE" w:rsidRPr="003F190C">
              <w:rPr>
                <w:sz w:val="22"/>
                <w:szCs w:val="22"/>
              </w:rPr>
              <w:t xml:space="preserve"> unabh</w:t>
            </w:r>
            <w:r w:rsidRPr="003F190C">
              <w:rPr>
                <w:sz w:val="22"/>
                <w:szCs w:val="22"/>
              </w:rPr>
              <w:t>ängig ob aus Risikogebiet oder nicht</w:t>
            </w:r>
            <w:r w:rsidR="00B772DE" w:rsidRPr="003F190C">
              <w:rPr>
                <w:sz w:val="22"/>
                <w:szCs w:val="22"/>
              </w:rPr>
              <w:t xml:space="preserve"> </w:t>
            </w:r>
          </w:p>
          <w:p w14:paraId="251FFEBD" w14:textId="196354A6" w:rsidR="00814F85" w:rsidRPr="003F190C" w:rsidRDefault="00814F85" w:rsidP="00AA28FE">
            <w:pPr>
              <w:pStyle w:val="Listenabsatz"/>
              <w:numPr>
                <w:ilvl w:val="0"/>
                <w:numId w:val="39"/>
              </w:numPr>
              <w:rPr>
                <w:sz w:val="22"/>
                <w:szCs w:val="22"/>
              </w:rPr>
            </w:pPr>
            <w:r w:rsidRPr="003F190C">
              <w:rPr>
                <w:sz w:val="22"/>
                <w:szCs w:val="22"/>
              </w:rPr>
              <w:t>Quarantä</w:t>
            </w:r>
            <w:r w:rsidR="00B772DE" w:rsidRPr="003F190C">
              <w:rPr>
                <w:sz w:val="22"/>
                <w:szCs w:val="22"/>
              </w:rPr>
              <w:t>n</w:t>
            </w:r>
            <w:r w:rsidRPr="003F190C">
              <w:rPr>
                <w:sz w:val="22"/>
                <w:szCs w:val="22"/>
              </w:rPr>
              <w:t>eregime - zwei E</w:t>
            </w:r>
            <w:r w:rsidR="00B772DE" w:rsidRPr="003F190C">
              <w:rPr>
                <w:sz w:val="22"/>
                <w:szCs w:val="22"/>
              </w:rPr>
              <w:t>ckpfeiler</w:t>
            </w:r>
            <w:r w:rsidRPr="003F190C">
              <w:rPr>
                <w:sz w:val="22"/>
                <w:szCs w:val="22"/>
              </w:rPr>
              <w:t>:</w:t>
            </w:r>
            <w:r w:rsidR="00B772DE" w:rsidRPr="003F190C">
              <w:rPr>
                <w:sz w:val="22"/>
                <w:szCs w:val="22"/>
              </w:rPr>
              <w:t xml:space="preserve"> </w:t>
            </w:r>
            <w:r w:rsidRPr="003F190C">
              <w:rPr>
                <w:sz w:val="22"/>
                <w:szCs w:val="22"/>
              </w:rPr>
              <w:t>Testung nach</w:t>
            </w:r>
            <w:r w:rsidR="00B772DE" w:rsidRPr="003F190C">
              <w:rPr>
                <w:sz w:val="22"/>
                <w:szCs w:val="22"/>
              </w:rPr>
              <w:t xml:space="preserve"> 5 </w:t>
            </w:r>
            <w:r w:rsidRPr="003F190C">
              <w:rPr>
                <w:sz w:val="22"/>
                <w:szCs w:val="22"/>
              </w:rPr>
              <w:t xml:space="preserve">Tagen </w:t>
            </w:r>
            <w:r w:rsidR="00B772DE" w:rsidRPr="003F190C">
              <w:rPr>
                <w:sz w:val="22"/>
                <w:szCs w:val="22"/>
              </w:rPr>
              <w:t>vs</w:t>
            </w:r>
            <w:r w:rsidRPr="003F190C">
              <w:rPr>
                <w:sz w:val="22"/>
                <w:szCs w:val="22"/>
              </w:rPr>
              <w:t>. 7 Tagen</w:t>
            </w:r>
            <w:r w:rsidR="000D55C4" w:rsidRPr="003F190C">
              <w:rPr>
                <w:sz w:val="22"/>
                <w:szCs w:val="22"/>
              </w:rPr>
              <w:t xml:space="preserve">; Quarantäne 10 Tage vs. 14 Tage, laut Beschluss jedoch lediglich </w:t>
            </w:r>
            <w:r w:rsidRPr="003F190C">
              <w:rPr>
                <w:sz w:val="22"/>
                <w:szCs w:val="22"/>
              </w:rPr>
              <w:t>5 Tage</w:t>
            </w:r>
            <w:r w:rsidR="00B772DE" w:rsidRPr="003F190C">
              <w:rPr>
                <w:sz w:val="22"/>
                <w:szCs w:val="22"/>
              </w:rPr>
              <w:t xml:space="preserve">. </w:t>
            </w:r>
          </w:p>
          <w:p w14:paraId="17E8A8E9" w14:textId="6F909CEF" w:rsidR="00814F85" w:rsidRPr="003F190C" w:rsidRDefault="00AA28FE" w:rsidP="00AA28FE">
            <w:pPr>
              <w:pStyle w:val="Listenabsatz"/>
              <w:rPr>
                <w:b/>
                <w:sz w:val="22"/>
                <w:szCs w:val="22"/>
              </w:rPr>
            </w:pPr>
            <w:r w:rsidRPr="003F190C">
              <w:rPr>
                <w:sz w:val="22"/>
                <w:szCs w:val="22"/>
              </w:rPr>
              <w:sym w:font="Wingdings" w:char="F0E0"/>
            </w:r>
            <w:r w:rsidRPr="003F190C">
              <w:rPr>
                <w:sz w:val="22"/>
                <w:szCs w:val="22"/>
              </w:rPr>
              <w:t xml:space="preserve"> </w:t>
            </w:r>
            <w:r w:rsidR="00814F85" w:rsidRPr="003F190C">
              <w:rPr>
                <w:sz w:val="22"/>
                <w:szCs w:val="22"/>
              </w:rPr>
              <w:t>V</w:t>
            </w:r>
            <w:r w:rsidR="00B772DE" w:rsidRPr="003F190C">
              <w:rPr>
                <w:sz w:val="22"/>
                <w:szCs w:val="22"/>
              </w:rPr>
              <w:t xml:space="preserve">erkürzung </w:t>
            </w:r>
            <w:r w:rsidR="000D55C4" w:rsidRPr="003F190C">
              <w:rPr>
                <w:sz w:val="22"/>
                <w:szCs w:val="22"/>
              </w:rPr>
              <w:t xml:space="preserve"> der Quarantäne</w:t>
            </w:r>
            <w:r w:rsidRPr="003F190C">
              <w:rPr>
                <w:sz w:val="22"/>
                <w:szCs w:val="22"/>
              </w:rPr>
              <w:t>/ politische Entscheidung</w:t>
            </w:r>
            <w:r w:rsidR="000D55C4" w:rsidRPr="003F190C">
              <w:rPr>
                <w:sz w:val="22"/>
                <w:szCs w:val="22"/>
              </w:rPr>
              <w:t xml:space="preserve"> kolli</w:t>
            </w:r>
            <w:r w:rsidR="00814F85" w:rsidRPr="003F190C">
              <w:rPr>
                <w:sz w:val="22"/>
                <w:szCs w:val="22"/>
              </w:rPr>
              <w:t>diert mit</w:t>
            </w:r>
            <w:r w:rsidR="00B772DE" w:rsidRPr="003F190C">
              <w:rPr>
                <w:sz w:val="22"/>
                <w:szCs w:val="22"/>
              </w:rPr>
              <w:t xml:space="preserve"> </w:t>
            </w:r>
            <w:proofErr w:type="spellStart"/>
            <w:r w:rsidR="00B772DE" w:rsidRPr="003F190C">
              <w:rPr>
                <w:sz w:val="22"/>
                <w:szCs w:val="22"/>
              </w:rPr>
              <w:t>outcome</w:t>
            </w:r>
            <w:proofErr w:type="spellEnd"/>
            <w:r w:rsidR="00B772DE" w:rsidRPr="003F190C">
              <w:rPr>
                <w:sz w:val="22"/>
                <w:szCs w:val="22"/>
              </w:rPr>
              <w:t xml:space="preserve"> internat</w:t>
            </w:r>
            <w:r w:rsidR="00814F85" w:rsidRPr="003F190C">
              <w:rPr>
                <w:sz w:val="22"/>
                <w:szCs w:val="22"/>
              </w:rPr>
              <w:t>ionaler</w:t>
            </w:r>
            <w:r w:rsidR="00B772DE" w:rsidRPr="003F190C">
              <w:rPr>
                <w:sz w:val="22"/>
                <w:szCs w:val="22"/>
              </w:rPr>
              <w:t xml:space="preserve"> </w:t>
            </w:r>
            <w:r w:rsidR="00814F85" w:rsidRPr="003F190C">
              <w:rPr>
                <w:sz w:val="22"/>
                <w:szCs w:val="22"/>
              </w:rPr>
              <w:t>Studien</w:t>
            </w:r>
            <w:r w:rsidRPr="003F190C">
              <w:rPr>
                <w:sz w:val="22"/>
                <w:szCs w:val="22"/>
              </w:rPr>
              <w:t>/ fachlicher Einschätzung</w:t>
            </w:r>
            <w:r w:rsidR="00B772DE" w:rsidRPr="003F190C">
              <w:rPr>
                <w:sz w:val="22"/>
                <w:szCs w:val="22"/>
              </w:rPr>
              <w:t xml:space="preserve"> (</w:t>
            </w:r>
            <w:r w:rsidR="00814F85" w:rsidRPr="003F190C">
              <w:rPr>
                <w:sz w:val="22"/>
                <w:szCs w:val="22"/>
              </w:rPr>
              <w:t>I</w:t>
            </w:r>
            <w:r w:rsidR="00B772DE" w:rsidRPr="003F190C">
              <w:rPr>
                <w:sz w:val="22"/>
                <w:szCs w:val="22"/>
              </w:rPr>
              <w:t>nk</w:t>
            </w:r>
            <w:r w:rsidR="00814F85" w:rsidRPr="003F190C">
              <w:rPr>
                <w:sz w:val="22"/>
                <w:szCs w:val="22"/>
              </w:rPr>
              <w:t>ubations</w:t>
            </w:r>
            <w:r w:rsidR="00B772DE" w:rsidRPr="003F190C">
              <w:rPr>
                <w:sz w:val="22"/>
                <w:szCs w:val="22"/>
              </w:rPr>
              <w:t>zeit max</w:t>
            </w:r>
            <w:r w:rsidR="00814F85" w:rsidRPr="003F190C">
              <w:rPr>
                <w:sz w:val="22"/>
                <w:szCs w:val="22"/>
              </w:rPr>
              <w:t>. 14 Tage,  zu spätestem Zeitpunkt könn</w:t>
            </w:r>
            <w:r w:rsidR="000D55C4" w:rsidRPr="003F190C">
              <w:rPr>
                <w:sz w:val="22"/>
                <w:szCs w:val="22"/>
              </w:rPr>
              <w:t xml:space="preserve">en noch Erkrankungen in ca. 1 – 10 % der Fälle auftreten) </w:t>
            </w:r>
          </w:p>
          <w:p w14:paraId="50830C01" w14:textId="3739B897" w:rsidR="00AA28FE" w:rsidRPr="003F190C" w:rsidRDefault="00AA28FE" w:rsidP="00F86DC7">
            <w:pPr>
              <w:pStyle w:val="Listenabsatz"/>
              <w:numPr>
                <w:ilvl w:val="0"/>
                <w:numId w:val="39"/>
              </w:numPr>
              <w:rPr>
                <w:b/>
                <w:sz w:val="22"/>
                <w:szCs w:val="22"/>
              </w:rPr>
            </w:pPr>
            <w:r w:rsidRPr="003F190C">
              <w:rPr>
                <w:sz w:val="22"/>
                <w:szCs w:val="22"/>
              </w:rPr>
              <w:t>Quarantäne (nach Kontakt mit potentiell infizierter Person) und Isolation (bei Erkrankung) werden begrifflich nicht sauber getrennt</w:t>
            </w:r>
          </w:p>
          <w:p w14:paraId="11A3AA48" w14:textId="53953F99" w:rsidR="00B772DE" w:rsidRPr="003F190C" w:rsidRDefault="00AA28FE" w:rsidP="00F86DC7">
            <w:pPr>
              <w:pStyle w:val="Listenabsatz"/>
              <w:numPr>
                <w:ilvl w:val="0"/>
                <w:numId w:val="39"/>
              </w:numPr>
              <w:rPr>
                <w:b/>
                <w:sz w:val="22"/>
                <w:szCs w:val="22"/>
              </w:rPr>
            </w:pPr>
            <w:r w:rsidRPr="003F190C">
              <w:rPr>
                <w:sz w:val="22"/>
                <w:szCs w:val="22"/>
              </w:rPr>
              <w:t>Diskussion wird fortgesetzt</w:t>
            </w:r>
          </w:p>
          <w:p w14:paraId="05861638" w14:textId="77777777" w:rsidR="00F86DC7" w:rsidRDefault="00F86DC7" w:rsidP="00881BA0">
            <w:pPr>
              <w:rPr>
                <w:b/>
              </w:rPr>
            </w:pPr>
          </w:p>
          <w:p w14:paraId="05D0126D" w14:textId="77777777" w:rsidR="00881BA0" w:rsidRPr="00700509" w:rsidRDefault="00881BA0" w:rsidP="00881BA0">
            <w:pPr>
              <w:rPr>
                <w:b/>
              </w:rPr>
            </w:pPr>
            <w:r>
              <w:rPr>
                <w:b/>
              </w:rPr>
              <w:t>RKI-intern</w:t>
            </w:r>
          </w:p>
          <w:p w14:paraId="59759226" w14:textId="1CC77ED6" w:rsidR="00881BA0" w:rsidRPr="003F190C" w:rsidRDefault="00F942EF" w:rsidP="00F942EF">
            <w:pPr>
              <w:pStyle w:val="Listenabsatz"/>
              <w:numPr>
                <w:ilvl w:val="0"/>
                <w:numId w:val="35"/>
              </w:numPr>
              <w:rPr>
                <w:sz w:val="22"/>
                <w:szCs w:val="22"/>
              </w:rPr>
            </w:pPr>
            <w:r w:rsidRPr="003F190C">
              <w:rPr>
                <w:sz w:val="22"/>
                <w:szCs w:val="22"/>
              </w:rPr>
              <w:t>Verweis auf Papier von Frau Hahnefeld a</w:t>
            </w:r>
            <w:r w:rsidR="008546F0">
              <w:rPr>
                <w:sz w:val="22"/>
                <w:szCs w:val="22"/>
              </w:rPr>
              <w:t>ls Basis für weitere Diskussion</w:t>
            </w:r>
          </w:p>
          <w:p w14:paraId="2D953E27" w14:textId="428A94A7" w:rsidR="00F942EF" w:rsidRPr="002C47B8" w:rsidRDefault="00F942EF" w:rsidP="00F942EF">
            <w:pPr>
              <w:pStyle w:val="Listenabsatz"/>
            </w:pPr>
          </w:p>
        </w:tc>
        <w:tc>
          <w:tcPr>
            <w:tcW w:w="1492" w:type="dxa"/>
          </w:tcPr>
          <w:p w14:paraId="4A3ED651" w14:textId="77777777" w:rsidR="00881BA0" w:rsidRDefault="00881BA0" w:rsidP="00576EDC">
            <w:pPr>
              <w:rPr>
                <w:sz w:val="22"/>
                <w:szCs w:val="22"/>
              </w:rPr>
            </w:pPr>
          </w:p>
          <w:p w14:paraId="67B0C155" w14:textId="77777777" w:rsidR="00881BA0" w:rsidRDefault="00881BA0" w:rsidP="00576EDC">
            <w:pPr>
              <w:rPr>
                <w:sz w:val="22"/>
                <w:szCs w:val="22"/>
              </w:rPr>
            </w:pPr>
          </w:p>
          <w:p w14:paraId="02F5C6E7" w14:textId="77777777" w:rsidR="00881BA0" w:rsidRDefault="00881BA0" w:rsidP="00576EDC">
            <w:pPr>
              <w:rPr>
                <w:sz w:val="22"/>
                <w:szCs w:val="22"/>
              </w:rPr>
            </w:pPr>
          </w:p>
          <w:p w14:paraId="29DC4A69" w14:textId="77777777" w:rsidR="00881BA0" w:rsidRDefault="00881BA0" w:rsidP="00576EDC">
            <w:pPr>
              <w:rPr>
                <w:sz w:val="22"/>
                <w:szCs w:val="22"/>
              </w:rPr>
            </w:pPr>
          </w:p>
          <w:p w14:paraId="031F645C" w14:textId="77777777" w:rsidR="00881BA0" w:rsidRDefault="00881BA0" w:rsidP="00576EDC">
            <w:pPr>
              <w:rPr>
                <w:sz w:val="22"/>
                <w:szCs w:val="22"/>
              </w:rPr>
            </w:pPr>
          </w:p>
          <w:p w14:paraId="6659C91A" w14:textId="77777777" w:rsidR="00881BA0" w:rsidRDefault="00881BA0" w:rsidP="00576EDC">
            <w:pPr>
              <w:rPr>
                <w:sz w:val="22"/>
                <w:szCs w:val="22"/>
              </w:rPr>
            </w:pPr>
          </w:p>
          <w:p w14:paraId="1D84E6AE" w14:textId="77777777" w:rsidR="00881BA0" w:rsidRDefault="00881BA0" w:rsidP="00576EDC">
            <w:pPr>
              <w:rPr>
                <w:sz w:val="22"/>
                <w:szCs w:val="22"/>
              </w:rPr>
            </w:pPr>
          </w:p>
          <w:p w14:paraId="0E9271D6" w14:textId="77777777" w:rsidR="00881BA0" w:rsidRDefault="00881BA0" w:rsidP="00576EDC">
            <w:pPr>
              <w:rPr>
                <w:sz w:val="22"/>
                <w:szCs w:val="22"/>
              </w:rPr>
            </w:pPr>
          </w:p>
          <w:p w14:paraId="2325E34E" w14:textId="77777777" w:rsidR="00881BA0" w:rsidRDefault="00881BA0" w:rsidP="00576EDC">
            <w:pPr>
              <w:rPr>
                <w:sz w:val="22"/>
                <w:szCs w:val="22"/>
              </w:rPr>
            </w:pPr>
          </w:p>
          <w:p w14:paraId="7F8DE287" w14:textId="77777777" w:rsidR="00881BA0" w:rsidRDefault="00881BA0" w:rsidP="00576EDC">
            <w:pPr>
              <w:rPr>
                <w:sz w:val="22"/>
                <w:szCs w:val="22"/>
              </w:rPr>
            </w:pPr>
          </w:p>
          <w:p w14:paraId="013841EB" w14:textId="77777777" w:rsidR="00881BA0" w:rsidRDefault="00881BA0" w:rsidP="00576EDC">
            <w:pPr>
              <w:rPr>
                <w:sz w:val="22"/>
                <w:szCs w:val="22"/>
              </w:rPr>
            </w:pPr>
          </w:p>
          <w:p w14:paraId="29671432" w14:textId="77777777" w:rsidR="00881BA0" w:rsidRDefault="00881BA0" w:rsidP="00576EDC">
            <w:pPr>
              <w:rPr>
                <w:sz w:val="22"/>
                <w:szCs w:val="22"/>
              </w:rPr>
            </w:pPr>
          </w:p>
          <w:p w14:paraId="517E2367" w14:textId="721C648F" w:rsidR="00881BA0" w:rsidRDefault="00881BA0" w:rsidP="00576EDC">
            <w:pPr>
              <w:rPr>
                <w:sz w:val="22"/>
                <w:szCs w:val="22"/>
              </w:rPr>
            </w:pPr>
          </w:p>
        </w:tc>
      </w:tr>
      <w:tr w:rsidR="00623A33" w:rsidRPr="00E73E61" w14:paraId="42D8196D" w14:textId="77777777" w:rsidTr="001160D2">
        <w:tc>
          <w:tcPr>
            <w:tcW w:w="684" w:type="dxa"/>
          </w:tcPr>
          <w:p w14:paraId="6F2CC56D" w14:textId="4EC854B0" w:rsidR="00623A33" w:rsidRPr="00E73E61" w:rsidRDefault="00F61015" w:rsidP="006A2FCB">
            <w:pPr>
              <w:rPr>
                <w:b/>
              </w:rPr>
            </w:pPr>
            <w:r>
              <w:rPr>
                <w:b/>
              </w:rPr>
              <w:t>8</w:t>
            </w:r>
          </w:p>
        </w:tc>
        <w:tc>
          <w:tcPr>
            <w:tcW w:w="6795" w:type="dxa"/>
          </w:tcPr>
          <w:p w14:paraId="0F27A201" w14:textId="46DCC511" w:rsidR="00C253C4" w:rsidRPr="00C103C1" w:rsidRDefault="00C253C4" w:rsidP="005C1D68">
            <w:pPr>
              <w:spacing w:line="276" w:lineRule="auto"/>
              <w:rPr>
                <w:b/>
                <w:sz w:val="28"/>
              </w:rPr>
            </w:pPr>
            <w:r>
              <w:rPr>
                <w:b/>
                <w:sz w:val="28"/>
              </w:rPr>
              <w:t>Dokumente</w:t>
            </w:r>
          </w:p>
          <w:p w14:paraId="44BD9070" w14:textId="4CAFAE78" w:rsidR="00B772DE" w:rsidRPr="00855783" w:rsidRDefault="00B772DE" w:rsidP="00A64F4E">
            <w:pPr>
              <w:rPr>
                <w:sz w:val="22"/>
                <w:szCs w:val="22"/>
              </w:rPr>
            </w:pPr>
            <w:r w:rsidRPr="006F2BD2">
              <w:rPr>
                <w:b/>
                <w:sz w:val="22"/>
                <w:szCs w:val="22"/>
              </w:rPr>
              <w:t>RKI-Zwischenbericht-COVID-19</w:t>
            </w:r>
            <w:r w:rsidR="006F2BD2">
              <w:rPr>
                <w:sz w:val="22"/>
                <w:szCs w:val="22"/>
              </w:rPr>
              <w:t xml:space="preserve"> (Dokument </w:t>
            </w:r>
            <w:hyperlink r:id="rId15" w:history="1">
              <w:r w:rsidR="006F2BD2" w:rsidRPr="006F2BD2">
                <w:rPr>
                  <w:rStyle w:val="Hyperlink"/>
                  <w:sz w:val="22"/>
                  <w:szCs w:val="22"/>
                </w:rPr>
                <w:t>hier</w:t>
              </w:r>
            </w:hyperlink>
            <w:r w:rsidR="006F2BD2">
              <w:rPr>
                <w:sz w:val="22"/>
                <w:szCs w:val="22"/>
              </w:rPr>
              <w:t>)</w:t>
            </w:r>
          </w:p>
          <w:p w14:paraId="7AC5A947" w14:textId="6258D028" w:rsidR="003F190C" w:rsidRPr="00855783" w:rsidRDefault="003F190C" w:rsidP="001E115E">
            <w:pPr>
              <w:pStyle w:val="Listenabsatz"/>
              <w:numPr>
                <w:ilvl w:val="0"/>
                <w:numId w:val="38"/>
              </w:numPr>
              <w:rPr>
                <w:sz w:val="22"/>
                <w:szCs w:val="22"/>
              </w:rPr>
            </w:pPr>
            <w:r w:rsidRPr="00855783">
              <w:rPr>
                <w:sz w:val="22"/>
                <w:szCs w:val="22"/>
              </w:rPr>
              <w:t xml:space="preserve">Kurzvorstellung Zwischenbericht: zwei Teile: 1. </w:t>
            </w:r>
            <w:proofErr w:type="spellStart"/>
            <w:r w:rsidRPr="00855783">
              <w:rPr>
                <w:sz w:val="22"/>
                <w:szCs w:val="22"/>
              </w:rPr>
              <w:t>Lageentwick</w:t>
            </w:r>
            <w:r w:rsidR="008546F0">
              <w:rPr>
                <w:sz w:val="22"/>
                <w:szCs w:val="22"/>
              </w:rPr>
              <w:t>-</w:t>
            </w:r>
            <w:r w:rsidRPr="00855783">
              <w:rPr>
                <w:sz w:val="22"/>
                <w:szCs w:val="22"/>
              </w:rPr>
              <w:t>lung</w:t>
            </w:r>
            <w:proofErr w:type="spellEnd"/>
            <w:r w:rsidRPr="00855783">
              <w:rPr>
                <w:sz w:val="22"/>
                <w:szCs w:val="22"/>
              </w:rPr>
              <w:t xml:space="preserve"> international und national, 2. Spezielle Themen (u.a.</w:t>
            </w:r>
            <w:r w:rsidR="008546F0">
              <w:rPr>
                <w:sz w:val="22"/>
                <w:szCs w:val="22"/>
              </w:rPr>
              <w:t xml:space="preserve"> Kommunikation, Labordiagnostik, </w:t>
            </w:r>
            <w:r w:rsidRPr="00855783">
              <w:rPr>
                <w:sz w:val="22"/>
                <w:szCs w:val="22"/>
              </w:rPr>
              <w:t>Infektionsschutzmaß</w:t>
            </w:r>
            <w:r w:rsidR="008546F0">
              <w:rPr>
                <w:sz w:val="22"/>
                <w:szCs w:val="22"/>
              </w:rPr>
              <w:t>-</w:t>
            </w:r>
            <w:r w:rsidRPr="00855783">
              <w:rPr>
                <w:sz w:val="22"/>
                <w:szCs w:val="22"/>
              </w:rPr>
              <w:t>nahmen)</w:t>
            </w:r>
          </w:p>
          <w:p w14:paraId="5D98FFE7" w14:textId="385A6631" w:rsidR="003F190C" w:rsidRDefault="003F190C" w:rsidP="001E115E">
            <w:pPr>
              <w:pStyle w:val="Listenabsatz"/>
              <w:numPr>
                <w:ilvl w:val="0"/>
                <w:numId w:val="38"/>
              </w:numPr>
              <w:rPr>
                <w:sz w:val="22"/>
                <w:szCs w:val="22"/>
              </w:rPr>
            </w:pPr>
            <w:r w:rsidRPr="00855783">
              <w:rPr>
                <w:sz w:val="22"/>
                <w:szCs w:val="22"/>
              </w:rPr>
              <w:t>Besprechung des Zwischenberichtes wird auf Freitag, den 28.08. vertagt, da aufgrund der Relevanz des Sc</w:t>
            </w:r>
            <w:r w:rsidR="00291F47">
              <w:rPr>
                <w:sz w:val="22"/>
                <w:szCs w:val="22"/>
              </w:rPr>
              <w:t xml:space="preserve">hriftstückes Anwesenheit von </w:t>
            </w:r>
            <w:proofErr w:type="spellStart"/>
            <w:r w:rsidR="00291F47">
              <w:rPr>
                <w:sz w:val="22"/>
                <w:szCs w:val="22"/>
              </w:rPr>
              <w:t>V</w:t>
            </w:r>
            <w:r w:rsidRPr="00855783">
              <w:rPr>
                <w:sz w:val="22"/>
                <w:szCs w:val="22"/>
              </w:rPr>
              <w:t>Praes</w:t>
            </w:r>
            <w:proofErr w:type="spellEnd"/>
            <w:r w:rsidRPr="00855783">
              <w:rPr>
                <w:sz w:val="22"/>
                <w:szCs w:val="22"/>
              </w:rPr>
              <w:t xml:space="preserve"> erforderlich</w:t>
            </w:r>
          </w:p>
          <w:p w14:paraId="143C991F" w14:textId="77777777" w:rsidR="00855783" w:rsidRPr="00855783" w:rsidRDefault="00855783" w:rsidP="00855783">
            <w:pPr>
              <w:pStyle w:val="Listenabsatz"/>
              <w:rPr>
                <w:sz w:val="22"/>
                <w:szCs w:val="22"/>
              </w:rPr>
            </w:pPr>
          </w:p>
          <w:p w14:paraId="15E64986" w14:textId="05BBD741" w:rsidR="003F190C" w:rsidRPr="00855783" w:rsidRDefault="00855783" w:rsidP="00855783">
            <w:pPr>
              <w:rPr>
                <w:i/>
                <w:sz w:val="22"/>
                <w:szCs w:val="22"/>
              </w:rPr>
            </w:pPr>
            <w:proofErr w:type="spellStart"/>
            <w:r w:rsidRPr="00855783">
              <w:rPr>
                <w:i/>
                <w:sz w:val="22"/>
                <w:szCs w:val="22"/>
              </w:rPr>
              <w:t>To</w:t>
            </w:r>
            <w:proofErr w:type="spellEnd"/>
            <w:r w:rsidRPr="00855783">
              <w:rPr>
                <w:i/>
                <w:sz w:val="22"/>
                <w:szCs w:val="22"/>
              </w:rPr>
              <w:t xml:space="preserve"> do: </w:t>
            </w:r>
            <w:r w:rsidR="003F190C" w:rsidRPr="00855783">
              <w:rPr>
                <w:i/>
                <w:sz w:val="22"/>
                <w:szCs w:val="22"/>
              </w:rPr>
              <w:t xml:space="preserve">Bitte um </w:t>
            </w:r>
            <w:r w:rsidRPr="00855783">
              <w:rPr>
                <w:i/>
                <w:sz w:val="22"/>
                <w:szCs w:val="22"/>
              </w:rPr>
              <w:t xml:space="preserve">finale </w:t>
            </w:r>
            <w:r w:rsidR="003F190C" w:rsidRPr="00855783">
              <w:rPr>
                <w:i/>
                <w:sz w:val="22"/>
                <w:szCs w:val="22"/>
              </w:rPr>
              <w:t>Durchsicht</w:t>
            </w:r>
            <w:r w:rsidRPr="00855783">
              <w:rPr>
                <w:i/>
                <w:sz w:val="22"/>
                <w:szCs w:val="22"/>
              </w:rPr>
              <w:t xml:space="preserve"> bis Freitag (letzte Möglichkeit für Änderungen), v.a. hinsichtlich des Inhaltsverzeichnisses und der "Zusammenarbeit mit Fachgesellschaften" (S. 41)</w:t>
            </w:r>
            <w:r w:rsidR="00291F47">
              <w:rPr>
                <w:i/>
                <w:sz w:val="22"/>
                <w:szCs w:val="22"/>
              </w:rPr>
              <w:t>,</w:t>
            </w:r>
            <w:r w:rsidRPr="00855783">
              <w:rPr>
                <w:i/>
                <w:sz w:val="22"/>
                <w:szCs w:val="22"/>
              </w:rPr>
              <w:t xml:space="preserve"> welches </w:t>
            </w:r>
            <w:r w:rsidR="00291F47">
              <w:rPr>
                <w:i/>
                <w:sz w:val="22"/>
                <w:szCs w:val="22"/>
              </w:rPr>
              <w:t xml:space="preserve">thematisch </w:t>
            </w:r>
            <w:r w:rsidRPr="00855783">
              <w:rPr>
                <w:i/>
                <w:sz w:val="22"/>
                <w:szCs w:val="22"/>
              </w:rPr>
              <w:t>recht kurz behandelt ist</w:t>
            </w:r>
            <w:r w:rsidRPr="00855783">
              <w:rPr>
                <w:sz w:val="22"/>
                <w:szCs w:val="22"/>
              </w:rPr>
              <w:t xml:space="preserve"> </w:t>
            </w:r>
            <w:r w:rsidRPr="00855783">
              <w:rPr>
                <w:i/>
                <w:sz w:val="22"/>
                <w:szCs w:val="22"/>
              </w:rPr>
              <w:t>mit</w:t>
            </w:r>
            <w:r w:rsidR="003F190C" w:rsidRPr="00855783">
              <w:rPr>
                <w:i/>
                <w:sz w:val="22"/>
                <w:szCs w:val="22"/>
              </w:rPr>
              <w:t xml:space="preserve"> der Bitte, Änderungen direkt im Dokument vorzunehmen</w:t>
            </w:r>
          </w:p>
          <w:p w14:paraId="7AA1BCAF" w14:textId="77777777" w:rsidR="00A64F4E" w:rsidRPr="00855783" w:rsidRDefault="00A64F4E" w:rsidP="00855783">
            <w:pPr>
              <w:rPr>
                <w:sz w:val="22"/>
                <w:szCs w:val="22"/>
                <w:highlight w:val="yellow"/>
              </w:rPr>
            </w:pPr>
          </w:p>
          <w:p w14:paraId="53116109" w14:textId="26251BBC" w:rsidR="00A64F4E" w:rsidRPr="00F95F1B" w:rsidRDefault="00855783" w:rsidP="00A64F4E">
            <w:pPr>
              <w:rPr>
                <w:sz w:val="22"/>
                <w:szCs w:val="22"/>
              </w:rPr>
            </w:pPr>
            <w:r w:rsidRPr="006F2BD2">
              <w:rPr>
                <w:b/>
                <w:sz w:val="22"/>
                <w:szCs w:val="22"/>
              </w:rPr>
              <w:t xml:space="preserve">Kontaktpersonennachverfolgung bei respiratorischen Erkrankungen durch das </w:t>
            </w:r>
            <w:proofErr w:type="spellStart"/>
            <w:r w:rsidRPr="006F2BD2">
              <w:rPr>
                <w:b/>
                <w:sz w:val="22"/>
                <w:szCs w:val="22"/>
              </w:rPr>
              <w:t>Coronavirus</w:t>
            </w:r>
            <w:proofErr w:type="spellEnd"/>
            <w:r w:rsidRPr="006F2BD2">
              <w:rPr>
                <w:b/>
                <w:sz w:val="22"/>
                <w:szCs w:val="22"/>
              </w:rPr>
              <w:t xml:space="preserve"> SARS-CoV-2</w:t>
            </w:r>
            <w:r w:rsidRPr="00F95F1B">
              <w:rPr>
                <w:sz w:val="22"/>
                <w:szCs w:val="22"/>
              </w:rPr>
              <w:t xml:space="preserve"> (Dokument </w:t>
            </w:r>
            <w:hyperlink r:id="rId16" w:history="1">
              <w:r w:rsidRPr="00F95F1B">
                <w:rPr>
                  <w:rStyle w:val="Hyperlink"/>
                  <w:sz w:val="22"/>
                  <w:szCs w:val="22"/>
                </w:rPr>
                <w:t>hier</w:t>
              </w:r>
            </w:hyperlink>
            <w:r w:rsidR="00A64F4E" w:rsidRPr="00F95F1B">
              <w:rPr>
                <w:sz w:val="22"/>
                <w:szCs w:val="22"/>
              </w:rPr>
              <w:t>)</w:t>
            </w:r>
          </w:p>
          <w:p w14:paraId="6098552F" w14:textId="123D9D53" w:rsidR="00F95F1B" w:rsidRPr="00F95F1B" w:rsidRDefault="00855783" w:rsidP="00A64F4E">
            <w:pPr>
              <w:pStyle w:val="Listenabsatz"/>
              <w:numPr>
                <w:ilvl w:val="0"/>
                <w:numId w:val="38"/>
              </w:numPr>
              <w:rPr>
                <w:sz w:val="22"/>
                <w:szCs w:val="22"/>
              </w:rPr>
            </w:pPr>
            <w:r w:rsidRPr="00F95F1B">
              <w:rPr>
                <w:sz w:val="22"/>
                <w:szCs w:val="22"/>
              </w:rPr>
              <w:t>„</w:t>
            </w:r>
            <w:r w:rsidR="00F95F1B" w:rsidRPr="00F95F1B">
              <w:rPr>
                <w:sz w:val="22"/>
                <w:szCs w:val="22"/>
              </w:rPr>
              <w:t xml:space="preserve">noch </w:t>
            </w:r>
            <w:r w:rsidR="00A64F4E" w:rsidRPr="00F95F1B">
              <w:rPr>
                <w:sz w:val="22"/>
                <w:szCs w:val="22"/>
              </w:rPr>
              <w:t>moderat</w:t>
            </w:r>
            <w:r w:rsidR="00F95F1B" w:rsidRPr="00F95F1B">
              <w:rPr>
                <w:sz w:val="22"/>
                <w:szCs w:val="22"/>
              </w:rPr>
              <w:t>en</w:t>
            </w:r>
            <w:r w:rsidRPr="00F95F1B">
              <w:rPr>
                <w:sz w:val="22"/>
                <w:szCs w:val="22"/>
              </w:rPr>
              <w:t xml:space="preserve">“ (S. </w:t>
            </w:r>
            <w:r w:rsidR="00F95F1B" w:rsidRPr="00F95F1B">
              <w:rPr>
                <w:sz w:val="22"/>
                <w:szCs w:val="22"/>
              </w:rPr>
              <w:t xml:space="preserve">1) </w:t>
            </w:r>
            <w:r w:rsidRPr="00F95F1B">
              <w:rPr>
                <w:sz w:val="22"/>
                <w:szCs w:val="22"/>
              </w:rPr>
              <w:t xml:space="preserve">streichen, sonst ständige </w:t>
            </w:r>
            <w:proofErr w:type="spellStart"/>
            <w:r w:rsidRPr="00F95F1B">
              <w:rPr>
                <w:sz w:val="22"/>
                <w:szCs w:val="22"/>
              </w:rPr>
              <w:t>Notwen</w:t>
            </w:r>
            <w:r w:rsidR="00291F47">
              <w:rPr>
                <w:sz w:val="22"/>
                <w:szCs w:val="22"/>
              </w:rPr>
              <w:t>-</w:t>
            </w:r>
            <w:r w:rsidRPr="00F95F1B">
              <w:rPr>
                <w:sz w:val="22"/>
                <w:szCs w:val="22"/>
              </w:rPr>
              <w:t>digkeit</w:t>
            </w:r>
            <w:proofErr w:type="spellEnd"/>
            <w:r w:rsidRPr="00F95F1B">
              <w:rPr>
                <w:sz w:val="22"/>
                <w:szCs w:val="22"/>
              </w:rPr>
              <w:t xml:space="preserve"> der Aktualisierung </w:t>
            </w:r>
            <w:r w:rsidR="00A64F4E" w:rsidRPr="00F95F1B">
              <w:rPr>
                <w:sz w:val="22"/>
                <w:szCs w:val="22"/>
              </w:rPr>
              <w:t xml:space="preserve"> </w:t>
            </w:r>
          </w:p>
          <w:p w14:paraId="5A57948B" w14:textId="1B0627D8" w:rsidR="00A64F4E" w:rsidRPr="00F95F1B" w:rsidRDefault="00F95F1B" w:rsidP="00A64F4E">
            <w:pPr>
              <w:pStyle w:val="Listenabsatz"/>
              <w:numPr>
                <w:ilvl w:val="0"/>
                <w:numId w:val="38"/>
              </w:numPr>
              <w:rPr>
                <w:sz w:val="22"/>
                <w:szCs w:val="22"/>
              </w:rPr>
            </w:pPr>
            <w:r w:rsidRPr="00F95F1B">
              <w:rPr>
                <w:sz w:val="22"/>
                <w:szCs w:val="22"/>
              </w:rPr>
              <w:t xml:space="preserve">„Vorwärts- und Rückwärts-Ermittlung“ (S. 2): BMG hatte angefragt, ob Rückwärts-Ermittlung bereits umgesetzt werde – dies ist schon seit geraumer Zeit der Fall </w:t>
            </w:r>
          </w:p>
          <w:p w14:paraId="311BB8BE" w14:textId="72D26D57" w:rsidR="00F95F1B" w:rsidRPr="00F95F1B" w:rsidRDefault="00F95F1B" w:rsidP="00F95F1B">
            <w:pPr>
              <w:pStyle w:val="Listenabsatz"/>
              <w:numPr>
                <w:ilvl w:val="1"/>
                <w:numId w:val="38"/>
              </w:numPr>
              <w:rPr>
                <w:sz w:val="22"/>
                <w:szCs w:val="22"/>
              </w:rPr>
            </w:pPr>
            <w:r w:rsidRPr="00F95F1B">
              <w:rPr>
                <w:sz w:val="22"/>
                <w:szCs w:val="22"/>
              </w:rPr>
              <w:t xml:space="preserve">Ggf. ist hier ein Hinweis zur Priorisierung nötig im Falle des Erreichens des Kapazitätslimits: Rückwärts-Ermittlung sollte nicht der Vorwärts-Ermittlung </w:t>
            </w:r>
            <w:proofErr w:type="spellStart"/>
            <w:r w:rsidRPr="00F95F1B">
              <w:rPr>
                <w:sz w:val="22"/>
                <w:szCs w:val="22"/>
              </w:rPr>
              <w:t>ggü</w:t>
            </w:r>
            <w:proofErr w:type="spellEnd"/>
            <w:r w:rsidRPr="00F95F1B">
              <w:rPr>
                <w:sz w:val="22"/>
                <w:szCs w:val="22"/>
              </w:rPr>
              <w:t>. priorisi</w:t>
            </w:r>
            <w:r w:rsidR="00291F47">
              <w:rPr>
                <w:sz w:val="22"/>
                <w:szCs w:val="22"/>
              </w:rPr>
              <w:t>ert oder von ihr getrennt werden</w:t>
            </w:r>
            <w:r w:rsidRPr="00F95F1B">
              <w:rPr>
                <w:sz w:val="22"/>
                <w:szCs w:val="22"/>
              </w:rPr>
              <w:t xml:space="preserve"> </w:t>
            </w:r>
          </w:p>
          <w:p w14:paraId="4E08E889" w14:textId="0E101942" w:rsidR="00F95F1B" w:rsidRPr="00F95F1B" w:rsidRDefault="00F95F1B" w:rsidP="00F95F1B">
            <w:pPr>
              <w:pStyle w:val="Listenabsatz"/>
              <w:numPr>
                <w:ilvl w:val="1"/>
                <w:numId w:val="38"/>
              </w:numPr>
              <w:rPr>
                <w:sz w:val="22"/>
                <w:szCs w:val="22"/>
              </w:rPr>
            </w:pPr>
            <w:r w:rsidRPr="00F95F1B">
              <w:rPr>
                <w:sz w:val="22"/>
                <w:szCs w:val="22"/>
              </w:rPr>
              <w:t xml:space="preserve">Eine Priorisierung sollte vielmehr anhand der aktuellen Risikosituation vorgenommen werden (bspw. bei Anhaltspunkt für Ausbruch in größerem Setting, </w:t>
            </w:r>
            <w:r w:rsidR="00A64F4E" w:rsidRPr="00F95F1B">
              <w:rPr>
                <w:sz w:val="22"/>
                <w:szCs w:val="22"/>
              </w:rPr>
              <w:t xml:space="preserve">ggf. </w:t>
            </w:r>
            <w:r w:rsidRPr="00F95F1B">
              <w:rPr>
                <w:sz w:val="22"/>
                <w:szCs w:val="22"/>
              </w:rPr>
              <w:t>Hinweis auf Sachverstand vor O</w:t>
            </w:r>
            <w:r w:rsidR="00A64F4E" w:rsidRPr="00F95F1B">
              <w:rPr>
                <w:sz w:val="22"/>
                <w:szCs w:val="22"/>
              </w:rPr>
              <w:t>rt</w:t>
            </w:r>
            <w:r w:rsidRPr="00F95F1B">
              <w:rPr>
                <w:sz w:val="22"/>
                <w:szCs w:val="22"/>
              </w:rPr>
              <w:t xml:space="preserve"> /die sachkundige Einschätzung und Priorisierung </w:t>
            </w:r>
            <w:r w:rsidR="00291F47">
              <w:rPr>
                <w:sz w:val="22"/>
                <w:szCs w:val="22"/>
              </w:rPr>
              <w:t>durch lokale</w:t>
            </w:r>
            <w:r w:rsidRPr="00F95F1B">
              <w:rPr>
                <w:sz w:val="22"/>
                <w:szCs w:val="22"/>
              </w:rPr>
              <w:t xml:space="preserve"> Behörden)</w:t>
            </w:r>
            <w:r w:rsidR="00A64F4E" w:rsidRPr="00F95F1B">
              <w:rPr>
                <w:sz w:val="22"/>
                <w:szCs w:val="22"/>
              </w:rPr>
              <w:t xml:space="preserve"> </w:t>
            </w:r>
          </w:p>
          <w:p w14:paraId="5A13414D" w14:textId="69F26286" w:rsidR="00F95F1B" w:rsidRPr="00F95F1B" w:rsidRDefault="00F95F1B" w:rsidP="00F95F1B">
            <w:pPr>
              <w:rPr>
                <w:i/>
                <w:sz w:val="22"/>
                <w:szCs w:val="22"/>
              </w:rPr>
            </w:pPr>
            <w:proofErr w:type="spellStart"/>
            <w:r w:rsidRPr="00F95F1B">
              <w:rPr>
                <w:i/>
                <w:sz w:val="22"/>
                <w:szCs w:val="22"/>
              </w:rPr>
              <w:t>To</w:t>
            </w:r>
            <w:proofErr w:type="spellEnd"/>
            <w:r w:rsidRPr="00F95F1B">
              <w:rPr>
                <w:i/>
                <w:sz w:val="22"/>
                <w:szCs w:val="22"/>
              </w:rPr>
              <w:t xml:space="preserve"> do: Vorwärts- und Rückwärts-Ermittlung gleichermaßen von Bedeutung </w:t>
            </w:r>
            <w:r w:rsidRPr="00F95F1B">
              <w:rPr>
                <w:i/>
                <w:sz w:val="22"/>
                <w:szCs w:val="22"/>
              </w:rPr>
              <w:sym w:font="Wingdings" w:char="F0E0"/>
            </w:r>
            <w:r w:rsidRPr="00F95F1B">
              <w:rPr>
                <w:i/>
                <w:sz w:val="22"/>
                <w:szCs w:val="22"/>
              </w:rPr>
              <w:t xml:space="preserve"> Bitte um Austausch zwischen FG 14 und FG 36 (Diskussion war aufgrund technischer Störung nicht abzuschließen)</w:t>
            </w:r>
          </w:p>
          <w:p w14:paraId="12BAA73E" w14:textId="77777777" w:rsidR="00F95F1B" w:rsidRPr="009C2A5A" w:rsidRDefault="00F95F1B" w:rsidP="00F95F1B">
            <w:pPr>
              <w:pStyle w:val="Listenabsatz"/>
              <w:rPr>
                <w:sz w:val="22"/>
                <w:szCs w:val="22"/>
              </w:rPr>
            </w:pPr>
          </w:p>
          <w:p w14:paraId="4DD161C0" w14:textId="4C60BB45" w:rsidR="00D22485" w:rsidRPr="009C2A5A" w:rsidRDefault="00881321" w:rsidP="00A64F4E">
            <w:pPr>
              <w:pStyle w:val="Listenabsatz"/>
              <w:numPr>
                <w:ilvl w:val="0"/>
                <w:numId w:val="38"/>
              </w:numPr>
              <w:rPr>
                <w:sz w:val="22"/>
                <w:szCs w:val="22"/>
              </w:rPr>
            </w:pPr>
            <w:r w:rsidRPr="009C2A5A">
              <w:rPr>
                <w:sz w:val="22"/>
                <w:szCs w:val="22"/>
              </w:rPr>
              <w:t xml:space="preserve">Umgang mit </w:t>
            </w:r>
            <w:r w:rsidR="00F95F1B" w:rsidRPr="009C2A5A">
              <w:rPr>
                <w:sz w:val="22"/>
                <w:szCs w:val="22"/>
              </w:rPr>
              <w:t>Kontaktpersonen eines bestätigten Covid-19-Falles</w:t>
            </w:r>
            <w:r w:rsidR="00D22485" w:rsidRPr="009C2A5A">
              <w:rPr>
                <w:sz w:val="22"/>
                <w:szCs w:val="22"/>
              </w:rPr>
              <w:t xml:space="preserve"> (S. 2)</w:t>
            </w:r>
            <w:r w:rsidR="00F95F1B" w:rsidRPr="009C2A5A">
              <w:rPr>
                <w:sz w:val="22"/>
                <w:szCs w:val="22"/>
              </w:rPr>
              <w:t xml:space="preserve">: </w:t>
            </w:r>
            <w:r w:rsidR="00D22485" w:rsidRPr="009C2A5A">
              <w:rPr>
                <w:sz w:val="22"/>
                <w:szCs w:val="22"/>
              </w:rPr>
              <w:t>Einigung Definition symptomatische Fälle mit bekanntem Symptombeginn auf „bis mindestens 10 Tage nach Symptombeginn“</w:t>
            </w:r>
          </w:p>
          <w:p w14:paraId="2739E6D8" w14:textId="1C84B050" w:rsidR="00881321" w:rsidRPr="009C2A5A" w:rsidRDefault="00D22485" w:rsidP="00A64F4E">
            <w:pPr>
              <w:pStyle w:val="Listenabsatz"/>
              <w:numPr>
                <w:ilvl w:val="0"/>
                <w:numId w:val="38"/>
              </w:numPr>
              <w:rPr>
                <w:sz w:val="22"/>
                <w:szCs w:val="22"/>
              </w:rPr>
            </w:pPr>
            <w:r w:rsidRPr="009C2A5A">
              <w:rPr>
                <w:sz w:val="22"/>
                <w:szCs w:val="22"/>
              </w:rPr>
              <w:t xml:space="preserve">Aerosole (S. 3): Definition auf 1,5 m (statt 2 m) Abstand von Quellfall vereinheitlicht </w:t>
            </w:r>
            <w:r w:rsidR="009E492D" w:rsidRPr="009C2A5A">
              <w:rPr>
                <w:sz w:val="22"/>
                <w:szCs w:val="22"/>
              </w:rPr>
              <w:t>(siehe auch S. 7)</w:t>
            </w:r>
          </w:p>
          <w:p w14:paraId="79E790FC" w14:textId="77777777" w:rsidR="00D22485" w:rsidRPr="009C2A5A" w:rsidRDefault="00881321" w:rsidP="00D22485">
            <w:pPr>
              <w:pStyle w:val="Listenabsatz"/>
              <w:numPr>
                <w:ilvl w:val="0"/>
                <w:numId w:val="38"/>
              </w:numPr>
              <w:rPr>
                <w:sz w:val="22"/>
                <w:szCs w:val="22"/>
              </w:rPr>
            </w:pPr>
            <w:r w:rsidRPr="009C2A5A">
              <w:rPr>
                <w:sz w:val="22"/>
                <w:szCs w:val="22"/>
              </w:rPr>
              <w:t>Anp</w:t>
            </w:r>
            <w:r w:rsidR="00D22485" w:rsidRPr="009C2A5A">
              <w:rPr>
                <w:sz w:val="22"/>
                <w:szCs w:val="22"/>
              </w:rPr>
              <w:t>assung Management im F</w:t>
            </w:r>
            <w:r w:rsidRPr="009C2A5A">
              <w:rPr>
                <w:sz w:val="22"/>
                <w:szCs w:val="22"/>
              </w:rPr>
              <w:t>lugzeug</w:t>
            </w:r>
            <w:r w:rsidR="00D22485" w:rsidRPr="009C2A5A">
              <w:rPr>
                <w:sz w:val="22"/>
                <w:szCs w:val="22"/>
              </w:rPr>
              <w:t xml:space="preserve"> (S.3):</w:t>
            </w:r>
          </w:p>
          <w:p w14:paraId="0CDD922A" w14:textId="4A04E62C" w:rsidR="00D22485" w:rsidRPr="009C2A5A" w:rsidRDefault="00D22485" w:rsidP="00D16123">
            <w:pPr>
              <w:pStyle w:val="Listenabsatz"/>
              <w:numPr>
                <w:ilvl w:val="1"/>
                <w:numId w:val="38"/>
              </w:numPr>
              <w:rPr>
                <w:sz w:val="22"/>
                <w:szCs w:val="22"/>
              </w:rPr>
            </w:pPr>
            <w:proofErr w:type="spellStart"/>
            <w:r w:rsidRPr="00291F47">
              <w:rPr>
                <w:sz w:val="22"/>
                <w:szCs w:val="22"/>
                <w:highlight w:val="yellow"/>
              </w:rPr>
              <w:t>Defintionsfestlegung</w:t>
            </w:r>
            <w:proofErr w:type="spellEnd"/>
            <w:r w:rsidRPr="00291F47">
              <w:rPr>
                <w:sz w:val="22"/>
                <w:szCs w:val="22"/>
                <w:highlight w:val="yellow"/>
              </w:rPr>
              <w:t xml:space="preserve"> auf „</w:t>
            </w:r>
            <w:proofErr w:type="spellStart"/>
            <w:r w:rsidRPr="00291F47">
              <w:rPr>
                <w:sz w:val="22"/>
                <w:szCs w:val="22"/>
                <w:highlight w:val="yellow"/>
              </w:rPr>
              <w:t>Armlehnenkontakt</w:t>
            </w:r>
            <w:proofErr w:type="spellEnd"/>
            <w:r w:rsidRPr="00291F47">
              <w:rPr>
                <w:sz w:val="22"/>
                <w:szCs w:val="22"/>
                <w:highlight w:val="yellow"/>
              </w:rPr>
              <w:t xml:space="preserve"> bzw. direktem Sitznachbar“ </w:t>
            </w:r>
            <w:commentRangeStart w:id="6"/>
            <w:commentRangeStart w:id="7"/>
            <w:r w:rsidRPr="00291F47">
              <w:rPr>
                <w:sz w:val="22"/>
                <w:szCs w:val="22"/>
                <w:highlight w:val="yellow"/>
              </w:rPr>
              <w:t>(= Kat. I</w:t>
            </w:r>
            <w:commentRangeEnd w:id="6"/>
            <w:r w:rsidR="00291F47">
              <w:rPr>
                <w:rStyle w:val="Kommentarzeichen"/>
                <w:rFonts w:ascii="Scala Sans OT" w:hAnsi="Scala Sans OT"/>
                <w:lang w:eastAsia="de-DE"/>
              </w:rPr>
              <w:commentReference w:id="6"/>
            </w:r>
            <w:commentRangeEnd w:id="7"/>
            <w:r w:rsidR="00EE273F">
              <w:rPr>
                <w:rStyle w:val="Kommentarzeichen"/>
                <w:rFonts w:ascii="Scala Sans OT" w:hAnsi="Scala Sans OT"/>
                <w:lang w:eastAsia="de-DE"/>
              </w:rPr>
              <w:commentReference w:id="7"/>
            </w:r>
            <w:r w:rsidRPr="00291F47">
              <w:rPr>
                <w:sz w:val="22"/>
                <w:szCs w:val="22"/>
                <w:highlight w:val="yellow"/>
              </w:rPr>
              <w:t xml:space="preserve">) </w:t>
            </w:r>
            <w:r w:rsidRPr="00291F47">
              <w:rPr>
                <w:i/>
                <w:sz w:val="22"/>
                <w:szCs w:val="22"/>
                <w:highlight w:val="yellow"/>
              </w:rPr>
              <w:t>versus</w:t>
            </w:r>
            <w:r w:rsidRPr="00291F47">
              <w:rPr>
                <w:sz w:val="22"/>
                <w:szCs w:val="22"/>
                <w:highlight w:val="yellow"/>
              </w:rPr>
              <w:t xml:space="preserve"> sich vorne und hinten anschließende Sitzreihen (=Kat. II):</w:t>
            </w:r>
            <w:r w:rsidRPr="009C2A5A">
              <w:rPr>
                <w:sz w:val="22"/>
                <w:szCs w:val="22"/>
              </w:rPr>
              <w:t xml:space="preserve"> Studie aus Frankfurt, die Transmission innerhalb von zwei oder mehr Sit</w:t>
            </w:r>
            <w:r w:rsidR="00291F47">
              <w:rPr>
                <w:sz w:val="22"/>
                <w:szCs w:val="22"/>
              </w:rPr>
              <w:t>zreihen anführt, definiert nicht</w:t>
            </w:r>
            <w:r w:rsidRPr="009C2A5A">
              <w:rPr>
                <w:sz w:val="22"/>
                <w:szCs w:val="22"/>
              </w:rPr>
              <w:t xml:space="preserve"> den Zeitpunkt der stattgefundenen Übertragung</w:t>
            </w:r>
          </w:p>
          <w:p w14:paraId="3400F43E" w14:textId="38FEF629" w:rsidR="00881321" w:rsidRPr="009C2A5A" w:rsidRDefault="00D22485" w:rsidP="00D16123">
            <w:pPr>
              <w:pStyle w:val="Listenabsatz"/>
              <w:numPr>
                <w:ilvl w:val="1"/>
                <w:numId w:val="38"/>
              </w:numPr>
              <w:rPr>
                <w:sz w:val="22"/>
                <w:szCs w:val="22"/>
              </w:rPr>
            </w:pPr>
            <w:commentRangeStart w:id="8"/>
            <w:commentRangeStart w:id="9"/>
            <w:r w:rsidRPr="009C2A5A">
              <w:rPr>
                <w:sz w:val="22"/>
                <w:szCs w:val="22"/>
              </w:rPr>
              <w:t>alte N</w:t>
            </w:r>
            <w:r w:rsidR="00881321" w:rsidRPr="009C2A5A">
              <w:rPr>
                <w:sz w:val="22"/>
                <w:szCs w:val="22"/>
              </w:rPr>
              <w:t>omenklatur</w:t>
            </w:r>
            <w:r w:rsidRPr="009C2A5A">
              <w:rPr>
                <w:sz w:val="22"/>
                <w:szCs w:val="22"/>
              </w:rPr>
              <w:t xml:space="preserve"> „direkter Sitznachbar“ soll beibehalten werden</w:t>
            </w:r>
            <w:r w:rsidR="00881321" w:rsidRPr="009C2A5A">
              <w:rPr>
                <w:sz w:val="22"/>
                <w:szCs w:val="22"/>
              </w:rPr>
              <w:t xml:space="preserve"> </w:t>
            </w:r>
            <w:commentRangeEnd w:id="8"/>
            <w:r w:rsidR="00291F47">
              <w:rPr>
                <w:rStyle w:val="Kommentarzeichen"/>
                <w:rFonts w:ascii="Scala Sans OT" w:hAnsi="Scala Sans OT"/>
                <w:lang w:eastAsia="de-DE"/>
              </w:rPr>
              <w:commentReference w:id="8"/>
            </w:r>
            <w:commentRangeEnd w:id="9"/>
            <w:r w:rsidR="00EE273F">
              <w:rPr>
                <w:rStyle w:val="Kommentarzeichen"/>
                <w:rFonts w:ascii="Scala Sans OT" w:hAnsi="Scala Sans OT"/>
                <w:lang w:eastAsia="de-DE"/>
              </w:rPr>
              <w:commentReference w:id="9"/>
            </w:r>
          </w:p>
          <w:p w14:paraId="01A37A8F" w14:textId="1BF9FAE4" w:rsidR="00881321" w:rsidRPr="009C2A5A" w:rsidRDefault="00D16123" w:rsidP="00A64F4E">
            <w:pPr>
              <w:pStyle w:val="Listenabsatz"/>
              <w:numPr>
                <w:ilvl w:val="0"/>
                <w:numId w:val="38"/>
              </w:numPr>
              <w:rPr>
                <w:sz w:val="22"/>
                <w:szCs w:val="22"/>
              </w:rPr>
            </w:pPr>
            <w:r w:rsidRPr="009C2A5A">
              <w:rPr>
                <w:sz w:val="22"/>
                <w:szCs w:val="22"/>
              </w:rPr>
              <w:t>Beispiel „</w:t>
            </w:r>
            <w:r w:rsidR="00881321" w:rsidRPr="009C2A5A">
              <w:rPr>
                <w:sz w:val="22"/>
                <w:szCs w:val="22"/>
              </w:rPr>
              <w:t>Schule</w:t>
            </w:r>
            <w:r w:rsidRPr="009C2A5A">
              <w:rPr>
                <w:sz w:val="22"/>
                <w:szCs w:val="22"/>
              </w:rPr>
              <w:t>“ (S.</w:t>
            </w:r>
            <w:r w:rsidR="00881321" w:rsidRPr="009C2A5A">
              <w:rPr>
                <w:sz w:val="22"/>
                <w:szCs w:val="22"/>
              </w:rPr>
              <w:t xml:space="preserve"> 4</w:t>
            </w:r>
            <w:r w:rsidRPr="009C2A5A">
              <w:rPr>
                <w:sz w:val="22"/>
                <w:szCs w:val="22"/>
              </w:rPr>
              <w:t xml:space="preserve">): Definitionen der Kategorien und Maßnahmen werden dadurch vermischt, auf Beispiel verzichten, zumal Schule/Schulklasse schwer differenzierbar (Punkt unter Management) </w:t>
            </w:r>
          </w:p>
          <w:p w14:paraId="356502C1" w14:textId="1D81368E" w:rsidR="00881321" w:rsidRPr="009C2A5A" w:rsidRDefault="00D16123" w:rsidP="00D16123">
            <w:pPr>
              <w:pStyle w:val="Listenabsatz"/>
              <w:numPr>
                <w:ilvl w:val="0"/>
                <w:numId w:val="38"/>
              </w:numPr>
              <w:rPr>
                <w:sz w:val="22"/>
                <w:szCs w:val="22"/>
              </w:rPr>
            </w:pPr>
            <w:r w:rsidRPr="009C2A5A">
              <w:rPr>
                <w:sz w:val="22"/>
                <w:szCs w:val="22"/>
              </w:rPr>
              <w:t>Einschub: Aerosolübertragung soll ausgeschlossen werden (S. 5); Aktivität und Dauer entscheidende Faktoren; Unterschiede in Schutzmaßnahme vor Übertragung über kurze oder weite Distanz</w:t>
            </w:r>
            <w:r w:rsidR="00881321" w:rsidRPr="009C2A5A">
              <w:rPr>
                <w:sz w:val="22"/>
                <w:szCs w:val="22"/>
              </w:rPr>
              <w:t xml:space="preserve"> </w:t>
            </w:r>
          </w:p>
          <w:p w14:paraId="79B1D669" w14:textId="1CABCD70" w:rsidR="009E492D" w:rsidRPr="009C2A5A" w:rsidRDefault="00291F47" w:rsidP="009E492D">
            <w:pPr>
              <w:pStyle w:val="Listenabsatz"/>
              <w:numPr>
                <w:ilvl w:val="0"/>
                <w:numId w:val="38"/>
              </w:numPr>
              <w:rPr>
                <w:sz w:val="22"/>
                <w:szCs w:val="22"/>
              </w:rPr>
            </w:pPr>
            <w:r>
              <w:rPr>
                <w:sz w:val="22"/>
                <w:szCs w:val="22"/>
              </w:rPr>
              <w:t xml:space="preserve">Zu Kat. </w:t>
            </w:r>
            <w:r w:rsidR="00D16123" w:rsidRPr="009C2A5A">
              <w:rPr>
                <w:sz w:val="22"/>
                <w:szCs w:val="22"/>
              </w:rPr>
              <w:t>III-Kontaktpersonen (S. 6):</w:t>
            </w:r>
            <w:r w:rsidR="009E492D" w:rsidRPr="009C2A5A">
              <w:rPr>
                <w:sz w:val="22"/>
                <w:szCs w:val="22"/>
              </w:rPr>
              <w:t xml:space="preserve"> Anregung für zukünftige Diskussionen</w:t>
            </w:r>
            <w:r>
              <w:rPr>
                <w:sz w:val="22"/>
                <w:szCs w:val="22"/>
              </w:rPr>
              <w:t>,</w:t>
            </w:r>
            <w:r w:rsidR="009E492D" w:rsidRPr="009C2A5A">
              <w:rPr>
                <w:sz w:val="22"/>
                <w:szCs w:val="22"/>
              </w:rPr>
              <w:t xml:space="preserve"> ob Kat. III ggf. gestrichen werden solle </w:t>
            </w:r>
          </w:p>
          <w:p w14:paraId="342E6F99" w14:textId="05F50AD2" w:rsidR="009E492D" w:rsidRPr="009C2A5A" w:rsidRDefault="009E492D" w:rsidP="009E492D">
            <w:pPr>
              <w:pStyle w:val="Listenabsatz"/>
              <w:rPr>
                <w:sz w:val="22"/>
                <w:szCs w:val="22"/>
              </w:rPr>
            </w:pPr>
            <w:r w:rsidRPr="009C2A5A">
              <w:rPr>
                <w:sz w:val="22"/>
                <w:szCs w:val="22"/>
              </w:rPr>
              <w:t>Pro:</w:t>
            </w:r>
            <w:r w:rsidR="00D16123" w:rsidRPr="009C2A5A">
              <w:rPr>
                <w:sz w:val="22"/>
                <w:szCs w:val="22"/>
              </w:rPr>
              <w:t xml:space="preserve"> Einteilung in drei Kategorien oftmals irritierend, </w:t>
            </w:r>
            <w:r w:rsidRPr="009C2A5A">
              <w:rPr>
                <w:sz w:val="22"/>
                <w:szCs w:val="22"/>
              </w:rPr>
              <w:t>starke</w:t>
            </w:r>
            <w:r w:rsidR="00291F47">
              <w:rPr>
                <w:sz w:val="22"/>
                <w:szCs w:val="22"/>
              </w:rPr>
              <w:t>,</w:t>
            </w:r>
            <w:r w:rsidRPr="009C2A5A">
              <w:rPr>
                <w:sz w:val="22"/>
                <w:szCs w:val="22"/>
              </w:rPr>
              <w:t xml:space="preserve"> teils </w:t>
            </w:r>
            <w:proofErr w:type="spellStart"/>
            <w:r w:rsidRPr="009C2A5A">
              <w:rPr>
                <w:sz w:val="22"/>
                <w:szCs w:val="22"/>
              </w:rPr>
              <w:t>dysproportionale</w:t>
            </w:r>
            <w:proofErr w:type="spellEnd"/>
            <w:r w:rsidRPr="009C2A5A">
              <w:rPr>
                <w:sz w:val="22"/>
                <w:szCs w:val="22"/>
              </w:rPr>
              <w:t xml:space="preserve"> </w:t>
            </w:r>
            <w:r w:rsidR="00D16123" w:rsidRPr="009C2A5A">
              <w:rPr>
                <w:sz w:val="22"/>
                <w:szCs w:val="22"/>
              </w:rPr>
              <w:t>Ressource</w:t>
            </w:r>
            <w:r w:rsidRPr="009C2A5A">
              <w:rPr>
                <w:sz w:val="22"/>
                <w:szCs w:val="22"/>
              </w:rPr>
              <w:t>nbindung (bspw. zwecks Protokollführung)</w:t>
            </w:r>
            <w:r w:rsidR="00484CAA" w:rsidRPr="009C2A5A">
              <w:rPr>
                <w:sz w:val="22"/>
                <w:szCs w:val="22"/>
              </w:rPr>
              <w:t xml:space="preserve"> </w:t>
            </w:r>
          </w:p>
          <w:p w14:paraId="01A2CFEF" w14:textId="15FC9741" w:rsidR="009E492D" w:rsidRDefault="009E492D" w:rsidP="009E492D">
            <w:pPr>
              <w:pStyle w:val="Listenabsatz"/>
              <w:rPr>
                <w:sz w:val="22"/>
                <w:szCs w:val="22"/>
              </w:rPr>
            </w:pPr>
            <w:r w:rsidRPr="009C2A5A">
              <w:rPr>
                <w:sz w:val="22"/>
                <w:szCs w:val="22"/>
              </w:rPr>
              <w:t>Contra: M</w:t>
            </w:r>
            <w:r w:rsidR="00484CAA" w:rsidRPr="009C2A5A">
              <w:rPr>
                <w:sz w:val="22"/>
                <w:szCs w:val="22"/>
              </w:rPr>
              <w:t xml:space="preserve">aßnahmen </w:t>
            </w:r>
            <w:r w:rsidRPr="009C2A5A">
              <w:rPr>
                <w:sz w:val="22"/>
                <w:szCs w:val="22"/>
              </w:rPr>
              <w:t>Kat</w:t>
            </w:r>
            <w:r w:rsidR="00291F47">
              <w:rPr>
                <w:sz w:val="22"/>
                <w:szCs w:val="22"/>
              </w:rPr>
              <w:t>.</w:t>
            </w:r>
            <w:r w:rsidRPr="009C2A5A">
              <w:rPr>
                <w:sz w:val="22"/>
                <w:szCs w:val="22"/>
              </w:rPr>
              <w:t xml:space="preserve"> II vs. Kat</w:t>
            </w:r>
            <w:r w:rsidR="00291F47">
              <w:rPr>
                <w:sz w:val="22"/>
                <w:szCs w:val="22"/>
              </w:rPr>
              <w:t>.</w:t>
            </w:r>
            <w:r w:rsidRPr="009C2A5A">
              <w:rPr>
                <w:sz w:val="22"/>
                <w:szCs w:val="22"/>
              </w:rPr>
              <w:t xml:space="preserve"> III sind grundlegend </w:t>
            </w:r>
            <w:r w:rsidR="00484CAA" w:rsidRPr="009C2A5A">
              <w:rPr>
                <w:sz w:val="22"/>
                <w:szCs w:val="22"/>
              </w:rPr>
              <w:t xml:space="preserve">unterschiedlich: </w:t>
            </w:r>
            <w:r w:rsidRPr="009C2A5A">
              <w:rPr>
                <w:sz w:val="22"/>
                <w:szCs w:val="22"/>
              </w:rPr>
              <w:t>Mund-Nasen-Schutz (MNS) der Allgemeinbevölkerung vs.</w:t>
            </w:r>
            <w:r w:rsidR="00484CAA" w:rsidRPr="009C2A5A">
              <w:rPr>
                <w:sz w:val="22"/>
                <w:szCs w:val="22"/>
              </w:rPr>
              <w:t xml:space="preserve"> Arbeitsschutz </w:t>
            </w:r>
            <w:r w:rsidRPr="009C2A5A">
              <w:rPr>
                <w:sz w:val="22"/>
                <w:szCs w:val="22"/>
              </w:rPr>
              <w:t>(Frage der Relevanz, Wertigkeit, aber auch der Praktikabilität)</w:t>
            </w:r>
            <w:r w:rsidR="00484CAA" w:rsidRPr="009C2A5A">
              <w:rPr>
                <w:sz w:val="22"/>
                <w:szCs w:val="22"/>
              </w:rPr>
              <w:t xml:space="preserve"> </w:t>
            </w:r>
          </w:p>
          <w:p w14:paraId="16436006" w14:textId="77777777" w:rsidR="00291F47" w:rsidRPr="009C2A5A" w:rsidRDefault="00291F47" w:rsidP="009E492D">
            <w:pPr>
              <w:pStyle w:val="Listenabsatz"/>
              <w:rPr>
                <w:sz w:val="22"/>
                <w:szCs w:val="22"/>
              </w:rPr>
            </w:pPr>
          </w:p>
          <w:p w14:paraId="54EBB7C1" w14:textId="77777777" w:rsidR="006F2BD2" w:rsidRPr="006F2BD2" w:rsidRDefault="00C03289" w:rsidP="00C03289">
            <w:pPr>
              <w:rPr>
                <w:i/>
                <w:sz w:val="22"/>
                <w:szCs w:val="22"/>
              </w:rPr>
            </w:pPr>
            <w:proofErr w:type="spellStart"/>
            <w:r w:rsidRPr="006F2BD2">
              <w:rPr>
                <w:i/>
                <w:sz w:val="22"/>
                <w:szCs w:val="22"/>
              </w:rPr>
              <w:t>To</w:t>
            </w:r>
            <w:proofErr w:type="spellEnd"/>
            <w:r w:rsidRPr="006F2BD2">
              <w:rPr>
                <w:i/>
                <w:sz w:val="22"/>
                <w:szCs w:val="22"/>
              </w:rPr>
              <w:t xml:space="preserve"> do: Synopse essentiell für V</w:t>
            </w:r>
            <w:r w:rsidR="00484CAA" w:rsidRPr="006F2BD2">
              <w:rPr>
                <w:i/>
                <w:sz w:val="22"/>
                <w:szCs w:val="22"/>
              </w:rPr>
              <w:t xml:space="preserve">erständlichkeit </w:t>
            </w:r>
            <w:r w:rsidRPr="006F2BD2">
              <w:rPr>
                <w:i/>
              </w:rPr>
              <w:sym w:font="Wingdings" w:char="F0E0"/>
            </w:r>
            <w:r w:rsidRPr="006F2BD2">
              <w:rPr>
                <w:i/>
                <w:sz w:val="22"/>
                <w:szCs w:val="22"/>
              </w:rPr>
              <w:t xml:space="preserve"> ggf. Verbesserung der graphischen bzw. </w:t>
            </w:r>
            <w:proofErr w:type="spellStart"/>
            <w:r w:rsidRPr="006F2BD2">
              <w:rPr>
                <w:i/>
                <w:sz w:val="22"/>
                <w:szCs w:val="22"/>
              </w:rPr>
              <w:t>layouttechnischen</w:t>
            </w:r>
            <w:proofErr w:type="spellEnd"/>
            <w:r w:rsidRPr="006F2BD2">
              <w:rPr>
                <w:i/>
                <w:sz w:val="22"/>
                <w:szCs w:val="22"/>
              </w:rPr>
              <w:t xml:space="preserve"> Übersichtlichkeit (farbige Gestaltung), Infografik hierzu sollte ebenfalls angepasst werden </w:t>
            </w:r>
          </w:p>
          <w:p w14:paraId="7E887E1A" w14:textId="33090C93" w:rsidR="00484CAA" w:rsidRDefault="00C03289" w:rsidP="00C03289">
            <w:pPr>
              <w:rPr>
                <w:sz w:val="22"/>
                <w:szCs w:val="22"/>
              </w:rPr>
            </w:pPr>
            <w:r w:rsidRPr="006F2BD2">
              <w:rPr>
                <w:sz w:val="22"/>
                <w:szCs w:val="22"/>
              </w:rPr>
              <w:t>Anm.: Tabelle</w:t>
            </w:r>
            <w:r w:rsidR="006F2BD2">
              <w:rPr>
                <w:sz w:val="22"/>
                <w:szCs w:val="22"/>
              </w:rPr>
              <w:t>n</w:t>
            </w:r>
            <w:r w:rsidRPr="006F2BD2">
              <w:rPr>
                <w:sz w:val="22"/>
                <w:szCs w:val="22"/>
              </w:rPr>
              <w:t>formate sind in</w:t>
            </w:r>
            <w:r w:rsidR="006F2BD2" w:rsidRPr="006F2BD2">
              <w:rPr>
                <w:sz w:val="22"/>
                <w:szCs w:val="22"/>
              </w:rPr>
              <w:t xml:space="preserve"> </w:t>
            </w:r>
            <w:proofErr w:type="spellStart"/>
            <w:r w:rsidR="006F2BD2" w:rsidRPr="006F2BD2">
              <w:rPr>
                <w:sz w:val="22"/>
                <w:szCs w:val="22"/>
              </w:rPr>
              <w:t>html</w:t>
            </w:r>
            <w:proofErr w:type="spellEnd"/>
            <w:r w:rsidR="006F2BD2" w:rsidRPr="006F2BD2">
              <w:rPr>
                <w:sz w:val="22"/>
                <w:szCs w:val="22"/>
              </w:rPr>
              <w:t xml:space="preserve"> nicht gut umsetzbar, Formatierung ggf.</w:t>
            </w:r>
            <w:r w:rsidRPr="006F2BD2">
              <w:rPr>
                <w:sz w:val="22"/>
                <w:szCs w:val="22"/>
              </w:rPr>
              <w:t xml:space="preserve"> als </w:t>
            </w:r>
            <w:proofErr w:type="spellStart"/>
            <w:r w:rsidRPr="006F2BD2">
              <w:rPr>
                <w:sz w:val="22"/>
                <w:szCs w:val="22"/>
              </w:rPr>
              <w:t>pdf</w:t>
            </w:r>
            <w:proofErr w:type="spellEnd"/>
            <w:r w:rsidRPr="006F2BD2">
              <w:rPr>
                <w:sz w:val="22"/>
                <w:szCs w:val="22"/>
              </w:rPr>
              <w:t xml:space="preserve">-Dokument </w:t>
            </w:r>
          </w:p>
          <w:p w14:paraId="7AB83377" w14:textId="77777777" w:rsidR="006F2BD2" w:rsidRPr="006F2BD2" w:rsidRDefault="006F2BD2" w:rsidP="00C03289">
            <w:pPr>
              <w:rPr>
                <w:sz w:val="22"/>
                <w:szCs w:val="22"/>
              </w:rPr>
            </w:pPr>
          </w:p>
          <w:p w14:paraId="45CA4B2C" w14:textId="31C77DA1" w:rsidR="00484CAA" w:rsidRPr="009C2A5A" w:rsidRDefault="00484CAA" w:rsidP="00484CAA">
            <w:pPr>
              <w:pStyle w:val="Listenabsatz"/>
              <w:numPr>
                <w:ilvl w:val="0"/>
                <w:numId w:val="38"/>
              </w:numPr>
              <w:rPr>
                <w:sz w:val="22"/>
                <w:szCs w:val="22"/>
              </w:rPr>
            </w:pPr>
            <w:r w:rsidRPr="009C2A5A">
              <w:rPr>
                <w:sz w:val="22"/>
                <w:szCs w:val="22"/>
              </w:rPr>
              <w:t xml:space="preserve">Quellfall: </w:t>
            </w:r>
            <w:r w:rsidR="009E492D" w:rsidRPr="009C2A5A">
              <w:rPr>
                <w:sz w:val="22"/>
                <w:szCs w:val="22"/>
              </w:rPr>
              <w:t xml:space="preserve">Begrifflichkeit kontrovers diskutiert, weitere Formulierungsvorschläge sind willkommen, Begriff „Quellfall“ spiegelt derzeit jedoch inhaltlich am prägnantesten und deutlichsten dessen fachliche Definition wieder, bspw. auch hinsichtl. Unterschied Quellfall (Infektionsquelle) und Indexfall (erster Erkrankungsfall) </w:t>
            </w:r>
          </w:p>
          <w:p w14:paraId="2583631B" w14:textId="77777777" w:rsidR="009E492D" w:rsidRPr="009C2A5A" w:rsidRDefault="009E492D" w:rsidP="009E492D">
            <w:pPr>
              <w:ind w:left="360"/>
              <w:rPr>
                <w:sz w:val="22"/>
                <w:szCs w:val="22"/>
              </w:rPr>
            </w:pPr>
          </w:p>
          <w:p w14:paraId="427A263B" w14:textId="72C4D7EC" w:rsidR="009E492D" w:rsidRPr="00243D79" w:rsidRDefault="009E492D" w:rsidP="009E492D">
            <w:pPr>
              <w:rPr>
                <w:i/>
                <w:sz w:val="22"/>
                <w:szCs w:val="22"/>
              </w:rPr>
            </w:pPr>
            <w:proofErr w:type="spellStart"/>
            <w:r w:rsidRPr="00243D79">
              <w:rPr>
                <w:i/>
                <w:sz w:val="22"/>
                <w:szCs w:val="22"/>
              </w:rPr>
              <w:t>To</w:t>
            </w:r>
            <w:proofErr w:type="spellEnd"/>
            <w:r w:rsidRPr="00243D79">
              <w:rPr>
                <w:i/>
                <w:sz w:val="22"/>
                <w:szCs w:val="22"/>
              </w:rPr>
              <w:t xml:space="preserve"> do: Papier gilt somit als besprochen, muss nun in Reinform gebracht werden; cave: </w:t>
            </w:r>
            <w:r w:rsidR="00291F47">
              <w:rPr>
                <w:i/>
                <w:sz w:val="22"/>
                <w:szCs w:val="22"/>
              </w:rPr>
              <w:t>„</w:t>
            </w:r>
            <w:r w:rsidRPr="00243D79">
              <w:rPr>
                <w:i/>
                <w:sz w:val="22"/>
                <w:szCs w:val="22"/>
              </w:rPr>
              <w:t>Absonderung</w:t>
            </w:r>
            <w:r w:rsidR="00291F47">
              <w:rPr>
                <w:i/>
                <w:sz w:val="22"/>
                <w:szCs w:val="22"/>
              </w:rPr>
              <w:t>“</w:t>
            </w:r>
            <w:r w:rsidR="009C2A5A" w:rsidRPr="00243D79">
              <w:rPr>
                <w:i/>
                <w:sz w:val="22"/>
                <w:szCs w:val="22"/>
              </w:rPr>
              <w:t xml:space="preserve"> sollte in </w:t>
            </w:r>
            <w:r w:rsidR="00291F47">
              <w:rPr>
                <w:i/>
                <w:sz w:val="22"/>
                <w:szCs w:val="22"/>
              </w:rPr>
              <w:t>„</w:t>
            </w:r>
            <w:r w:rsidR="009C2A5A" w:rsidRPr="00243D79">
              <w:rPr>
                <w:i/>
                <w:sz w:val="22"/>
                <w:szCs w:val="22"/>
              </w:rPr>
              <w:t>Quarantäne</w:t>
            </w:r>
            <w:r w:rsidR="00291F47">
              <w:rPr>
                <w:i/>
                <w:sz w:val="22"/>
                <w:szCs w:val="22"/>
              </w:rPr>
              <w:t>“</w:t>
            </w:r>
            <w:r w:rsidR="009C2A5A" w:rsidRPr="00243D79">
              <w:rPr>
                <w:i/>
                <w:sz w:val="22"/>
                <w:szCs w:val="22"/>
              </w:rPr>
              <w:t xml:space="preserve"> oder </w:t>
            </w:r>
            <w:r w:rsidR="00291F47">
              <w:rPr>
                <w:i/>
                <w:sz w:val="22"/>
                <w:szCs w:val="22"/>
              </w:rPr>
              <w:t>„</w:t>
            </w:r>
            <w:r w:rsidR="009C2A5A" w:rsidRPr="00243D79">
              <w:rPr>
                <w:i/>
                <w:sz w:val="22"/>
                <w:szCs w:val="22"/>
              </w:rPr>
              <w:t>Isolation</w:t>
            </w:r>
            <w:r w:rsidR="00291F47">
              <w:rPr>
                <w:i/>
                <w:sz w:val="22"/>
                <w:szCs w:val="22"/>
              </w:rPr>
              <w:t>“</w:t>
            </w:r>
            <w:r w:rsidR="009C2A5A" w:rsidRPr="00243D79">
              <w:rPr>
                <w:i/>
                <w:sz w:val="22"/>
                <w:szCs w:val="22"/>
              </w:rPr>
              <w:t xml:space="preserve"> je nach Kontext abgeändert werden </w:t>
            </w:r>
            <w:r w:rsidR="00291F47">
              <w:rPr>
                <w:i/>
                <w:sz w:val="22"/>
                <w:szCs w:val="22"/>
              </w:rPr>
              <w:t>–</w:t>
            </w:r>
            <w:r w:rsidR="009C2A5A" w:rsidRPr="00243D79">
              <w:rPr>
                <w:i/>
                <w:sz w:val="22"/>
                <w:szCs w:val="22"/>
              </w:rPr>
              <w:t xml:space="preserve"> </w:t>
            </w:r>
            <w:r w:rsidR="00291F47">
              <w:rPr>
                <w:i/>
                <w:sz w:val="22"/>
                <w:szCs w:val="22"/>
              </w:rPr>
              <w:t>„</w:t>
            </w:r>
            <w:r w:rsidR="009C2A5A" w:rsidRPr="00243D79">
              <w:rPr>
                <w:i/>
                <w:sz w:val="22"/>
                <w:szCs w:val="22"/>
              </w:rPr>
              <w:t>Absonderung</w:t>
            </w:r>
            <w:r w:rsidR="00291F47">
              <w:rPr>
                <w:i/>
                <w:sz w:val="22"/>
                <w:szCs w:val="22"/>
              </w:rPr>
              <w:t>“</w:t>
            </w:r>
            <w:r w:rsidR="009C2A5A" w:rsidRPr="00243D79">
              <w:rPr>
                <w:i/>
                <w:sz w:val="22"/>
                <w:szCs w:val="22"/>
              </w:rPr>
              <w:t xml:space="preserve"> = Begrifflichkeit nach IfSG (juristischer Begriff), </w:t>
            </w:r>
            <w:r w:rsidR="00291F47">
              <w:rPr>
                <w:i/>
                <w:sz w:val="22"/>
                <w:szCs w:val="22"/>
              </w:rPr>
              <w:t>„</w:t>
            </w:r>
            <w:r w:rsidR="009C2A5A" w:rsidRPr="00243D79">
              <w:rPr>
                <w:i/>
                <w:sz w:val="22"/>
                <w:szCs w:val="22"/>
              </w:rPr>
              <w:t>Quarantäne</w:t>
            </w:r>
            <w:r w:rsidR="00291F47">
              <w:rPr>
                <w:i/>
                <w:sz w:val="22"/>
                <w:szCs w:val="22"/>
              </w:rPr>
              <w:t>“</w:t>
            </w:r>
            <w:r w:rsidR="009C2A5A" w:rsidRPr="00243D79">
              <w:rPr>
                <w:i/>
                <w:sz w:val="22"/>
                <w:szCs w:val="22"/>
              </w:rPr>
              <w:t xml:space="preserve"> und </w:t>
            </w:r>
            <w:r w:rsidR="00291F47">
              <w:rPr>
                <w:i/>
                <w:sz w:val="22"/>
                <w:szCs w:val="22"/>
              </w:rPr>
              <w:t>„</w:t>
            </w:r>
            <w:r w:rsidR="009C2A5A" w:rsidRPr="00243D79">
              <w:rPr>
                <w:i/>
                <w:sz w:val="22"/>
                <w:szCs w:val="22"/>
              </w:rPr>
              <w:t>Isolation</w:t>
            </w:r>
            <w:r w:rsidR="00291F47">
              <w:rPr>
                <w:i/>
                <w:sz w:val="22"/>
                <w:szCs w:val="22"/>
              </w:rPr>
              <w:t>“</w:t>
            </w:r>
            <w:r w:rsidR="009C2A5A" w:rsidRPr="00243D79">
              <w:rPr>
                <w:i/>
                <w:sz w:val="22"/>
                <w:szCs w:val="22"/>
              </w:rPr>
              <w:t xml:space="preserve"> fachliche Begriffe &gt; Beibehalten einer begrifflichen Ebene</w:t>
            </w:r>
            <w:r w:rsidR="00291F47">
              <w:rPr>
                <w:i/>
                <w:sz w:val="22"/>
                <w:szCs w:val="22"/>
              </w:rPr>
              <w:t xml:space="preserve"> nötig</w:t>
            </w:r>
          </w:p>
          <w:p w14:paraId="0A45BC2A" w14:textId="77777777" w:rsidR="009C2A5A" w:rsidRPr="009C2A5A" w:rsidRDefault="009C2A5A" w:rsidP="009E492D">
            <w:pPr>
              <w:rPr>
                <w:sz w:val="22"/>
                <w:szCs w:val="22"/>
              </w:rPr>
            </w:pPr>
          </w:p>
          <w:p w14:paraId="2FE07391" w14:textId="7DFC589E" w:rsidR="00484CAA" w:rsidRDefault="009E492D" w:rsidP="009C2A5A">
            <w:pPr>
              <w:rPr>
                <w:i/>
                <w:sz w:val="22"/>
                <w:szCs w:val="22"/>
              </w:rPr>
            </w:pPr>
            <w:proofErr w:type="spellStart"/>
            <w:r w:rsidRPr="00243D79">
              <w:rPr>
                <w:i/>
                <w:sz w:val="22"/>
                <w:szCs w:val="22"/>
              </w:rPr>
              <w:t>To</w:t>
            </w:r>
            <w:proofErr w:type="spellEnd"/>
            <w:r w:rsidRPr="00243D79">
              <w:rPr>
                <w:i/>
                <w:sz w:val="22"/>
                <w:szCs w:val="22"/>
              </w:rPr>
              <w:t xml:space="preserve"> do: </w:t>
            </w:r>
            <w:r w:rsidR="00AB6714" w:rsidRPr="00243D79">
              <w:rPr>
                <w:i/>
                <w:sz w:val="22"/>
                <w:szCs w:val="22"/>
              </w:rPr>
              <w:t xml:space="preserve">Infografikanpassung </w:t>
            </w:r>
            <w:r w:rsidRPr="00243D79">
              <w:rPr>
                <w:i/>
                <w:sz w:val="22"/>
                <w:szCs w:val="22"/>
              </w:rPr>
              <w:t xml:space="preserve">sollte nach Anpassung des Papiers am Freitag möglichst </w:t>
            </w:r>
            <w:r w:rsidR="009C2A5A" w:rsidRPr="00243D79">
              <w:rPr>
                <w:i/>
                <w:sz w:val="22"/>
                <w:szCs w:val="22"/>
              </w:rPr>
              <w:t>zeitnah vorgenommen werden</w:t>
            </w:r>
          </w:p>
          <w:p w14:paraId="49FE55C2" w14:textId="77777777" w:rsidR="006F2BD2" w:rsidRPr="00243D79" w:rsidRDefault="006F2BD2" w:rsidP="006F2BD2">
            <w:pPr>
              <w:rPr>
                <w:sz w:val="22"/>
                <w:szCs w:val="22"/>
              </w:rPr>
            </w:pPr>
            <w:r w:rsidRPr="00243D79">
              <w:rPr>
                <w:sz w:val="22"/>
                <w:szCs w:val="22"/>
              </w:rPr>
              <w:t xml:space="preserve">Anm.: Anpassung der Infografik und des Papiers gehen i.d.R. Hand-in-Hand, die Ausarbeitung sollte im Dialog erfolgen </w:t>
            </w:r>
          </w:p>
          <w:p w14:paraId="7EB1D15B" w14:textId="77777777" w:rsidR="00243D79" w:rsidRPr="00243D79" w:rsidRDefault="00243D79" w:rsidP="009C2A5A">
            <w:pPr>
              <w:rPr>
                <w:i/>
                <w:sz w:val="22"/>
                <w:szCs w:val="22"/>
              </w:rPr>
            </w:pPr>
          </w:p>
          <w:p w14:paraId="3FD41120" w14:textId="7FC9EBC2" w:rsidR="00947C66" w:rsidRPr="00243D79" w:rsidRDefault="00243D79" w:rsidP="00243D79">
            <w:pPr>
              <w:rPr>
                <w:sz w:val="22"/>
                <w:szCs w:val="22"/>
              </w:rPr>
            </w:pPr>
            <w:r w:rsidRPr="006F2BD2">
              <w:rPr>
                <w:b/>
                <w:sz w:val="22"/>
                <w:szCs w:val="22"/>
              </w:rPr>
              <w:t>Optionen zum Management von Kontaktpersonen unter medizinischem Personal</w:t>
            </w:r>
            <w:r w:rsidRPr="00243D79">
              <w:rPr>
                <w:sz w:val="22"/>
                <w:szCs w:val="22"/>
              </w:rPr>
              <w:t xml:space="preserve"> (Dokument </w:t>
            </w:r>
            <w:hyperlink r:id="rId17" w:history="1">
              <w:r w:rsidRPr="00243D79">
                <w:rPr>
                  <w:rStyle w:val="Hyperlink"/>
                  <w:sz w:val="22"/>
                  <w:szCs w:val="22"/>
                </w:rPr>
                <w:t>hier</w:t>
              </w:r>
            </w:hyperlink>
            <w:r w:rsidRPr="00243D79">
              <w:rPr>
                <w:sz w:val="22"/>
                <w:szCs w:val="22"/>
              </w:rPr>
              <w:t>)</w:t>
            </w:r>
          </w:p>
          <w:p w14:paraId="36AF856A" w14:textId="77777777" w:rsidR="00243D79" w:rsidRPr="00243D79" w:rsidRDefault="00243D79" w:rsidP="00947C66">
            <w:pPr>
              <w:pStyle w:val="Listenabsatz"/>
              <w:numPr>
                <w:ilvl w:val="0"/>
                <w:numId w:val="38"/>
              </w:numPr>
              <w:rPr>
                <w:sz w:val="22"/>
                <w:szCs w:val="22"/>
              </w:rPr>
            </w:pPr>
            <w:r w:rsidRPr="00243D79">
              <w:rPr>
                <w:sz w:val="22"/>
                <w:szCs w:val="22"/>
              </w:rPr>
              <w:t>Nicht weiter besprochen</w:t>
            </w:r>
          </w:p>
          <w:p w14:paraId="3597EE1D" w14:textId="77777777" w:rsidR="00243D79" w:rsidRPr="00243D79" w:rsidRDefault="00243D79" w:rsidP="00243D79">
            <w:pPr>
              <w:pStyle w:val="Listenabsatz"/>
              <w:rPr>
                <w:sz w:val="22"/>
                <w:szCs w:val="22"/>
              </w:rPr>
            </w:pPr>
          </w:p>
          <w:p w14:paraId="783F2354" w14:textId="049C6A41" w:rsidR="00243D79" w:rsidRPr="00243D79" w:rsidRDefault="00243D79" w:rsidP="00243D79">
            <w:pPr>
              <w:rPr>
                <w:i/>
                <w:sz w:val="22"/>
                <w:szCs w:val="22"/>
              </w:rPr>
            </w:pPr>
            <w:proofErr w:type="spellStart"/>
            <w:r w:rsidRPr="00243D79">
              <w:rPr>
                <w:i/>
                <w:sz w:val="22"/>
                <w:szCs w:val="22"/>
              </w:rPr>
              <w:t>To</w:t>
            </w:r>
            <w:proofErr w:type="spellEnd"/>
            <w:r w:rsidRPr="00243D79">
              <w:rPr>
                <w:i/>
                <w:sz w:val="22"/>
                <w:szCs w:val="22"/>
              </w:rPr>
              <w:t xml:space="preserve"> do: sämtliche Dokumente sollten bis Freitag nochmal durch den Krisenstab zirkuliert werden (Teile ggf. als Fußnoten im „Mutter</w:t>
            </w:r>
            <w:r w:rsidR="00291F47">
              <w:rPr>
                <w:i/>
                <w:sz w:val="22"/>
                <w:szCs w:val="22"/>
              </w:rPr>
              <w:t>-</w:t>
            </w:r>
            <w:r w:rsidRPr="00243D79">
              <w:rPr>
                <w:i/>
                <w:sz w:val="22"/>
                <w:szCs w:val="22"/>
              </w:rPr>
              <w:t>dokument“ (s.o.) auslagern)</w:t>
            </w:r>
          </w:p>
          <w:p w14:paraId="2096A767" w14:textId="77777777" w:rsidR="00243D79" w:rsidRPr="00243D79" w:rsidRDefault="00243D79" w:rsidP="00243D79">
            <w:pPr>
              <w:rPr>
                <w:i/>
                <w:sz w:val="22"/>
                <w:szCs w:val="22"/>
              </w:rPr>
            </w:pPr>
          </w:p>
          <w:p w14:paraId="4D95B438" w14:textId="0ED31927" w:rsidR="00243D79" w:rsidRPr="00243D79" w:rsidRDefault="00243D79" w:rsidP="00243D79">
            <w:pPr>
              <w:rPr>
                <w:sz w:val="22"/>
                <w:szCs w:val="22"/>
              </w:rPr>
            </w:pPr>
            <w:r w:rsidRPr="00243D79">
              <w:rPr>
                <w:sz w:val="22"/>
                <w:szCs w:val="22"/>
              </w:rPr>
              <w:t>Besprechung der Dokumente am Freitag, den 28.08.</w:t>
            </w:r>
          </w:p>
          <w:p w14:paraId="239ECC5A" w14:textId="10A27B88" w:rsidR="00A64F4E" w:rsidRPr="00A64F4E" w:rsidRDefault="00A64F4E" w:rsidP="006F2BD2"/>
        </w:tc>
        <w:tc>
          <w:tcPr>
            <w:tcW w:w="1492" w:type="dxa"/>
          </w:tcPr>
          <w:p w14:paraId="47FA9D1D" w14:textId="77777777" w:rsidR="00623A33" w:rsidRPr="00343175" w:rsidRDefault="00623A33" w:rsidP="006A2FCB">
            <w:pPr>
              <w:rPr>
                <w:sz w:val="22"/>
                <w:szCs w:val="22"/>
              </w:rPr>
            </w:pPr>
          </w:p>
          <w:p w14:paraId="36F3C2E7" w14:textId="77777777" w:rsidR="001E115E" w:rsidRPr="001E115E" w:rsidRDefault="001E115E" w:rsidP="001E115E">
            <w:pPr>
              <w:rPr>
                <w:sz w:val="22"/>
                <w:szCs w:val="22"/>
              </w:rPr>
            </w:pPr>
            <w:r w:rsidRPr="001E115E">
              <w:rPr>
                <w:sz w:val="22"/>
                <w:szCs w:val="22"/>
              </w:rPr>
              <w:t>FG32 (Grote)</w:t>
            </w:r>
          </w:p>
          <w:p w14:paraId="73E7A42E" w14:textId="4088ECBD" w:rsidR="00CD5DC1" w:rsidRPr="00343175" w:rsidRDefault="001E115E" w:rsidP="001E115E">
            <w:pPr>
              <w:rPr>
                <w:sz w:val="22"/>
                <w:szCs w:val="22"/>
              </w:rPr>
            </w:pPr>
            <w:r w:rsidRPr="001E115E">
              <w:rPr>
                <w:sz w:val="22"/>
                <w:szCs w:val="22"/>
              </w:rPr>
              <w:t>FG36/FG37</w:t>
            </w:r>
          </w:p>
          <w:p w14:paraId="1E1265CD" w14:textId="17922D90" w:rsidR="007D750F" w:rsidRPr="00E73E61" w:rsidRDefault="007D750F" w:rsidP="00B22BDE">
            <w:pPr>
              <w:rPr>
                <w:sz w:val="22"/>
                <w:szCs w:val="22"/>
              </w:rPr>
            </w:pPr>
          </w:p>
        </w:tc>
      </w:tr>
      <w:tr w:rsidR="00F61015" w:rsidRPr="00E73E61" w14:paraId="3A1D9F25" w14:textId="77777777" w:rsidTr="001160D2">
        <w:tc>
          <w:tcPr>
            <w:tcW w:w="684" w:type="dxa"/>
          </w:tcPr>
          <w:p w14:paraId="336CD6F9" w14:textId="53BDC260" w:rsidR="00F61015" w:rsidRDefault="00F61015" w:rsidP="006A2FCB">
            <w:pPr>
              <w:rPr>
                <w:b/>
              </w:rPr>
            </w:pPr>
            <w:r>
              <w:rPr>
                <w:b/>
              </w:rPr>
              <w:t>9</w:t>
            </w:r>
          </w:p>
        </w:tc>
        <w:tc>
          <w:tcPr>
            <w:tcW w:w="6795" w:type="dxa"/>
          </w:tcPr>
          <w:p w14:paraId="501DF220" w14:textId="4D68450A" w:rsidR="000B036D" w:rsidRPr="00E67A36" w:rsidRDefault="00F61015" w:rsidP="000B036D">
            <w:pPr>
              <w:spacing w:line="276" w:lineRule="auto"/>
              <w:rPr>
                <w:b/>
                <w:sz w:val="28"/>
              </w:rPr>
            </w:pPr>
            <w:r>
              <w:rPr>
                <w:b/>
                <w:sz w:val="28"/>
              </w:rPr>
              <w:t>Informationen zu Arbeitsschutz</w:t>
            </w:r>
            <w:r w:rsidR="001E115E">
              <w:rPr>
                <w:b/>
                <w:sz w:val="28"/>
              </w:rPr>
              <w:t xml:space="preserve"> </w:t>
            </w:r>
            <w:r w:rsidR="001E115E" w:rsidRPr="0058333F">
              <w:rPr>
                <w:b/>
                <w:color w:val="FF0000"/>
              </w:rPr>
              <w:t>(</w:t>
            </w:r>
            <w:r w:rsidR="001E115E">
              <w:rPr>
                <w:b/>
                <w:color w:val="FF0000"/>
              </w:rPr>
              <w:t>nur freitags</w:t>
            </w:r>
            <w:r w:rsidR="001E115E" w:rsidRPr="0058333F">
              <w:rPr>
                <w:b/>
                <w:color w:val="FF0000"/>
              </w:rPr>
              <w:t>)</w:t>
            </w:r>
          </w:p>
          <w:p w14:paraId="717FEEBD" w14:textId="046E30E0" w:rsidR="00F61015" w:rsidRPr="00F942EF" w:rsidRDefault="00F942EF" w:rsidP="00F942EF">
            <w:pPr>
              <w:pStyle w:val="Listenabsatz"/>
              <w:numPr>
                <w:ilvl w:val="0"/>
                <w:numId w:val="38"/>
              </w:numPr>
              <w:rPr>
                <w:b/>
                <w:sz w:val="28"/>
              </w:rPr>
            </w:pPr>
            <w:r w:rsidRPr="00F942EF">
              <w:rPr>
                <w:sz w:val="22"/>
                <w:szCs w:val="22"/>
              </w:rPr>
              <w:t xml:space="preserve">Nicht besprochen </w:t>
            </w:r>
          </w:p>
        </w:tc>
        <w:tc>
          <w:tcPr>
            <w:tcW w:w="1492" w:type="dxa"/>
          </w:tcPr>
          <w:p w14:paraId="39513544" w14:textId="13A686CF" w:rsidR="00F61015" w:rsidRDefault="001E115E" w:rsidP="005D5243">
            <w:pPr>
              <w:rPr>
                <w:sz w:val="22"/>
                <w:szCs w:val="22"/>
              </w:rPr>
            </w:pPr>
            <w:r>
              <w:rPr>
                <w:sz w:val="22"/>
                <w:szCs w:val="22"/>
              </w:rPr>
              <w:t>FG37</w:t>
            </w:r>
          </w:p>
          <w:p w14:paraId="5A732C9C" w14:textId="77777777" w:rsidR="00956681" w:rsidRDefault="00956681" w:rsidP="005D5243">
            <w:pPr>
              <w:rPr>
                <w:sz w:val="22"/>
                <w:szCs w:val="22"/>
              </w:rPr>
            </w:pPr>
          </w:p>
          <w:p w14:paraId="53F6B229" w14:textId="7E168B8D" w:rsidR="00956681" w:rsidRDefault="00956681" w:rsidP="005D5243">
            <w:pPr>
              <w:rPr>
                <w:sz w:val="22"/>
                <w:szCs w:val="22"/>
              </w:rPr>
            </w:pPr>
          </w:p>
        </w:tc>
      </w:tr>
      <w:tr w:rsidR="00623A33" w:rsidRPr="00E73E61" w14:paraId="024ECC83" w14:textId="77777777" w:rsidTr="001160D2">
        <w:tc>
          <w:tcPr>
            <w:tcW w:w="684" w:type="dxa"/>
          </w:tcPr>
          <w:p w14:paraId="7CE030FA" w14:textId="4009F6B8" w:rsidR="00623A33" w:rsidRPr="00E73E61" w:rsidRDefault="00DC01B8" w:rsidP="006A2FCB">
            <w:pPr>
              <w:rPr>
                <w:b/>
              </w:rPr>
            </w:pPr>
            <w:r>
              <w:rPr>
                <w:b/>
              </w:rPr>
              <w:t>10</w:t>
            </w:r>
          </w:p>
        </w:tc>
        <w:tc>
          <w:tcPr>
            <w:tcW w:w="6795" w:type="dxa"/>
          </w:tcPr>
          <w:p w14:paraId="49401219" w14:textId="77777777" w:rsidR="001E7AEF" w:rsidRPr="00E67A36" w:rsidRDefault="001E7AEF" w:rsidP="005C1D68">
            <w:pPr>
              <w:spacing w:line="276" w:lineRule="auto"/>
              <w:rPr>
                <w:b/>
                <w:sz w:val="28"/>
              </w:rPr>
            </w:pPr>
            <w:r w:rsidRPr="00E67A36">
              <w:rPr>
                <w:b/>
                <w:sz w:val="28"/>
              </w:rPr>
              <w:t>Labordiagnostik</w:t>
            </w:r>
          </w:p>
          <w:p w14:paraId="413B77C5" w14:textId="77777777" w:rsidR="000D7675" w:rsidRPr="000D7675" w:rsidRDefault="00284475" w:rsidP="001E115E">
            <w:pPr>
              <w:pStyle w:val="Listenabsatz"/>
              <w:numPr>
                <w:ilvl w:val="0"/>
                <w:numId w:val="5"/>
              </w:numPr>
              <w:ind w:left="453" w:hanging="340"/>
              <w:rPr>
                <w:sz w:val="22"/>
                <w:szCs w:val="22"/>
              </w:rPr>
            </w:pPr>
            <w:r w:rsidRPr="000D7675">
              <w:rPr>
                <w:sz w:val="22"/>
                <w:szCs w:val="22"/>
              </w:rPr>
              <w:t xml:space="preserve">Aktuelle Lage unverändert: übersichtlicher Probeneingang, ggf. geringfügig mehr Aufkommen, nachweislich ausschließlich </w:t>
            </w:r>
            <w:proofErr w:type="spellStart"/>
            <w:r w:rsidRPr="000D7675">
              <w:rPr>
                <w:sz w:val="22"/>
                <w:szCs w:val="22"/>
              </w:rPr>
              <w:t>Rhinoviren</w:t>
            </w:r>
            <w:proofErr w:type="spellEnd"/>
            <w:r w:rsidRPr="000D7675">
              <w:rPr>
                <w:sz w:val="22"/>
                <w:szCs w:val="22"/>
              </w:rPr>
              <w:t xml:space="preserve"> detektiert, </w:t>
            </w:r>
            <w:r w:rsidR="000D7675" w:rsidRPr="000D7675">
              <w:rPr>
                <w:sz w:val="22"/>
                <w:szCs w:val="22"/>
              </w:rPr>
              <w:t>50 % der eingesandten Proben positiv</w:t>
            </w:r>
          </w:p>
          <w:p w14:paraId="368D0440" w14:textId="723603F1" w:rsidR="0006510C" w:rsidRPr="000D7675" w:rsidRDefault="000D7675" w:rsidP="001E115E">
            <w:pPr>
              <w:pStyle w:val="Listenabsatz"/>
              <w:numPr>
                <w:ilvl w:val="0"/>
                <w:numId w:val="5"/>
              </w:numPr>
              <w:ind w:left="453" w:hanging="340"/>
              <w:rPr>
                <w:sz w:val="22"/>
                <w:szCs w:val="22"/>
              </w:rPr>
            </w:pPr>
            <w:r w:rsidRPr="000D7675">
              <w:rPr>
                <w:sz w:val="22"/>
                <w:szCs w:val="22"/>
              </w:rPr>
              <w:t xml:space="preserve">Nachweis endemischer </w:t>
            </w:r>
            <w:proofErr w:type="spellStart"/>
            <w:r w:rsidRPr="000D7675">
              <w:rPr>
                <w:sz w:val="22"/>
                <w:szCs w:val="22"/>
              </w:rPr>
              <w:t>C</w:t>
            </w:r>
            <w:r w:rsidR="00947C66" w:rsidRPr="000D7675">
              <w:rPr>
                <w:sz w:val="22"/>
                <w:szCs w:val="22"/>
              </w:rPr>
              <w:t>oronav</w:t>
            </w:r>
            <w:r w:rsidRPr="000D7675">
              <w:rPr>
                <w:sz w:val="22"/>
                <w:szCs w:val="22"/>
              </w:rPr>
              <w:t>iren</w:t>
            </w:r>
            <w:proofErr w:type="spellEnd"/>
            <w:r w:rsidRPr="000D7675">
              <w:rPr>
                <w:sz w:val="22"/>
                <w:szCs w:val="22"/>
              </w:rPr>
              <w:t xml:space="preserve"> kann aufgrund geltender Rechtsvorschriften nicht tagesaktuell durchgeführt werden, Schadensfrist muss abgewartet werden, dazu derzeit Anfrage bei Datenschutz und Rechtsabteilung </w:t>
            </w:r>
          </w:p>
          <w:p w14:paraId="33D1B338" w14:textId="27D42E1F" w:rsidR="00B52CB4" w:rsidRPr="000D7675" w:rsidRDefault="000D7675" w:rsidP="000D7675">
            <w:pPr>
              <w:ind w:left="113"/>
              <w:rPr>
                <w:i/>
                <w:sz w:val="22"/>
                <w:szCs w:val="22"/>
                <w:highlight w:val="yellow"/>
              </w:rPr>
            </w:pPr>
            <w:proofErr w:type="spellStart"/>
            <w:r w:rsidRPr="000D7675">
              <w:rPr>
                <w:i/>
                <w:sz w:val="22"/>
                <w:szCs w:val="22"/>
                <w:highlight w:val="yellow"/>
              </w:rPr>
              <w:t>To</w:t>
            </w:r>
            <w:proofErr w:type="spellEnd"/>
            <w:r w:rsidRPr="000D7675">
              <w:rPr>
                <w:i/>
                <w:sz w:val="22"/>
                <w:szCs w:val="22"/>
                <w:highlight w:val="yellow"/>
              </w:rPr>
              <w:t xml:space="preserve"> do: </w:t>
            </w:r>
            <w:r w:rsidR="00B52CB4" w:rsidRPr="000D7675">
              <w:rPr>
                <w:i/>
                <w:sz w:val="22"/>
                <w:szCs w:val="22"/>
                <w:highlight w:val="yellow"/>
              </w:rPr>
              <w:t>Antigentest und Laborstandards sollen noch</w:t>
            </w:r>
            <w:r w:rsidRPr="000D7675">
              <w:rPr>
                <w:i/>
                <w:sz w:val="22"/>
                <w:szCs w:val="22"/>
                <w:highlight w:val="yellow"/>
              </w:rPr>
              <w:t>…</w:t>
            </w:r>
            <w:commentRangeStart w:id="10"/>
            <w:commentRangeStart w:id="11"/>
            <w:proofErr w:type="gramStart"/>
            <w:r w:rsidR="00B52CB4" w:rsidRPr="000D7675">
              <w:rPr>
                <w:i/>
                <w:sz w:val="22"/>
                <w:szCs w:val="22"/>
                <w:highlight w:val="yellow"/>
              </w:rPr>
              <w:t>???</w:t>
            </w:r>
            <w:commentRangeEnd w:id="10"/>
            <w:proofErr w:type="gramEnd"/>
            <w:r w:rsidR="008546F0">
              <w:rPr>
                <w:rStyle w:val="Kommentarzeichen"/>
                <w:rFonts w:ascii="Scala Sans OT" w:hAnsi="Scala Sans OT"/>
                <w:lang w:eastAsia="de-DE"/>
              </w:rPr>
              <w:commentReference w:id="10"/>
            </w:r>
            <w:commentRangeEnd w:id="11"/>
            <w:r w:rsidR="00EE273F">
              <w:rPr>
                <w:rStyle w:val="Kommentarzeichen"/>
                <w:rFonts w:ascii="Scala Sans OT" w:hAnsi="Scala Sans OT"/>
                <w:lang w:eastAsia="de-DE"/>
              </w:rPr>
              <w:commentReference w:id="11"/>
            </w:r>
          </w:p>
          <w:p w14:paraId="46625ED7" w14:textId="52621B24" w:rsidR="000D7675" w:rsidRPr="000D7675" w:rsidRDefault="000D7675" w:rsidP="000D7675">
            <w:pPr>
              <w:pStyle w:val="Listenabsatz"/>
              <w:numPr>
                <w:ilvl w:val="0"/>
                <w:numId w:val="5"/>
              </w:numPr>
              <w:ind w:left="453" w:hanging="340"/>
              <w:rPr>
                <w:sz w:val="22"/>
                <w:szCs w:val="22"/>
              </w:rPr>
            </w:pPr>
            <w:r>
              <w:rPr>
                <w:sz w:val="22"/>
                <w:szCs w:val="22"/>
              </w:rPr>
              <w:t>Zu</w:t>
            </w:r>
            <w:r w:rsidRPr="000D7675">
              <w:rPr>
                <w:sz w:val="22"/>
                <w:szCs w:val="22"/>
              </w:rPr>
              <w:t xml:space="preserve"> „f</w:t>
            </w:r>
            <w:r w:rsidR="00B52CB4" w:rsidRPr="000D7675">
              <w:rPr>
                <w:sz w:val="22"/>
                <w:szCs w:val="22"/>
              </w:rPr>
              <w:t>alsch positive</w:t>
            </w:r>
            <w:r>
              <w:rPr>
                <w:sz w:val="22"/>
                <w:szCs w:val="22"/>
              </w:rPr>
              <w:t>n Ergebnissen</w:t>
            </w:r>
            <w:r w:rsidRPr="000D7675">
              <w:rPr>
                <w:sz w:val="22"/>
                <w:szCs w:val="22"/>
              </w:rPr>
              <w:t>“: eine Erörterung wurde kürzlich an den Spiegel geschickt, Auszüge werden für die FAQs verwendet werden können</w:t>
            </w:r>
          </w:p>
          <w:p w14:paraId="7A99EAD8" w14:textId="01601A71" w:rsidR="000D7675" w:rsidRPr="000D7675" w:rsidRDefault="000D7675" w:rsidP="000D7675">
            <w:pPr>
              <w:pStyle w:val="Listenabsatz"/>
              <w:ind w:left="453"/>
              <w:rPr>
                <w:sz w:val="22"/>
                <w:szCs w:val="22"/>
              </w:rPr>
            </w:pPr>
            <w:r w:rsidRPr="000D7675">
              <w:rPr>
                <w:sz w:val="22"/>
                <w:szCs w:val="22"/>
              </w:rPr>
              <w:t xml:space="preserve">Anm.: das Einbringen neuer Zahlen gibt Anlass zu neuerlichen Nachfragen oder Missverständnissen, es muss sprachlich präzise formuliert werden, aus Erfahrung werden stratifizierte Positivraten </w:t>
            </w:r>
            <w:r w:rsidR="00291F47">
              <w:rPr>
                <w:sz w:val="22"/>
                <w:szCs w:val="22"/>
              </w:rPr>
              <w:t xml:space="preserve">von der Bevölkerung </w:t>
            </w:r>
            <w:r w:rsidRPr="000D7675">
              <w:rPr>
                <w:sz w:val="22"/>
                <w:szCs w:val="22"/>
              </w:rPr>
              <w:t xml:space="preserve">am besten nachvollzogen werden </w:t>
            </w:r>
            <w:r w:rsidR="00291F47">
              <w:rPr>
                <w:sz w:val="22"/>
                <w:szCs w:val="22"/>
              </w:rPr>
              <w:t>können</w:t>
            </w:r>
          </w:p>
          <w:p w14:paraId="11FA28BE" w14:textId="77777777" w:rsidR="00B52CB4" w:rsidRDefault="000D7675" w:rsidP="000D7675">
            <w:pPr>
              <w:rPr>
                <w:i/>
                <w:sz w:val="22"/>
                <w:szCs w:val="22"/>
              </w:rPr>
            </w:pPr>
            <w:proofErr w:type="spellStart"/>
            <w:r w:rsidRPr="000D7675">
              <w:rPr>
                <w:i/>
                <w:sz w:val="22"/>
                <w:szCs w:val="22"/>
              </w:rPr>
              <w:t>To</w:t>
            </w:r>
            <w:proofErr w:type="spellEnd"/>
            <w:r w:rsidRPr="000D7675">
              <w:rPr>
                <w:i/>
                <w:sz w:val="22"/>
                <w:szCs w:val="22"/>
              </w:rPr>
              <w:t xml:space="preserve"> do: Ergänzung des FAQs unter Berücksichtigung o.g. Aspekte </w:t>
            </w:r>
          </w:p>
          <w:p w14:paraId="7C08F770" w14:textId="62F5274E" w:rsidR="000D7675" w:rsidRPr="000D7675" w:rsidRDefault="000D7675" w:rsidP="000D7675">
            <w:pPr>
              <w:rPr>
                <w:i/>
                <w:sz w:val="22"/>
                <w:szCs w:val="22"/>
              </w:rPr>
            </w:pPr>
          </w:p>
        </w:tc>
        <w:tc>
          <w:tcPr>
            <w:tcW w:w="1492" w:type="dxa"/>
          </w:tcPr>
          <w:p w14:paraId="6C7BB89D" w14:textId="77777777" w:rsidR="00602905" w:rsidRDefault="00602905" w:rsidP="005D5243">
            <w:pPr>
              <w:rPr>
                <w:sz w:val="22"/>
                <w:szCs w:val="22"/>
              </w:rPr>
            </w:pPr>
          </w:p>
          <w:p w14:paraId="29F07FCB" w14:textId="0CC266D2" w:rsidR="00CE0F81" w:rsidRDefault="001E115E" w:rsidP="00CE0F81">
            <w:pPr>
              <w:rPr>
                <w:sz w:val="22"/>
                <w:szCs w:val="22"/>
              </w:rPr>
            </w:pPr>
            <w:r>
              <w:t>FG17/ZBS1</w:t>
            </w:r>
            <w:r w:rsidR="00CE0F81">
              <w:rPr>
                <w:sz w:val="22"/>
                <w:szCs w:val="22"/>
              </w:rPr>
              <w:t xml:space="preserve"> </w:t>
            </w:r>
          </w:p>
          <w:p w14:paraId="0A63661E" w14:textId="77777777" w:rsidR="00CE0F81" w:rsidRDefault="00CE0F81" w:rsidP="00CE0F81">
            <w:pPr>
              <w:rPr>
                <w:sz w:val="22"/>
                <w:szCs w:val="22"/>
              </w:rPr>
            </w:pPr>
          </w:p>
          <w:p w14:paraId="6185732A" w14:textId="77777777" w:rsidR="00B37B2E" w:rsidRDefault="00B37B2E" w:rsidP="005D5243">
            <w:pPr>
              <w:rPr>
                <w:sz w:val="22"/>
                <w:szCs w:val="22"/>
              </w:rPr>
            </w:pPr>
          </w:p>
          <w:p w14:paraId="579FFB02" w14:textId="77777777" w:rsidR="00B37B2E" w:rsidRDefault="00B37B2E" w:rsidP="005D5243">
            <w:pPr>
              <w:rPr>
                <w:sz w:val="22"/>
                <w:szCs w:val="22"/>
              </w:rPr>
            </w:pPr>
          </w:p>
          <w:p w14:paraId="64979462" w14:textId="77777777" w:rsidR="000B036D" w:rsidRDefault="000B036D" w:rsidP="000B036D">
            <w:pPr>
              <w:rPr>
                <w:sz w:val="22"/>
                <w:szCs w:val="22"/>
              </w:rPr>
            </w:pPr>
          </w:p>
          <w:p w14:paraId="523625A3" w14:textId="2FD22423" w:rsidR="000B036D" w:rsidRPr="00E73E61" w:rsidRDefault="000B036D" w:rsidP="000B036D">
            <w:pPr>
              <w:rPr>
                <w:sz w:val="22"/>
                <w:szCs w:val="22"/>
              </w:rPr>
            </w:pPr>
          </w:p>
        </w:tc>
      </w:tr>
      <w:tr w:rsidR="00623A33" w:rsidRPr="00E73E61" w14:paraId="2F1561DA" w14:textId="77777777" w:rsidTr="001160D2">
        <w:tc>
          <w:tcPr>
            <w:tcW w:w="684" w:type="dxa"/>
          </w:tcPr>
          <w:p w14:paraId="03F7A86B" w14:textId="46DD2A75" w:rsidR="00623A33" w:rsidRPr="0006510C" w:rsidRDefault="00DC01B8" w:rsidP="004F5B73">
            <w:pPr>
              <w:rPr>
                <w:b/>
              </w:rPr>
            </w:pPr>
            <w:r w:rsidRPr="0006510C">
              <w:rPr>
                <w:b/>
              </w:rPr>
              <w:t>11</w:t>
            </w:r>
          </w:p>
        </w:tc>
        <w:tc>
          <w:tcPr>
            <w:tcW w:w="6795" w:type="dxa"/>
          </w:tcPr>
          <w:p w14:paraId="3A44DA23" w14:textId="77777777" w:rsidR="00F86D92" w:rsidRPr="0006510C" w:rsidRDefault="00F86D92" w:rsidP="005C1D68">
            <w:pPr>
              <w:spacing w:line="276" w:lineRule="auto"/>
              <w:rPr>
                <w:b/>
                <w:sz w:val="28"/>
              </w:rPr>
            </w:pPr>
            <w:r w:rsidRPr="0006510C">
              <w:rPr>
                <w:b/>
                <w:sz w:val="28"/>
              </w:rPr>
              <w:t>Klinisches Management/Entlassungsmanagement</w:t>
            </w:r>
          </w:p>
          <w:p w14:paraId="23419D37" w14:textId="08927DF5" w:rsidR="00B013E7" w:rsidRPr="0006510C" w:rsidRDefault="00892056" w:rsidP="00956681">
            <w:pPr>
              <w:pStyle w:val="Listenabsatz"/>
              <w:numPr>
                <w:ilvl w:val="0"/>
                <w:numId w:val="5"/>
              </w:numPr>
              <w:ind w:left="453" w:hanging="340"/>
              <w:rPr>
                <w:sz w:val="22"/>
                <w:szCs w:val="22"/>
              </w:rPr>
            </w:pPr>
            <w:r>
              <w:rPr>
                <w:sz w:val="22"/>
                <w:szCs w:val="22"/>
              </w:rPr>
              <w:t>Nicht</w:t>
            </w:r>
            <w:r w:rsidR="00AD6C43" w:rsidRPr="0006510C">
              <w:rPr>
                <w:sz w:val="22"/>
                <w:szCs w:val="22"/>
              </w:rPr>
              <w:t xml:space="preserve"> besprochen</w:t>
            </w:r>
            <w:r w:rsidR="00CA66F9" w:rsidRPr="0006510C">
              <w:rPr>
                <w:sz w:val="22"/>
                <w:szCs w:val="22"/>
              </w:rPr>
              <w:t xml:space="preserve"> </w:t>
            </w:r>
          </w:p>
        </w:tc>
        <w:tc>
          <w:tcPr>
            <w:tcW w:w="1492" w:type="dxa"/>
          </w:tcPr>
          <w:p w14:paraId="4078E39B" w14:textId="77777777" w:rsidR="00623A33" w:rsidRDefault="00623A33" w:rsidP="00F86D92">
            <w:pPr>
              <w:rPr>
                <w:sz w:val="22"/>
                <w:szCs w:val="22"/>
              </w:rPr>
            </w:pPr>
          </w:p>
          <w:p w14:paraId="315E6397" w14:textId="518ADCED" w:rsidR="00717088" w:rsidRDefault="00272103" w:rsidP="007678B7">
            <w:pPr>
              <w:rPr>
                <w:sz w:val="22"/>
                <w:szCs w:val="22"/>
              </w:rPr>
            </w:pPr>
            <w:r>
              <w:t>FG36/IBBS</w:t>
            </w:r>
          </w:p>
          <w:p w14:paraId="4E37005A" w14:textId="71F5FB6D" w:rsidR="00956681" w:rsidRPr="00E73E61" w:rsidRDefault="00956681" w:rsidP="007678B7">
            <w:pPr>
              <w:rPr>
                <w:sz w:val="22"/>
                <w:szCs w:val="22"/>
              </w:rPr>
            </w:pPr>
          </w:p>
        </w:tc>
      </w:tr>
      <w:tr w:rsidR="00623A33" w:rsidRPr="00E73E61" w14:paraId="2FFD5128" w14:textId="77777777" w:rsidTr="001160D2">
        <w:tc>
          <w:tcPr>
            <w:tcW w:w="684" w:type="dxa"/>
          </w:tcPr>
          <w:p w14:paraId="3DF1B527" w14:textId="5F99CB4A" w:rsidR="00623A33" w:rsidRPr="00E73E61" w:rsidRDefault="00DC01B8" w:rsidP="006A2FCB">
            <w:pPr>
              <w:rPr>
                <w:b/>
              </w:rPr>
            </w:pPr>
            <w:r>
              <w:rPr>
                <w:b/>
              </w:rPr>
              <w:t>12</w:t>
            </w:r>
          </w:p>
        </w:tc>
        <w:tc>
          <w:tcPr>
            <w:tcW w:w="6795" w:type="dxa"/>
          </w:tcPr>
          <w:p w14:paraId="004DDA34" w14:textId="77777777" w:rsidR="00623A33" w:rsidRDefault="00623A33" w:rsidP="005C1D68">
            <w:pPr>
              <w:spacing w:line="276" w:lineRule="auto"/>
              <w:rPr>
                <w:b/>
                <w:sz w:val="28"/>
              </w:rPr>
            </w:pPr>
            <w:r w:rsidRPr="00E73E61">
              <w:rPr>
                <w:b/>
                <w:sz w:val="28"/>
              </w:rPr>
              <w:t>Maßnahmen zum Infektionsschutz</w:t>
            </w:r>
          </w:p>
          <w:p w14:paraId="181E0791" w14:textId="4D83C4F7" w:rsidR="00023FA0" w:rsidRPr="00A279D2" w:rsidRDefault="006F2BD2" w:rsidP="006F2BD2">
            <w:pPr>
              <w:rPr>
                <w:sz w:val="22"/>
                <w:szCs w:val="22"/>
              </w:rPr>
            </w:pPr>
            <w:r w:rsidRPr="00A279D2">
              <w:rPr>
                <w:b/>
                <w:sz w:val="22"/>
                <w:szCs w:val="22"/>
              </w:rPr>
              <w:t xml:space="preserve">Arbeit der WHO </w:t>
            </w:r>
            <w:r w:rsidR="001E115E" w:rsidRPr="00A279D2">
              <w:rPr>
                <w:b/>
                <w:sz w:val="22"/>
                <w:szCs w:val="22"/>
              </w:rPr>
              <w:t>IPC Gruppe zu MNS und Atemschutz sowie zu Übertragungswegen im Gesundheitswesen</w:t>
            </w:r>
            <w:r w:rsidRPr="00A279D2">
              <w:rPr>
                <w:sz w:val="22"/>
                <w:szCs w:val="22"/>
              </w:rPr>
              <w:t xml:space="preserve"> (Folien </w:t>
            </w:r>
            <w:hyperlink r:id="rId18" w:history="1">
              <w:r w:rsidRPr="00A279D2">
                <w:rPr>
                  <w:rStyle w:val="Hyperlink"/>
                  <w:sz w:val="22"/>
                  <w:szCs w:val="22"/>
                </w:rPr>
                <w:t>hier</w:t>
              </w:r>
            </w:hyperlink>
            <w:r w:rsidR="00B52CB4" w:rsidRPr="00A279D2">
              <w:rPr>
                <w:sz w:val="22"/>
                <w:szCs w:val="22"/>
              </w:rPr>
              <w:t>)</w:t>
            </w:r>
          </w:p>
          <w:p w14:paraId="2AFD444E" w14:textId="77777777" w:rsidR="00A279D2" w:rsidRPr="00A279D2" w:rsidRDefault="00A279D2" w:rsidP="006F2BD2">
            <w:pPr>
              <w:rPr>
                <w:sz w:val="22"/>
                <w:szCs w:val="22"/>
              </w:rPr>
            </w:pPr>
          </w:p>
          <w:p w14:paraId="177E3555" w14:textId="7EB61980" w:rsidR="006F2BD2" w:rsidRDefault="00B52CB4" w:rsidP="00A279D2">
            <w:pPr>
              <w:rPr>
                <w:sz w:val="22"/>
                <w:szCs w:val="22"/>
                <w:u w:val="single"/>
              </w:rPr>
            </w:pPr>
            <w:r w:rsidRPr="00A279D2">
              <w:rPr>
                <w:sz w:val="22"/>
                <w:szCs w:val="22"/>
                <w:u w:val="single"/>
              </w:rPr>
              <w:t>Veröff</w:t>
            </w:r>
            <w:r w:rsidR="006F2BD2" w:rsidRPr="00A279D2">
              <w:rPr>
                <w:sz w:val="22"/>
                <w:szCs w:val="22"/>
                <w:u w:val="single"/>
              </w:rPr>
              <w:t>entlichung des WHO E</w:t>
            </w:r>
            <w:r w:rsidRPr="00A279D2">
              <w:rPr>
                <w:sz w:val="22"/>
                <w:szCs w:val="22"/>
                <w:u w:val="single"/>
              </w:rPr>
              <w:t>xpertengremium</w:t>
            </w:r>
            <w:r w:rsidR="006F2BD2" w:rsidRPr="00A279D2">
              <w:rPr>
                <w:sz w:val="22"/>
                <w:szCs w:val="22"/>
                <w:u w:val="single"/>
              </w:rPr>
              <w:t>s bezüglich möglicher Übertragungswege im Gesundheitswesen und Schutz des medizinischen Personals</w:t>
            </w:r>
            <w:r w:rsidR="006F2BD2" w:rsidRPr="00B70E61">
              <w:rPr>
                <w:sz w:val="22"/>
                <w:szCs w:val="22"/>
              </w:rPr>
              <w:t xml:space="preserve"> </w:t>
            </w:r>
            <w:r w:rsidRPr="00B70E61">
              <w:rPr>
                <w:sz w:val="22"/>
                <w:szCs w:val="22"/>
              </w:rPr>
              <w:t xml:space="preserve"> </w:t>
            </w:r>
            <w:r w:rsidR="00A279D2" w:rsidRPr="00B70E61">
              <w:rPr>
                <w:sz w:val="22"/>
                <w:szCs w:val="22"/>
              </w:rPr>
              <w:t>(</w:t>
            </w:r>
            <w:r w:rsidR="006F2BD2" w:rsidRPr="00B70E61">
              <w:rPr>
                <w:sz w:val="22"/>
                <w:szCs w:val="22"/>
              </w:rPr>
              <w:t>K</w:t>
            </w:r>
            <w:r w:rsidRPr="00B70E61">
              <w:rPr>
                <w:sz w:val="22"/>
                <w:szCs w:val="22"/>
              </w:rPr>
              <w:t xml:space="preserve">ommentar, kein </w:t>
            </w:r>
            <w:proofErr w:type="spellStart"/>
            <w:r w:rsidRPr="00B70E61">
              <w:rPr>
                <w:sz w:val="22"/>
                <w:szCs w:val="22"/>
              </w:rPr>
              <w:t>systemat</w:t>
            </w:r>
            <w:r w:rsidR="006F2BD2" w:rsidRPr="00B70E61">
              <w:rPr>
                <w:sz w:val="22"/>
                <w:szCs w:val="22"/>
              </w:rPr>
              <w:t>ic</w:t>
            </w:r>
            <w:proofErr w:type="spellEnd"/>
            <w:r w:rsidR="006F2BD2" w:rsidRPr="00B70E61">
              <w:rPr>
                <w:sz w:val="22"/>
                <w:szCs w:val="22"/>
              </w:rPr>
              <w:t xml:space="preserve"> </w:t>
            </w:r>
            <w:proofErr w:type="spellStart"/>
            <w:r w:rsidR="006F2BD2" w:rsidRPr="00B70E61">
              <w:rPr>
                <w:sz w:val="22"/>
                <w:szCs w:val="22"/>
              </w:rPr>
              <w:t>review</w:t>
            </w:r>
            <w:proofErr w:type="spellEnd"/>
            <w:r w:rsidR="00A279D2" w:rsidRPr="00B70E61">
              <w:rPr>
                <w:sz w:val="22"/>
                <w:szCs w:val="22"/>
              </w:rPr>
              <w:t>)</w:t>
            </w:r>
          </w:p>
          <w:p w14:paraId="5132211A" w14:textId="77777777" w:rsidR="00A279D2" w:rsidRPr="00A279D2" w:rsidRDefault="00A279D2" w:rsidP="00A279D2">
            <w:pPr>
              <w:rPr>
                <w:sz w:val="22"/>
                <w:szCs w:val="22"/>
                <w:u w:val="single"/>
              </w:rPr>
            </w:pPr>
          </w:p>
          <w:p w14:paraId="4327F73E" w14:textId="77777777" w:rsidR="006F2BD2" w:rsidRPr="006F2BD2" w:rsidRDefault="006F2BD2" w:rsidP="006F2BD2">
            <w:pPr>
              <w:pStyle w:val="Listenabsatz"/>
              <w:numPr>
                <w:ilvl w:val="0"/>
                <w:numId w:val="30"/>
              </w:numPr>
              <w:rPr>
                <w:sz w:val="22"/>
                <w:szCs w:val="22"/>
              </w:rPr>
            </w:pPr>
            <w:r w:rsidRPr="006F2BD2">
              <w:rPr>
                <w:sz w:val="22"/>
                <w:szCs w:val="22"/>
              </w:rPr>
              <w:t>Vorherrschende Übertragungswege im Gesundheitswesen: Respiratorische Tröpfchen und/oder Kontaktroute</w:t>
            </w:r>
          </w:p>
          <w:p w14:paraId="6F44CD74" w14:textId="3DAA6D53" w:rsidR="006F2BD2" w:rsidRPr="00B70E61" w:rsidRDefault="006F2BD2" w:rsidP="006F2BD2">
            <w:pPr>
              <w:pStyle w:val="Listenabsatz"/>
              <w:numPr>
                <w:ilvl w:val="0"/>
                <w:numId w:val="30"/>
              </w:numPr>
              <w:rPr>
                <w:sz w:val="22"/>
                <w:szCs w:val="22"/>
              </w:rPr>
            </w:pPr>
            <w:proofErr w:type="spellStart"/>
            <w:r w:rsidRPr="006F2BD2">
              <w:rPr>
                <w:sz w:val="22"/>
                <w:szCs w:val="22"/>
              </w:rPr>
              <w:t>Secondary</w:t>
            </w:r>
            <w:proofErr w:type="spellEnd"/>
            <w:r w:rsidRPr="006F2BD2">
              <w:rPr>
                <w:sz w:val="22"/>
                <w:szCs w:val="22"/>
              </w:rPr>
              <w:t xml:space="preserve"> </w:t>
            </w:r>
            <w:proofErr w:type="spellStart"/>
            <w:r w:rsidRPr="006F2BD2">
              <w:rPr>
                <w:sz w:val="22"/>
                <w:szCs w:val="22"/>
              </w:rPr>
              <w:t>attack</w:t>
            </w:r>
            <w:proofErr w:type="spellEnd"/>
            <w:r w:rsidRPr="006F2BD2">
              <w:rPr>
                <w:sz w:val="22"/>
                <w:szCs w:val="22"/>
              </w:rPr>
              <w:t xml:space="preserve"> rate (3-10</w:t>
            </w:r>
            <w:r>
              <w:rPr>
                <w:sz w:val="22"/>
                <w:szCs w:val="22"/>
              </w:rPr>
              <w:t xml:space="preserve"> </w:t>
            </w:r>
            <w:r w:rsidRPr="006F2BD2">
              <w:rPr>
                <w:sz w:val="22"/>
                <w:szCs w:val="22"/>
              </w:rPr>
              <w:t>%; aus Übertragungen in Haushalten ermittelt) und R0 von SARS-</w:t>
            </w:r>
            <w:proofErr w:type="spellStart"/>
            <w:r w:rsidRPr="006F2BD2">
              <w:rPr>
                <w:sz w:val="22"/>
                <w:szCs w:val="22"/>
              </w:rPr>
              <w:t>CoV</w:t>
            </w:r>
            <w:proofErr w:type="spellEnd"/>
            <w:r w:rsidRPr="006F2BD2">
              <w:rPr>
                <w:sz w:val="22"/>
                <w:szCs w:val="22"/>
              </w:rPr>
              <w:t xml:space="preserve"> (2,0-2,5) sind nicht konsistent </w:t>
            </w:r>
            <w:r w:rsidRPr="00B70E61">
              <w:rPr>
                <w:sz w:val="22"/>
                <w:szCs w:val="22"/>
              </w:rPr>
              <w:t xml:space="preserve">mit einer obligat </w:t>
            </w:r>
            <w:proofErr w:type="spellStart"/>
            <w:r w:rsidRPr="00B70E61">
              <w:rPr>
                <w:sz w:val="22"/>
                <w:szCs w:val="22"/>
              </w:rPr>
              <w:t>aerogenen</w:t>
            </w:r>
            <w:proofErr w:type="spellEnd"/>
            <w:r w:rsidRPr="00B70E61">
              <w:rPr>
                <w:sz w:val="22"/>
                <w:szCs w:val="22"/>
              </w:rPr>
              <w:t xml:space="preserve"> Übertragung</w:t>
            </w:r>
          </w:p>
          <w:p w14:paraId="4E30E3AA" w14:textId="77777777" w:rsidR="006F2BD2" w:rsidRPr="00B70E61" w:rsidRDefault="006F2BD2" w:rsidP="006F2BD2">
            <w:pPr>
              <w:pStyle w:val="Listenabsatz"/>
              <w:numPr>
                <w:ilvl w:val="0"/>
                <w:numId w:val="30"/>
              </w:numPr>
              <w:rPr>
                <w:sz w:val="22"/>
                <w:szCs w:val="22"/>
              </w:rPr>
            </w:pPr>
            <w:r w:rsidRPr="00B70E61">
              <w:rPr>
                <w:sz w:val="22"/>
                <w:szCs w:val="22"/>
              </w:rPr>
              <w:t>„</w:t>
            </w:r>
            <w:proofErr w:type="spellStart"/>
            <w:r w:rsidRPr="00B70E61">
              <w:rPr>
                <w:sz w:val="22"/>
                <w:szCs w:val="22"/>
              </w:rPr>
              <w:t>opportunistic</w:t>
            </w:r>
            <w:proofErr w:type="spellEnd"/>
            <w:r w:rsidRPr="00B70E61">
              <w:rPr>
                <w:sz w:val="22"/>
                <w:szCs w:val="22"/>
              </w:rPr>
              <w:t xml:space="preserve">“ </w:t>
            </w:r>
            <w:proofErr w:type="spellStart"/>
            <w:r w:rsidRPr="00B70E61">
              <w:rPr>
                <w:sz w:val="22"/>
                <w:szCs w:val="22"/>
              </w:rPr>
              <w:t>airborne</w:t>
            </w:r>
            <w:proofErr w:type="spellEnd"/>
            <w:r w:rsidRPr="00B70E61">
              <w:rPr>
                <w:sz w:val="22"/>
                <w:szCs w:val="22"/>
              </w:rPr>
              <w:t xml:space="preserve"> Übertragung bei aerosol-generierenden medizinischen Maßnahmen („AGMPs“) bei &gt; 1 m Entfernung möglich</w:t>
            </w:r>
          </w:p>
          <w:p w14:paraId="03C80553" w14:textId="77777777" w:rsidR="006F2BD2" w:rsidRPr="00A279D2" w:rsidRDefault="006F2BD2" w:rsidP="006F2BD2">
            <w:pPr>
              <w:rPr>
                <w:sz w:val="22"/>
                <w:szCs w:val="22"/>
              </w:rPr>
            </w:pPr>
            <w:r w:rsidRPr="00A279D2">
              <w:rPr>
                <w:sz w:val="22"/>
                <w:szCs w:val="22"/>
              </w:rPr>
              <w:t>Erforderliche Maßnahmen für den Schutz des medizinischen Personals:</w:t>
            </w:r>
          </w:p>
          <w:p w14:paraId="70FA4F07" w14:textId="7AD07AFE" w:rsidR="006F2BD2" w:rsidRPr="006F2BD2" w:rsidRDefault="006F2BD2" w:rsidP="006F2BD2">
            <w:pPr>
              <w:pStyle w:val="Listenabsatz"/>
              <w:numPr>
                <w:ilvl w:val="0"/>
                <w:numId w:val="30"/>
              </w:numPr>
              <w:rPr>
                <w:sz w:val="22"/>
                <w:szCs w:val="22"/>
              </w:rPr>
            </w:pPr>
            <w:r w:rsidRPr="006F2BD2">
              <w:rPr>
                <w:sz w:val="22"/>
                <w:szCs w:val="22"/>
              </w:rPr>
              <w:t>Einsatz von PSA oder Abstand von &gt; 2m</w:t>
            </w:r>
          </w:p>
          <w:p w14:paraId="4DB6C298" w14:textId="213F735C" w:rsidR="006F2BD2" w:rsidRPr="006F2BD2" w:rsidRDefault="006F2BD2" w:rsidP="006F2BD2">
            <w:pPr>
              <w:pStyle w:val="Listenabsatz"/>
              <w:numPr>
                <w:ilvl w:val="0"/>
                <w:numId w:val="30"/>
              </w:numPr>
              <w:rPr>
                <w:sz w:val="22"/>
                <w:szCs w:val="22"/>
              </w:rPr>
            </w:pPr>
            <w:r w:rsidRPr="006F2BD2">
              <w:rPr>
                <w:sz w:val="22"/>
                <w:szCs w:val="22"/>
              </w:rPr>
              <w:t>Laut WHO sind MNS („</w:t>
            </w:r>
            <w:proofErr w:type="spellStart"/>
            <w:r w:rsidRPr="006F2BD2">
              <w:rPr>
                <w:sz w:val="22"/>
                <w:szCs w:val="22"/>
              </w:rPr>
              <w:t>medical</w:t>
            </w:r>
            <w:proofErr w:type="spellEnd"/>
            <w:r w:rsidRPr="006F2BD2">
              <w:rPr>
                <w:sz w:val="22"/>
                <w:szCs w:val="22"/>
              </w:rPr>
              <w:t xml:space="preserve"> </w:t>
            </w:r>
            <w:proofErr w:type="spellStart"/>
            <w:r w:rsidRPr="006F2BD2">
              <w:rPr>
                <w:sz w:val="22"/>
                <w:szCs w:val="22"/>
              </w:rPr>
              <w:t>masks</w:t>
            </w:r>
            <w:proofErr w:type="spellEnd"/>
            <w:r w:rsidRPr="006F2BD2">
              <w:rPr>
                <w:sz w:val="22"/>
                <w:szCs w:val="22"/>
              </w:rPr>
              <w:t>“) oder  Atemschutz („</w:t>
            </w:r>
            <w:proofErr w:type="spellStart"/>
            <w:r w:rsidRPr="006F2BD2">
              <w:rPr>
                <w:sz w:val="22"/>
                <w:szCs w:val="22"/>
              </w:rPr>
              <w:t>respirators</w:t>
            </w:r>
            <w:proofErr w:type="spellEnd"/>
            <w:r w:rsidRPr="006F2BD2">
              <w:rPr>
                <w:sz w:val="22"/>
                <w:szCs w:val="22"/>
              </w:rPr>
              <w:t>“; N95)  grundsätzlich geeignet für die Versorgung von an COVID-19-erkrankten Personen</w:t>
            </w:r>
            <w:r w:rsidR="00A279D2">
              <w:rPr>
                <w:sz w:val="22"/>
                <w:szCs w:val="22"/>
              </w:rPr>
              <w:t xml:space="preserve"> </w:t>
            </w:r>
          </w:p>
          <w:p w14:paraId="6ED8B48D" w14:textId="7A3DBAE9" w:rsidR="006F2BD2" w:rsidRPr="006F2BD2" w:rsidRDefault="006F2BD2" w:rsidP="006F2BD2">
            <w:pPr>
              <w:pStyle w:val="Listenabsatz"/>
              <w:numPr>
                <w:ilvl w:val="0"/>
                <w:numId w:val="30"/>
              </w:numPr>
              <w:rPr>
                <w:sz w:val="22"/>
                <w:szCs w:val="22"/>
              </w:rPr>
            </w:pPr>
            <w:r w:rsidRPr="006F2BD2">
              <w:rPr>
                <w:sz w:val="22"/>
                <w:szCs w:val="22"/>
              </w:rPr>
              <w:t xml:space="preserve">In DE wird der Einsatz von Schutzmasken von </w:t>
            </w:r>
            <w:proofErr w:type="spellStart"/>
            <w:r w:rsidRPr="006F2BD2">
              <w:rPr>
                <w:sz w:val="22"/>
                <w:szCs w:val="22"/>
              </w:rPr>
              <w:t>BAuA</w:t>
            </w:r>
            <w:proofErr w:type="spellEnd"/>
            <w:r w:rsidRPr="006F2BD2">
              <w:rPr>
                <w:sz w:val="22"/>
                <w:szCs w:val="22"/>
              </w:rPr>
              <w:t>/Arbeitsschutz geregelt (bei Versorgung von COVID-19-infizierten: FFP oder mehr).</w:t>
            </w:r>
          </w:p>
          <w:p w14:paraId="0A9383EE" w14:textId="77777777" w:rsidR="006F2BD2" w:rsidRPr="006F2BD2" w:rsidRDefault="006F2BD2" w:rsidP="006F2BD2">
            <w:pPr>
              <w:pStyle w:val="Listenabsatz"/>
              <w:numPr>
                <w:ilvl w:val="0"/>
                <w:numId w:val="30"/>
              </w:numPr>
              <w:rPr>
                <w:sz w:val="22"/>
                <w:szCs w:val="22"/>
              </w:rPr>
            </w:pPr>
            <w:r w:rsidRPr="006F2BD2">
              <w:rPr>
                <w:sz w:val="22"/>
                <w:szCs w:val="22"/>
              </w:rPr>
              <w:t>Wichtige Faktoren beim Einsatz von MNS und Atemschutz sind:</w:t>
            </w:r>
          </w:p>
          <w:p w14:paraId="5838FAEE" w14:textId="77777777" w:rsidR="006F2BD2" w:rsidRPr="006F2BD2" w:rsidRDefault="006F2BD2" w:rsidP="006F2BD2">
            <w:pPr>
              <w:pStyle w:val="Listenabsatz"/>
              <w:numPr>
                <w:ilvl w:val="1"/>
                <w:numId w:val="30"/>
              </w:numPr>
              <w:rPr>
                <w:sz w:val="22"/>
                <w:szCs w:val="22"/>
              </w:rPr>
            </w:pPr>
            <w:r w:rsidRPr="006F2BD2">
              <w:rPr>
                <w:sz w:val="22"/>
                <w:szCs w:val="22"/>
              </w:rPr>
              <w:t>Risiko der Selbstkontamination beim Tragen und insbesondere beim An- und Ablegen („</w:t>
            </w:r>
            <w:proofErr w:type="spellStart"/>
            <w:r w:rsidRPr="006F2BD2">
              <w:rPr>
                <w:sz w:val="22"/>
                <w:szCs w:val="22"/>
              </w:rPr>
              <w:t>Donning</w:t>
            </w:r>
            <w:proofErr w:type="spellEnd"/>
            <w:r w:rsidRPr="006F2BD2">
              <w:rPr>
                <w:sz w:val="22"/>
                <w:szCs w:val="22"/>
              </w:rPr>
              <w:t>/</w:t>
            </w:r>
            <w:proofErr w:type="spellStart"/>
            <w:r w:rsidRPr="006F2BD2">
              <w:rPr>
                <w:sz w:val="22"/>
                <w:szCs w:val="22"/>
              </w:rPr>
              <w:t>Doffing</w:t>
            </w:r>
            <w:proofErr w:type="spellEnd"/>
            <w:r w:rsidRPr="006F2BD2">
              <w:rPr>
                <w:sz w:val="22"/>
                <w:szCs w:val="22"/>
              </w:rPr>
              <w:t>“)</w:t>
            </w:r>
          </w:p>
          <w:p w14:paraId="1CFF6284" w14:textId="77777777" w:rsidR="006F2BD2" w:rsidRPr="006F2BD2" w:rsidRDefault="006F2BD2" w:rsidP="006F2BD2">
            <w:pPr>
              <w:pStyle w:val="Listenabsatz"/>
              <w:numPr>
                <w:ilvl w:val="1"/>
                <w:numId w:val="30"/>
              </w:numPr>
              <w:rPr>
                <w:sz w:val="22"/>
                <w:szCs w:val="22"/>
              </w:rPr>
            </w:pPr>
            <w:r w:rsidRPr="006F2BD2">
              <w:rPr>
                <w:sz w:val="22"/>
                <w:szCs w:val="22"/>
              </w:rPr>
              <w:t xml:space="preserve">Personal braucht einfache Protokolle </w:t>
            </w:r>
          </w:p>
          <w:p w14:paraId="0C732491" w14:textId="77777777" w:rsidR="006F2BD2" w:rsidRPr="006F2BD2" w:rsidRDefault="006F2BD2" w:rsidP="006F2BD2">
            <w:pPr>
              <w:pStyle w:val="Listenabsatz"/>
              <w:numPr>
                <w:ilvl w:val="1"/>
                <w:numId w:val="30"/>
              </w:numPr>
              <w:rPr>
                <w:sz w:val="22"/>
                <w:szCs w:val="22"/>
              </w:rPr>
            </w:pPr>
            <w:r w:rsidRPr="006F2BD2">
              <w:rPr>
                <w:sz w:val="22"/>
                <w:szCs w:val="22"/>
              </w:rPr>
              <w:t>Personal muss geschult werden</w:t>
            </w:r>
          </w:p>
          <w:p w14:paraId="500919A1" w14:textId="0893308E" w:rsidR="00A279D2" w:rsidRPr="00A279D2" w:rsidRDefault="00291F47" w:rsidP="006F2BD2">
            <w:pPr>
              <w:pStyle w:val="Listenabsatz"/>
              <w:numPr>
                <w:ilvl w:val="1"/>
                <w:numId w:val="30"/>
              </w:numPr>
              <w:rPr>
                <w:sz w:val="22"/>
                <w:szCs w:val="22"/>
              </w:rPr>
            </w:pPr>
            <w:r>
              <w:rPr>
                <w:sz w:val="22"/>
                <w:szCs w:val="22"/>
              </w:rPr>
              <w:t>Dichtsitz bei Atemschutz etc.</w:t>
            </w:r>
          </w:p>
          <w:p w14:paraId="1A395176" w14:textId="77777777" w:rsidR="00A279D2" w:rsidRDefault="00A279D2" w:rsidP="00284475">
            <w:pPr>
              <w:pStyle w:val="Listenabsatz"/>
              <w:numPr>
                <w:ilvl w:val="0"/>
                <w:numId w:val="30"/>
              </w:numPr>
              <w:rPr>
                <w:sz w:val="22"/>
                <w:szCs w:val="22"/>
              </w:rPr>
            </w:pPr>
            <w:r>
              <w:rPr>
                <w:sz w:val="22"/>
                <w:szCs w:val="22"/>
              </w:rPr>
              <w:t>Anm.: der MNS sollte bei Klinikpersonal aber zwingend dicht anliegen und nicht angefasst/verschoben werden (unterschied zur Verwendung als Alltagsmaske in der breiten Bevölkerung, cave: Infektionsschutz vs. Arbeitsschutz)</w:t>
            </w:r>
          </w:p>
          <w:p w14:paraId="07ABFC5C" w14:textId="77777777" w:rsidR="00A279D2" w:rsidRDefault="00A279D2" w:rsidP="00A279D2">
            <w:pPr>
              <w:rPr>
                <w:sz w:val="22"/>
                <w:szCs w:val="22"/>
                <w:highlight w:val="yellow"/>
              </w:rPr>
            </w:pPr>
          </w:p>
          <w:p w14:paraId="15916AFF" w14:textId="23F6E8D2" w:rsidR="00284475" w:rsidRPr="00A279D2" w:rsidRDefault="00284475" w:rsidP="00A279D2">
            <w:pPr>
              <w:rPr>
                <w:sz w:val="22"/>
                <w:szCs w:val="22"/>
              </w:rPr>
            </w:pPr>
            <w:r w:rsidRPr="00A279D2">
              <w:rPr>
                <w:sz w:val="22"/>
                <w:szCs w:val="22"/>
                <w:highlight w:val="yellow"/>
              </w:rPr>
              <w:t>Freitag: Telefonkonferenz mit BMG zur Versorgung von Covid-19-Patienten und Personalschutz:</w:t>
            </w:r>
            <w:r w:rsidR="00B52CB4" w:rsidRPr="00A279D2">
              <w:rPr>
                <w:sz w:val="22"/>
                <w:szCs w:val="22"/>
                <w:highlight w:val="yellow"/>
              </w:rPr>
              <w:t xml:space="preserve"> </w:t>
            </w:r>
          </w:p>
          <w:p w14:paraId="51ACD671" w14:textId="77777777" w:rsidR="00A279D2" w:rsidRDefault="00284475" w:rsidP="008546F0">
            <w:pPr>
              <w:rPr>
                <w:sz w:val="22"/>
                <w:szCs w:val="22"/>
              </w:rPr>
            </w:pPr>
            <w:proofErr w:type="spellStart"/>
            <w:r w:rsidRPr="00284475">
              <w:rPr>
                <w:i/>
                <w:sz w:val="22"/>
                <w:szCs w:val="22"/>
                <w:highlight w:val="yellow"/>
              </w:rPr>
              <w:t>To</w:t>
            </w:r>
            <w:proofErr w:type="spellEnd"/>
            <w:r w:rsidRPr="00284475">
              <w:rPr>
                <w:i/>
                <w:sz w:val="22"/>
                <w:szCs w:val="22"/>
                <w:highlight w:val="yellow"/>
              </w:rPr>
              <w:t xml:space="preserve"> do: das </w:t>
            </w:r>
            <w:commentRangeStart w:id="12"/>
            <w:commentRangeStart w:id="13"/>
            <w:r w:rsidRPr="00284475">
              <w:rPr>
                <w:i/>
                <w:sz w:val="22"/>
                <w:szCs w:val="22"/>
                <w:highlight w:val="yellow"/>
              </w:rPr>
              <w:t xml:space="preserve">betreffende Papier </w:t>
            </w:r>
            <w:commentRangeEnd w:id="12"/>
            <w:r w:rsidR="008546F0">
              <w:rPr>
                <w:rStyle w:val="Kommentarzeichen"/>
                <w:rFonts w:ascii="Scala Sans OT" w:hAnsi="Scala Sans OT"/>
                <w:lang w:eastAsia="de-DE"/>
              </w:rPr>
              <w:commentReference w:id="12"/>
            </w:r>
            <w:commentRangeEnd w:id="13"/>
            <w:r w:rsidR="00EE273F">
              <w:rPr>
                <w:rStyle w:val="Kommentarzeichen"/>
                <w:rFonts w:ascii="Scala Sans OT" w:hAnsi="Scala Sans OT"/>
                <w:lang w:eastAsia="de-DE"/>
              </w:rPr>
              <w:commentReference w:id="13"/>
            </w:r>
            <w:r w:rsidRPr="00284475">
              <w:rPr>
                <w:i/>
                <w:sz w:val="22"/>
                <w:szCs w:val="22"/>
                <w:highlight w:val="yellow"/>
              </w:rPr>
              <w:t>dazu sollte bis dato noch detaillierter begutachtet werden</w:t>
            </w:r>
            <w:r w:rsidR="00B52CB4" w:rsidRPr="00284475">
              <w:rPr>
                <w:sz w:val="22"/>
                <w:szCs w:val="22"/>
                <w:highlight w:val="yellow"/>
              </w:rPr>
              <w:t xml:space="preserve"> </w:t>
            </w:r>
          </w:p>
          <w:p w14:paraId="7CBF66DD" w14:textId="18F6DDEF" w:rsidR="008546F0" w:rsidRPr="00284475" w:rsidRDefault="008546F0" w:rsidP="008546F0">
            <w:pPr>
              <w:rPr>
                <w:sz w:val="22"/>
                <w:szCs w:val="22"/>
              </w:rPr>
            </w:pPr>
          </w:p>
        </w:tc>
        <w:tc>
          <w:tcPr>
            <w:tcW w:w="1492" w:type="dxa"/>
          </w:tcPr>
          <w:p w14:paraId="33061EE3" w14:textId="2185477E" w:rsidR="00717088" w:rsidRDefault="00717088" w:rsidP="00D05CA6">
            <w:pPr>
              <w:rPr>
                <w:sz w:val="22"/>
                <w:szCs w:val="22"/>
              </w:rPr>
            </w:pPr>
          </w:p>
          <w:p w14:paraId="49361E57" w14:textId="497F4D77" w:rsidR="00A5078E" w:rsidRDefault="00A5078E" w:rsidP="00D05CA6">
            <w:pPr>
              <w:rPr>
                <w:sz w:val="22"/>
                <w:szCs w:val="22"/>
              </w:rPr>
            </w:pPr>
          </w:p>
          <w:p w14:paraId="55DA3A59" w14:textId="4CB8D760" w:rsidR="00871FF2" w:rsidRPr="00E73E61" w:rsidRDefault="001E115E" w:rsidP="00CC0422">
            <w:pPr>
              <w:rPr>
                <w:sz w:val="22"/>
                <w:szCs w:val="22"/>
              </w:rPr>
            </w:pPr>
            <w:r w:rsidRPr="001E115E">
              <w:rPr>
                <w:sz w:val="22"/>
                <w:szCs w:val="22"/>
              </w:rPr>
              <w:t>FG14 (Melanie Brunke)</w:t>
            </w:r>
          </w:p>
        </w:tc>
      </w:tr>
      <w:tr w:rsidR="00623A33" w:rsidRPr="00E73E61" w14:paraId="238F1374" w14:textId="77777777" w:rsidTr="001160D2">
        <w:tc>
          <w:tcPr>
            <w:tcW w:w="684" w:type="dxa"/>
          </w:tcPr>
          <w:p w14:paraId="292A7708" w14:textId="2B80EC63" w:rsidR="00623A33" w:rsidRPr="00E73E61" w:rsidRDefault="00DC01B8" w:rsidP="006A2FCB">
            <w:pPr>
              <w:rPr>
                <w:b/>
              </w:rPr>
            </w:pPr>
            <w:r>
              <w:rPr>
                <w:b/>
              </w:rPr>
              <w:t>13</w:t>
            </w:r>
          </w:p>
        </w:tc>
        <w:tc>
          <w:tcPr>
            <w:tcW w:w="6795" w:type="dxa"/>
          </w:tcPr>
          <w:p w14:paraId="631EB5F9" w14:textId="05236D4D" w:rsidR="00623A33" w:rsidRPr="00E73E61" w:rsidRDefault="00072958" w:rsidP="005C1D68">
            <w:pPr>
              <w:spacing w:line="276" w:lineRule="auto"/>
              <w:rPr>
                <w:b/>
                <w:sz w:val="22"/>
              </w:rPr>
            </w:pPr>
            <w:r>
              <w:rPr>
                <w:b/>
                <w:sz w:val="28"/>
              </w:rPr>
              <w:t>Surveillance</w:t>
            </w:r>
          </w:p>
          <w:p w14:paraId="2D23C4AE" w14:textId="77777777" w:rsidR="00284475" w:rsidRPr="00284475" w:rsidRDefault="00284475" w:rsidP="00892056">
            <w:pPr>
              <w:pStyle w:val="Listenabsatz"/>
              <w:numPr>
                <w:ilvl w:val="0"/>
                <w:numId w:val="5"/>
              </w:numPr>
              <w:ind w:left="453" w:hanging="340"/>
              <w:rPr>
                <w:sz w:val="22"/>
              </w:rPr>
            </w:pPr>
            <w:commentRangeStart w:id="14"/>
            <w:r w:rsidRPr="00284475">
              <w:rPr>
                <w:sz w:val="22"/>
              </w:rPr>
              <w:t>Einsatz mobiler C</w:t>
            </w:r>
            <w:r w:rsidR="00B52CB4" w:rsidRPr="00284475">
              <w:rPr>
                <w:sz w:val="22"/>
              </w:rPr>
              <w:t xml:space="preserve">ontainment </w:t>
            </w:r>
            <w:r w:rsidRPr="00284475">
              <w:rPr>
                <w:sz w:val="22"/>
              </w:rPr>
              <w:t>S</w:t>
            </w:r>
            <w:r w:rsidR="00325108" w:rsidRPr="00284475">
              <w:rPr>
                <w:sz w:val="22"/>
              </w:rPr>
              <w:t>couts</w:t>
            </w:r>
            <w:r w:rsidRPr="00284475">
              <w:rPr>
                <w:sz w:val="22"/>
              </w:rPr>
              <w:t>:</w:t>
            </w:r>
            <w:r w:rsidR="00B52CB4" w:rsidRPr="00284475">
              <w:rPr>
                <w:sz w:val="22"/>
              </w:rPr>
              <w:t xml:space="preserve"> </w:t>
            </w:r>
          </w:p>
          <w:p w14:paraId="3555CE5D" w14:textId="705FA899" w:rsidR="00284475" w:rsidRPr="00284475" w:rsidRDefault="00284475" w:rsidP="00284475">
            <w:pPr>
              <w:pStyle w:val="Listenabsatz"/>
              <w:numPr>
                <w:ilvl w:val="0"/>
                <w:numId w:val="5"/>
              </w:numPr>
              <w:rPr>
                <w:sz w:val="22"/>
              </w:rPr>
            </w:pPr>
            <w:r w:rsidRPr="00284475">
              <w:rPr>
                <w:sz w:val="22"/>
              </w:rPr>
              <w:t xml:space="preserve">3 am RKI, 17 in Gesundheitsämtern </w:t>
            </w:r>
          </w:p>
          <w:p w14:paraId="58B33D0C" w14:textId="77777777" w:rsidR="00284475" w:rsidRPr="00284475" w:rsidRDefault="00B52CB4" w:rsidP="00284475">
            <w:pPr>
              <w:pStyle w:val="Listenabsatz"/>
              <w:numPr>
                <w:ilvl w:val="0"/>
                <w:numId w:val="5"/>
              </w:numPr>
              <w:rPr>
                <w:sz w:val="22"/>
              </w:rPr>
            </w:pPr>
            <w:r w:rsidRPr="00284475">
              <w:rPr>
                <w:sz w:val="22"/>
              </w:rPr>
              <w:t>5</w:t>
            </w:r>
            <w:r w:rsidR="00284475" w:rsidRPr="00284475">
              <w:rPr>
                <w:sz w:val="22"/>
              </w:rPr>
              <w:t>0 % mobil einsetzbar, 50 % vor Ort</w:t>
            </w:r>
            <w:r w:rsidRPr="00284475">
              <w:rPr>
                <w:sz w:val="22"/>
              </w:rPr>
              <w:t xml:space="preserve"> </w:t>
            </w:r>
          </w:p>
          <w:p w14:paraId="13F492C8" w14:textId="27C105E7" w:rsidR="00284475" w:rsidRPr="00284475" w:rsidRDefault="00284475" w:rsidP="00284475">
            <w:pPr>
              <w:pStyle w:val="Listenabsatz"/>
              <w:numPr>
                <w:ilvl w:val="0"/>
                <w:numId w:val="5"/>
              </w:numPr>
              <w:rPr>
                <w:sz w:val="22"/>
              </w:rPr>
            </w:pPr>
            <w:r w:rsidRPr="00284475">
              <w:rPr>
                <w:sz w:val="22"/>
              </w:rPr>
              <w:t>Antrag für „F</w:t>
            </w:r>
            <w:r w:rsidR="00B52CB4" w:rsidRPr="00284475">
              <w:rPr>
                <w:sz w:val="22"/>
              </w:rPr>
              <w:t>olge</w:t>
            </w:r>
            <w:r w:rsidRPr="00284475">
              <w:rPr>
                <w:sz w:val="22"/>
              </w:rPr>
              <w:t>-C</w:t>
            </w:r>
            <w:r w:rsidR="00B52CB4" w:rsidRPr="00284475">
              <w:rPr>
                <w:sz w:val="22"/>
              </w:rPr>
              <w:t>ontainment</w:t>
            </w:r>
            <w:r w:rsidRPr="00284475">
              <w:rPr>
                <w:sz w:val="22"/>
              </w:rPr>
              <w:t>“</w:t>
            </w:r>
            <w:r w:rsidR="00B52CB4" w:rsidRPr="00284475">
              <w:rPr>
                <w:sz w:val="22"/>
              </w:rPr>
              <w:t xml:space="preserve">: </w:t>
            </w:r>
            <w:r w:rsidRPr="00284475">
              <w:rPr>
                <w:sz w:val="22"/>
              </w:rPr>
              <w:t>zukünftig sollen</w:t>
            </w:r>
            <w:r w:rsidR="00B52CB4" w:rsidRPr="00284475">
              <w:rPr>
                <w:sz w:val="22"/>
              </w:rPr>
              <w:t xml:space="preserve"> 10 </w:t>
            </w:r>
            <w:r w:rsidRPr="00284475">
              <w:rPr>
                <w:sz w:val="22"/>
              </w:rPr>
              <w:t>Containment Scouts am RKI stationiert werden</w:t>
            </w:r>
          </w:p>
          <w:p w14:paraId="23E0D41E" w14:textId="58D5A682" w:rsidR="00325108" w:rsidRPr="00284475" w:rsidRDefault="00284475" w:rsidP="00284475">
            <w:pPr>
              <w:pStyle w:val="Listenabsatz"/>
              <w:numPr>
                <w:ilvl w:val="0"/>
                <w:numId w:val="5"/>
              </w:numPr>
              <w:rPr>
                <w:sz w:val="22"/>
              </w:rPr>
            </w:pPr>
            <w:r w:rsidRPr="00284475">
              <w:rPr>
                <w:sz w:val="22"/>
              </w:rPr>
              <w:t>sehr kurzfristige M</w:t>
            </w:r>
            <w:r w:rsidR="00325108" w:rsidRPr="00284475">
              <w:rPr>
                <w:sz w:val="22"/>
              </w:rPr>
              <w:t xml:space="preserve">obilisierung </w:t>
            </w:r>
            <w:r w:rsidRPr="00284475">
              <w:rPr>
                <w:sz w:val="22"/>
              </w:rPr>
              <w:t>derzeit problematisch, diese muss</w:t>
            </w:r>
            <w:r w:rsidR="00325108" w:rsidRPr="00284475">
              <w:rPr>
                <w:sz w:val="22"/>
              </w:rPr>
              <w:t xml:space="preserve"> konz</w:t>
            </w:r>
            <w:r w:rsidRPr="00284475">
              <w:rPr>
                <w:sz w:val="22"/>
              </w:rPr>
              <w:t>eptionell überarbei</w:t>
            </w:r>
            <w:r w:rsidR="00291F47">
              <w:rPr>
                <w:sz w:val="22"/>
              </w:rPr>
              <w:t xml:space="preserve">tet, bzw. die Priorität auf </w:t>
            </w:r>
            <w:r w:rsidRPr="00284475">
              <w:rPr>
                <w:sz w:val="22"/>
              </w:rPr>
              <w:t xml:space="preserve">Einsatz </w:t>
            </w:r>
            <w:r w:rsidR="00291F47">
              <w:rPr>
                <w:sz w:val="22"/>
              </w:rPr>
              <w:t>/</w:t>
            </w:r>
            <w:r w:rsidRPr="00284475">
              <w:rPr>
                <w:sz w:val="22"/>
              </w:rPr>
              <w:t xml:space="preserve"> kurzfristige Mobilisierung gelegt werden </w:t>
            </w:r>
          </w:p>
          <w:p w14:paraId="4D490015" w14:textId="12B64225" w:rsidR="00515CE1" w:rsidRPr="00284475" w:rsidRDefault="00284475" w:rsidP="00892056">
            <w:pPr>
              <w:pStyle w:val="Listenabsatz"/>
              <w:numPr>
                <w:ilvl w:val="0"/>
                <w:numId w:val="5"/>
              </w:numPr>
              <w:ind w:left="453" w:hanging="340"/>
              <w:rPr>
                <w:sz w:val="22"/>
              </w:rPr>
            </w:pPr>
            <w:r w:rsidRPr="00284475">
              <w:rPr>
                <w:sz w:val="22"/>
              </w:rPr>
              <w:t xml:space="preserve">Wiesbaden – Amtshilfeersuchen </w:t>
            </w:r>
            <w:ins w:id="15" w:author="an der Heiden, Maria" w:date="2020-08-27T22:32:00Z">
              <w:r w:rsidR="00EE273F">
                <w:rPr>
                  <w:sz w:val="22"/>
                </w:rPr>
                <w:t xml:space="preserve">wahrscheinlich </w:t>
              </w:r>
            </w:ins>
            <w:r w:rsidRPr="00284475">
              <w:rPr>
                <w:sz w:val="22"/>
              </w:rPr>
              <w:t xml:space="preserve">aufgrund aktuell hoher Fallzahlen bedingt durch </w:t>
            </w:r>
            <w:del w:id="16" w:author="an der Heiden, Maria" w:date="2020-08-27T22:32:00Z">
              <w:r w:rsidRPr="00284475" w:rsidDel="00EE273F">
                <w:rPr>
                  <w:sz w:val="22"/>
                </w:rPr>
                <w:delText xml:space="preserve">zwei </w:delText>
              </w:r>
            </w:del>
            <w:ins w:id="17" w:author="an der Heiden, Maria" w:date="2020-08-27T22:32:00Z">
              <w:r w:rsidR="00EE273F">
                <w:rPr>
                  <w:sz w:val="22"/>
                </w:rPr>
                <w:t>einen Ausbruch auf</w:t>
              </w:r>
              <w:r w:rsidR="00EE273F" w:rsidRPr="00284475">
                <w:rPr>
                  <w:sz w:val="22"/>
                </w:rPr>
                <w:t xml:space="preserve"> </w:t>
              </w:r>
              <w:r w:rsidR="00EE273F">
                <w:rPr>
                  <w:sz w:val="22"/>
                </w:rPr>
                <w:t xml:space="preserve">einer </w:t>
              </w:r>
            </w:ins>
            <w:r w:rsidRPr="00284475">
              <w:rPr>
                <w:sz w:val="22"/>
              </w:rPr>
              <w:t>Hochzeit</w:t>
            </w:r>
            <w:del w:id="18" w:author="an der Heiden, Maria" w:date="2020-08-27T22:32:00Z">
              <w:r w:rsidRPr="00284475" w:rsidDel="00EE273F">
                <w:rPr>
                  <w:sz w:val="22"/>
                </w:rPr>
                <w:delText>en</w:delText>
              </w:r>
            </w:del>
            <w:r w:rsidRPr="00284475">
              <w:rPr>
                <w:sz w:val="22"/>
              </w:rPr>
              <w:t>, epidemiologische Expertise erbeten</w:t>
            </w:r>
          </w:p>
          <w:p w14:paraId="5D2532C4" w14:textId="7D2D6072" w:rsidR="00325108" w:rsidRPr="00EE4DC1" w:rsidRDefault="00284475" w:rsidP="00EE273F">
            <w:pPr>
              <w:pStyle w:val="Listenabsatz"/>
              <w:numPr>
                <w:ilvl w:val="0"/>
                <w:numId w:val="5"/>
              </w:numPr>
              <w:ind w:left="453" w:hanging="340"/>
              <w:rPr>
                <w:sz w:val="22"/>
              </w:rPr>
            </w:pPr>
            <w:del w:id="19" w:author="an der Heiden, Maria" w:date="2020-08-27T22:33:00Z">
              <w:r w:rsidDel="00EE273F">
                <w:rPr>
                  <w:sz w:val="22"/>
                  <w:highlight w:val="yellow"/>
                </w:rPr>
                <w:delText xml:space="preserve">Wird in heutiger Telefonkonferenz des „Health </w:delText>
              </w:r>
            </w:del>
            <w:del w:id="20" w:author="an der Heiden, Maria" w:date="2020-08-27T22:32:00Z">
              <w:r w:rsidDel="00EE273F">
                <w:rPr>
                  <w:sz w:val="22"/>
                  <w:highlight w:val="yellow"/>
                </w:rPr>
                <w:delText xml:space="preserve">and </w:delText>
              </w:r>
            </w:del>
            <w:del w:id="21" w:author="an der Heiden, Maria" w:date="2020-08-27T22:33:00Z">
              <w:r w:rsidDel="00EE273F">
                <w:rPr>
                  <w:sz w:val="22"/>
                  <w:highlight w:val="yellow"/>
                </w:rPr>
                <w:delText>S</w:delText>
              </w:r>
              <w:r w:rsidR="00325108" w:rsidRPr="00F942EF" w:rsidDel="00EE273F">
                <w:rPr>
                  <w:sz w:val="22"/>
                  <w:highlight w:val="yellow"/>
                </w:rPr>
                <w:delText xml:space="preserve">ecurity </w:delText>
              </w:r>
              <w:r w:rsidDel="00EE273F">
                <w:rPr>
                  <w:sz w:val="22"/>
                  <w:highlight w:val="yellow"/>
                </w:rPr>
                <w:delText>C</w:delText>
              </w:r>
              <w:r w:rsidR="00325108" w:rsidRPr="00284475" w:rsidDel="00EE273F">
                <w:rPr>
                  <w:sz w:val="22"/>
                  <w:highlight w:val="yellow"/>
                </w:rPr>
                <w:delText>ommittee</w:delText>
              </w:r>
              <w:r w:rsidRPr="00284475" w:rsidDel="00EE273F">
                <w:rPr>
                  <w:sz w:val="22"/>
                  <w:highlight w:val="yellow"/>
                </w:rPr>
                <w:delText xml:space="preserve">“ weiter </w:delText>
              </w:r>
              <w:commentRangeStart w:id="22"/>
              <w:r w:rsidRPr="00284475" w:rsidDel="00EE273F">
                <w:rPr>
                  <w:sz w:val="22"/>
                  <w:highlight w:val="yellow"/>
                </w:rPr>
                <w:delText>erörtert</w:delText>
              </w:r>
              <w:commentRangeEnd w:id="22"/>
              <w:r w:rsidR="008546F0" w:rsidDel="00EE273F">
                <w:rPr>
                  <w:rStyle w:val="Kommentarzeichen"/>
                  <w:rFonts w:ascii="Scala Sans OT" w:hAnsi="Scala Sans OT"/>
                  <w:lang w:eastAsia="de-DE"/>
                </w:rPr>
                <w:commentReference w:id="22"/>
              </w:r>
            </w:del>
            <w:commentRangeEnd w:id="14"/>
            <w:r w:rsidR="00EE273F">
              <w:rPr>
                <w:rStyle w:val="Kommentarzeichen"/>
                <w:rFonts w:ascii="Scala Sans OT" w:hAnsi="Scala Sans OT"/>
                <w:lang w:eastAsia="de-DE"/>
              </w:rPr>
              <w:commentReference w:id="14"/>
            </w:r>
          </w:p>
        </w:tc>
        <w:tc>
          <w:tcPr>
            <w:tcW w:w="1492" w:type="dxa"/>
          </w:tcPr>
          <w:p w14:paraId="5D9D0C42" w14:textId="77777777" w:rsidR="001D262F" w:rsidRDefault="001D262F" w:rsidP="006A2FCB">
            <w:pPr>
              <w:rPr>
                <w:sz w:val="22"/>
                <w:szCs w:val="22"/>
              </w:rPr>
            </w:pPr>
          </w:p>
          <w:p w14:paraId="02FEABA6" w14:textId="55A5B30A" w:rsidR="00623A33" w:rsidRPr="00202E6C" w:rsidRDefault="00CD5DC1" w:rsidP="006A2FCB">
            <w:pPr>
              <w:rPr>
                <w:sz w:val="22"/>
                <w:szCs w:val="22"/>
              </w:rPr>
            </w:pPr>
            <w:r>
              <w:rPr>
                <w:sz w:val="22"/>
                <w:szCs w:val="22"/>
              </w:rPr>
              <w:t>FG32</w:t>
            </w:r>
          </w:p>
          <w:p w14:paraId="33F75113" w14:textId="77777777" w:rsidR="00060A46" w:rsidRDefault="00060A46" w:rsidP="002F757C">
            <w:pPr>
              <w:rPr>
                <w:sz w:val="22"/>
                <w:szCs w:val="22"/>
              </w:rPr>
            </w:pPr>
          </w:p>
          <w:p w14:paraId="5C684179" w14:textId="77777777" w:rsidR="00437DB3" w:rsidRDefault="00437DB3" w:rsidP="002F757C">
            <w:pPr>
              <w:rPr>
                <w:sz w:val="22"/>
                <w:szCs w:val="22"/>
              </w:rPr>
            </w:pPr>
          </w:p>
          <w:p w14:paraId="77196044" w14:textId="068A0153" w:rsidR="00EE4DC1" w:rsidRPr="00E73E61" w:rsidRDefault="00EE4DC1" w:rsidP="002F757C">
            <w:pPr>
              <w:rPr>
                <w:sz w:val="22"/>
                <w:szCs w:val="22"/>
              </w:rPr>
            </w:pPr>
          </w:p>
        </w:tc>
      </w:tr>
      <w:tr w:rsidR="00623A33" w:rsidRPr="00E73E61" w14:paraId="14B6B668" w14:textId="77777777" w:rsidTr="001160D2">
        <w:tc>
          <w:tcPr>
            <w:tcW w:w="684" w:type="dxa"/>
          </w:tcPr>
          <w:p w14:paraId="30280958" w14:textId="28AFBF80" w:rsidR="00623A33" w:rsidRPr="00E73E61" w:rsidRDefault="00DC01B8" w:rsidP="006A2FCB">
            <w:pPr>
              <w:rPr>
                <w:b/>
              </w:rPr>
            </w:pPr>
            <w:r>
              <w:rPr>
                <w:b/>
              </w:rPr>
              <w:t>14</w:t>
            </w:r>
          </w:p>
        </w:tc>
        <w:tc>
          <w:tcPr>
            <w:tcW w:w="6795" w:type="dxa"/>
          </w:tcPr>
          <w:p w14:paraId="0AFB5136" w14:textId="47D13AFC" w:rsidR="00623A33" w:rsidRDefault="00623A33" w:rsidP="005C1D68">
            <w:pPr>
              <w:spacing w:line="276" w:lineRule="auto"/>
              <w:rPr>
                <w:b/>
                <w:sz w:val="28"/>
              </w:rPr>
            </w:pPr>
            <w:r w:rsidRPr="00E73E61">
              <w:rPr>
                <w:b/>
                <w:sz w:val="28"/>
              </w:rPr>
              <w:t>Transport und Grenzübergangsstellen</w:t>
            </w:r>
            <w:r w:rsidR="001E115E">
              <w:rPr>
                <w:b/>
                <w:sz w:val="28"/>
              </w:rPr>
              <w:t xml:space="preserve"> </w:t>
            </w:r>
            <w:r w:rsidR="001E115E" w:rsidRPr="0058333F">
              <w:rPr>
                <w:b/>
                <w:color w:val="FF0000"/>
              </w:rPr>
              <w:t>(</w:t>
            </w:r>
            <w:r w:rsidR="001E115E">
              <w:rPr>
                <w:b/>
                <w:color w:val="FF0000"/>
              </w:rPr>
              <w:t>nur freitags</w:t>
            </w:r>
            <w:r w:rsidR="001E115E" w:rsidRPr="0058333F">
              <w:rPr>
                <w:b/>
                <w:color w:val="FF0000"/>
              </w:rPr>
              <w:t>)</w:t>
            </w:r>
          </w:p>
          <w:p w14:paraId="06452921" w14:textId="59D2E166" w:rsidR="00515CE1" w:rsidRDefault="00F942EF" w:rsidP="006C3EEA">
            <w:pPr>
              <w:pStyle w:val="Listenabsatz"/>
              <w:numPr>
                <w:ilvl w:val="0"/>
                <w:numId w:val="5"/>
              </w:numPr>
              <w:ind w:left="453" w:hanging="340"/>
              <w:rPr>
                <w:sz w:val="22"/>
              </w:rPr>
            </w:pPr>
            <w:r>
              <w:rPr>
                <w:sz w:val="22"/>
              </w:rPr>
              <w:t>Nicht besprochen</w:t>
            </w:r>
          </w:p>
          <w:p w14:paraId="29F2C774" w14:textId="41C6E4D2" w:rsidR="006C3EEA" w:rsidRPr="001B7E7A" w:rsidRDefault="006C3EEA" w:rsidP="006C3EEA">
            <w:pPr>
              <w:pStyle w:val="Listenabsatz"/>
              <w:ind w:left="453"/>
              <w:rPr>
                <w:sz w:val="22"/>
              </w:rPr>
            </w:pPr>
          </w:p>
        </w:tc>
        <w:tc>
          <w:tcPr>
            <w:tcW w:w="1492" w:type="dxa"/>
          </w:tcPr>
          <w:p w14:paraId="564B18C0" w14:textId="77777777" w:rsidR="00623A33" w:rsidRDefault="00623A33" w:rsidP="006A2FCB">
            <w:pPr>
              <w:rPr>
                <w:sz w:val="22"/>
                <w:szCs w:val="22"/>
              </w:rPr>
            </w:pPr>
          </w:p>
          <w:p w14:paraId="4BDCC4C8" w14:textId="77777777" w:rsidR="001E115E" w:rsidRPr="00202E6C" w:rsidRDefault="001E115E" w:rsidP="001E115E">
            <w:pPr>
              <w:rPr>
                <w:sz w:val="22"/>
                <w:szCs w:val="22"/>
              </w:rPr>
            </w:pPr>
            <w:r>
              <w:rPr>
                <w:sz w:val="22"/>
                <w:szCs w:val="22"/>
              </w:rPr>
              <w:t>FG32</w:t>
            </w:r>
          </w:p>
          <w:p w14:paraId="4BE7BFD2" w14:textId="0C7EDABF" w:rsidR="00AB5788" w:rsidRPr="00E73E61" w:rsidRDefault="00AB5788" w:rsidP="00762B17">
            <w:pPr>
              <w:rPr>
                <w:sz w:val="22"/>
                <w:szCs w:val="22"/>
              </w:rPr>
            </w:pPr>
          </w:p>
        </w:tc>
      </w:tr>
      <w:tr w:rsidR="002968E9" w:rsidRPr="00E73E61" w14:paraId="14E17967" w14:textId="77777777" w:rsidTr="001160D2">
        <w:tc>
          <w:tcPr>
            <w:tcW w:w="684" w:type="dxa"/>
          </w:tcPr>
          <w:p w14:paraId="222CA67A" w14:textId="1400BAF7" w:rsidR="002968E9" w:rsidRPr="00E73E61" w:rsidRDefault="00DC01B8" w:rsidP="005F3FC1">
            <w:pPr>
              <w:rPr>
                <w:b/>
              </w:rPr>
            </w:pPr>
            <w:r>
              <w:rPr>
                <w:b/>
              </w:rPr>
              <w:t>15</w:t>
            </w:r>
          </w:p>
        </w:tc>
        <w:tc>
          <w:tcPr>
            <w:tcW w:w="6795" w:type="dxa"/>
          </w:tcPr>
          <w:p w14:paraId="3AA9BE05" w14:textId="77777777" w:rsidR="00320875" w:rsidRDefault="002968E9" w:rsidP="00F942EF">
            <w:pPr>
              <w:spacing w:line="276" w:lineRule="auto"/>
              <w:rPr>
                <w:b/>
                <w:sz w:val="28"/>
              </w:rPr>
            </w:pPr>
            <w:r w:rsidRPr="00E73E61">
              <w:rPr>
                <w:b/>
                <w:sz w:val="28"/>
              </w:rPr>
              <w:t>Information aus dem Lagezentrum</w:t>
            </w:r>
            <w:r w:rsidR="001B7E7A">
              <w:rPr>
                <w:b/>
                <w:sz w:val="28"/>
              </w:rPr>
              <w:t xml:space="preserve"> </w:t>
            </w:r>
            <w:r w:rsidR="001B7E7A" w:rsidRPr="0058333F">
              <w:rPr>
                <w:b/>
                <w:color w:val="FF0000"/>
              </w:rPr>
              <w:t>(</w:t>
            </w:r>
            <w:r w:rsidR="001B7E7A">
              <w:rPr>
                <w:b/>
                <w:color w:val="FF0000"/>
              </w:rPr>
              <w:t>nur freitags</w:t>
            </w:r>
            <w:r w:rsidR="001B7E7A" w:rsidRPr="0058333F">
              <w:rPr>
                <w:b/>
                <w:color w:val="FF0000"/>
              </w:rPr>
              <w:t>)</w:t>
            </w:r>
          </w:p>
          <w:p w14:paraId="25FB5D6E" w14:textId="2254EB18" w:rsidR="00F942EF" w:rsidRPr="00284475" w:rsidRDefault="00F942EF" w:rsidP="00284475">
            <w:pPr>
              <w:pStyle w:val="Listenabsatz"/>
              <w:numPr>
                <w:ilvl w:val="0"/>
                <w:numId w:val="5"/>
              </w:numPr>
              <w:spacing w:line="276" w:lineRule="auto"/>
              <w:rPr>
                <w:b/>
                <w:sz w:val="28"/>
              </w:rPr>
            </w:pPr>
            <w:r w:rsidRPr="00284475">
              <w:rPr>
                <w:sz w:val="22"/>
              </w:rPr>
              <w:t>Nicht besprochen</w:t>
            </w:r>
          </w:p>
        </w:tc>
        <w:tc>
          <w:tcPr>
            <w:tcW w:w="1492" w:type="dxa"/>
          </w:tcPr>
          <w:p w14:paraId="77059547" w14:textId="77777777" w:rsidR="00072958" w:rsidRDefault="00072958" w:rsidP="00DB4E05">
            <w:pPr>
              <w:rPr>
                <w:sz w:val="22"/>
                <w:szCs w:val="22"/>
              </w:rPr>
            </w:pPr>
          </w:p>
          <w:p w14:paraId="373C06E6" w14:textId="12D4DAD4" w:rsidR="009D0657" w:rsidRPr="00E73E61" w:rsidRDefault="009D0657" w:rsidP="00CD5DC1">
            <w:pPr>
              <w:rPr>
                <w:sz w:val="22"/>
                <w:szCs w:val="22"/>
              </w:rPr>
            </w:pPr>
          </w:p>
        </w:tc>
      </w:tr>
      <w:tr w:rsidR="00AE1178" w:rsidRPr="00DE6A05" w14:paraId="143FB30B" w14:textId="77777777" w:rsidTr="001160D2">
        <w:tc>
          <w:tcPr>
            <w:tcW w:w="684" w:type="dxa"/>
          </w:tcPr>
          <w:p w14:paraId="4E091EBB" w14:textId="788D741A" w:rsidR="00AE1178" w:rsidRDefault="00DC01B8" w:rsidP="005F3FC1">
            <w:pPr>
              <w:rPr>
                <w:b/>
              </w:rPr>
            </w:pPr>
            <w:r>
              <w:rPr>
                <w:b/>
              </w:rPr>
              <w:t>16</w:t>
            </w:r>
          </w:p>
        </w:tc>
        <w:tc>
          <w:tcPr>
            <w:tcW w:w="6795" w:type="dxa"/>
          </w:tcPr>
          <w:p w14:paraId="7BBFBF9E" w14:textId="77777777" w:rsidR="00AE1178" w:rsidRDefault="00AE1178" w:rsidP="005C1D68">
            <w:pPr>
              <w:spacing w:line="276" w:lineRule="auto"/>
              <w:rPr>
                <w:b/>
                <w:sz w:val="28"/>
              </w:rPr>
            </w:pPr>
            <w:r>
              <w:rPr>
                <w:b/>
                <w:sz w:val="28"/>
              </w:rPr>
              <w:t>Wichtige Termine</w:t>
            </w:r>
          </w:p>
          <w:p w14:paraId="4EECC758" w14:textId="2BE7E1AD" w:rsidR="00023FA0" w:rsidRPr="00937F9E" w:rsidRDefault="00A80284" w:rsidP="00980A65">
            <w:pPr>
              <w:pStyle w:val="Listenabsatz"/>
              <w:numPr>
                <w:ilvl w:val="0"/>
                <w:numId w:val="5"/>
              </w:numPr>
              <w:ind w:left="453" w:hanging="340"/>
              <w:rPr>
                <w:sz w:val="22"/>
                <w:szCs w:val="22"/>
                <w:lang w:val="en-US"/>
              </w:rPr>
            </w:pPr>
            <w:proofErr w:type="spellStart"/>
            <w:r>
              <w:rPr>
                <w:sz w:val="22"/>
                <w:szCs w:val="22"/>
                <w:lang w:val="en-US"/>
              </w:rPr>
              <w:t>Nicht</w:t>
            </w:r>
            <w:proofErr w:type="spellEnd"/>
            <w:r>
              <w:rPr>
                <w:sz w:val="22"/>
                <w:szCs w:val="22"/>
                <w:lang w:val="en-US"/>
              </w:rPr>
              <w:t xml:space="preserve"> </w:t>
            </w:r>
            <w:proofErr w:type="spellStart"/>
            <w:r>
              <w:rPr>
                <w:sz w:val="22"/>
                <w:szCs w:val="22"/>
                <w:lang w:val="en-US"/>
              </w:rPr>
              <w:t>besprochen</w:t>
            </w:r>
            <w:proofErr w:type="spellEnd"/>
          </w:p>
        </w:tc>
        <w:tc>
          <w:tcPr>
            <w:tcW w:w="1492" w:type="dxa"/>
          </w:tcPr>
          <w:p w14:paraId="7E99CD38" w14:textId="77777777" w:rsidR="009667D4" w:rsidRPr="00937F9E" w:rsidRDefault="009667D4" w:rsidP="006A2FCB">
            <w:pPr>
              <w:rPr>
                <w:sz w:val="22"/>
                <w:szCs w:val="22"/>
                <w:lang w:val="en-US"/>
              </w:rPr>
            </w:pPr>
          </w:p>
          <w:p w14:paraId="6CA86BE2" w14:textId="436BFF86" w:rsidR="00AE1178" w:rsidRPr="00DE6A05" w:rsidRDefault="00EC63B6" w:rsidP="006A2FCB">
            <w:pPr>
              <w:rPr>
                <w:sz w:val="22"/>
                <w:szCs w:val="22"/>
              </w:rPr>
            </w:pPr>
            <w:r>
              <w:rPr>
                <w:sz w:val="22"/>
                <w:szCs w:val="22"/>
              </w:rPr>
              <w:t>a</w:t>
            </w:r>
            <w:r w:rsidR="00CD5DC1">
              <w:rPr>
                <w:sz w:val="22"/>
                <w:szCs w:val="22"/>
              </w:rPr>
              <w:t>lle</w:t>
            </w:r>
          </w:p>
        </w:tc>
      </w:tr>
      <w:tr w:rsidR="00623A33" w:rsidRPr="00E73E61" w14:paraId="48DE13D8" w14:textId="77777777" w:rsidTr="001160D2">
        <w:tc>
          <w:tcPr>
            <w:tcW w:w="684" w:type="dxa"/>
          </w:tcPr>
          <w:p w14:paraId="445CB3CE" w14:textId="56BEB2B2" w:rsidR="00623A33" w:rsidRPr="00E73E61" w:rsidRDefault="00DC01B8" w:rsidP="005F3FC1">
            <w:pPr>
              <w:rPr>
                <w:b/>
              </w:rPr>
            </w:pPr>
            <w:r>
              <w:rPr>
                <w:b/>
              </w:rPr>
              <w:t>17</w:t>
            </w:r>
          </w:p>
        </w:tc>
        <w:tc>
          <w:tcPr>
            <w:tcW w:w="6795" w:type="dxa"/>
          </w:tcPr>
          <w:p w14:paraId="336AC8BE" w14:textId="44F8B29C" w:rsidR="00623A33" w:rsidRPr="00E73E61" w:rsidRDefault="00870BBB" w:rsidP="005C1D68">
            <w:pPr>
              <w:spacing w:line="276" w:lineRule="auto"/>
              <w:rPr>
                <w:b/>
                <w:sz w:val="28"/>
              </w:rPr>
            </w:pPr>
            <w:r>
              <w:rPr>
                <w:b/>
                <w:sz w:val="28"/>
              </w:rPr>
              <w:t>Andere Themen</w:t>
            </w:r>
          </w:p>
          <w:p w14:paraId="63AB0A83" w14:textId="51898C4C" w:rsidR="00AB5788" w:rsidRPr="00611F20" w:rsidRDefault="009B7D31" w:rsidP="00EC63B6">
            <w:pPr>
              <w:pStyle w:val="Listenabsatz"/>
              <w:numPr>
                <w:ilvl w:val="0"/>
                <w:numId w:val="5"/>
              </w:numPr>
              <w:ind w:left="453" w:hanging="340"/>
              <w:rPr>
                <w:sz w:val="22"/>
                <w:szCs w:val="22"/>
              </w:rPr>
            </w:pPr>
            <w:r w:rsidRPr="00611F20">
              <w:rPr>
                <w:sz w:val="22"/>
                <w:szCs w:val="22"/>
              </w:rPr>
              <w:t xml:space="preserve">Nächste Sitzung: </w:t>
            </w:r>
            <w:r w:rsidR="00EC63B6">
              <w:rPr>
                <w:sz w:val="22"/>
                <w:szCs w:val="22"/>
              </w:rPr>
              <w:t>Freitag</w:t>
            </w:r>
            <w:r w:rsidRPr="00937F9E">
              <w:rPr>
                <w:sz w:val="22"/>
                <w:szCs w:val="22"/>
              </w:rPr>
              <w:t xml:space="preserve">, </w:t>
            </w:r>
            <w:r w:rsidR="001E115E">
              <w:rPr>
                <w:sz w:val="22"/>
                <w:szCs w:val="22"/>
              </w:rPr>
              <w:t>28</w:t>
            </w:r>
            <w:r w:rsidRPr="00937F9E">
              <w:rPr>
                <w:sz w:val="22"/>
                <w:szCs w:val="22"/>
              </w:rPr>
              <w:t>.</w:t>
            </w:r>
            <w:r w:rsidR="00937F9E" w:rsidRPr="00937F9E">
              <w:rPr>
                <w:sz w:val="22"/>
                <w:szCs w:val="22"/>
              </w:rPr>
              <w:t>0</w:t>
            </w:r>
            <w:r w:rsidR="000E0863">
              <w:rPr>
                <w:sz w:val="22"/>
                <w:szCs w:val="22"/>
              </w:rPr>
              <w:t>8</w:t>
            </w:r>
            <w:r w:rsidRPr="00937F9E">
              <w:rPr>
                <w:sz w:val="22"/>
                <w:szCs w:val="22"/>
              </w:rPr>
              <w:t xml:space="preserve">.2020, </w:t>
            </w:r>
            <w:r w:rsidR="005C6037" w:rsidRPr="00937F9E">
              <w:rPr>
                <w:sz w:val="22"/>
                <w:szCs w:val="22"/>
              </w:rPr>
              <w:t>1</w:t>
            </w:r>
            <w:r w:rsidR="00772907">
              <w:rPr>
                <w:sz w:val="22"/>
                <w:szCs w:val="22"/>
              </w:rPr>
              <w:t>1</w:t>
            </w:r>
            <w:r w:rsidRPr="00611F20">
              <w:rPr>
                <w:sz w:val="22"/>
                <w:szCs w:val="22"/>
              </w:rPr>
              <w:t>:00 Uhr</w:t>
            </w:r>
            <w:r w:rsidR="00EC63B6">
              <w:rPr>
                <w:sz w:val="22"/>
                <w:szCs w:val="22"/>
              </w:rPr>
              <w:t xml:space="preserve"> – 13 Uhr</w:t>
            </w:r>
            <w:r w:rsidRPr="00611F20">
              <w:rPr>
                <w:sz w:val="22"/>
                <w:szCs w:val="22"/>
              </w:rPr>
              <w:t xml:space="preserve">, </w:t>
            </w:r>
            <w:r w:rsidR="00C55DA2" w:rsidRPr="00611F20">
              <w:rPr>
                <w:sz w:val="22"/>
                <w:szCs w:val="22"/>
              </w:rPr>
              <w:t xml:space="preserve">via </w:t>
            </w:r>
            <w:proofErr w:type="spellStart"/>
            <w:r w:rsidR="00C55DA2" w:rsidRPr="00611F20">
              <w:rPr>
                <w:sz w:val="22"/>
                <w:szCs w:val="22"/>
              </w:rPr>
              <w:t>Vitero</w:t>
            </w:r>
            <w:proofErr w:type="spellEnd"/>
          </w:p>
        </w:tc>
        <w:tc>
          <w:tcPr>
            <w:tcW w:w="1492" w:type="dxa"/>
          </w:tcPr>
          <w:p w14:paraId="69B080F4" w14:textId="77777777" w:rsidR="00623A33" w:rsidRDefault="00623A33" w:rsidP="006A2FCB">
            <w:pPr>
              <w:rPr>
                <w:sz w:val="22"/>
                <w:szCs w:val="22"/>
              </w:rPr>
            </w:pPr>
          </w:p>
          <w:p w14:paraId="5D172F2B" w14:textId="77777777" w:rsidR="00C72EAC" w:rsidRDefault="00C72EAC" w:rsidP="006A2FCB">
            <w:pPr>
              <w:rPr>
                <w:sz w:val="22"/>
                <w:szCs w:val="22"/>
              </w:rPr>
            </w:pPr>
          </w:p>
          <w:p w14:paraId="33BF3196" w14:textId="6EDE1EC0" w:rsidR="00775D79" w:rsidRPr="00E73E61" w:rsidRDefault="00775D79" w:rsidP="006A2FCB">
            <w:pPr>
              <w:rPr>
                <w:sz w:val="22"/>
                <w:szCs w:val="22"/>
              </w:rPr>
            </w:pPr>
          </w:p>
        </w:tc>
      </w:tr>
    </w:tbl>
    <w:p w14:paraId="3BCCBA16" w14:textId="2EF43D44" w:rsidR="00AA0D7C" w:rsidRDefault="00AA0D7C" w:rsidP="004F745E">
      <w:pPr>
        <w:spacing w:after="240" w:line="360" w:lineRule="auto"/>
      </w:pPr>
    </w:p>
    <w:p w14:paraId="15E6440F" w14:textId="77777777" w:rsidR="001964B4" w:rsidRPr="00E73E61" w:rsidRDefault="001964B4" w:rsidP="004F745E">
      <w:pPr>
        <w:spacing w:after="240" w:line="360" w:lineRule="auto"/>
      </w:pPr>
    </w:p>
    <w:sectPr w:rsidR="001964B4" w:rsidRPr="00E73E61" w:rsidSect="00105C99">
      <w:headerReference w:type="even" r:id="rId19"/>
      <w:headerReference w:type="default" r:id="rId20"/>
      <w:footerReference w:type="even" r:id="rId21"/>
      <w:footerReference w:type="default" r:id="rId22"/>
      <w:headerReference w:type="first" r:id="rId23"/>
      <w:footerReference w:type="first" r:id="rId24"/>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rickson, Nancy" w:date="2020-08-27T09:08:00Z" w:initials="EN">
    <w:p w14:paraId="62F7DADC" w14:textId="0882C5D4" w:rsidR="008546F0" w:rsidRDefault="008546F0">
      <w:pPr>
        <w:pStyle w:val="Kommentartext"/>
      </w:pPr>
      <w:r>
        <w:rPr>
          <w:rStyle w:val="Kommentarzeichen"/>
        </w:rPr>
        <w:annotationRef/>
      </w:r>
      <w:r>
        <w:t>Epidemiologischer Fachbegriff?</w:t>
      </w:r>
    </w:p>
  </w:comment>
  <w:comment w:id="1" w:author="an der Heiden, Maria" w:date="2020-08-27T22:29:00Z" w:initials="adHM">
    <w:p w14:paraId="574C761E" w14:textId="49F1A401" w:rsidR="00EE273F" w:rsidRDefault="00EE273F">
      <w:pPr>
        <w:pStyle w:val="Kommentartext"/>
      </w:pPr>
      <w:r>
        <w:rPr>
          <w:rStyle w:val="Kommentarzeichen"/>
        </w:rPr>
        <w:annotationRef/>
      </w:r>
      <w:r>
        <w:t>Nein, ist kein Fachbegriff, habe „aufgrund der Wellenform“ einfach gestrichen</w:t>
      </w:r>
    </w:p>
  </w:comment>
  <w:comment w:id="2" w:author="Erickson, Nancy" w:date="2020-08-27T09:09:00Z" w:initials="EN">
    <w:p w14:paraId="1BEC1721" w14:textId="5C4EDFF7" w:rsidR="008546F0" w:rsidRDefault="008546F0">
      <w:pPr>
        <w:pStyle w:val="Kommentartext"/>
      </w:pPr>
      <w:r>
        <w:rPr>
          <w:rStyle w:val="Kommentarzeichen"/>
        </w:rPr>
        <w:annotationRef/>
      </w:r>
      <w:r>
        <w:t>Ich kann die Zahlen von der Grafik immer nur schätzen, sehr ungenau</w:t>
      </w:r>
    </w:p>
  </w:comment>
  <w:comment w:id="3" w:author="an der Heiden, Maria" w:date="2020-08-27T22:29:00Z" w:initials="adHM">
    <w:p w14:paraId="562D8F7C" w14:textId="2F742853" w:rsidR="00EE273F" w:rsidRDefault="00EE273F">
      <w:pPr>
        <w:pStyle w:val="Kommentartext"/>
      </w:pPr>
      <w:r>
        <w:rPr>
          <w:rStyle w:val="Kommentarzeichen"/>
        </w:rPr>
        <w:annotationRef/>
      </w:r>
      <w:r>
        <w:t>Machst Du eh super, solange ca. davor steht, ist alles fein</w:t>
      </w:r>
    </w:p>
  </w:comment>
  <w:comment w:id="4" w:author="Erickson, Nancy" w:date="2020-08-27T09:09:00Z" w:initials="EN">
    <w:p w14:paraId="58F2DDB9" w14:textId="77758F9D" w:rsidR="008546F0" w:rsidRDefault="008546F0">
      <w:pPr>
        <w:pStyle w:val="Kommentartext"/>
      </w:pPr>
      <w:r>
        <w:rPr>
          <w:rStyle w:val="Kommentarzeichen"/>
        </w:rPr>
        <w:annotationRef/>
      </w:r>
      <w:r>
        <w:t>Hier ebenfalls</w:t>
      </w:r>
    </w:p>
  </w:comment>
  <w:comment w:id="5" w:author="an der Heiden, Maria" w:date="2020-08-27T22:29:00Z" w:initials="adHM">
    <w:p w14:paraId="163BB3E0" w14:textId="6CC4AB41" w:rsidR="00EE273F" w:rsidRDefault="00EE273F">
      <w:pPr>
        <w:pStyle w:val="Kommentartext"/>
      </w:pPr>
      <w:r>
        <w:rPr>
          <w:rStyle w:val="Kommentarzeichen"/>
        </w:rPr>
        <w:annotationRef/>
      </w:r>
      <w:r>
        <w:t>s. oben</w:t>
      </w:r>
    </w:p>
  </w:comment>
  <w:comment w:id="6" w:author="Erickson, Nancy" w:date="2020-08-27T09:19:00Z" w:initials="EN">
    <w:p w14:paraId="1AA5A3B0" w14:textId="73B174B1" w:rsidR="00291F47" w:rsidRDefault="00291F47">
      <w:pPr>
        <w:pStyle w:val="Kommentartext"/>
      </w:pPr>
      <w:r>
        <w:rPr>
          <w:rStyle w:val="Kommentarzeichen"/>
        </w:rPr>
        <w:annotationRef/>
      </w:r>
      <w:r>
        <w:t>Stimmt die Kat-Zuordnung hier?</w:t>
      </w:r>
    </w:p>
  </w:comment>
  <w:comment w:id="7" w:author="an der Heiden, Maria" w:date="2020-08-27T22:30:00Z" w:initials="adHM">
    <w:p w14:paraId="4FEAD40C" w14:textId="6902D4C3" w:rsidR="00EE273F" w:rsidRDefault="00EE273F">
      <w:pPr>
        <w:pStyle w:val="Kommentartext"/>
      </w:pPr>
      <w:r>
        <w:rPr>
          <w:rStyle w:val="Kommentarzeichen"/>
        </w:rPr>
        <w:annotationRef/>
      </w:r>
      <w:r>
        <w:t>ja</w:t>
      </w:r>
    </w:p>
  </w:comment>
  <w:comment w:id="8" w:author="Erickson, Nancy" w:date="2020-08-27T09:20:00Z" w:initials="EN">
    <w:p w14:paraId="28364402" w14:textId="30185D3F" w:rsidR="00291F47" w:rsidRDefault="00291F47">
      <w:pPr>
        <w:pStyle w:val="Kommentartext"/>
      </w:pPr>
      <w:r>
        <w:rPr>
          <w:rStyle w:val="Kommentarzeichen"/>
        </w:rPr>
        <w:annotationRef/>
      </w:r>
      <w:r>
        <w:t>War das nun der finale Konsens? Es ging ja mehrfach begrifflich hin und her</w:t>
      </w:r>
    </w:p>
  </w:comment>
  <w:comment w:id="9" w:author="an der Heiden, Maria" w:date="2020-08-27T22:30:00Z" w:initials="adHM">
    <w:p w14:paraId="2CA92BF6" w14:textId="64454A70" w:rsidR="00EE273F" w:rsidRDefault="00EE273F">
      <w:pPr>
        <w:pStyle w:val="Kommentartext"/>
      </w:pPr>
      <w:r>
        <w:rPr>
          <w:rStyle w:val="Kommentarzeichen"/>
        </w:rPr>
        <w:annotationRef/>
      </w:r>
      <w:r>
        <w:t>ja</w:t>
      </w:r>
    </w:p>
  </w:comment>
  <w:comment w:id="10" w:author="Erickson, Nancy" w:date="2020-08-27T09:09:00Z" w:initials="EN">
    <w:p w14:paraId="741360D5" w14:textId="5780A265" w:rsidR="008546F0" w:rsidRDefault="008546F0">
      <w:pPr>
        <w:pStyle w:val="Kommentartext"/>
      </w:pPr>
      <w:r>
        <w:rPr>
          <w:rStyle w:val="Kommentarzeichen"/>
        </w:rPr>
        <w:annotationRef/>
      </w:r>
      <w:r>
        <w:t>Da kam ich nicht mit was noch gemacht werden soll</w:t>
      </w:r>
    </w:p>
  </w:comment>
  <w:comment w:id="11" w:author="an der Heiden, Maria" w:date="2020-08-27T22:31:00Z" w:initials="adHM">
    <w:p w14:paraId="514596A9" w14:textId="530591E0" w:rsidR="00EE273F" w:rsidRDefault="00EE273F">
      <w:pPr>
        <w:pStyle w:val="Kommentartext"/>
      </w:pPr>
      <w:r>
        <w:rPr>
          <w:rStyle w:val="Kommentarzeichen"/>
        </w:rPr>
        <w:annotationRef/>
      </w:r>
      <w:r>
        <w:t>Habe gesehen, dass du das im anderen Protokoll gelöscht hast, ist gut so, FG17 weiß sicherlich, was gemeint ist</w:t>
      </w:r>
    </w:p>
  </w:comment>
  <w:comment w:id="12" w:author="Erickson, Nancy" w:date="2020-08-27T09:10:00Z" w:initials="EN">
    <w:p w14:paraId="543E5D92" w14:textId="2F291007" w:rsidR="008546F0" w:rsidRDefault="008546F0">
      <w:pPr>
        <w:pStyle w:val="Kommentartext"/>
      </w:pPr>
      <w:r>
        <w:rPr>
          <w:rStyle w:val="Kommentarzeichen"/>
        </w:rPr>
        <w:annotationRef/>
      </w:r>
      <w:r w:rsidRPr="008546F0">
        <w:rPr>
          <w:sz w:val="22"/>
          <w:szCs w:val="22"/>
        </w:rPr>
        <w:t>welches Papier genau, o.g.?</w:t>
      </w:r>
    </w:p>
  </w:comment>
  <w:comment w:id="13" w:author="an der Heiden, Maria" w:date="2020-08-27T22:31:00Z" w:initials="adHM">
    <w:p w14:paraId="17BA2D6C" w14:textId="5E6C560E" w:rsidR="00EE273F" w:rsidRDefault="00EE273F">
      <w:pPr>
        <w:pStyle w:val="Kommentartext"/>
      </w:pPr>
      <w:r>
        <w:rPr>
          <w:rStyle w:val="Kommentarzeichen"/>
        </w:rPr>
        <w:annotationRef/>
      </w:r>
      <w:r>
        <w:t>weiß ich auch nicht, aber auch hier denke ich dass die Betroffenen Bescheid wissen</w:t>
      </w:r>
    </w:p>
  </w:comment>
  <w:comment w:id="22" w:author="Erickson, Nancy" w:date="2020-08-27T09:10:00Z" w:initials="EN">
    <w:p w14:paraId="6EAB84DD" w14:textId="53C69EEA" w:rsidR="008546F0" w:rsidRDefault="008546F0">
      <w:pPr>
        <w:pStyle w:val="Kommentartext"/>
      </w:pPr>
      <w:r>
        <w:rPr>
          <w:rStyle w:val="Kommentarzeichen"/>
        </w:rPr>
        <w:annotationRef/>
      </w:r>
      <w:r>
        <w:t>stimmt das so?</w:t>
      </w:r>
    </w:p>
  </w:comment>
  <w:comment w:id="14" w:author="an der Heiden, Maria" w:date="2020-08-27T22:32:00Z" w:initials="adHM">
    <w:p w14:paraId="109D154E" w14:textId="0386D885" w:rsidR="00EE273F" w:rsidRDefault="00EE273F">
      <w:pPr>
        <w:pStyle w:val="Kommentartext"/>
      </w:pPr>
      <w:r>
        <w:rPr>
          <w:rStyle w:val="Kommentarzeichen"/>
        </w:rPr>
        <w:annotationRef/>
      </w:r>
      <w:r>
        <w:t>das hatte ich unter „</w:t>
      </w:r>
      <w:proofErr w:type="spellStart"/>
      <w:r>
        <w:t>informationan</w:t>
      </w:r>
      <w:proofErr w:type="spellEnd"/>
      <w:r>
        <w:t xml:space="preserve"> aus dem Lagezentrum“ erzählt – ich verschiebe dahin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416C03" w14:textId="77777777" w:rsidR="00C03289" w:rsidRDefault="00C03289">
      <w:pPr>
        <w:spacing w:after="0"/>
      </w:pPr>
      <w:r>
        <w:separator/>
      </w:r>
    </w:p>
  </w:endnote>
  <w:endnote w:type="continuationSeparator" w:id="0">
    <w:p w14:paraId="1A4A50F0" w14:textId="77777777" w:rsidR="00C03289" w:rsidRDefault="00C03289">
      <w:pPr>
        <w:spacing w:after="0"/>
      </w:pPr>
      <w:r>
        <w:continuationSeparator/>
      </w:r>
    </w:p>
  </w:endnote>
  <w:endnote w:type="continuationNotice" w:id="1">
    <w:p w14:paraId="6A0DD42C" w14:textId="77777777" w:rsidR="00C03289" w:rsidRDefault="00C0328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B24F9" w14:textId="77777777" w:rsidR="00C03289" w:rsidRDefault="00C03289" w:rsidP="00050D9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F265393" w14:textId="77777777" w:rsidR="00C03289" w:rsidRDefault="00C03289" w:rsidP="00137A4A">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B0B7F" w14:textId="77777777" w:rsidR="00C03289" w:rsidRDefault="00C03289" w:rsidP="00050D9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7757D">
      <w:rPr>
        <w:rStyle w:val="Seitenzahl"/>
        <w:noProof/>
      </w:rPr>
      <w:t>1</w:t>
    </w:r>
    <w:r>
      <w:rPr>
        <w:rStyle w:val="Seitenzahl"/>
      </w:rPr>
      <w:fldChar w:fldCharType="end"/>
    </w:r>
  </w:p>
  <w:p w14:paraId="23E4CCAC" w14:textId="77777777" w:rsidR="00C03289" w:rsidRPr="009C0975" w:rsidRDefault="00C03289" w:rsidP="00137A4A">
    <w:pPr>
      <w:pStyle w:val="Fuzeile"/>
      <w:ind w:right="360"/>
      <w:rPr>
        <w:i/>
        <w:color w:val="7F7F7F" w:themeColor="text1" w:themeTint="80"/>
      </w:rPr>
    </w:pPr>
    <w:r w:rsidRPr="009C0975">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218C2" w14:textId="77777777" w:rsidR="00C7757D" w:rsidRDefault="00C7757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5AAB9" w14:textId="77777777" w:rsidR="00C03289" w:rsidRDefault="00C03289">
      <w:pPr>
        <w:spacing w:after="0"/>
      </w:pPr>
      <w:r>
        <w:separator/>
      </w:r>
    </w:p>
  </w:footnote>
  <w:footnote w:type="continuationSeparator" w:id="0">
    <w:p w14:paraId="74C47AF2" w14:textId="77777777" w:rsidR="00C03289" w:rsidRDefault="00C03289">
      <w:pPr>
        <w:spacing w:after="0"/>
      </w:pPr>
      <w:r>
        <w:continuationSeparator/>
      </w:r>
    </w:p>
  </w:footnote>
  <w:footnote w:type="continuationNotice" w:id="1">
    <w:p w14:paraId="0E7EAD69" w14:textId="77777777" w:rsidR="00C03289" w:rsidRDefault="00C03289">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CD82D" w14:textId="77777777" w:rsidR="00C7757D" w:rsidRDefault="00C7757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A319D" w14:textId="1F7C8ACF" w:rsidR="00C03289" w:rsidRDefault="00C7757D">
    <w:pPr>
      <w:pStyle w:val="Kopfzeile"/>
      <w:pBdr>
        <w:bottom w:val="single" w:sz="6" w:space="1" w:color="auto"/>
      </w:pBdr>
      <w:rPr>
        <w:color w:val="1F497D" w:themeColor="text2"/>
      </w:rPr>
    </w:pPr>
    <w:ins w:id="23" w:author="Rexroth, Ute" w:date="2020-08-31T19:54:00Z">
      <w:r>
        <w:rPr>
          <w:rFonts w:ascii="Arial" w:hAnsi="Arial" w:cs="Arial"/>
          <w:sz w:val="22"/>
          <w:szCs w:val="22"/>
        </w:rPr>
        <w:t xml:space="preserve">VS-NURFÜR DEN </w:t>
      </w:r>
      <w:r>
        <w:rPr>
          <w:rFonts w:ascii="Arial" w:hAnsi="Arial" w:cs="Arial"/>
          <w:sz w:val="22"/>
          <w:szCs w:val="22"/>
        </w:rPr>
        <w:t>DIENSTGEBRAUCH</w:t>
      </w:r>
    </w:ins>
    <w:bookmarkStart w:id="24" w:name="_GoBack"/>
    <w:bookmarkEnd w:id="24"/>
    <w:r w:rsidR="00C03289">
      <w:rPr>
        <w:color w:val="1F497D" w:themeColor="text2"/>
      </w:rPr>
      <w:tab/>
    </w:r>
    <w:r w:rsidR="00C03289">
      <w:rPr>
        <w:color w:val="1F497D" w:themeColor="text2"/>
      </w:rPr>
      <w:tab/>
    </w:r>
    <w:r w:rsidR="00C03289" w:rsidRPr="00105C99">
      <w:rPr>
        <w:noProof/>
        <w:color w:val="1F497D" w:themeColor="text2"/>
        <w:lang w:eastAsia="de-DE"/>
      </w:rPr>
      <w:drawing>
        <wp:inline distT="0" distB="0" distL="0" distR="0" wp14:anchorId="7294D1CC" wp14:editId="52417BB7">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72E1D9D" w14:textId="77777777" w:rsidR="00C03289" w:rsidRDefault="00C03289">
    <w:pPr>
      <w:pStyle w:val="Kopfzeile"/>
      <w:pBdr>
        <w:bottom w:val="single" w:sz="6" w:space="1" w:color="auto"/>
      </w:pBdr>
      <w:rPr>
        <w:color w:val="1F497D" w:themeColor="text2"/>
      </w:rPr>
    </w:pPr>
  </w:p>
  <w:p w14:paraId="4F32F81C" w14:textId="6EA837E7" w:rsidR="00C03289" w:rsidRDefault="00C03289">
    <w:pPr>
      <w:pStyle w:val="Kopfzeile"/>
      <w:pBdr>
        <w:bottom w:val="single" w:sz="6" w:space="1" w:color="auto"/>
      </w:pBdr>
      <w:rPr>
        <w:color w:val="1F497D" w:themeColor="text2"/>
      </w:rPr>
    </w:pPr>
    <w:r>
      <w:rPr>
        <w:color w:val="1F497D" w:themeColor="text2"/>
      </w:rPr>
      <w:t>Lagezentrum</w:t>
    </w:r>
    <w:r w:rsidRPr="00105C99">
      <w:rPr>
        <w:color w:val="1F497D" w:themeColor="text2"/>
      </w:rPr>
      <w:t xml:space="preserve"> </w:t>
    </w:r>
    <w:r>
      <w:rPr>
        <w:color w:val="1F497D" w:themeColor="text2"/>
      </w:rPr>
      <w:t xml:space="preserve">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58CB4" w14:textId="77777777" w:rsidR="00C7757D" w:rsidRDefault="00C7757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BBD"/>
    <w:multiLevelType w:val="hybridMultilevel"/>
    <w:tmpl w:val="F33E2324"/>
    <w:lvl w:ilvl="0" w:tplc="04070001">
      <w:start w:val="1"/>
      <w:numFmt w:val="bullet"/>
      <w:lvlText w:val=""/>
      <w:lvlJc w:val="left"/>
      <w:pPr>
        <w:ind w:left="833" w:hanging="360"/>
      </w:pPr>
      <w:rPr>
        <w:rFonts w:ascii="Symbol" w:hAnsi="Symbol" w:hint="default"/>
      </w:rPr>
    </w:lvl>
    <w:lvl w:ilvl="1" w:tplc="04070003">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
    <w:nsid w:val="02036660"/>
    <w:multiLevelType w:val="hybridMultilevel"/>
    <w:tmpl w:val="63F4E9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F85E64"/>
    <w:multiLevelType w:val="hybridMultilevel"/>
    <w:tmpl w:val="B4222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0FBB192A"/>
    <w:multiLevelType w:val="hybridMultilevel"/>
    <w:tmpl w:val="4F22203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06E7154"/>
    <w:multiLevelType w:val="hybridMultilevel"/>
    <w:tmpl w:val="04D22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0780C93"/>
    <w:multiLevelType w:val="hybridMultilevel"/>
    <w:tmpl w:val="B33822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2588297E">
      <w:numFmt w:val="bullet"/>
      <w:lvlText w:val=""/>
      <w:lvlJc w:val="left"/>
      <w:pPr>
        <w:ind w:left="3600" w:hanging="360"/>
      </w:pPr>
      <w:rPr>
        <w:rFonts w:ascii="Wingdings" w:eastAsiaTheme="minorHAnsi" w:hAnsi="Wingdings" w:cstheme="minorBidi" w:hint="default"/>
      </w:rPr>
    </w:lvl>
    <w:lvl w:ilvl="5" w:tplc="1DA4626E">
      <w:start w:val="6"/>
      <w:numFmt w:val="bullet"/>
      <w:lvlText w:val="-"/>
      <w:lvlJc w:val="left"/>
      <w:pPr>
        <w:ind w:left="4320" w:hanging="360"/>
      </w:pPr>
      <w:rPr>
        <w:rFonts w:ascii="Cambria" w:eastAsiaTheme="minorHAnsi" w:hAnsi="Cambria" w:cstheme="minorBid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1F250E18"/>
    <w:multiLevelType w:val="hybridMultilevel"/>
    <w:tmpl w:val="E83270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20C69CD"/>
    <w:multiLevelType w:val="hybridMultilevel"/>
    <w:tmpl w:val="6FE4EF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B397807"/>
    <w:multiLevelType w:val="hybridMultilevel"/>
    <w:tmpl w:val="2086253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2F520B8"/>
    <w:multiLevelType w:val="hybridMultilevel"/>
    <w:tmpl w:val="EAA8D680"/>
    <w:lvl w:ilvl="0" w:tplc="11AE99C0">
      <w:start w:val="1"/>
      <w:numFmt w:val="decimal"/>
      <w:lvlText w:val="%1."/>
      <w:lvlJc w:val="left"/>
      <w:pPr>
        <w:ind w:left="720" w:hanging="360"/>
      </w:pPr>
      <w:rPr>
        <w:rFonts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35048A0"/>
    <w:multiLevelType w:val="hybridMultilevel"/>
    <w:tmpl w:val="CA5491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82F1D53"/>
    <w:multiLevelType w:val="hybridMultilevel"/>
    <w:tmpl w:val="135053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43AB4B65"/>
    <w:multiLevelType w:val="hybridMultilevel"/>
    <w:tmpl w:val="4FDC41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58C5EC8"/>
    <w:multiLevelType w:val="hybridMultilevel"/>
    <w:tmpl w:val="B91CF44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nsid w:val="55333CF3"/>
    <w:multiLevelType w:val="hybridMultilevel"/>
    <w:tmpl w:val="E2B497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58758C2"/>
    <w:multiLevelType w:val="hybridMultilevel"/>
    <w:tmpl w:val="FDD68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nsid w:val="5B896964"/>
    <w:multiLevelType w:val="hybridMultilevel"/>
    <w:tmpl w:val="C748BB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8">
    <w:nsid w:val="5E1E658C"/>
    <w:multiLevelType w:val="hybridMultilevel"/>
    <w:tmpl w:val="ED4E60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1">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nsid w:val="74453EF8"/>
    <w:multiLevelType w:val="hybridMultilevel"/>
    <w:tmpl w:val="3AC4C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756A342F"/>
    <w:multiLevelType w:val="hybridMultilevel"/>
    <w:tmpl w:val="62B653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7">
    <w:nsid w:val="7B720FBD"/>
    <w:multiLevelType w:val="hybridMultilevel"/>
    <w:tmpl w:val="E20ECB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8"/>
  </w:num>
  <w:num w:numId="4">
    <w:abstractNumId w:val="30"/>
  </w:num>
  <w:num w:numId="5">
    <w:abstractNumId w:val="14"/>
  </w:num>
  <w:num w:numId="6">
    <w:abstractNumId w:val="31"/>
  </w:num>
  <w:num w:numId="7">
    <w:abstractNumId w:val="40"/>
  </w:num>
  <w:num w:numId="8">
    <w:abstractNumId w:val="24"/>
  </w:num>
  <w:num w:numId="9">
    <w:abstractNumId w:val="10"/>
  </w:num>
  <w:num w:numId="10">
    <w:abstractNumId w:val="46"/>
  </w:num>
  <w:num w:numId="11">
    <w:abstractNumId w:val="39"/>
  </w:num>
  <w:num w:numId="12">
    <w:abstractNumId w:val="28"/>
  </w:num>
  <w:num w:numId="13">
    <w:abstractNumId w:val="23"/>
  </w:num>
  <w:num w:numId="14">
    <w:abstractNumId w:val="34"/>
  </w:num>
  <w:num w:numId="15">
    <w:abstractNumId w:val="29"/>
  </w:num>
  <w:num w:numId="16">
    <w:abstractNumId w:val="3"/>
  </w:num>
  <w:num w:numId="17">
    <w:abstractNumId w:val="22"/>
  </w:num>
  <w:num w:numId="18">
    <w:abstractNumId w:val="42"/>
  </w:num>
  <w:num w:numId="19">
    <w:abstractNumId w:val="20"/>
  </w:num>
  <w:num w:numId="20">
    <w:abstractNumId w:val="41"/>
  </w:num>
  <w:num w:numId="21">
    <w:abstractNumId w:val="13"/>
  </w:num>
  <w:num w:numId="22">
    <w:abstractNumId w:val="15"/>
  </w:num>
  <w:num w:numId="23">
    <w:abstractNumId w:val="5"/>
  </w:num>
  <w:num w:numId="24">
    <w:abstractNumId w:val="36"/>
  </w:num>
  <w:num w:numId="25">
    <w:abstractNumId w:val="26"/>
  </w:num>
  <w:num w:numId="26">
    <w:abstractNumId w:val="4"/>
  </w:num>
  <w:num w:numId="27">
    <w:abstractNumId w:val="37"/>
  </w:num>
  <w:num w:numId="28">
    <w:abstractNumId w:val="43"/>
  </w:num>
  <w:num w:numId="29">
    <w:abstractNumId w:val="16"/>
  </w:num>
  <w:num w:numId="30">
    <w:abstractNumId w:val="27"/>
  </w:num>
  <w:num w:numId="31">
    <w:abstractNumId w:val="19"/>
  </w:num>
  <w:num w:numId="32">
    <w:abstractNumId w:val="0"/>
  </w:num>
  <w:num w:numId="33">
    <w:abstractNumId w:val="7"/>
  </w:num>
  <w:num w:numId="34">
    <w:abstractNumId w:val="44"/>
  </w:num>
  <w:num w:numId="35">
    <w:abstractNumId w:val="33"/>
  </w:num>
  <w:num w:numId="36">
    <w:abstractNumId w:val="32"/>
  </w:num>
  <w:num w:numId="37">
    <w:abstractNumId w:val="25"/>
  </w:num>
  <w:num w:numId="38">
    <w:abstractNumId w:val="11"/>
  </w:num>
  <w:num w:numId="39">
    <w:abstractNumId w:val="35"/>
  </w:num>
  <w:num w:numId="40">
    <w:abstractNumId w:val="6"/>
  </w:num>
  <w:num w:numId="41">
    <w:abstractNumId w:val="2"/>
  </w:num>
  <w:num w:numId="42">
    <w:abstractNumId w:val="38"/>
  </w:num>
  <w:num w:numId="43">
    <w:abstractNumId w:val="12"/>
  </w:num>
  <w:num w:numId="44">
    <w:abstractNumId w:val="1"/>
  </w:num>
  <w:num w:numId="45">
    <w:abstractNumId w:val="18"/>
  </w:num>
  <w:num w:numId="46">
    <w:abstractNumId w:val="45"/>
  </w:num>
  <w:num w:numId="47">
    <w:abstractNumId w:val="17"/>
  </w:num>
  <w:num w:numId="48">
    <w:abstractNumId w:val="4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E57"/>
    <w:rsid w:val="000004B0"/>
    <w:rsid w:val="0000058F"/>
    <w:rsid w:val="00000AB7"/>
    <w:rsid w:val="000014D3"/>
    <w:rsid w:val="00001CDB"/>
    <w:rsid w:val="0000236B"/>
    <w:rsid w:val="00002E9D"/>
    <w:rsid w:val="0000759C"/>
    <w:rsid w:val="00007DB1"/>
    <w:rsid w:val="0001087E"/>
    <w:rsid w:val="00011266"/>
    <w:rsid w:val="00011CB5"/>
    <w:rsid w:val="000132D6"/>
    <w:rsid w:val="000147E6"/>
    <w:rsid w:val="00014F47"/>
    <w:rsid w:val="00015039"/>
    <w:rsid w:val="00015D71"/>
    <w:rsid w:val="000169EC"/>
    <w:rsid w:val="00016EAE"/>
    <w:rsid w:val="0002049E"/>
    <w:rsid w:val="00021CAC"/>
    <w:rsid w:val="00022263"/>
    <w:rsid w:val="00022C3E"/>
    <w:rsid w:val="00023FA0"/>
    <w:rsid w:val="000249CB"/>
    <w:rsid w:val="00024BF4"/>
    <w:rsid w:val="00025C1D"/>
    <w:rsid w:val="00032038"/>
    <w:rsid w:val="00032AE8"/>
    <w:rsid w:val="00033E5F"/>
    <w:rsid w:val="00034F44"/>
    <w:rsid w:val="0003630D"/>
    <w:rsid w:val="0004156B"/>
    <w:rsid w:val="000421D6"/>
    <w:rsid w:val="000425C9"/>
    <w:rsid w:val="00043A6B"/>
    <w:rsid w:val="00044B31"/>
    <w:rsid w:val="000500BE"/>
    <w:rsid w:val="000508B6"/>
    <w:rsid w:val="00050CFC"/>
    <w:rsid w:val="00050D9A"/>
    <w:rsid w:val="00054138"/>
    <w:rsid w:val="00057176"/>
    <w:rsid w:val="00060A46"/>
    <w:rsid w:val="00061682"/>
    <w:rsid w:val="00062D7D"/>
    <w:rsid w:val="00064CCB"/>
    <w:rsid w:val="0006510C"/>
    <w:rsid w:val="0006516E"/>
    <w:rsid w:val="00065A40"/>
    <w:rsid w:val="00067126"/>
    <w:rsid w:val="00067F92"/>
    <w:rsid w:val="000705AB"/>
    <w:rsid w:val="00070719"/>
    <w:rsid w:val="00071CBC"/>
    <w:rsid w:val="00071F38"/>
    <w:rsid w:val="00072396"/>
    <w:rsid w:val="00072958"/>
    <w:rsid w:val="000762A2"/>
    <w:rsid w:val="000770BF"/>
    <w:rsid w:val="00081C69"/>
    <w:rsid w:val="00082084"/>
    <w:rsid w:val="000863DE"/>
    <w:rsid w:val="0008649B"/>
    <w:rsid w:val="00087333"/>
    <w:rsid w:val="00090BEA"/>
    <w:rsid w:val="000952CB"/>
    <w:rsid w:val="0009599F"/>
    <w:rsid w:val="00096942"/>
    <w:rsid w:val="000972C3"/>
    <w:rsid w:val="000A0075"/>
    <w:rsid w:val="000A012F"/>
    <w:rsid w:val="000A3243"/>
    <w:rsid w:val="000A32D5"/>
    <w:rsid w:val="000A3B4A"/>
    <w:rsid w:val="000A70CB"/>
    <w:rsid w:val="000A7AA0"/>
    <w:rsid w:val="000A7DD6"/>
    <w:rsid w:val="000A7F7D"/>
    <w:rsid w:val="000B036D"/>
    <w:rsid w:val="000B07B4"/>
    <w:rsid w:val="000B3AD7"/>
    <w:rsid w:val="000B4047"/>
    <w:rsid w:val="000B7742"/>
    <w:rsid w:val="000C0345"/>
    <w:rsid w:val="000C38E5"/>
    <w:rsid w:val="000D2229"/>
    <w:rsid w:val="000D3227"/>
    <w:rsid w:val="000D4086"/>
    <w:rsid w:val="000D55C4"/>
    <w:rsid w:val="000D5C18"/>
    <w:rsid w:val="000D7675"/>
    <w:rsid w:val="000D777E"/>
    <w:rsid w:val="000D7B06"/>
    <w:rsid w:val="000D7D6E"/>
    <w:rsid w:val="000D7FAC"/>
    <w:rsid w:val="000E0863"/>
    <w:rsid w:val="000E0E60"/>
    <w:rsid w:val="000E3446"/>
    <w:rsid w:val="000E4A45"/>
    <w:rsid w:val="000E5B6D"/>
    <w:rsid w:val="000E5E81"/>
    <w:rsid w:val="000E664E"/>
    <w:rsid w:val="000E6D41"/>
    <w:rsid w:val="000E74DE"/>
    <w:rsid w:val="000F1CF7"/>
    <w:rsid w:val="000F2837"/>
    <w:rsid w:val="000F32E0"/>
    <w:rsid w:val="000F4B40"/>
    <w:rsid w:val="000F69D8"/>
    <w:rsid w:val="000F6EFC"/>
    <w:rsid w:val="00103F12"/>
    <w:rsid w:val="00105597"/>
    <w:rsid w:val="00105C99"/>
    <w:rsid w:val="001072DC"/>
    <w:rsid w:val="00107EAD"/>
    <w:rsid w:val="00111D2E"/>
    <w:rsid w:val="00113051"/>
    <w:rsid w:val="00113716"/>
    <w:rsid w:val="00113892"/>
    <w:rsid w:val="00114483"/>
    <w:rsid w:val="001160D2"/>
    <w:rsid w:val="00116177"/>
    <w:rsid w:val="00116F27"/>
    <w:rsid w:val="00117CCD"/>
    <w:rsid w:val="00123C71"/>
    <w:rsid w:val="00125971"/>
    <w:rsid w:val="001260CB"/>
    <w:rsid w:val="00126E0D"/>
    <w:rsid w:val="00130FC9"/>
    <w:rsid w:val="0013255B"/>
    <w:rsid w:val="00133FA3"/>
    <w:rsid w:val="00135649"/>
    <w:rsid w:val="00136AF5"/>
    <w:rsid w:val="001374CA"/>
    <w:rsid w:val="00137A4A"/>
    <w:rsid w:val="00140EA1"/>
    <w:rsid w:val="00141AA5"/>
    <w:rsid w:val="00142103"/>
    <w:rsid w:val="001424C1"/>
    <w:rsid w:val="001453FC"/>
    <w:rsid w:val="00145CCE"/>
    <w:rsid w:val="0014788C"/>
    <w:rsid w:val="00150476"/>
    <w:rsid w:val="00150791"/>
    <w:rsid w:val="00150960"/>
    <w:rsid w:val="00150F9D"/>
    <w:rsid w:val="0015182D"/>
    <w:rsid w:val="00151A8B"/>
    <w:rsid w:val="00152964"/>
    <w:rsid w:val="00152BDF"/>
    <w:rsid w:val="001539A1"/>
    <w:rsid w:val="001554AC"/>
    <w:rsid w:val="001573A1"/>
    <w:rsid w:val="001578DE"/>
    <w:rsid w:val="0016014D"/>
    <w:rsid w:val="001608EB"/>
    <w:rsid w:val="00160C6A"/>
    <w:rsid w:val="0016203B"/>
    <w:rsid w:val="00164287"/>
    <w:rsid w:val="001664D9"/>
    <w:rsid w:val="00166592"/>
    <w:rsid w:val="00166658"/>
    <w:rsid w:val="00167433"/>
    <w:rsid w:val="00167D84"/>
    <w:rsid w:val="00167F70"/>
    <w:rsid w:val="00167FE3"/>
    <w:rsid w:val="001700C7"/>
    <w:rsid w:val="00174E33"/>
    <w:rsid w:val="00175A64"/>
    <w:rsid w:val="00176C95"/>
    <w:rsid w:val="00176FCC"/>
    <w:rsid w:val="00177376"/>
    <w:rsid w:val="001804B6"/>
    <w:rsid w:val="00181746"/>
    <w:rsid w:val="00183FE5"/>
    <w:rsid w:val="00184300"/>
    <w:rsid w:val="00185408"/>
    <w:rsid w:val="00190CA8"/>
    <w:rsid w:val="00190D9E"/>
    <w:rsid w:val="001914CB"/>
    <w:rsid w:val="00193929"/>
    <w:rsid w:val="00193F61"/>
    <w:rsid w:val="00195BA1"/>
    <w:rsid w:val="001964B4"/>
    <w:rsid w:val="00196AA9"/>
    <w:rsid w:val="001A22FC"/>
    <w:rsid w:val="001A330C"/>
    <w:rsid w:val="001A384A"/>
    <w:rsid w:val="001A4239"/>
    <w:rsid w:val="001A51A4"/>
    <w:rsid w:val="001A7445"/>
    <w:rsid w:val="001A76BF"/>
    <w:rsid w:val="001B0057"/>
    <w:rsid w:val="001B0418"/>
    <w:rsid w:val="001B1C45"/>
    <w:rsid w:val="001B2689"/>
    <w:rsid w:val="001B2AA5"/>
    <w:rsid w:val="001B5243"/>
    <w:rsid w:val="001B5F5D"/>
    <w:rsid w:val="001B6784"/>
    <w:rsid w:val="001B7ACC"/>
    <w:rsid w:val="001B7E7A"/>
    <w:rsid w:val="001C507A"/>
    <w:rsid w:val="001C65F1"/>
    <w:rsid w:val="001C7635"/>
    <w:rsid w:val="001C79DD"/>
    <w:rsid w:val="001C7E2D"/>
    <w:rsid w:val="001D0E71"/>
    <w:rsid w:val="001D128D"/>
    <w:rsid w:val="001D1DBE"/>
    <w:rsid w:val="001D1E2B"/>
    <w:rsid w:val="001D262F"/>
    <w:rsid w:val="001D2A53"/>
    <w:rsid w:val="001D45BC"/>
    <w:rsid w:val="001D5FDF"/>
    <w:rsid w:val="001D7C91"/>
    <w:rsid w:val="001E0A64"/>
    <w:rsid w:val="001E115E"/>
    <w:rsid w:val="001E15F0"/>
    <w:rsid w:val="001E1A86"/>
    <w:rsid w:val="001E2432"/>
    <w:rsid w:val="001E297C"/>
    <w:rsid w:val="001E2BBA"/>
    <w:rsid w:val="001E3105"/>
    <w:rsid w:val="001E3A1A"/>
    <w:rsid w:val="001E3DDF"/>
    <w:rsid w:val="001E4274"/>
    <w:rsid w:val="001E51A3"/>
    <w:rsid w:val="001E563A"/>
    <w:rsid w:val="001E5D91"/>
    <w:rsid w:val="001E67F7"/>
    <w:rsid w:val="001E7AEF"/>
    <w:rsid w:val="001F096B"/>
    <w:rsid w:val="001F429A"/>
    <w:rsid w:val="001F4C3D"/>
    <w:rsid w:val="001F64A9"/>
    <w:rsid w:val="00200F74"/>
    <w:rsid w:val="00202E6C"/>
    <w:rsid w:val="00202FAB"/>
    <w:rsid w:val="00203106"/>
    <w:rsid w:val="002044F9"/>
    <w:rsid w:val="00206BB1"/>
    <w:rsid w:val="002075B5"/>
    <w:rsid w:val="00210960"/>
    <w:rsid w:val="00210DC0"/>
    <w:rsid w:val="00210F63"/>
    <w:rsid w:val="00211545"/>
    <w:rsid w:val="002143B0"/>
    <w:rsid w:val="0021537B"/>
    <w:rsid w:val="002157C4"/>
    <w:rsid w:val="00216C11"/>
    <w:rsid w:val="002209BD"/>
    <w:rsid w:val="00222FD5"/>
    <w:rsid w:val="002233A0"/>
    <w:rsid w:val="00224906"/>
    <w:rsid w:val="00224D27"/>
    <w:rsid w:val="00225B1C"/>
    <w:rsid w:val="00225DC5"/>
    <w:rsid w:val="002270FF"/>
    <w:rsid w:val="002272EB"/>
    <w:rsid w:val="00227925"/>
    <w:rsid w:val="00227BD3"/>
    <w:rsid w:val="002319B1"/>
    <w:rsid w:val="00231F2F"/>
    <w:rsid w:val="00232FC6"/>
    <w:rsid w:val="00233712"/>
    <w:rsid w:val="00234ABE"/>
    <w:rsid w:val="00236F27"/>
    <w:rsid w:val="00237DDD"/>
    <w:rsid w:val="002410B9"/>
    <w:rsid w:val="002412BA"/>
    <w:rsid w:val="0024157A"/>
    <w:rsid w:val="00241622"/>
    <w:rsid w:val="00241F70"/>
    <w:rsid w:val="002421B5"/>
    <w:rsid w:val="00243B5E"/>
    <w:rsid w:val="00243C9F"/>
    <w:rsid w:val="00243D79"/>
    <w:rsid w:val="002440C0"/>
    <w:rsid w:val="00247F0B"/>
    <w:rsid w:val="00252B12"/>
    <w:rsid w:val="00252DBD"/>
    <w:rsid w:val="00256E10"/>
    <w:rsid w:val="00257F64"/>
    <w:rsid w:val="002601DC"/>
    <w:rsid w:val="0026211B"/>
    <w:rsid w:val="00262877"/>
    <w:rsid w:val="00263270"/>
    <w:rsid w:val="002632F2"/>
    <w:rsid w:val="00264139"/>
    <w:rsid w:val="002655B0"/>
    <w:rsid w:val="00266551"/>
    <w:rsid w:val="00270565"/>
    <w:rsid w:val="00271446"/>
    <w:rsid w:val="00272103"/>
    <w:rsid w:val="002727DD"/>
    <w:rsid w:val="002737B4"/>
    <w:rsid w:val="00273D69"/>
    <w:rsid w:val="0027617F"/>
    <w:rsid w:val="00276724"/>
    <w:rsid w:val="002807D4"/>
    <w:rsid w:val="00280E01"/>
    <w:rsid w:val="002816E5"/>
    <w:rsid w:val="002824DC"/>
    <w:rsid w:val="00284213"/>
    <w:rsid w:val="00284475"/>
    <w:rsid w:val="00285EE7"/>
    <w:rsid w:val="00286A7E"/>
    <w:rsid w:val="0029034A"/>
    <w:rsid w:val="0029051D"/>
    <w:rsid w:val="00291DE7"/>
    <w:rsid w:val="00291F47"/>
    <w:rsid w:val="0029200A"/>
    <w:rsid w:val="00292290"/>
    <w:rsid w:val="00293AC7"/>
    <w:rsid w:val="002954C9"/>
    <w:rsid w:val="0029659B"/>
    <w:rsid w:val="002968E9"/>
    <w:rsid w:val="002A07C8"/>
    <w:rsid w:val="002A4A4B"/>
    <w:rsid w:val="002A55D7"/>
    <w:rsid w:val="002A7357"/>
    <w:rsid w:val="002B01CD"/>
    <w:rsid w:val="002B3010"/>
    <w:rsid w:val="002B3BE8"/>
    <w:rsid w:val="002B4467"/>
    <w:rsid w:val="002C15BC"/>
    <w:rsid w:val="002C170A"/>
    <w:rsid w:val="002C18A7"/>
    <w:rsid w:val="002C1984"/>
    <w:rsid w:val="002C31AF"/>
    <w:rsid w:val="002C3C0D"/>
    <w:rsid w:val="002C47B8"/>
    <w:rsid w:val="002C5AEC"/>
    <w:rsid w:val="002C702B"/>
    <w:rsid w:val="002D0C36"/>
    <w:rsid w:val="002D1392"/>
    <w:rsid w:val="002D296B"/>
    <w:rsid w:val="002D33FC"/>
    <w:rsid w:val="002D3D5C"/>
    <w:rsid w:val="002D498B"/>
    <w:rsid w:val="002D630E"/>
    <w:rsid w:val="002D702A"/>
    <w:rsid w:val="002D76CF"/>
    <w:rsid w:val="002E09FB"/>
    <w:rsid w:val="002E201A"/>
    <w:rsid w:val="002E2691"/>
    <w:rsid w:val="002E2BC1"/>
    <w:rsid w:val="002E2CF1"/>
    <w:rsid w:val="002E35E1"/>
    <w:rsid w:val="002E4B97"/>
    <w:rsid w:val="002E52C4"/>
    <w:rsid w:val="002E60E4"/>
    <w:rsid w:val="002E6A29"/>
    <w:rsid w:val="002E6DC2"/>
    <w:rsid w:val="002E71DC"/>
    <w:rsid w:val="002E7ADB"/>
    <w:rsid w:val="002F09EB"/>
    <w:rsid w:val="002F2F02"/>
    <w:rsid w:val="002F35B5"/>
    <w:rsid w:val="002F460E"/>
    <w:rsid w:val="002F5042"/>
    <w:rsid w:val="002F50DD"/>
    <w:rsid w:val="002F51BA"/>
    <w:rsid w:val="002F549A"/>
    <w:rsid w:val="002F6E51"/>
    <w:rsid w:val="002F757C"/>
    <w:rsid w:val="003017C6"/>
    <w:rsid w:val="00301DC7"/>
    <w:rsid w:val="00302030"/>
    <w:rsid w:val="00302624"/>
    <w:rsid w:val="00303EC2"/>
    <w:rsid w:val="00312B90"/>
    <w:rsid w:val="00314718"/>
    <w:rsid w:val="003148C0"/>
    <w:rsid w:val="003159E4"/>
    <w:rsid w:val="00315E97"/>
    <w:rsid w:val="00316EBA"/>
    <w:rsid w:val="00320875"/>
    <w:rsid w:val="003215E6"/>
    <w:rsid w:val="003225B4"/>
    <w:rsid w:val="00322EBD"/>
    <w:rsid w:val="00323BAE"/>
    <w:rsid w:val="00324FAF"/>
    <w:rsid w:val="00325108"/>
    <w:rsid w:val="00326FC0"/>
    <w:rsid w:val="0033347E"/>
    <w:rsid w:val="00333829"/>
    <w:rsid w:val="0033413C"/>
    <w:rsid w:val="0033599D"/>
    <w:rsid w:val="0033680E"/>
    <w:rsid w:val="003403BA"/>
    <w:rsid w:val="00340843"/>
    <w:rsid w:val="00343175"/>
    <w:rsid w:val="00343BD8"/>
    <w:rsid w:val="00346D26"/>
    <w:rsid w:val="00352DB6"/>
    <w:rsid w:val="00353018"/>
    <w:rsid w:val="00353A16"/>
    <w:rsid w:val="0035600A"/>
    <w:rsid w:val="0035669B"/>
    <w:rsid w:val="003566F9"/>
    <w:rsid w:val="0035799E"/>
    <w:rsid w:val="00361910"/>
    <w:rsid w:val="003628DD"/>
    <w:rsid w:val="00362FE5"/>
    <w:rsid w:val="003664B2"/>
    <w:rsid w:val="00370AAA"/>
    <w:rsid w:val="00370E47"/>
    <w:rsid w:val="00371FF3"/>
    <w:rsid w:val="00374DD2"/>
    <w:rsid w:val="00374E26"/>
    <w:rsid w:val="0037798A"/>
    <w:rsid w:val="00377D87"/>
    <w:rsid w:val="00377FFD"/>
    <w:rsid w:val="00380CF8"/>
    <w:rsid w:val="00385201"/>
    <w:rsid w:val="00386DDF"/>
    <w:rsid w:val="0038780A"/>
    <w:rsid w:val="003909E5"/>
    <w:rsid w:val="00393AB4"/>
    <w:rsid w:val="00397629"/>
    <w:rsid w:val="003A0407"/>
    <w:rsid w:val="003A058B"/>
    <w:rsid w:val="003A1AAC"/>
    <w:rsid w:val="003A23DE"/>
    <w:rsid w:val="003A2D9F"/>
    <w:rsid w:val="003A2F89"/>
    <w:rsid w:val="003A4931"/>
    <w:rsid w:val="003A49F1"/>
    <w:rsid w:val="003A55B0"/>
    <w:rsid w:val="003A7229"/>
    <w:rsid w:val="003B14A4"/>
    <w:rsid w:val="003B4A8F"/>
    <w:rsid w:val="003B5105"/>
    <w:rsid w:val="003B7777"/>
    <w:rsid w:val="003B7A6E"/>
    <w:rsid w:val="003C1544"/>
    <w:rsid w:val="003C41F6"/>
    <w:rsid w:val="003C47B0"/>
    <w:rsid w:val="003C4E41"/>
    <w:rsid w:val="003C52CD"/>
    <w:rsid w:val="003C5EDE"/>
    <w:rsid w:val="003C745C"/>
    <w:rsid w:val="003C788E"/>
    <w:rsid w:val="003C7E59"/>
    <w:rsid w:val="003D1462"/>
    <w:rsid w:val="003D3482"/>
    <w:rsid w:val="003D369E"/>
    <w:rsid w:val="003D3DE5"/>
    <w:rsid w:val="003D41F3"/>
    <w:rsid w:val="003D51EC"/>
    <w:rsid w:val="003D698B"/>
    <w:rsid w:val="003D6A34"/>
    <w:rsid w:val="003E0BCE"/>
    <w:rsid w:val="003E2492"/>
    <w:rsid w:val="003E29C6"/>
    <w:rsid w:val="003E3E2E"/>
    <w:rsid w:val="003E4519"/>
    <w:rsid w:val="003E5CCA"/>
    <w:rsid w:val="003F01BB"/>
    <w:rsid w:val="003F066D"/>
    <w:rsid w:val="003F0933"/>
    <w:rsid w:val="003F190C"/>
    <w:rsid w:val="003F1F64"/>
    <w:rsid w:val="003F4136"/>
    <w:rsid w:val="003F46D0"/>
    <w:rsid w:val="003F7052"/>
    <w:rsid w:val="00400487"/>
    <w:rsid w:val="00400770"/>
    <w:rsid w:val="00401575"/>
    <w:rsid w:val="00404023"/>
    <w:rsid w:val="00404198"/>
    <w:rsid w:val="0040478A"/>
    <w:rsid w:val="00404B2A"/>
    <w:rsid w:val="00407787"/>
    <w:rsid w:val="00407E36"/>
    <w:rsid w:val="00410D61"/>
    <w:rsid w:val="00411874"/>
    <w:rsid w:val="00412BD5"/>
    <w:rsid w:val="00413C95"/>
    <w:rsid w:val="004153E6"/>
    <w:rsid w:val="00415792"/>
    <w:rsid w:val="004163C9"/>
    <w:rsid w:val="00416AE1"/>
    <w:rsid w:val="00417E23"/>
    <w:rsid w:val="00421728"/>
    <w:rsid w:val="00422B2A"/>
    <w:rsid w:val="00423740"/>
    <w:rsid w:val="004241ED"/>
    <w:rsid w:val="00425094"/>
    <w:rsid w:val="00425124"/>
    <w:rsid w:val="00427330"/>
    <w:rsid w:val="00427B8A"/>
    <w:rsid w:val="004303B3"/>
    <w:rsid w:val="00431394"/>
    <w:rsid w:val="004323A2"/>
    <w:rsid w:val="00432B2F"/>
    <w:rsid w:val="004331EE"/>
    <w:rsid w:val="004339CD"/>
    <w:rsid w:val="00433E41"/>
    <w:rsid w:val="00434717"/>
    <w:rsid w:val="004357C8"/>
    <w:rsid w:val="0043609F"/>
    <w:rsid w:val="00437DB3"/>
    <w:rsid w:val="004408E9"/>
    <w:rsid w:val="00441BF8"/>
    <w:rsid w:val="00441E29"/>
    <w:rsid w:val="004446CD"/>
    <w:rsid w:val="0044628B"/>
    <w:rsid w:val="00446C5E"/>
    <w:rsid w:val="00447CBC"/>
    <w:rsid w:val="00450A43"/>
    <w:rsid w:val="004515BF"/>
    <w:rsid w:val="0045176F"/>
    <w:rsid w:val="004528EB"/>
    <w:rsid w:val="00453B95"/>
    <w:rsid w:val="004544B4"/>
    <w:rsid w:val="00454815"/>
    <w:rsid w:val="00455BC4"/>
    <w:rsid w:val="004564BE"/>
    <w:rsid w:val="0046089E"/>
    <w:rsid w:val="00460CEF"/>
    <w:rsid w:val="004618CF"/>
    <w:rsid w:val="00461EA3"/>
    <w:rsid w:val="00462AC3"/>
    <w:rsid w:val="004640FB"/>
    <w:rsid w:val="00464C5E"/>
    <w:rsid w:val="00464E9A"/>
    <w:rsid w:val="0046537C"/>
    <w:rsid w:val="0046763F"/>
    <w:rsid w:val="00470454"/>
    <w:rsid w:val="00470727"/>
    <w:rsid w:val="00470E08"/>
    <w:rsid w:val="00471515"/>
    <w:rsid w:val="004723D7"/>
    <w:rsid w:val="00474003"/>
    <w:rsid w:val="0047485E"/>
    <w:rsid w:val="00475D26"/>
    <w:rsid w:val="00476B26"/>
    <w:rsid w:val="00480356"/>
    <w:rsid w:val="0048106D"/>
    <w:rsid w:val="00482360"/>
    <w:rsid w:val="00483881"/>
    <w:rsid w:val="00483D8F"/>
    <w:rsid w:val="00483F51"/>
    <w:rsid w:val="0048400E"/>
    <w:rsid w:val="00484CAA"/>
    <w:rsid w:val="004854F9"/>
    <w:rsid w:val="004867CB"/>
    <w:rsid w:val="004876C9"/>
    <w:rsid w:val="004902E5"/>
    <w:rsid w:val="0049050C"/>
    <w:rsid w:val="004948FA"/>
    <w:rsid w:val="0049636F"/>
    <w:rsid w:val="00497530"/>
    <w:rsid w:val="004A0565"/>
    <w:rsid w:val="004A0E66"/>
    <w:rsid w:val="004A27AE"/>
    <w:rsid w:val="004A2DFA"/>
    <w:rsid w:val="004A3243"/>
    <w:rsid w:val="004A71E2"/>
    <w:rsid w:val="004B20B7"/>
    <w:rsid w:val="004B2BDB"/>
    <w:rsid w:val="004B3C39"/>
    <w:rsid w:val="004B470F"/>
    <w:rsid w:val="004B543C"/>
    <w:rsid w:val="004B6354"/>
    <w:rsid w:val="004B6385"/>
    <w:rsid w:val="004B6AE1"/>
    <w:rsid w:val="004C3950"/>
    <w:rsid w:val="004C3E09"/>
    <w:rsid w:val="004C4129"/>
    <w:rsid w:val="004C5379"/>
    <w:rsid w:val="004C7747"/>
    <w:rsid w:val="004D1828"/>
    <w:rsid w:val="004D624D"/>
    <w:rsid w:val="004D794D"/>
    <w:rsid w:val="004E050B"/>
    <w:rsid w:val="004E08B3"/>
    <w:rsid w:val="004E0A19"/>
    <w:rsid w:val="004E18C9"/>
    <w:rsid w:val="004E2C1F"/>
    <w:rsid w:val="004E3437"/>
    <w:rsid w:val="004E4457"/>
    <w:rsid w:val="004E506B"/>
    <w:rsid w:val="004E5BC6"/>
    <w:rsid w:val="004E6348"/>
    <w:rsid w:val="004E6F67"/>
    <w:rsid w:val="004E7A98"/>
    <w:rsid w:val="004F261A"/>
    <w:rsid w:val="004F38D3"/>
    <w:rsid w:val="004F38E1"/>
    <w:rsid w:val="004F5B73"/>
    <w:rsid w:val="004F6B36"/>
    <w:rsid w:val="004F745E"/>
    <w:rsid w:val="004F7FAC"/>
    <w:rsid w:val="005019AD"/>
    <w:rsid w:val="005020C6"/>
    <w:rsid w:val="00502C52"/>
    <w:rsid w:val="005044D2"/>
    <w:rsid w:val="005044DC"/>
    <w:rsid w:val="005053FB"/>
    <w:rsid w:val="00505F4D"/>
    <w:rsid w:val="00506040"/>
    <w:rsid w:val="005105AA"/>
    <w:rsid w:val="00510F68"/>
    <w:rsid w:val="00511D4F"/>
    <w:rsid w:val="0051301F"/>
    <w:rsid w:val="005139B4"/>
    <w:rsid w:val="00513A18"/>
    <w:rsid w:val="00513A1D"/>
    <w:rsid w:val="0051413A"/>
    <w:rsid w:val="005158BE"/>
    <w:rsid w:val="00515CE1"/>
    <w:rsid w:val="00515D21"/>
    <w:rsid w:val="00516D57"/>
    <w:rsid w:val="0051728B"/>
    <w:rsid w:val="00517426"/>
    <w:rsid w:val="005200E1"/>
    <w:rsid w:val="005203BC"/>
    <w:rsid w:val="0052124F"/>
    <w:rsid w:val="00521F3F"/>
    <w:rsid w:val="00522238"/>
    <w:rsid w:val="00524137"/>
    <w:rsid w:val="00524ECF"/>
    <w:rsid w:val="005256F1"/>
    <w:rsid w:val="0052621F"/>
    <w:rsid w:val="00527C29"/>
    <w:rsid w:val="00530E8D"/>
    <w:rsid w:val="005336FE"/>
    <w:rsid w:val="0053569B"/>
    <w:rsid w:val="005370A2"/>
    <w:rsid w:val="005400EC"/>
    <w:rsid w:val="00541168"/>
    <w:rsid w:val="0054147A"/>
    <w:rsid w:val="00544516"/>
    <w:rsid w:val="00551AA2"/>
    <w:rsid w:val="005553F3"/>
    <w:rsid w:val="005604C3"/>
    <w:rsid w:val="0056591F"/>
    <w:rsid w:val="00570968"/>
    <w:rsid w:val="00570D96"/>
    <w:rsid w:val="00571D96"/>
    <w:rsid w:val="005728FD"/>
    <w:rsid w:val="00572B29"/>
    <w:rsid w:val="00573BC3"/>
    <w:rsid w:val="00574391"/>
    <w:rsid w:val="0057439E"/>
    <w:rsid w:val="00574D0C"/>
    <w:rsid w:val="00575320"/>
    <w:rsid w:val="00575CA1"/>
    <w:rsid w:val="0057684B"/>
    <w:rsid w:val="00576DC8"/>
    <w:rsid w:val="00576EDC"/>
    <w:rsid w:val="00580D54"/>
    <w:rsid w:val="00581AC7"/>
    <w:rsid w:val="00581F6B"/>
    <w:rsid w:val="00582C23"/>
    <w:rsid w:val="00582E31"/>
    <w:rsid w:val="005846C0"/>
    <w:rsid w:val="00584B65"/>
    <w:rsid w:val="005859AE"/>
    <w:rsid w:val="00591002"/>
    <w:rsid w:val="00591B43"/>
    <w:rsid w:val="00592CE0"/>
    <w:rsid w:val="0059314E"/>
    <w:rsid w:val="00594615"/>
    <w:rsid w:val="005959E2"/>
    <w:rsid w:val="005962AD"/>
    <w:rsid w:val="00597E1A"/>
    <w:rsid w:val="005A10C5"/>
    <w:rsid w:val="005A1FF5"/>
    <w:rsid w:val="005A24D8"/>
    <w:rsid w:val="005A2E5A"/>
    <w:rsid w:val="005A3628"/>
    <w:rsid w:val="005A4560"/>
    <w:rsid w:val="005A50BF"/>
    <w:rsid w:val="005A544E"/>
    <w:rsid w:val="005A55A5"/>
    <w:rsid w:val="005A5B6E"/>
    <w:rsid w:val="005B3892"/>
    <w:rsid w:val="005B3BAF"/>
    <w:rsid w:val="005B64A8"/>
    <w:rsid w:val="005B6984"/>
    <w:rsid w:val="005C02CD"/>
    <w:rsid w:val="005C0AA7"/>
    <w:rsid w:val="005C1AB5"/>
    <w:rsid w:val="005C1CD9"/>
    <w:rsid w:val="005C1D50"/>
    <w:rsid w:val="005C1D68"/>
    <w:rsid w:val="005C1F84"/>
    <w:rsid w:val="005C48DC"/>
    <w:rsid w:val="005C6037"/>
    <w:rsid w:val="005C6312"/>
    <w:rsid w:val="005C6A55"/>
    <w:rsid w:val="005C71FA"/>
    <w:rsid w:val="005D114C"/>
    <w:rsid w:val="005D36D0"/>
    <w:rsid w:val="005D5243"/>
    <w:rsid w:val="005D54B0"/>
    <w:rsid w:val="005D6391"/>
    <w:rsid w:val="005E0810"/>
    <w:rsid w:val="005E334B"/>
    <w:rsid w:val="005E5699"/>
    <w:rsid w:val="005E5CB4"/>
    <w:rsid w:val="005E7466"/>
    <w:rsid w:val="005E7E45"/>
    <w:rsid w:val="005F006F"/>
    <w:rsid w:val="005F0D70"/>
    <w:rsid w:val="005F200F"/>
    <w:rsid w:val="005F29A2"/>
    <w:rsid w:val="005F3FC1"/>
    <w:rsid w:val="005F4999"/>
    <w:rsid w:val="005F746B"/>
    <w:rsid w:val="005F7538"/>
    <w:rsid w:val="00600877"/>
    <w:rsid w:val="00601DAC"/>
    <w:rsid w:val="00602905"/>
    <w:rsid w:val="00602B07"/>
    <w:rsid w:val="006052EE"/>
    <w:rsid w:val="00606D37"/>
    <w:rsid w:val="0060721F"/>
    <w:rsid w:val="00607DF6"/>
    <w:rsid w:val="00611E21"/>
    <w:rsid w:val="00611F20"/>
    <w:rsid w:val="00612791"/>
    <w:rsid w:val="0061409E"/>
    <w:rsid w:val="00614808"/>
    <w:rsid w:val="00615921"/>
    <w:rsid w:val="0061619B"/>
    <w:rsid w:val="00616912"/>
    <w:rsid w:val="006201DD"/>
    <w:rsid w:val="006206DE"/>
    <w:rsid w:val="00620B64"/>
    <w:rsid w:val="00621C79"/>
    <w:rsid w:val="00622E57"/>
    <w:rsid w:val="00622F30"/>
    <w:rsid w:val="006231D4"/>
    <w:rsid w:val="00623A33"/>
    <w:rsid w:val="0062552D"/>
    <w:rsid w:val="006256A5"/>
    <w:rsid w:val="006277AD"/>
    <w:rsid w:val="00627B69"/>
    <w:rsid w:val="006301A2"/>
    <w:rsid w:val="0063199C"/>
    <w:rsid w:val="00633CEE"/>
    <w:rsid w:val="00635FBF"/>
    <w:rsid w:val="00636814"/>
    <w:rsid w:val="00641A37"/>
    <w:rsid w:val="006428EB"/>
    <w:rsid w:val="006467A1"/>
    <w:rsid w:val="00647604"/>
    <w:rsid w:val="00650167"/>
    <w:rsid w:val="006502B8"/>
    <w:rsid w:val="006504E3"/>
    <w:rsid w:val="006517A5"/>
    <w:rsid w:val="006520A1"/>
    <w:rsid w:val="006528F0"/>
    <w:rsid w:val="00653423"/>
    <w:rsid w:val="00656710"/>
    <w:rsid w:val="006576C7"/>
    <w:rsid w:val="00657D39"/>
    <w:rsid w:val="006603D1"/>
    <w:rsid w:val="006607CB"/>
    <w:rsid w:val="00660ACA"/>
    <w:rsid w:val="006617F3"/>
    <w:rsid w:val="00662EB3"/>
    <w:rsid w:val="006632B5"/>
    <w:rsid w:val="00664A7B"/>
    <w:rsid w:val="006660B5"/>
    <w:rsid w:val="00666448"/>
    <w:rsid w:val="00667D1D"/>
    <w:rsid w:val="00667D65"/>
    <w:rsid w:val="0067019F"/>
    <w:rsid w:val="006705D1"/>
    <w:rsid w:val="006710CD"/>
    <w:rsid w:val="0067142E"/>
    <w:rsid w:val="00680BBA"/>
    <w:rsid w:val="00681D88"/>
    <w:rsid w:val="00681FF6"/>
    <w:rsid w:val="0068279A"/>
    <w:rsid w:val="006832B9"/>
    <w:rsid w:val="006846B0"/>
    <w:rsid w:val="0068663B"/>
    <w:rsid w:val="00692540"/>
    <w:rsid w:val="00692B35"/>
    <w:rsid w:val="006932B0"/>
    <w:rsid w:val="0069611F"/>
    <w:rsid w:val="006A0D53"/>
    <w:rsid w:val="006A0DA6"/>
    <w:rsid w:val="006A0E97"/>
    <w:rsid w:val="006A1392"/>
    <w:rsid w:val="006A18A3"/>
    <w:rsid w:val="006A2EA4"/>
    <w:rsid w:val="006A2FCB"/>
    <w:rsid w:val="006A3900"/>
    <w:rsid w:val="006A4558"/>
    <w:rsid w:val="006A5AE6"/>
    <w:rsid w:val="006A5BF4"/>
    <w:rsid w:val="006B2592"/>
    <w:rsid w:val="006B42B3"/>
    <w:rsid w:val="006B5C9E"/>
    <w:rsid w:val="006C141D"/>
    <w:rsid w:val="006C1B7E"/>
    <w:rsid w:val="006C2855"/>
    <w:rsid w:val="006C3EEA"/>
    <w:rsid w:val="006C416B"/>
    <w:rsid w:val="006C431E"/>
    <w:rsid w:val="006C5A95"/>
    <w:rsid w:val="006C66F1"/>
    <w:rsid w:val="006C747E"/>
    <w:rsid w:val="006C7528"/>
    <w:rsid w:val="006D0D41"/>
    <w:rsid w:val="006D148B"/>
    <w:rsid w:val="006D2DD7"/>
    <w:rsid w:val="006D3386"/>
    <w:rsid w:val="006D4B42"/>
    <w:rsid w:val="006D67CA"/>
    <w:rsid w:val="006E0473"/>
    <w:rsid w:val="006E08CB"/>
    <w:rsid w:val="006E0B5E"/>
    <w:rsid w:val="006E3407"/>
    <w:rsid w:val="006E4EBB"/>
    <w:rsid w:val="006E66D9"/>
    <w:rsid w:val="006E6ECF"/>
    <w:rsid w:val="006E7967"/>
    <w:rsid w:val="006E7CA6"/>
    <w:rsid w:val="006F141F"/>
    <w:rsid w:val="006F19C3"/>
    <w:rsid w:val="006F2B3B"/>
    <w:rsid w:val="006F2BD2"/>
    <w:rsid w:val="006F620A"/>
    <w:rsid w:val="006F7494"/>
    <w:rsid w:val="006F757E"/>
    <w:rsid w:val="006F7DC5"/>
    <w:rsid w:val="00700BD3"/>
    <w:rsid w:val="00703293"/>
    <w:rsid w:val="00705095"/>
    <w:rsid w:val="00712889"/>
    <w:rsid w:val="007129E4"/>
    <w:rsid w:val="00716BE2"/>
    <w:rsid w:val="00716C75"/>
    <w:rsid w:val="00717088"/>
    <w:rsid w:val="007170F6"/>
    <w:rsid w:val="00720A19"/>
    <w:rsid w:val="007245F3"/>
    <w:rsid w:val="00726E2A"/>
    <w:rsid w:val="0072750B"/>
    <w:rsid w:val="0073011C"/>
    <w:rsid w:val="007307B5"/>
    <w:rsid w:val="00730BCA"/>
    <w:rsid w:val="00732322"/>
    <w:rsid w:val="00733548"/>
    <w:rsid w:val="00734D08"/>
    <w:rsid w:val="007356E7"/>
    <w:rsid w:val="00740E90"/>
    <w:rsid w:val="00741C78"/>
    <w:rsid w:val="00743680"/>
    <w:rsid w:val="00743B1F"/>
    <w:rsid w:val="00745DFB"/>
    <w:rsid w:val="00746E1E"/>
    <w:rsid w:val="007471BA"/>
    <w:rsid w:val="007530BD"/>
    <w:rsid w:val="00753A92"/>
    <w:rsid w:val="00754456"/>
    <w:rsid w:val="007544A4"/>
    <w:rsid w:val="007544FF"/>
    <w:rsid w:val="00756268"/>
    <w:rsid w:val="00760CE8"/>
    <w:rsid w:val="00762599"/>
    <w:rsid w:val="00762B17"/>
    <w:rsid w:val="007630D4"/>
    <w:rsid w:val="00763719"/>
    <w:rsid w:val="00764508"/>
    <w:rsid w:val="0076500B"/>
    <w:rsid w:val="007678B7"/>
    <w:rsid w:val="00770783"/>
    <w:rsid w:val="00772907"/>
    <w:rsid w:val="0077393A"/>
    <w:rsid w:val="00774B7F"/>
    <w:rsid w:val="00774CD4"/>
    <w:rsid w:val="00775D79"/>
    <w:rsid w:val="007766E0"/>
    <w:rsid w:val="00776D97"/>
    <w:rsid w:val="00780D8F"/>
    <w:rsid w:val="0078435D"/>
    <w:rsid w:val="00784904"/>
    <w:rsid w:val="00784C65"/>
    <w:rsid w:val="00784E32"/>
    <w:rsid w:val="007859AF"/>
    <w:rsid w:val="00786B78"/>
    <w:rsid w:val="007872C5"/>
    <w:rsid w:val="007911C3"/>
    <w:rsid w:val="00797CCB"/>
    <w:rsid w:val="007A12B1"/>
    <w:rsid w:val="007A3AE2"/>
    <w:rsid w:val="007A3FE7"/>
    <w:rsid w:val="007A5954"/>
    <w:rsid w:val="007A702F"/>
    <w:rsid w:val="007B0AA8"/>
    <w:rsid w:val="007B5043"/>
    <w:rsid w:val="007B5E78"/>
    <w:rsid w:val="007B6218"/>
    <w:rsid w:val="007B7B54"/>
    <w:rsid w:val="007C0A5A"/>
    <w:rsid w:val="007C0E55"/>
    <w:rsid w:val="007C0F95"/>
    <w:rsid w:val="007C3E73"/>
    <w:rsid w:val="007C4C6A"/>
    <w:rsid w:val="007C53FA"/>
    <w:rsid w:val="007C7424"/>
    <w:rsid w:val="007D0BD0"/>
    <w:rsid w:val="007D302A"/>
    <w:rsid w:val="007D4245"/>
    <w:rsid w:val="007D577E"/>
    <w:rsid w:val="007D5D2C"/>
    <w:rsid w:val="007D750F"/>
    <w:rsid w:val="007E23B8"/>
    <w:rsid w:val="007E2FB3"/>
    <w:rsid w:val="007E376C"/>
    <w:rsid w:val="007E508B"/>
    <w:rsid w:val="007E5301"/>
    <w:rsid w:val="007E54EF"/>
    <w:rsid w:val="007E7825"/>
    <w:rsid w:val="007E7AB5"/>
    <w:rsid w:val="007F00A3"/>
    <w:rsid w:val="007F08CD"/>
    <w:rsid w:val="007F0BEC"/>
    <w:rsid w:val="007F0FBE"/>
    <w:rsid w:val="007F532C"/>
    <w:rsid w:val="007F68B3"/>
    <w:rsid w:val="007F776A"/>
    <w:rsid w:val="007F7EDC"/>
    <w:rsid w:val="00800097"/>
    <w:rsid w:val="0080041D"/>
    <w:rsid w:val="00800BFF"/>
    <w:rsid w:val="00801B7C"/>
    <w:rsid w:val="008035A6"/>
    <w:rsid w:val="00807AED"/>
    <w:rsid w:val="00807C3B"/>
    <w:rsid w:val="008111BB"/>
    <w:rsid w:val="0081148A"/>
    <w:rsid w:val="00813988"/>
    <w:rsid w:val="00814F85"/>
    <w:rsid w:val="008152A5"/>
    <w:rsid w:val="00817A3A"/>
    <w:rsid w:val="008205AE"/>
    <w:rsid w:val="008206EF"/>
    <w:rsid w:val="00820A77"/>
    <w:rsid w:val="00822186"/>
    <w:rsid w:val="0082268E"/>
    <w:rsid w:val="00822810"/>
    <w:rsid w:val="00823D1C"/>
    <w:rsid w:val="00823DCF"/>
    <w:rsid w:val="00824008"/>
    <w:rsid w:val="008245BD"/>
    <w:rsid w:val="00824AF8"/>
    <w:rsid w:val="008252A1"/>
    <w:rsid w:val="00825335"/>
    <w:rsid w:val="00826620"/>
    <w:rsid w:val="008271EE"/>
    <w:rsid w:val="0082726F"/>
    <w:rsid w:val="00830865"/>
    <w:rsid w:val="00831538"/>
    <w:rsid w:val="00831B63"/>
    <w:rsid w:val="00831C77"/>
    <w:rsid w:val="008338F8"/>
    <w:rsid w:val="008343CF"/>
    <w:rsid w:val="00834C99"/>
    <w:rsid w:val="00834CE3"/>
    <w:rsid w:val="00834F91"/>
    <w:rsid w:val="0083544D"/>
    <w:rsid w:val="008370FB"/>
    <w:rsid w:val="00837B47"/>
    <w:rsid w:val="00840134"/>
    <w:rsid w:val="0084033C"/>
    <w:rsid w:val="008424EB"/>
    <w:rsid w:val="00842527"/>
    <w:rsid w:val="0084664B"/>
    <w:rsid w:val="00846FA6"/>
    <w:rsid w:val="00847017"/>
    <w:rsid w:val="0085024C"/>
    <w:rsid w:val="008528CB"/>
    <w:rsid w:val="008546F0"/>
    <w:rsid w:val="008549B5"/>
    <w:rsid w:val="00855783"/>
    <w:rsid w:val="00856D52"/>
    <w:rsid w:val="00860216"/>
    <w:rsid w:val="0086029E"/>
    <w:rsid w:val="008617AD"/>
    <w:rsid w:val="00862816"/>
    <w:rsid w:val="00862A88"/>
    <w:rsid w:val="008635DB"/>
    <w:rsid w:val="00863B86"/>
    <w:rsid w:val="00865218"/>
    <w:rsid w:val="00865B83"/>
    <w:rsid w:val="00865BD1"/>
    <w:rsid w:val="00866EE4"/>
    <w:rsid w:val="0086726B"/>
    <w:rsid w:val="008676BB"/>
    <w:rsid w:val="00870BBB"/>
    <w:rsid w:val="00871698"/>
    <w:rsid w:val="00871FF2"/>
    <w:rsid w:val="0087212A"/>
    <w:rsid w:val="0087213F"/>
    <w:rsid w:val="008724C3"/>
    <w:rsid w:val="008725EE"/>
    <w:rsid w:val="00872A02"/>
    <w:rsid w:val="00873A59"/>
    <w:rsid w:val="008808D0"/>
    <w:rsid w:val="00881321"/>
    <w:rsid w:val="008816C5"/>
    <w:rsid w:val="00881BA0"/>
    <w:rsid w:val="00882666"/>
    <w:rsid w:val="0088399B"/>
    <w:rsid w:val="00884E38"/>
    <w:rsid w:val="00885AF8"/>
    <w:rsid w:val="00885AFB"/>
    <w:rsid w:val="00886FE4"/>
    <w:rsid w:val="008878A2"/>
    <w:rsid w:val="008908D5"/>
    <w:rsid w:val="00892056"/>
    <w:rsid w:val="008925DA"/>
    <w:rsid w:val="00892862"/>
    <w:rsid w:val="0089326D"/>
    <w:rsid w:val="008935AF"/>
    <w:rsid w:val="0089407D"/>
    <w:rsid w:val="00894EC6"/>
    <w:rsid w:val="0089542D"/>
    <w:rsid w:val="008A0BE0"/>
    <w:rsid w:val="008A0CA8"/>
    <w:rsid w:val="008A0F4C"/>
    <w:rsid w:val="008A66AA"/>
    <w:rsid w:val="008A79C0"/>
    <w:rsid w:val="008B0BC0"/>
    <w:rsid w:val="008B6670"/>
    <w:rsid w:val="008C18EC"/>
    <w:rsid w:val="008C44A3"/>
    <w:rsid w:val="008C4F1D"/>
    <w:rsid w:val="008C525B"/>
    <w:rsid w:val="008C5D72"/>
    <w:rsid w:val="008C7A88"/>
    <w:rsid w:val="008D1633"/>
    <w:rsid w:val="008D176A"/>
    <w:rsid w:val="008D27E1"/>
    <w:rsid w:val="008D2D72"/>
    <w:rsid w:val="008D4485"/>
    <w:rsid w:val="008D489B"/>
    <w:rsid w:val="008D49C8"/>
    <w:rsid w:val="008D4FB5"/>
    <w:rsid w:val="008D72A0"/>
    <w:rsid w:val="008D7807"/>
    <w:rsid w:val="008D7ED6"/>
    <w:rsid w:val="008E16C5"/>
    <w:rsid w:val="008E24E9"/>
    <w:rsid w:val="008E2CC1"/>
    <w:rsid w:val="008E4E0D"/>
    <w:rsid w:val="008E4E6E"/>
    <w:rsid w:val="008E584C"/>
    <w:rsid w:val="008E62C7"/>
    <w:rsid w:val="008F14A2"/>
    <w:rsid w:val="008F17E1"/>
    <w:rsid w:val="008F2119"/>
    <w:rsid w:val="008F26C4"/>
    <w:rsid w:val="008F3EA3"/>
    <w:rsid w:val="008F5612"/>
    <w:rsid w:val="008F77C2"/>
    <w:rsid w:val="008F7BD4"/>
    <w:rsid w:val="00900B6C"/>
    <w:rsid w:val="00900F23"/>
    <w:rsid w:val="0090350D"/>
    <w:rsid w:val="009044D7"/>
    <w:rsid w:val="00904DCC"/>
    <w:rsid w:val="009058C8"/>
    <w:rsid w:val="009064DE"/>
    <w:rsid w:val="00906692"/>
    <w:rsid w:val="00907A36"/>
    <w:rsid w:val="0091325F"/>
    <w:rsid w:val="00913DCA"/>
    <w:rsid w:val="00915A78"/>
    <w:rsid w:val="00915BFB"/>
    <w:rsid w:val="00915F65"/>
    <w:rsid w:val="0091650F"/>
    <w:rsid w:val="0091692C"/>
    <w:rsid w:val="00921762"/>
    <w:rsid w:val="009223FA"/>
    <w:rsid w:val="00922A17"/>
    <w:rsid w:val="00924AE0"/>
    <w:rsid w:val="00924B59"/>
    <w:rsid w:val="00925FE3"/>
    <w:rsid w:val="00927B89"/>
    <w:rsid w:val="009301FA"/>
    <w:rsid w:val="00931429"/>
    <w:rsid w:val="009332BC"/>
    <w:rsid w:val="009340C8"/>
    <w:rsid w:val="00935E67"/>
    <w:rsid w:val="00937F44"/>
    <w:rsid w:val="00937F9E"/>
    <w:rsid w:val="00941939"/>
    <w:rsid w:val="00942791"/>
    <w:rsid w:val="00944DF9"/>
    <w:rsid w:val="00945FBF"/>
    <w:rsid w:val="0094643F"/>
    <w:rsid w:val="00947C66"/>
    <w:rsid w:val="00947E51"/>
    <w:rsid w:val="009505BD"/>
    <w:rsid w:val="0095129F"/>
    <w:rsid w:val="009524B6"/>
    <w:rsid w:val="009536B5"/>
    <w:rsid w:val="00953845"/>
    <w:rsid w:val="00955AE4"/>
    <w:rsid w:val="00955B86"/>
    <w:rsid w:val="00956681"/>
    <w:rsid w:val="0095706C"/>
    <w:rsid w:val="00957203"/>
    <w:rsid w:val="00960E24"/>
    <w:rsid w:val="00960F58"/>
    <w:rsid w:val="00961079"/>
    <w:rsid w:val="00961A79"/>
    <w:rsid w:val="00962B79"/>
    <w:rsid w:val="00963B21"/>
    <w:rsid w:val="009644F9"/>
    <w:rsid w:val="009667D4"/>
    <w:rsid w:val="009710A2"/>
    <w:rsid w:val="00972203"/>
    <w:rsid w:val="0097294F"/>
    <w:rsid w:val="00974DD4"/>
    <w:rsid w:val="00975F29"/>
    <w:rsid w:val="00976B9C"/>
    <w:rsid w:val="00980A65"/>
    <w:rsid w:val="00981557"/>
    <w:rsid w:val="009831A6"/>
    <w:rsid w:val="00984087"/>
    <w:rsid w:val="00985034"/>
    <w:rsid w:val="00986F46"/>
    <w:rsid w:val="009873F9"/>
    <w:rsid w:val="00987FF4"/>
    <w:rsid w:val="00990442"/>
    <w:rsid w:val="0099242A"/>
    <w:rsid w:val="00992601"/>
    <w:rsid w:val="00993F0D"/>
    <w:rsid w:val="0099477B"/>
    <w:rsid w:val="00995A1C"/>
    <w:rsid w:val="009A07FA"/>
    <w:rsid w:val="009A1CF5"/>
    <w:rsid w:val="009A2CC0"/>
    <w:rsid w:val="009A4575"/>
    <w:rsid w:val="009A4893"/>
    <w:rsid w:val="009A76F6"/>
    <w:rsid w:val="009B1977"/>
    <w:rsid w:val="009B24DC"/>
    <w:rsid w:val="009B4FE9"/>
    <w:rsid w:val="009B6802"/>
    <w:rsid w:val="009B7C43"/>
    <w:rsid w:val="009B7D31"/>
    <w:rsid w:val="009C02ED"/>
    <w:rsid w:val="009C0975"/>
    <w:rsid w:val="009C0B7E"/>
    <w:rsid w:val="009C10BE"/>
    <w:rsid w:val="009C16C1"/>
    <w:rsid w:val="009C1CC9"/>
    <w:rsid w:val="009C2A5A"/>
    <w:rsid w:val="009C301C"/>
    <w:rsid w:val="009C34FE"/>
    <w:rsid w:val="009C3976"/>
    <w:rsid w:val="009D04D2"/>
    <w:rsid w:val="009D0657"/>
    <w:rsid w:val="009D186D"/>
    <w:rsid w:val="009D196A"/>
    <w:rsid w:val="009D25C7"/>
    <w:rsid w:val="009D354B"/>
    <w:rsid w:val="009D3F6B"/>
    <w:rsid w:val="009D53BE"/>
    <w:rsid w:val="009D62A1"/>
    <w:rsid w:val="009D65F8"/>
    <w:rsid w:val="009D6941"/>
    <w:rsid w:val="009D73A9"/>
    <w:rsid w:val="009D7AF0"/>
    <w:rsid w:val="009E0A38"/>
    <w:rsid w:val="009E10D8"/>
    <w:rsid w:val="009E1B13"/>
    <w:rsid w:val="009E225B"/>
    <w:rsid w:val="009E2B49"/>
    <w:rsid w:val="009E2CB8"/>
    <w:rsid w:val="009E2DF9"/>
    <w:rsid w:val="009E492D"/>
    <w:rsid w:val="009E59AD"/>
    <w:rsid w:val="009E70A9"/>
    <w:rsid w:val="009F1C0E"/>
    <w:rsid w:val="009F31AE"/>
    <w:rsid w:val="009F32D0"/>
    <w:rsid w:val="009F718D"/>
    <w:rsid w:val="00A01D0D"/>
    <w:rsid w:val="00A022E2"/>
    <w:rsid w:val="00A0277B"/>
    <w:rsid w:val="00A03935"/>
    <w:rsid w:val="00A050CA"/>
    <w:rsid w:val="00A114C3"/>
    <w:rsid w:val="00A132A2"/>
    <w:rsid w:val="00A137AF"/>
    <w:rsid w:val="00A14C93"/>
    <w:rsid w:val="00A1631E"/>
    <w:rsid w:val="00A1639D"/>
    <w:rsid w:val="00A16D97"/>
    <w:rsid w:val="00A16F6F"/>
    <w:rsid w:val="00A17B2B"/>
    <w:rsid w:val="00A20B10"/>
    <w:rsid w:val="00A234A2"/>
    <w:rsid w:val="00A240F0"/>
    <w:rsid w:val="00A243EA"/>
    <w:rsid w:val="00A26136"/>
    <w:rsid w:val="00A279D2"/>
    <w:rsid w:val="00A312C4"/>
    <w:rsid w:val="00A33D8E"/>
    <w:rsid w:val="00A345B5"/>
    <w:rsid w:val="00A375C6"/>
    <w:rsid w:val="00A4009E"/>
    <w:rsid w:val="00A40110"/>
    <w:rsid w:val="00A405DA"/>
    <w:rsid w:val="00A40E8B"/>
    <w:rsid w:val="00A4117C"/>
    <w:rsid w:val="00A448FB"/>
    <w:rsid w:val="00A47B31"/>
    <w:rsid w:val="00A47EB3"/>
    <w:rsid w:val="00A5078E"/>
    <w:rsid w:val="00A51518"/>
    <w:rsid w:val="00A51BC6"/>
    <w:rsid w:val="00A533FB"/>
    <w:rsid w:val="00A540D0"/>
    <w:rsid w:val="00A54545"/>
    <w:rsid w:val="00A54714"/>
    <w:rsid w:val="00A57356"/>
    <w:rsid w:val="00A60730"/>
    <w:rsid w:val="00A615CC"/>
    <w:rsid w:val="00A62B16"/>
    <w:rsid w:val="00A63EE5"/>
    <w:rsid w:val="00A648C2"/>
    <w:rsid w:val="00A64F4E"/>
    <w:rsid w:val="00A65462"/>
    <w:rsid w:val="00A6640F"/>
    <w:rsid w:val="00A66628"/>
    <w:rsid w:val="00A666BD"/>
    <w:rsid w:val="00A66D2C"/>
    <w:rsid w:val="00A71DF4"/>
    <w:rsid w:val="00A73737"/>
    <w:rsid w:val="00A74F3C"/>
    <w:rsid w:val="00A75953"/>
    <w:rsid w:val="00A75F74"/>
    <w:rsid w:val="00A76794"/>
    <w:rsid w:val="00A80284"/>
    <w:rsid w:val="00A825F5"/>
    <w:rsid w:val="00A829D0"/>
    <w:rsid w:val="00A83930"/>
    <w:rsid w:val="00A843BD"/>
    <w:rsid w:val="00A86BEF"/>
    <w:rsid w:val="00A87D38"/>
    <w:rsid w:val="00A91D2B"/>
    <w:rsid w:val="00A9491F"/>
    <w:rsid w:val="00A95891"/>
    <w:rsid w:val="00A9782A"/>
    <w:rsid w:val="00A97F10"/>
    <w:rsid w:val="00AA0D7C"/>
    <w:rsid w:val="00AA1184"/>
    <w:rsid w:val="00AA16A4"/>
    <w:rsid w:val="00AA1F2A"/>
    <w:rsid w:val="00AA20AF"/>
    <w:rsid w:val="00AA28FE"/>
    <w:rsid w:val="00AA2EEA"/>
    <w:rsid w:val="00AA3158"/>
    <w:rsid w:val="00AA3D96"/>
    <w:rsid w:val="00AA68F2"/>
    <w:rsid w:val="00AA7357"/>
    <w:rsid w:val="00AA7823"/>
    <w:rsid w:val="00AB2FEB"/>
    <w:rsid w:val="00AB32C1"/>
    <w:rsid w:val="00AB3518"/>
    <w:rsid w:val="00AB3CAE"/>
    <w:rsid w:val="00AB4503"/>
    <w:rsid w:val="00AB4EBF"/>
    <w:rsid w:val="00AB51A2"/>
    <w:rsid w:val="00AB5788"/>
    <w:rsid w:val="00AB5924"/>
    <w:rsid w:val="00AB6385"/>
    <w:rsid w:val="00AB6714"/>
    <w:rsid w:val="00AB79A9"/>
    <w:rsid w:val="00AC0D95"/>
    <w:rsid w:val="00AC2A9D"/>
    <w:rsid w:val="00AC2B16"/>
    <w:rsid w:val="00AC2BA0"/>
    <w:rsid w:val="00AC3A6D"/>
    <w:rsid w:val="00AC493D"/>
    <w:rsid w:val="00AC4B77"/>
    <w:rsid w:val="00AC5DB6"/>
    <w:rsid w:val="00AC7F67"/>
    <w:rsid w:val="00AD199F"/>
    <w:rsid w:val="00AD1B02"/>
    <w:rsid w:val="00AD22F9"/>
    <w:rsid w:val="00AD30DC"/>
    <w:rsid w:val="00AD6C43"/>
    <w:rsid w:val="00AD7284"/>
    <w:rsid w:val="00AE1178"/>
    <w:rsid w:val="00AE12DA"/>
    <w:rsid w:val="00AE1AFC"/>
    <w:rsid w:val="00AE426F"/>
    <w:rsid w:val="00AE6BB2"/>
    <w:rsid w:val="00AE6F62"/>
    <w:rsid w:val="00AF0999"/>
    <w:rsid w:val="00AF1031"/>
    <w:rsid w:val="00AF20D9"/>
    <w:rsid w:val="00AF2175"/>
    <w:rsid w:val="00AF4E78"/>
    <w:rsid w:val="00AF5066"/>
    <w:rsid w:val="00AF5A1A"/>
    <w:rsid w:val="00AF5E5D"/>
    <w:rsid w:val="00B0002A"/>
    <w:rsid w:val="00B00912"/>
    <w:rsid w:val="00B013E7"/>
    <w:rsid w:val="00B0513B"/>
    <w:rsid w:val="00B054CE"/>
    <w:rsid w:val="00B0699E"/>
    <w:rsid w:val="00B06D84"/>
    <w:rsid w:val="00B07AD6"/>
    <w:rsid w:val="00B10740"/>
    <w:rsid w:val="00B11AA0"/>
    <w:rsid w:val="00B11F3A"/>
    <w:rsid w:val="00B15863"/>
    <w:rsid w:val="00B15BDA"/>
    <w:rsid w:val="00B161E1"/>
    <w:rsid w:val="00B16A9F"/>
    <w:rsid w:val="00B17061"/>
    <w:rsid w:val="00B17629"/>
    <w:rsid w:val="00B22700"/>
    <w:rsid w:val="00B22BDE"/>
    <w:rsid w:val="00B2328B"/>
    <w:rsid w:val="00B24A41"/>
    <w:rsid w:val="00B26792"/>
    <w:rsid w:val="00B2686E"/>
    <w:rsid w:val="00B27A4D"/>
    <w:rsid w:val="00B36783"/>
    <w:rsid w:val="00B368AA"/>
    <w:rsid w:val="00B36EAB"/>
    <w:rsid w:val="00B37B2E"/>
    <w:rsid w:val="00B37BAF"/>
    <w:rsid w:val="00B4070A"/>
    <w:rsid w:val="00B42275"/>
    <w:rsid w:val="00B42425"/>
    <w:rsid w:val="00B43C83"/>
    <w:rsid w:val="00B44054"/>
    <w:rsid w:val="00B46ECB"/>
    <w:rsid w:val="00B47471"/>
    <w:rsid w:val="00B47B3E"/>
    <w:rsid w:val="00B509D2"/>
    <w:rsid w:val="00B5191C"/>
    <w:rsid w:val="00B51E57"/>
    <w:rsid w:val="00B51FFC"/>
    <w:rsid w:val="00B521CC"/>
    <w:rsid w:val="00B52CB4"/>
    <w:rsid w:val="00B52DE9"/>
    <w:rsid w:val="00B56834"/>
    <w:rsid w:val="00B57D7B"/>
    <w:rsid w:val="00B600D5"/>
    <w:rsid w:val="00B60B12"/>
    <w:rsid w:val="00B60C3A"/>
    <w:rsid w:val="00B6242D"/>
    <w:rsid w:val="00B62F68"/>
    <w:rsid w:val="00B63A0E"/>
    <w:rsid w:val="00B63DEA"/>
    <w:rsid w:val="00B65677"/>
    <w:rsid w:val="00B6584E"/>
    <w:rsid w:val="00B66D6B"/>
    <w:rsid w:val="00B67D92"/>
    <w:rsid w:val="00B704EB"/>
    <w:rsid w:val="00B70E61"/>
    <w:rsid w:val="00B734ED"/>
    <w:rsid w:val="00B7489A"/>
    <w:rsid w:val="00B772DE"/>
    <w:rsid w:val="00B77723"/>
    <w:rsid w:val="00B8056A"/>
    <w:rsid w:val="00B82103"/>
    <w:rsid w:val="00B82628"/>
    <w:rsid w:val="00B8262D"/>
    <w:rsid w:val="00B8285B"/>
    <w:rsid w:val="00B82C2D"/>
    <w:rsid w:val="00B8327C"/>
    <w:rsid w:val="00B84948"/>
    <w:rsid w:val="00B85C8C"/>
    <w:rsid w:val="00B86F68"/>
    <w:rsid w:val="00B87D1E"/>
    <w:rsid w:val="00B87DCF"/>
    <w:rsid w:val="00B953EA"/>
    <w:rsid w:val="00B968FA"/>
    <w:rsid w:val="00B96DD3"/>
    <w:rsid w:val="00B975D8"/>
    <w:rsid w:val="00BA0E5B"/>
    <w:rsid w:val="00BA2978"/>
    <w:rsid w:val="00BA5157"/>
    <w:rsid w:val="00BA565A"/>
    <w:rsid w:val="00BA69C8"/>
    <w:rsid w:val="00BA7A75"/>
    <w:rsid w:val="00BB1A3A"/>
    <w:rsid w:val="00BB6679"/>
    <w:rsid w:val="00BC032D"/>
    <w:rsid w:val="00BC6BB1"/>
    <w:rsid w:val="00BD5AAC"/>
    <w:rsid w:val="00BD5EE4"/>
    <w:rsid w:val="00BD7DB0"/>
    <w:rsid w:val="00BE11AD"/>
    <w:rsid w:val="00BE12CF"/>
    <w:rsid w:val="00BE29B3"/>
    <w:rsid w:val="00BE3C54"/>
    <w:rsid w:val="00BE64F5"/>
    <w:rsid w:val="00BE6E77"/>
    <w:rsid w:val="00BE6E90"/>
    <w:rsid w:val="00BF1372"/>
    <w:rsid w:val="00BF1653"/>
    <w:rsid w:val="00BF1E8F"/>
    <w:rsid w:val="00BF4688"/>
    <w:rsid w:val="00BF52A8"/>
    <w:rsid w:val="00BF6293"/>
    <w:rsid w:val="00BF6AC4"/>
    <w:rsid w:val="00BF7C2A"/>
    <w:rsid w:val="00C01F4D"/>
    <w:rsid w:val="00C03289"/>
    <w:rsid w:val="00C03F99"/>
    <w:rsid w:val="00C04510"/>
    <w:rsid w:val="00C05E57"/>
    <w:rsid w:val="00C06255"/>
    <w:rsid w:val="00C06296"/>
    <w:rsid w:val="00C067B1"/>
    <w:rsid w:val="00C078DC"/>
    <w:rsid w:val="00C103C1"/>
    <w:rsid w:val="00C138E8"/>
    <w:rsid w:val="00C1514F"/>
    <w:rsid w:val="00C16CC7"/>
    <w:rsid w:val="00C17BB1"/>
    <w:rsid w:val="00C20657"/>
    <w:rsid w:val="00C20FAA"/>
    <w:rsid w:val="00C238F3"/>
    <w:rsid w:val="00C253C4"/>
    <w:rsid w:val="00C25E6E"/>
    <w:rsid w:val="00C2694F"/>
    <w:rsid w:val="00C27EB9"/>
    <w:rsid w:val="00C34329"/>
    <w:rsid w:val="00C3699D"/>
    <w:rsid w:val="00C4157C"/>
    <w:rsid w:val="00C42010"/>
    <w:rsid w:val="00C422D1"/>
    <w:rsid w:val="00C432B9"/>
    <w:rsid w:val="00C443BC"/>
    <w:rsid w:val="00C44FF7"/>
    <w:rsid w:val="00C4589D"/>
    <w:rsid w:val="00C46F86"/>
    <w:rsid w:val="00C54B38"/>
    <w:rsid w:val="00C55A89"/>
    <w:rsid w:val="00C55DA2"/>
    <w:rsid w:val="00C55E5E"/>
    <w:rsid w:val="00C601B1"/>
    <w:rsid w:val="00C6139F"/>
    <w:rsid w:val="00C62466"/>
    <w:rsid w:val="00C62500"/>
    <w:rsid w:val="00C65EDD"/>
    <w:rsid w:val="00C66603"/>
    <w:rsid w:val="00C669F1"/>
    <w:rsid w:val="00C66F6F"/>
    <w:rsid w:val="00C70565"/>
    <w:rsid w:val="00C72EAC"/>
    <w:rsid w:val="00C72F28"/>
    <w:rsid w:val="00C7373D"/>
    <w:rsid w:val="00C73765"/>
    <w:rsid w:val="00C743F3"/>
    <w:rsid w:val="00C75631"/>
    <w:rsid w:val="00C75B60"/>
    <w:rsid w:val="00C771FB"/>
    <w:rsid w:val="00C7757D"/>
    <w:rsid w:val="00C82141"/>
    <w:rsid w:val="00C8229A"/>
    <w:rsid w:val="00C82AEE"/>
    <w:rsid w:val="00C8348F"/>
    <w:rsid w:val="00C852DC"/>
    <w:rsid w:val="00C9045D"/>
    <w:rsid w:val="00C90E89"/>
    <w:rsid w:val="00C91278"/>
    <w:rsid w:val="00C9133A"/>
    <w:rsid w:val="00C92252"/>
    <w:rsid w:val="00C960E2"/>
    <w:rsid w:val="00C96B86"/>
    <w:rsid w:val="00CA02D6"/>
    <w:rsid w:val="00CA09C4"/>
    <w:rsid w:val="00CA25E3"/>
    <w:rsid w:val="00CA28AA"/>
    <w:rsid w:val="00CA2E56"/>
    <w:rsid w:val="00CA30FB"/>
    <w:rsid w:val="00CA6279"/>
    <w:rsid w:val="00CA66F9"/>
    <w:rsid w:val="00CA7030"/>
    <w:rsid w:val="00CB3140"/>
    <w:rsid w:val="00CC0422"/>
    <w:rsid w:val="00CC1F0C"/>
    <w:rsid w:val="00CC2AD9"/>
    <w:rsid w:val="00CC3BE9"/>
    <w:rsid w:val="00CC64A3"/>
    <w:rsid w:val="00CC66CF"/>
    <w:rsid w:val="00CD2496"/>
    <w:rsid w:val="00CD2987"/>
    <w:rsid w:val="00CD37FD"/>
    <w:rsid w:val="00CD390F"/>
    <w:rsid w:val="00CD3A4C"/>
    <w:rsid w:val="00CD428F"/>
    <w:rsid w:val="00CD59FF"/>
    <w:rsid w:val="00CD5DC1"/>
    <w:rsid w:val="00CD5DDD"/>
    <w:rsid w:val="00CD67B0"/>
    <w:rsid w:val="00CD7086"/>
    <w:rsid w:val="00CD7797"/>
    <w:rsid w:val="00CE0F81"/>
    <w:rsid w:val="00CE35F7"/>
    <w:rsid w:val="00CE3F7D"/>
    <w:rsid w:val="00CE54A8"/>
    <w:rsid w:val="00CE6FE1"/>
    <w:rsid w:val="00CF022B"/>
    <w:rsid w:val="00CF0664"/>
    <w:rsid w:val="00CF0C28"/>
    <w:rsid w:val="00CF1115"/>
    <w:rsid w:val="00CF177F"/>
    <w:rsid w:val="00CF1A35"/>
    <w:rsid w:val="00CF25B4"/>
    <w:rsid w:val="00CF328B"/>
    <w:rsid w:val="00CF511C"/>
    <w:rsid w:val="00CF7E8D"/>
    <w:rsid w:val="00D017ED"/>
    <w:rsid w:val="00D03CCC"/>
    <w:rsid w:val="00D040D7"/>
    <w:rsid w:val="00D0514F"/>
    <w:rsid w:val="00D05CA6"/>
    <w:rsid w:val="00D06A27"/>
    <w:rsid w:val="00D06F71"/>
    <w:rsid w:val="00D07C74"/>
    <w:rsid w:val="00D1067B"/>
    <w:rsid w:val="00D107AE"/>
    <w:rsid w:val="00D10D85"/>
    <w:rsid w:val="00D13C50"/>
    <w:rsid w:val="00D14C27"/>
    <w:rsid w:val="00D14DD6"/>
    <w:rsid w:val="00D16123"/>
    <w:rsid w:val="00D16787"/>
    <w:rsid w:val="00D1766B"/>
    <w:rsid w:val="00D22485"/>
    <w:rsid w:val="00D23F4F"/>
    <w:rsid w:val="00D24DCF"/>
    <w:rsid w:val="00D267A7"/>
    <w:rsid w:val="00D26C09"/>
    <w:rsid w:val="00D2739A"/>
    <w:rsid w:val="00D32985"/>
    <w:rsid w:val="00D368E6"/>
    <w:rsid w:val="00D40228"/>
    <w:rsid w:val="00D42328"/>
    <w:rsid w:val="00D42A9C"/>
    <w:rsid w:val="00D4391A"/>
    <w:rsid w:val="00D43FC1"/>
    <w:rsid w:val="00D452CE"/>
    <w:rsid w:val="00D45606"/>
    <w:rsid w:val="00D46432"/>
    <w:rsid w:val="00D51A4C"/>
    <w:rsid w:val="00D52BAC"/>
    <w:rsid w:val="00D557B3"/>
    <w:rsid w:val="00D562DD"/>
    <w:rsid w:val="00D562E4"/>
    <w:rsid w:val="00D57C43"/>
    <w:rsid w:val="00D61AFE"/>
    <w:rsid w:val="00D64244"/>
    <w:rsid w:val="00D647A3"/>
    <w:rsid w:val="00D66060"/>
    <w:rsid w:val="00D66682"/>
    <w:rsid w:val="00D66DC7"/>
    <w:rsid w:val="00D67CD3"/>
    <w:rsid w:val="00D7043D"/>
    <w:rsid w:val="00D71429"/>
    <w:rsid w:val="00D71849"/>
    <w:rsid w:val="00D71D92"/>
    <w:rsid w:val="00D72035"/>
    <w:rsid w:val="00D72B67"/>
    <w:rsid w:val="00D72F24"/>
    <w:rsid w:val="00D73025"/>
    <w:rsid w:val="00D752B8"/>
    <w:rsid w:val="00D7583A"/>
    <w:rsid w:val="00D7698C"/>
    <w:rsid w:val="00D76E37"/>
    <w:rsid w:val="00D773E6"/>
    <w:rsid w:val="00D82A42"/>
    <w:rsid w:val="00D82C02"/>
    <w:rsid w:val="00D830F8"/>
    <w:rsid w:val="00D831F8"/>
    <w:rsid w:val="00D85E34"/>
    <w:rsid w:val="00D86814"/>
    <w:rsid w:val="00D86C86"/>
    <w:rsid w:val="00D924AC"/>
    <w:rsid w:val="00D92818"/>
    <w:rsid w:val="00DA16EC"/>
    <w:rsid w:val="00DA191A"/>
    <w:rsid w:val="00DA1F84"/>
    <w:rsid w:val="00DA3F89"/>
    <w:rsid w:val="00DA5984"/>
    <w:rsid w:val="00DA5A3B"/>
    <w:rsid w:val="00DA6EDD"/>
    <w:rsid w:val="00DB0767"/>
    <w:rsid w:val="00DB2ADE"/>
    <w:rsid w:val="00DB3624"/>
    <w:rsid w:val="00DB3AF5"/>
    <w:rsid w:val="00DB4E05"/>
    <w:rsid w:val="00DB7D98"/>
    <w:rsid w:val="00DC01B8"/>
    <w:rsid w:val="00DC0C5D"/>
    <w:rsid w:val="00DC0CE5"/>
    <w:rsid w:val="00DC2C46"/>
    <w:rsid w:val="00DC6042"/>
    <w:rsid w:val="00DC6529"/>
    <w:rsid w:val="00DC65B7"/>
    <w:rsid w:val="00DC691E"/>
    <w:rsid w:val="00DC7D82"/>
    <w:rsid w:val="00DD0205"/>
    <w:rsid w:val="00DD0340"/>
    <w:rsid w:val="00DD0446"/>
    <w:rsid w:val="00DD15E8"/>
    <w:rsid w:val="00DD1FBD"/>
    <w:rsid w:val="00DD2D92"/>
    <w:rsid w:val="00DD3D0F"/>
    <w:rsid w:val="00DD598E"/>
    <w:rsid w:val="00DD7D57"/>
    <w:rsid w:val="00DE1530"/>
    <w:rsid w:val="00DE15BB"/>
    <w:rsid w:val="00DE3255"/>
    <w:rsid w:val="00DE3BC4"/>
    <w:rsid w:val="00DE3CDE"/>
    <w:rsid w:val="00DE6A05"/>
    <w:rsid w:val="00DE6EB9"/>
    <w:rsid w:val="00DE6ED0"/>
    <w:rsid w:val="00DE7FF2"/>
    <w:rsid w:val="00DF257F"/>
    <w:rsid w:val="00DF32C4"/>
    <w:rsid w:val="00DF3BC3"/>
    <w:rsid w:val="00DF42A3"/>
    <w:rsid w:val="00DF65A0"/>
    <w:rsid w:val="00E01A5A"/>
    <w:rsid w:val="00E038AE"/>
    <w:rsid w:val="00E06B6D"/>
    <w:rsid w:val="00E101A5"/>
    <w:rsid w:val="00E10E68"/>
    <w:rsid w:val="00E11DC9"/>
    <w:rsid w:val="00E120F2"/>
    <w:rsid w:val="00E1255D"/>
    <w:rsid w:val="00E12D30"/>
    <w:rsid w:val="00E12F7B"/>
    <w:rsid w:val="00E136AD"/>
    <w:rsid w:val="00E14145"/>
    <w:rsid w:val="00E1426A"/>
    <w:rsid w:val="00E1496E"/>
    <w:rsid w:val="00E16F74"/>
    <w:rsid w:val="00E1737B"/>
    <w:rsid w:val="00E17876"/>
    <w:rsid w:val="00E20865"/>
    <w:rsid w:val="00E22E71"/>
    <w:rsid w:val="00E231BB"/>
    <w:rsid w:val="00E24CC4"/>
    <w:rsid w:val="00E25883"/>
    <w:rsid w:val="00E26118"/>
    <w:rsid w:val="00E27D1A"/>
    <w:rsid w:val="00E301AC"/>
    <w:rsid w:val="00E326EA"/>
    <w:rsid w:val="00E33231"/>
    <w:rsid w:val="00E34677"/>
    <w:rsid w:val="00E348E9"/>
    <w:rsid w:val="00E3515D"/>
    <w:rsid w:val="00E35535"/>
    <w:rsid w:val="00E35FF3"/>
    <w:rsid w:val="00E37CBA"/>
    <w:rsid w:val="00E4099A"/>
    <w:rsid w:val="00E42B12"/>
    <w:rsid w:val="00E43B94"/>
    <w:rsid w:val="00E43DE9"/>
    <w:rsid w:val="00E4662A"/>
    <w:rsid w:val="00E46718"/>
    <w:rsid w:val="00E47ACE"/>
    <w:rsid w:val="00E535AE"/>
    <w:rsid w:val="00E53E6B"/>
    <w:rsid w:val="00E54A0B"/>
    <w:rsid w:val="00E568A2"/>
    <w:rsid w:val="00E57C1E"/>
    <w:rsid w:val="00E607B3"/>
    <w:rsid w:val="00E609A6"/>
    <w:rsid w:val="00E60FA9"/>
    <w:rsid w:val="00E628D7"/>
    <w:rsid w:val="00E646F2"/>
    <w:rsid w:val="00E64B09"/>
    <w:rsid w:val="00E67A36"/>
    <w:rsid w:val="00E70D52"/>
    <w:rsid w:val="00E71B81"/>
    <w:rsid w:val="00E73E61"/>
    <w:rsid w:val="00E74806"/>
    <w:rsid w:val="00E74981"/>
    <w:rsid w:val="00E74DC3"/>
    <w:rsid w:val="00E758AA"/>
    <w:rsid w:val="00E778A8"/>
    <w:rsid w:val="00E811A1"/>
    <w:rsid w:val="00E81CFC"/>
    <w:rsid w:val="00E82F8B"/>
    <w:rsid w:val="00E84C00"/>
    <w:rsid w:val="00E84C31"/>
    <w:rsid w:val="00E865BB"/>
    <w:rsid w:val="00E86871"/>
    <w:rsid w:val="00E92D03"/>
    <w:rsid w:val="00E9370E"/>
    <w:rsid w:val="00E93801"/>
    <w:rsid w:val="00E9529D"/>
    <w:rsid w:val="00E9593B"/>
    <w:rsid w:val="00E95954"/>
    <w:rsid w:val="00E95ED8"/>
    <w:rsid w:val="00E96D38"/>
    <w:rsid w:val="00EA06C6"/>
    <w:rsid w:val="00EA4966"/>
    <w:rsid w:val="00EA5D2A"/>
    <w:rsid w:val="00EA6047"/>
    <w:rsid w:val="00EA70D4"/>
    <w:rsid w:val="00EA752A"/>
    <w:rsid w:val="00EA7F68"/>
    <w:rsid w:val="00EB29B9"/>
    <w:rsid w:val="00EB2C93"/>
    <w:rsid w:val="00EB2E26"/>
    <w:rsid w:val="00EB4815"/>
    <w:rsid w:val="00EB77CF"/>
    <w:rsid w:val="00EC035F"/>
    <w:rsid w:val="00EC039F"/>
    <w:rsid w:val="00EC07AC"/>
    <w:rsid w:val="00EC233C"/>
    <w:rsid w:val="00EC336D"/>
    <w:rsid w:val="00EC36DB"/>
    <w:rsid w:val="00EC426A"/>
    <w:rsid w:val="00EC5245"/>
    <w:rsid w:val="00EC63B6"/>
    <w:rsid w:val="00EC643B"/>
    <w:rsid w:val="00EC72C0"/>
    <w:rsid w:val="00EC77CD"/>
    <w:rsid w:val="00EC7849"/>
    <w:rsid w:val="00EC7875"/>
    <w:rsid w:val="00EC7A5C"/>
    <w:rsid w:val="00ED210D"/>
    <w:rsid w:val="00ED322E"/>
    <w:rsid w:val="00ED3E20"/>
    <w:rsid w:val="00ED44BB"/>
    <w:rsid w:val="00ED528F"/>
    <w:rsid w:val="00ED535D"/>
    <w:rsid w:val="00ED5D4C"/>
    <w:rsid w:val="00ED5E7E"/>
    <w:rsid w:val="00ED69E4"/>
    <w:rsid w:val="00ED7009"/>
    <w:rsid w:val="00ED7483"/>
    <w:rsid w:val="00EE12A1"/>
    <w:rsid w:val="00EE1A35"/>
    <w:rsid w:val="00EE1B16"/>
    <w:rsid w:val="00EE273F"/>
    <w:rsid w:val="00EE40FC"/>
    <w:rsid w:val="00EE4DC1"/>
    <w:rsid w:val="00EE5462"/>
    <w:rsid w:val="00EE6745"/>
    <w:rsid w:val="00EE6879"/>
    <w:rsid w:val="00EE68DE"/>
    <w:rsid w:val="00EE6B00"/>
    <w:rsid w:val="00EF0D7F"/>
    <w:rsid w:val="00EF4B33"/>
    <w:rsid w:val="00EF5BF1"/>
    <w:rsid w:val="00EF6DDE"/>
    <w:rsid w:val="00EF6E55"/>
    <w:rsid w:val="00EF7292"/>
    <w:rsid w:val="00EF75EB"/>
    <w:rsid w:val="00F0227C"/>
    <w:rsid w:val="00F02FD2"/>
    <w:rsid w:val="00F05E8A"/>
    <w:rsid w:val="00F07848"/>
    <w:rsid w:val="00F116FD"/>
    <w:rsid w:val="00F11951"/>
    <w:rsid w:val="00F147A2"/>
    <w:rsid w:val="00F147E1"/>
    <w:rsid w:val="00F14DE4"/>
    <w:rsid w:val="00F15270"/>
    <w:rsid w:val="00F15EDF"/>
    <w:rsid w:val="00F163DF"/>
    <w:rsid w:val="00F17BEC"/>
    <w:rsid w:val="00F17E6F"/>
    <w:rsid w:val="00F21E67"/>
    <w:rsid w:val="00F2306B"/>
    <w:rsid w:val="00F244A3"/>
    <w:rsid w:val="00F2533F"/>
    <w:rsid w:val="00F2744D"/>
    <w:rsid w:val="00F27B17"/>
    <w:rsid w:val="00F304D6"/>
    <w:rsid w:val="00F33098"/>
    <w:rsid w:val="00F35537"/>
    <w:rsid w:val="00F361EE"/>
    <w:rsid w:val="00F36ABB"/>
    <w:rsid w:val="00F36AD3"/>
    <w:rsid w:val="00F37F93"/>
    <w:rsid w:val="00F41924"/>
    <w:rsid w:val="00F4194C"/>
    <w:rsid w:val="00F43B39"/>
    <w:rsid w:val="00F4435F"/>
    <w:rsid w:val="00F44558"/>
    <w:rsid w:val="00F44D14"/>
    <w:rsid w:val="00F47C41"/>
    <w:rsid w:val="00F51074"/>
    <w:rsid w:val="00F515E2"/>
    <w:rsid w:val="00F51A16"/>
    <w:rsid w:val="00F532AF"/>
    <w:rsid w:val="00F537DF"/>
    <w:rsid w:val="00F53AF2"/>
    <w:rsid w:val="00F60A98"/>
    <w:rsid w:val="00F61015"/>
    <w:rsid w:val="00F61E0D"/>
    <w:rsid w:val="00F6330F"/>
    <w:rsid w:val="00F642C9"/>
    <w:rsid w:val="00F64C9B"/>
    <w:rsid w:val="00F64F04"/>
    <w:rsid w:val="00F651F2"/>
    <w:rsid w:val="00F66F2F"/>
    <w:rsid w:val="00F674C2"/>
    <w:rsid w:val="00F678B4"/>
    <w:rsid w:val="00F67FF5"/>
    <w:rsid w:val="00F715EC"/>
    <w:rsid w:val="00F74D51"/>
    <w:rsid w:val="00F7672D"/>
    <w:rsid w:val="00F77DC3"/>
    <w:rsid w:val="00F82FEA"/>
    <w:rsid w:val="00F83281"/>
    <w:rsid w:val="00F838BD"/>
    <w:rsid w:val="00F840A2"/>
    <w:rsid w:val="00F840E0"/>
    <w:rsid w:val="00F848FE"/>
    <w:rsid w:val="00F86736"/>
    <w:rsid w:val="00F867B7"/>
    <w:rsid w:val="00F86D92"/>
    <w:rsid w:val="00F86DC7"/>
    <w:rsid w:val="00F87214"/>
    <w:rsid w:val="00F87965"/>
    <w:rsid w:val="00F87DDE"/>
    <w:rsid w:val="00F90653"/>
    <w:rsid w:val="00F917C0"/>
    <w:rsid w:val="00F92054"/>
    <w:rsid w:val="00F93115"/>
    <w:rsid w:val="00F93AB2"/>
    <w:rsid w:val="00F942EF"/>
    <w:rsid w:val="00F95F1B"/>
    <w:rsid w:val="00F97718"/>
    <w:rsid w:val="00F97BE0"/>
    <w:rsid w:val="00FA00CA"/>
    <w:rsid w:val="00FA2520"/>
    <w:rsid w:val="00FA2CE0"/>
    <w:rsid w:val="00FA4CCA"/>
    <w:rsid w:val="00FA4EB7"/>
    <w:rsid w:val="00FA51D3"/>
    <w:rsid w:val="00FA55E1"/>
    <w:rsid w:val="00FA64E5"/>
    <w:rsid w:val="00FA684F"/>
    <w:rsid w:val="00FA6D66"/>
    <w:rsid w:val="00FA7FAC"/>
    <w:rsid w:val="00FB017C"/>
    <w:rsid w:val="00FB0702"/>
    <w:rsid w:val="00FB18A7"/>
    <w:rsid w:val="00FB2E2E"/>
    <w:rsid w:val="00FB5EC3"/>
    <w:rsid w:val="00FB7885"/>
    <w:rsid w:val="00FC00E9"/>
    <w:rsid w:val="00FC17BD"/>
    <w:rsid w:val="00FC1980"/>
    <w:rsid w:val="00FC1B89"/>
    <w:rsid w:val="00FC1D02"/>
    <w:rsid w:val="00FC2995"/>
    <w:rsid w:val="00FC3630"/>
    <w:rsid w:val="00FC65E0"/>
    <w:rsid w:val="00FC7DF4"/>
    <w:rsid w:val="00FD11B4"/>
    <w:rsid w:val="00FD26A9"/>
    <w:rsid w:val="00FD341C"/>
    <w:rsid w:val="00FD3DFA"/>
    <w:rsid w:val="00FD4FFD"/>
    <w:rsid w:val="00FE0FFB"/>
    <w:rsid w:val="00FE1081"/>
    <w:rsid w:val="00FE23AF"/>
    <w:rsid w:val="00FE33CE"/>
    <w:rsid w:val="00FE4015"/>
    <w:rsid w:val="00FE4314"/>
    <w:rsid w:val="00FF0F48"/>
    <w:rsid w:val="00FF1794"/>
    <w:rsid w:val="00FF1BBB"/>
    <w:rsid w:val="00FF1CEA"/>
    <w:rsid w:val="00FF520E"/>
    <w:rsid w:val="00FF7716"/>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7A4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25CD"/>
  </w:style>
  <w:style w:type="paragraph" w:styleId="berschrift1">
    <w:name w:val="heading 1"/>
    <w:basedOn w:val="Standard"/>
    <w:next w:val="Standard"/>
    <w:link w:val="berschrift1Zchn"/>
    <w:uiPriority w:val="9"/>
    <w:qFormat/>
    <w:rsid w:val="00105C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193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5C99"/>
    <w:pPr>
      <w:tabs>
        <w:tab w:val="center" w:pos="4153"/>
        <w:tab w:val="right" w:pos="8306"/>
      </w:tabs>
      <w:spacing w:after="0"/>
    </w:pPr>
  </w:style>
  <w:style w:type="character" w:customStyle="1" w:styleId="KopfzeileZchn">
    <w:name w:val="Kopfzeile Zchn"/>
    <w:basedOn w:val="Absatz-Standardschriftart"/>
    <w:link w:val="Kopfzeile"/>
    <w:uiPriority w:val="99"/>
    <w:rsid w:val="00105C99"/>
  </w:style>
  <w:style w:type="paragraph" w:styleId="Fuzeile">
    <w:name w:val="footer"/>
    <w:basedOn w:val="Standard"/>
    <w:link w:val="FuzeileZchn"/>
    <w:uiPriority w:val="99"/>
    <w:unhideWhenUsed/>
    <w:rsid w:val="00105C99"/>
    <w:pPr>
      <w:tabs>
        <w:tab w:val="center" w:pos="4153"/>
        <w:tab w:val="right" w:pos="8306"/>
      </w:tabs>
      <w:spacing w:after="0"/>
    </w:pPr>
  </w:style>
  <w:style w:type="character" w:customStyle="1" w:styleId="FuzeileZchn">
    <w:name w:val="Fußzeile Zchn"/>
    <w:basedOn w:val="Absatz-Standardschriftart"/>
    <w:link w:val="Fuzeile"/>
    <w:uiPriority w:val="99"/>
    <w:rsid w:val="00105C99"/>
  </w:style>
  <w:style w:type="paragraph" w:styleId="Listenabsatz">
    <w:name w:val="List Paragraph"/>
    <w:basedOn w:val="Standard"/>
    <w:link w:val="ListenabsatzZchn"/>
    <w:uiPriority w:val="34"/>
    <w:qFormat/>
    <w:rsid w:val="00105C99"/>
    <w:pPr>
      <w:ind w:left="720"/>
      <w:contextualSpacing/>
    </w:pPr>
  </w:style>
  <w:style w:type="paragraph" w:customStyle="1" w:styleId="Style1">
    <w:name w:val="Style1"/>
    <w:basedOn w:val="Listenabsatz"/>
    <w:qFormat/>
    <w:rsid w:val="00105C99"/>
    <w:pPr>
      <w:numPr>
        <w:numId w:val="1"/>
      </w:numPr>
      <w:spacing w:before="120" w:after="320"/>
    </w:pPr>
  </w:style>
  <w:style w:type="character" w:customStyle="1" w:styleId="berschrift1Zchn">
    <w:name w:val="Überschrift 1 Zchn"/>
    <w:basedOn w:val="Absatz-Standardschriftart"/>
    <w:link w:val="berschrift1"/>
    <w:uiPriority w:val="9"/>
    <w:rsid w:val="00105C9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193F61"/>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rsid w:val="00137A4A"/>
  </w:style>
  <w:style w:type="table" w:styleId="Tabellenraster">
    <w:name w:val="Table Grid"/>
    <w:basedOn w:val="NormaleTabelle"/>
    <w:uiPriority w:val="59"/>
    <w:rsid w:val="00A47B3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096942"/>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96942"/>
    <w:rPr>
      <w:rFonts w:ascii="Tahoma" w:hAnsi="Tahoma" w:cs="Tahoma"/>
      <w:sz w:val="16"/>
      <w:szCs w:val="16"/>
    </w:rPr>
  </w:style>
  <w:style w:type="paragraph" w:styleId="NurText">
    <w:name w:val="Plain Text"/>
    <w:basedOn w:val="Standard"/>
    <w:link w:val="NurTextZchn"/>
    <w:uiPriority w:val="99"/>
    <w:unhideWhenUsed/>
    <w:rsid w:val="001A7445"/>
    <w:pPr>
      <w:spacing w:after="0"/>
    </w:pPr>
    <w:rPr>
      <w:rFonts w:ascii="Calibri" w:hAnsi="Calibri"/>
      <w:sz w:val="22"/>
      <w:szCs w:val="21"/>
    </w:rPr>
  </w:style>
  <w:style w:type="character" w:customStyle="1" w:styleId="NurTextZchn">
    <w:name w:val="Nur Text Zchn"/>
    <w:basedOn w:val="Absatz-Standardschriftart"/>
    <w:link w:val="NurText"/>
    <w:uiPriority w:val="99"/>
    <w:rsid w:val="001A7445"/>
    <w:rPr>
      <w:rFonts w:ascii="Calibri" w:hAnsi="Calibri"/>
      <w:sz w:val="22"/>
      <w:szCs w:val="21"/>
    </w:rPr>
  </w:style>
  <w:style w:type="character" w:styleId="Hyperlink">
    <w:name w:val="Hyperlink"/>
    <w:basedOn w:val="Absatz-Standardschriftart"/>
    <w:uiPriority w:val="99"/>
    <w:unhideWhenUsed/>
    <w:rsid w:val="00C75631"/>
    <w:rPr>
      <w:color w:val="0000FF" w:themeColor="hyperlink"/>
      <w:u w:val="single"/>
    </w:rPr>
  </w:style>
  <w:style w:type="character" w:styleId="Platzhaltertext">
    <w:name w:val="Placeholder Text"/>
    <w:basedOn w:val="Absatz-Standardschriftart"/>
    <w:uiPriority w:val="99"/>
    <w:semiHidden/>
    <w:rsid w:val="005C1F84"/>
    <w:rPr>
      <w:color w:val="808080"/>
    </w:rPr>
  </w:style>
  <w:style w:type="character" w:styleId="Kommentarzeichen">
    <w:name w:val="annotation reference"/>
    <w:basedOn w:val="Absatz-Standardschriftart"/>
    <w:uiPriority w:val="99"/>
    <w:semiHidden/>
    <w:unhideWhenUsed/>
    <w:rsid w:val="00FE1081"/>
    <w:rPr>
      <w:sz w:val="16"/>
      <w:szCs w:val="16"/>
    </w:rPr>
  </w:style>
  <w:style w:type="paragraph" w:styleId="Kommentartext">
    <w:name w:val="annotation text"/>
    <w:basedOn w:val="Standard"/>
    <w:link w:val="KommentartextZchn"/>
    <w:uiPriority w:val="99"/>
    <w:unhideWhenUsed/>
    <w:rsid w:val="00FE1081"/>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sid w:val="00FE1081"/>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rsid w:val="00D040D7"/>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sid w:val="00D040D7"/>
    <w:rPr>
      <w:rFonts w:ascii="Scala Sans OT" w:hAnsi="Scala Sans OT"/>
      <w:b/>
      <w:bCs/>
      <w:sz w:val="20"/>
      <w:szCs w:val="20"/>
      <w:lang w:eastAsia="de-DE"/>
    </w:rPr>
  </w:style>
  <w:style w:type="paragraph" w:styleId="berarbeitung">
    <w:name w:val="Revision"/>
    <w:hidden/>
    <w:uiPriority w:val="99"/>
    <w:semiHidden/>
    <w:rsid w:val="00D71D92"/>
    <w:pPr>
      <w:spacing w:after="0"/>
    </w:pPr>
  </w:style>
  <w:style w:type="character" w:styleId="BesuchterHyperlink">
    <w:name w:val="FollowedHyperlink"/>
    <w:basedOn w:val="Absatz-Standardschriftart"/>
    <w:uiPriority w:val="99"/>
    <w:semiHidden/>
    <w:unhideWhenUsed/>
    <w:rsid w:val="001E0A64"/>
    <w:rPr>
      <w:color w:val="800080" w:themeColor="followedHyperlink"/>
      <w:u w:val="single"/>
    </w:rPr>
  </w:style>
  <w:style w:type="character" w:styleId="Hervorhebung">
    <w:name w:val="Emphasis"/>
    <w:basedOn w:val="Absatz-Standardschriftart"/>
    <w:uiPriority w:val="20"/>
    <w:qFormat/>
    <w:rsid w:val="00ED44BB"/>
    <w:rPr>
      <w:i/>
      <w:iCs/>
    </w:rPr>
  </w:style>
  <w:style w:type="character" w:customStyle="1" w:styleId="st">
    <w:name w:val="st"/>
    <w:basedOn w:val="Absatz-Standardschriftart"/>
    <w:rsid w:val="00862A88"/>
  </w:style>
  <w:style w:type="character" w:customStyle="1" w:styleId="ListenabsatzZchn">
    <w:name w:val="Listenabsatz Zchn"/>
    <w:basedOn w:val="Absatz-Standardschriftart"/>
    <w:link w:val="Listenabsatz"/>
    <w:uiPriority w:val="34"/>
    <w:rsid w:val="00AE1178"/>
  </w:style>
  <w:style w:type="paragraph" w:customStyle="1" w:styleId="Default">
    <w:name w:val="Default"/>
    <w:rsid w:val="00343175"/>
    <w:pPr>
      <w:autoSpaceDE w:val="0"/>
      <w:autoSpaceDN w:val="0"/>
      <w:adjustRightInd w:val="0"/>
      <w:spacing w:after="0"/>
    </w:pPr>
    <w:rPr>
      <w:rFonts w:ascii="Cambria" w:hAnsi="Cambria" w:cs="Cambria"/>
      <w:color w:val="000000"/>
    </w:rPr>
  </w:style>
  <w:style w:type="paragraph" w:styleId="KeinLeerraum">
    <w:name w:val="No Spacing"/>
    <w:uiPriority w:val="1"/>
    <w:qFormat/>
    <w:rsid w:val="00A64F4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25CD"/>
  </w:style>
  <w:style w:type="paragraph" w:styleId="berschrift1">
    <w:name w:val="heading 1"/>
    <w:basedOn w:val="Standard"/>
    <w:next w:val="Standard"/>
    <w:link w:val="berschrift1Zchn"/>
    <w:uiPriority w:val="9"/>
    <w:qFormat/>
    <w:rsid w:val="00105C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193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5C99"/>
    <w:pPr>
      <w:tabs>
        <w:tab w:val="center" w:pos="4153"/>
        <w:tab w:val="right" w:pos="8306"/>
      </w:tabs>
      <w:spacing w:after="0"/>
    </w:pPr>
  </w:style>
  <w:style w:type="character" w:customStyle="1" w:styleId="KopfzeileZchn">
    <w:name w:val="Kopfzeile Zchn"/>
    <w:basedOn w:val="Absatz-Standardschriftart"/>
    <w:link w:val="Kopfzeile"/>
    <w:uiPriority w:val="99"/>
    <w:rsid w:val="00105C99"/>
  </w:style>
  <w:style w:type="paragraph" w:styleId="Fuzeile">
    <w:name w:val="footer"/>
    <w:basedOn w:val="Standard"/>
    <w:link w:val="FuzeileZchn"/>
    <w:uiPriority w:val="99"/>
    <w:unhideWhenUsed/>
    <w:rsid w:val="00105C99"/>
    <w:pPr>
      <w:tabs>
        <w:tab w:val="center" w:pos="4153"/>
        <w:tab w:val="right" w:pos="8306"/>
      </w:tabs>
      <w:spacing w:after="0"/>
    </w:pPr>
  </w:style>
  <w:style w:type="character" w:customStyle="1" w:styleId="FuzeileZchn">
    <w:name w:val="Fußzeile Zchn"/>
    <w:basedOn w:val="Absatz-Standardschriftart"/>
    <w:link w:val="Fuzeile"/>
    <w:uiPriority w:val="99"/>
    <w:rsid w:val="00105C99"/>
  </w:style>
  <w:style w:type="paragraph" w:styleId="Listenabsatz">
    <w:name w:val="List Paragraph"/>
    <w:basedOn w:val="Standard"/>
    <w:link w:val="ListenabsatzZchn"/>
    <w:uiPriority w:val="34"/>
    <w:qFormat/>
    <w:rsid w:val="00105C99"/>
    <w:pPr>
      <w:ind w:left="720"/>
      <w:contextualSpacing/>
    </w:pPr>
  </w:style>
  <w:style w:type="paragraph" w:customStyle="1" w:styleId="Style1">
    <w:name w:val="Style1"/>
    <w:basedOn w:val="Listenabsatz"/>
    <w:qFormat/>
    <w:rsid w:val="00105C99"/>
    <w:pPr>
      <w:numPr>
        <w:numId w:val="1"/>
      </w:numPr>
      <w:spacing w:before="120" w:after="320"/>
    </w:pPr>
  </w:style>
  <w:style w:type="character" w:customStyle="1" w:styleId="berschrift1Zchn">
    <w:name w:val="Überschrift 1 Zchn"/>
    <w:basedOn w:val="Absatz-Standardschriftart"/>
    <w:link w:val="berschrift1"/>
    <w:uiPriority w:val="9"/>
    <w:rsid w:val="00105C9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193F61"/>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rsid w:val="00137A4A"/>
  </w:style>
  <w:style w:type="table" w:styleId="Tabellenraster">
    <w:name w:val="Table Grid"/>
    <w:basedOn w:val="NormaleTabelle"/>
    <w:uiPriority w:val="59"/>
    <w:rsid w:val="00A47B3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096942"/>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96942"/>
    <w:rPr>
      <w:rFonts w:ascii="Tahoma" w:hAnsi="Tahoma" w:cs="Tahoma"/>
      <w:sz w:val="16"/>
      <w:szCs w:val="16"/>
    </w:rPr>
  </w:style>
  <w:style w:type="paragraph" w:styleId="NurText">
    <w:name w:val="Plain Text"/>
    <w:basedOn w:val="Standard"/>
    <w:link w:val="NurTextZchn"/>
    <w:uiPriority w:val="99"/>
    <w:unhideWhenUsed/>
    <w:rsid w:val="001A7445"/>
    <w:pPr>
      <w:spacing w:after="0"/>
    </w:pPr>
    <w:rPr>
      <w:rFonts w:ascii="Calibri" w:hAnsi="Calibri"/>
      <w:sz w:val="22"/>
      <w:szCs w:val="21"/>
    </w:rPr>
  </w:style>
  <w:style w:type="character" w:customStyle="1" w:styleId="NurTextZchn">
    <w:name w:val="Nur Text Zchn"/>
    <w:basedOn w:val="Absatz-Standardschriftart"/>
    <w:link w:val="NurText"/>
    <w:uiPriority w:val="99"/>
    <w:rsid w:val="001A7445"/>
    <w:rPr>
      <w:rFonts w:ascii="Calibri" w:hAnsi="Calibri"/>
      <w:sz w:val="22"/>
      <w:szCs w:val="21"/>
    </w:rPr>
  </w:style>
  <w:style w:type="character" w:styleId="Hyperlink">
    <w:name w:val="Hyperlink"/>
    <w:basedOn w:val="Absatz-Standardschriftart"/>
    <w:uiPriority w:val="99"/>
    <w:unhideWhenUsed/>
    <w:rsid w:val="00C75631"/>
    <w:rPr>
      <w:color w:val="0000FF" w:themeColor="hyperlink"/>
      <w:u w:val="single"/>
    </w:rPr>
  </w:style>
  <w:style w:type="character" w:styleId="Platzhaltertext">
    <w:name w:val="Placeholder Text"/>
    <w:basedOn w:val="Absatz-Standardschriftart"/>
    <w:uiPriority w:val="99"/>
    <w:semiHidden/>
    <w:rsid w:val="005C1F84"/>
    <w:rPr>
      <w:color w:val="808080"/>
    </w:rPr>
  </w:style>
  <w:style w:type="character" w:styleId="Kommentarzeichen">
    <w:name w:val="annotation reference"/>
    <w:basedOn w:val="Absatz-Standardschriftart"/>
    <w:uiPriority w:val="99"/>
    <w:semiHidden/>
    <w:unhideWhenUsed/>
    <w:rsid w:val="00FE1081"/>
    <w:rPr>
      <w:sz w:val="16"/>
      <w:szCs w:val="16"/>
    </w:rPr>
  </w:style>
  <w:style w:type="paragraph" w:styleId="Kommentartext">
    <w:name w:val="annotation text"/>
    <w:basedOn w:val="Standard"/>
    <w:link w:val="KommentartextZchn"/>
    <w:uiPriority w:val="99"/>
    <w:unhideWhenUsed/>
    <w:rsid w:val="00FE1081"/>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sid w:val="00FE1081"/>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rsid w:val="00D040D7"/>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sid w:val="00D040D7"/>
    <w:rPr>
      <w:rFonts w:ascii="Scala Sans OT" w:hAnsi="Scala Sans OT"/>
      <w:b/>
      <w:bCs/>
      <w:sz w:val="20"/>
      <w:szCs w:val="20"/>
      <w:lang w:eastAsia="de-DE"/>
    </w:rPr>
  </w:style>
  <w:style w:type="paragraph" w:styleId="berarbeitung">
    <w:name w:val="Revision"/>
    <w:hidden/>
    <w:uiPriority w:val="99"/>
    <w:semiHidden/>
    <w:rsid w:val="00D71D92"/>
    <w:pPr>
      <w:spacing w:after="0"/>
    </w:pPr>
  </w:style>
  <w:style w:type="character" w:styleId="BesuchterHyperlink">
    <w:name w:val="FollowedHyperlink"/>
    <w:basedOn w:val="Absatz-Standardschriftart"/>
    <w:uiPriority w:val="99"/>
    <w:semiHidden/>
    <w:unhideWhenUsed/>
    <w:rsid w:val="001E0A64"/>
    <w:rPr>
      <w:color w:val="800080" w:themeColor="followedHyperlink"/>
      <w:u w:val="single"/>
    </w:rPr>
  </w:style>
  <w:style w:type="character" w:styleId="Hervorhebung">
    <w:name w:val="Emphasis"/>
    <w:basedOn w:val="Absatz-Standardschriftart"/>
    <w:uiPriority w:val="20"/>
    <w:qFormat/>
    <w:rsid w:val="00ED44BB"/>
    <w:rPr>
      <w:i/>
      <w:iCs/>
    </w:rPr>
  </w:style>
  <w:style w:type="character" w:customStyle="1" w:styleId="st">
    <w:name w:val="st"/>
    <w:basedOn w:val="Absatz-Standardschriftart"/>
    <w:rsid w:val="00862A88"/>
  </w:style>
  <w:style w:type="character" w:customStyle="1" w:styleId="ListenabsatzZchn">
    <w:name w:val="Listenabsatz Zchn"/>
    <w:basedOn w:val="Absatz-Standardschriftart"/>
    <w:link w:val="Listenabsatz"/>
    <w:uiPriority w:val="34"/>
    <w:rsid w:val="00AE1178"/>
  </w:style>
  <w:style w:type="paragraph" w:customStyle="1" w:styleId="Default">
    <w:name w:val="Default"/>
    <w:rsid w:val="00343175"/>
    <w:pPr>
      <w:autoSpaceDE w:val="0"/>
      <w:autoSpaceDN w:val="0"/>
      <w:adjustRightInd w:val="0"/>
      <w:spacing w:after="0"/>
    </w:pPr>
    <w:rPr>
      <w:rFonts w:ascii="Cambria" w:hAnsi="Cambria" w:cs="Cambria"/>
      <w:color w:val="000000"/>
    </w:rPr>
  </w:style>
  <w:style w:type="paragraph" w:styleId="KeinLeerraum">
    <w:name w:val="No Spacing"/>
    <w:uiPriority w:val="1"/>
    <w:qFormat/>
    <w:rsid w:val="00A64F4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anderheidenma\AppData\Local\Microsoft\Windows\INetCache\Content.Outlook\2TC6MUB3\hochladen\SARS-CoV-2%20in%20ARS_20200826_Krisenstabssitzung.pdf" TargetMode="External"/><Relationship Id="rId18" Type="http://schemas.openxmlformats.org/officeDocument/2006/relationships/hyperlink" Target="file:///C:\Users\anderheidenma\AppData\Local\Microsoft\Windows\INetCache\Content.Outlook\2TC6MUB3\hochladen\Conly%202020%20f&#252;r%20KS.pdf"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file:///C:\Users\anderheidenma\AppData\Local\Microsoft\Windows\INetCache\Content.Outlook\2TC6MUB3\hochladen\syndrom-ARE-SARI-COVID_bis_KW34_2020_f&#252;r-Krisenstab.pdf" TargetMode="External"/><Relationship Id="rId17" Type="http://schemas.openxmlformats.org/officeDocument/2006/relationships/hyperlink" Target="file:///C:\Users\anderheidenma\AppData\Local\Microsoft\Windows\INetCache\Content.Outlook\2TC6MUB3\hochladen\20200825_Optionen%20zum%20Management%20von%20Kontaktpersonen%20unter%20medizinischem%20Personal%20in%20Arztpraxen%20und%20Krankenh&#228;usern%20bei%20Personalmangel.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nderheidenma\AppData\Local\Microsoft\Windows\INetCache\Content.Outlook\2TC6MUB3\hochladen\KontaktpersonenManagement_2020-08-19_UB2_wh_KS_ub_jh_tE.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file:///C:\Users\anderheidenma\AppData\Local\Microsoft\Windows\INetCache\Content.Outlook\2TC6MUB3\hochladen\RKI-Zwischenbericht-COVID-19_V2.pdf" TargetMode="External"/><Relationship Id="rId23" Type="http://schemas.openxmlformats.org/officeDocument/2006/relationships/header" Target="header3.xml"/><Relationship Id="rId10" Type="http://schemas.openxmlformats.org/officeDocument/2006/relationships/hyperlink" Target="file:///C:\Users\anderheidenma\AppData\Local\Microsoft\Windows\INetCache\Content.Outlook\2TC6MUB3\hochladen\Lage-National_2020-08-26_draft.pdf"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file:///C:\Users\anderheidenma\AppData\Local\Microsoft\Windows\INetCache\Content.Outlook\2TC6MUB3\hochladen\COVID-19_International_Lage_2020-08-25.pdf" TargetMode="External"/><Relationship Id="rId14" Type="http://schemas.openxmlformats.org/officeDocument/2006/relationships/hyperlink" Target="file:///C:\Users\anderheidenma\AppData\Local\Microsoft\Windows\INetCache\Content.Outlook\2TC6MUB3\hochladen\Beschluss%20Covid-Testung%20und%20Quarant&#228;neregime.pdf" TargetMode="External"/><Relationship Id="rId22" Type="http://schemas.openxmlformats.org/officeDocument/2006/relationships/footer" Target="foot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sidR="00271EBE" w:rsidRDefault="00DE0306">
          <w:r w:rsidRPr="00D57C23">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rsidR="001C4A41" w:rsidRDefault="005523E3" w:rsidP="005523E3">
          <w:pPr>
            <w:pStyle w:val="0A67EC378ADB4363968F76466F3994ED"/>
          </w:pPr>
          <w:r w:rsidRPr="00D57C23">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rsidR="00C437DC" w:rsidRDefault="00261406" w:rsidP="00261406">
          <w:pPr>
            <w:pStyle w:val="0F773A1FCB61483A80E8B309D8E6A01A"/>
          </w:pPr>
          <w:r w:rsidRPr="00D57C23">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06"/>
    <w:rsid w:val="000051E1"/>
    <w:rsid w:val="000259FC"/>
    <w:rsid w:val="00046DD0"/>
    <w:rsid w:val="000D558A"/>
    <w:rsid w:val="0015174C"/>
    <w:rsid w:val="00163D50"/>
    <w:rsid w:val="0018306F"/>
    <w:rsid w:val="001C4A41"/>
    <w:rsid w:val="001D2FF8"/>
    <w:rsid w:val="001D38D0"/>
    <w:rsid w:val="00261406"/>
    <w:rsid w:val="00271EBE"/>
    <w:rsid w:val="00310496"/>
    <w:rsid w:val="00315A16"/>
    <w:rsid w:val="0031662D"/>
    <w:rsid w:val="00375AEA"/>
    <w:rsid w:val="00377655"/>
    <w:rsid w:val="003B7924"/>
    <w:rsid w:val="003C64B5"/>
    <w:rsid w:val="00403B44"/>
    <w:rsid w:val="00415030"/>
    <w:rsid w:val="00423E77"/>
    <w:rsid w:val="00483799"/>
    <w:rsid w:val="004E16B5"/>
    <w:rsid w:val="0053522F"/>
    <w:rsid w:val="005523E3"/>
    <w:rsid w:val="005A4113"/>
    <w:rsid w:val="005C7F22"/>
    <w:rsid w:val="005D6DC6"/>
    <w:rsid w:val="006300EB"/>
    <w:rsid w:val="006462F4"/>
    <w:rsid w:val="00652B85"/>
    <w:rsid w:val="00656D4D"/>
    <w:rsid w:val="006D4FF0"/>
    <w:rsid w:val="006E3CC2"/>
    <w:rsid w:val="00711542"/>
    <w:rsid w:val="00722C9E"/>
    <w:rsid w:val="0078265B"/>
    <w:rsid w:val="008414DE"/>
    <w:rsid w:val="00897692"/>
    <w:rsid w:val="008A276E"/>
    <w:rsid w:val="00917E85"/>
    <w:rsid w:val="00977F3F"/>
    <w:rsid w:val="009C01AE"/>
    <w:rsid w:val="009C476E"/>
    <w:rsid w:val="00A733BF"/>
    <w:rsid w:val="00B344C3"/>
    <w:rsid w:val="00B841A1"/>
    <w:rsid w:val="00B94500"/>
    <w:rsid w:val="00C11A48"/>
    <w:rsid w:val="00C437DC"/>
    <w:rsid w:val="00CA658C"/>
    <w:rsid w:val="00D5119B"/>
    <w:rsid w:val="00D6011A"/>
    <w:rsid w:val="00D82F42"/>
    <w:rsid w:val="00DD714D"/>
    <w:rsid w:val="00DE0306"/>
    <w:rsid w:val="00E372D6"/>
    <w:rsid w:val="00E428F1"/>
    <w:rsid w:val="00EB253D"/>
    <w:rsid w:val="00EE2313"/>
    <w:rsid w:val="00F12EE2"/>
    <w:rsid w:val="00F30D6C"/>
    <w:rsid w:val="00F37A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D1B94-2974-4A51-B403-55200CACC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2780</Words>
  <Characters>17515</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Rexroth, Ute</cp:lastModifiedBy>
  <cp:revision>4</cp:revision>
  <cp:lastPrinted>2020-05-06T16:43:00Z</cp:lastPrinted>
  <dcterms:created xsi:type="dcterms:W3CDTF">2020-08-27T20:29:00Z</dcterms:created>
  <dcterms:modified xsi:type="dcterms:W3CDTF">2020-08-31T17:54:00Z</dcterms:modified>
</cp:coreProperties>
</file>