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09.10.2020,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Osamah Hamouda(Moderation)</w:t>
      </w: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sz w:val="20"/>
          <w:szCs w:val="20"/>
        </w:rPr>
      </w:pPr>
      <w:r>
        <w:rPr>
          <w:sz w:val="20"/>
          <w:szCs w:val="20"/>
        </w:rPr>
        <w:t>Leitung</w:t>
      </w:r>
    </w:p>
    <w:p>
      <w:pPr>
        <w:pStyle w:val="Listenabsatz"/>
        <w:numPr>
          <w:ilvl w:val="1"/>
          <w:numId w:val="2"/>
        </w:numPr>
        <w:spacing w:after="0" w:line="233" w:lineRule="auto"/>
        <w:contextualSpacing w:val="0"/>
        <w:rPr>
          <w:sz w:val="20"/>
          <w:szCs w:val="20"/>
        </w:rPr>
      </w:pPr>
      <w:r>
        <w:rPr>
          <w:sz w:val="20"/>
          <w:szCs w:val="20"/>
        </w:rPr>
        <w:t>Lothar Wieler</w:t>
      </w:r>
    </w:p>
    <w:p>
      <w:pPr>
        <w:pStyle w:val="Listenabsatz"/>
        <w:numPr>
          <w:ilvl w:val="1"/>
          <w:numId w:val="2"/>
        </w:numPr>
        <w:spacing w:after="0" w:line="233" w:lineRule="auto"/>
        <w:contextualSpacing w:val="0"/>
        <w:rPr>
          <w:sz w:val="20"/>
          <w:szCs w:val="20"/>
        </w:rPr>
      </w:pPr>
      <w:r>
        <w:rPr>
          <w:sz w:val="20"/>
          <w:szCs w:val="20"/>
        </w:rPr>
        <w:t xml:space="preserve">Lars Schaade </w:t>
      </w:r>
    </w:p>
    <w:p>
      <w:pPr>
        <w:pStyle w:val="Listenabsatz"/>
        <w:numPr>
          <w:ilvl w:val="0"/>
          <w:numId w:val="2"/>
        </w:numPr>
        <w:spacing w:after="0" w:line="233" w:lineRule="auto"/>
        <w:contextualSpacing w:val="0"/>
        <w:rPr>
          <w:sz w:val="20"/>
          <w:szCs w:val="20"/>
        </w:rPr>
      </w:pPr>
      <w:r>
        <w:rPr>
          <w:sz w:val="20"/>
          <w:szCs w:val="20"/>
        </w:rPr>
        <w:t>AL1</w:t>
      </w:r>
    </w:p>
    <w:p>
      <w:pPr>
        <w:pStyle w:val="Listenabsatz"/>
        <w:numPr>
          <w:ilvl w:val="1"/>
          <w:numId w:val="2"/>
        </w:numPr>
        <w:spacing w:after="0" w:line="233" w:lineRule="auto"/>
        <w:contextualSpacing w:val="0"/>
        <w:rPr>
          <w:sz w:val="20"/>
          <w:szCs w:val="20"/>
        </w:rPr>
      </w:pPr>
      <w:r>
        <w:rPr>
          <w:sz w:val="20"/>
          <w:szCs w:val="20"/>
        </w:rPr>
        <w:t>Martin Mielke</w:t>
      </w:r>
    </w:p>
    <w:p>
      <w:pPr>
        <w:pStyle w:val="Listenabsatz"/>
        <w:numPr>
          <w:ilvl w:val="0"/>
          <w:numId w:val="2"/>
        </w:numPr>
        <w:spacing w:after="0" w:line="233" w:lineRule="auto"/>
        <w:contextualSpacing w:val="0"/>
        <w:rPr>
          <w:sz w:val="20"/>
          <w:szCs w:val="20"/>
        </w:rPr>
      </w:pPr>
      <w:r>
        <w:rPr>
          <w:sz w:val="20"/>
          <w:szCs w:val="20"/>
        </w:rPr>
        <w:t>AL3</w:t>
      </w:r>
    </w:p>
    <w:p>
      <w:pPr>
        <w:pStyle w:val="Listenabsatz"/>
        <w:numPr>
          <w:ilvl w:val="1"/>
          <w:numId w:val="2"/>
        </w:numPr>
        <w:spacing w:after="0" w:line="233" w:lineRule="auto"/>
        <w:contextualSpacing w:val="0"/>
        <w:rPr>
          <w:sz w:val="20"/>
          <w:szCs w:val="20"/>
        </w:rPr>
      </w:pPr>
      <w:r>
        <w:rPr>
          <w:sz w:val="20"/>
          <w:szCs w:val="20"/>
        </w:rPr>
        <w:t>Osamah Hamouda</w:t>
      </w:r>
    </w:p>
    <w:p>
      <w:pPr>
        <w:pStyle w:val="Listenabsatz"/>
        <w:spacing w:after="0" w:line="233" w:lineRule="auto"/>
        <w:ind w:left="1440"/>
        <w:contextualSpacing w:val="0"/>
        <w:rPr>
          <w:sz w:val="20"/>
          <w:szCs w:val="20"/>
        </w:rPr>
      </w:pPr>
    </w:p>
    <w:p>
      <w:pPr>
        <w:pStyle w:val="Listenabsatz"/>
        <w:numPr>
          <w:ilvl w:val="0"/>
          <w:numId w:val="3"/>
        </w:numPr>
        <w:spacing w:after="0"/>
        <w:contextualSpacing w:val="0"/>
        <w:rPr>
          <w:sz w:val="20"/>
          <w:szCs w:val="20"/>
        </w:rPr>
      </w:pPr>
      <w:r>
        <w:rPr>
          <w:sz w:val="20"/>
          <w:szCs w:val="20"/>
        </w:rPr>
        <w:t xml:space="preserve">FG14 </w:t>
      </w:r>
      <w:r>
        <w:rPr>
          <w:sz w:val="20"/>
          <w:szCs w:val="20"/>
        </w:rPr>
        <w:tab/>
      </w:r>
    </w:p>
    <w:p>
      <w:pPr>
        <w:pStyle w:val="Listenabsatz"/>
        <w:numPr>
          <w:ilvl w:val="1"/>
          <w:numId w:val="3"/>
        </w:numPr>
        <w:spacing w:after="0"/>
        <w:contextualSpacing w:val="0"/>
        <w:rPr>
          <w:sz w:val="20"/>
          <w:szCs w:val="20"/>
        </w:rPr>
      </w:pPr>
      <w:r>
        <w:rPr>
          <w:sz w:val="20"/>
          <w:szCs w:val="20"/>
        </w:rPr>
        <w:t>Marc Thanheiser</w:t>
      </w:r>
    </w:p>
    <w:p>
      <w:pPr>
        <w:pStyle w:val="Listenabsatz"/>
        <w:numPr>
          <w:ilvl w:val="1"/>
          <w:numId w:val="3"/>
        </w:numPr>
        <w:spacing w:after="0"/>
        <w:contextualSpacing w:val="0"/>
        <w:rPr>
          <w:sz w:val="20"/>
          <w:szCs w:val="20"/>
        </w:rPr>
      </w:pPr>
      <w:r>
        <w:rPr>
          <w:sz w:val="20"/>
          <w:szCs w:val="20"/>
        </w:rPr>
        <w:t>Melanie Brunke</w:t>
      </w:r>
    </w:p>
    <w:p>
      <w:pPr>
        <w:pStyle w:val="Listenabsatz"/>
        <w:numPr>
          <w:ilvl w:val="0"/>
          <w:numId w:val="3"/>
        </w:numPr>
        <w:spacing w:after="0"/>
        <w:contextualSpacing w:val="0"/>
        <w:rPr>
          <w:sz w:val="20"/>
          <w:szCs w:val="20"/>
        </w:rPr>
      </w:pPr>
      <w:r>
        <w:rPr>
          <w:sz w:val="20"/>
          <w:szCs w:val="20"/>
        </w:rPr>
        <w:t>FG 17</w:t>
      </w:r>
    </w:p>
    <w:p>
      <w:pPr>
        <w:pStyle w:val="Listenabsatz"/>
        <w:numPr>
          <w:ilvl w:val="1"/>
          <w:numId w:val="2"/>
        </w:numPr>
        <w:spacing w:after="0"/>
        <w:contextualSpacing w:val="0"/>
        <w:rPr>
          <w:sz w:val="20"/>
          <w:szCs w:val="20"/>
        </w:rPr>
      </w:pPr>
      <w:r>
        <w:rPr>
          <w:sz w:val="20"/>
          <w:szCs w:val="20"/>
        </w:rPr>
        <w:t>Dschin-Je Oh</w:t>
      </w:r>
    </w:p>
    <w:p>
      <w:pPr>
        <w:pStyle w:val="Listenabsatz"/>
        <w:numPr>
          <w:ilvl w:val="0"/>
          <w:numId w:val="2"/>
        </w:numPr>
        <w:spacing w:after="0"/>
        <w:contextualSpacing w:val="0"/>
        <w:rPr>
          <w:sz w:val="20"/>
          <w:szCs w:val="20"/>
        </w:rPr>
      </w:pPr>
      <w:r>
        <w:rPr>
          <w:sz w:val="20"/>
          <w:szCs w:val="20"/>
        </w:rPr>
        <w:t>FG 21</w:t>
      </w:r>
    </w:p>
    <w:p>
      <w:pPr>
        <w:pStyle w:val="Listenabsatz"/>
        <w:numPr>
          <w:ilvl w:val="1"/>
          <w:numId w:val="2"/>
        </w:numPr>
        <w:spacing w:after="0"/>
        <w:contextualSpacing w:val="0"/>
        <w:rPr>
          <w:sz w:val="20"/>
          <w:szCs w:val="20"/>
        </w:rPr>
      </w:pPr>
      <w:r>
        <w:rPr>
          <w:sz w:val="20"/>
          <w:szCs w:val="20"/>
        </w:rPr>
        <w:t>Patrick Schmich</w:t>
      </w:r>
    </w:p>
    <w:p>
      <w:pPr>
        <w:pStyle w:val="Listenabsatz"/>
        <w:numPr>
          <w:ilvl w:val="0"/>
          <w:numId w:val="4"/>
        </w:numPr>
        <w:spacing w:after="0"/>
        <w:contextualSpacing w:val="0"/>
        <w:rPr>
          <w:sz w:val="20"/>
          <w:szCs w:val="20"/>
        </w:rPr>
      </w:pPr>
      <w:r>
        <w:rPr>
          <w:sz w:val="20"/>
          <w:szCs w:val="20"/>
        </w:rPr>
        <w:t>FG 32</w:t>
      </w:r>
    </w:p>
    <w:p>
      <w:pPr>
        <w:pStyle w:val="Listenabsatz"/>
        <w:numPr>
          <w:ilvl w:val="1"/>
          <w:numId w:val="2"/>
        </w:numPr>
        <w:spacing w:after="0"/>
        <w:contextualSpacing w:val="0"/>
        <w:rPr>
          <w:sz w:val="20"/>
          <w:szCs w:val="20"/>
        </w:rPr>
      </w:pPr>
      <w:r>
        <w:rPr>
          <w:sz w:val="20"/>
          <w:szCs w:val="20"/>
        </w:rPr>
        <w:t>Michaela Diercke</w:t>
      </w:r>
    </w:p>
    <w:p>
      <w:pPr>
        <w:pStyle w:val="Listenabsatz"/>
        <w:numPr>
          <w:ilvl w:val="1"/>
          <w:numId w:val="2"/>
        </w:numPr>
        <w:spacing w:after="0"/>
        <w:contextualSpacing w:val="0"/>
        <w:rPr>
          <w:sz w:val="20"/>
          <w:szCs w:val="20"/>
        </w:rPr>
      </w:pPr>
      <w:r>
        <w:rPr>
          <w:sz w:val="20"/>
          <w:szCs w:val="20"/>
        </w:rPr>
        <w:t>Mona Askar</w:t>
      </w:r>
    </w:p>
    <w:p>
      <w:pPr>
        <w:pStyle w:val="Listenabsatz"/>
        <w:numPr>
          <w:ilvl w:val="0"/>
          <w:numId w:val="2"/>
        </w:numPr>
        <w:spacing w:after="0"/>
        <w:contextualSpacing w:val="0"/>
        <w:rPr>
          <w:sz w:val="20"/>
          <w:szCs w:val="20"/>
        </w:rPr>
      </w:pPr>
      <w:r>
        <w:rPr>
          <w:sz w:val="20"/>
          <w:szCs w:val="20"/>
        </w:rPr>
        <w:t>FG33</w:t>
      </w:r>
    </w:p>
    <w:p>
      <w:pPr>
        <w:pStyle w:val="Listenabsatz"/>
        <w:numPr>
          <w:ilvl w:val="1"/>
          <w:numId w:val="2"/>
        </w:numPr>
        <w:spacing w:after="0"/>
        <w:contextualSpacing w:val="0"/>
        <w:rPr>
          <w:sz w:val="20"/>
          <w:szCs w:val="20"/>
        </w:rPr>
      </w:pPr>
      <w:r>
        <w:rPr>
          <w:sz w:val="20"/>
          <w:szCs w:val="20"/>
        </w:rPr>
        <w:t>Ole Wichmann</w:t>
      </w:r>
    </w:p>
    <w:p>
      <w:pPr>
        <w:pStyle w:val="Listenabsatz"/>
        <w:numPr>
          <w:ilvl w:val="0"/>
          <w:numId w:val="4"/>
        </w:numPr>
        <w:spacing w:after="0"/>
        <w:contextualSpacing w:val="0"/>
        <w:rPr>
          <w:sz w:val="20"/>
          <w:szCs w:val="20"/>
        </w:rPr>
      </w:pPr>
      <w:r>
        <w:rPr>
          <w:sz w:val="20"/>
          <w:szCs w:val="20"/>
        </w:rPr>
        <w:t>FG34</w:t>
      </w:r>
    </w:p>
    <w:p>
      <w:pPr>
        <w:pStyle w:val="Listenabsatz"/>
        <w:numPr>
          <w:ilvl w:val="1"/>
          <w:numId w:val="2"/>
        </w:numPr>
        <w:spacing w:after="0"/>
        <w:contextualSpacing w:val="0"/>
        <w:rPr>
          <w:sz w:val="20"/>
          <w:szCs w:val="20"/>
        </w:rPr>
      </w:pPr>
      <w:r>
        <w:rPr>
          <w:sz w:val="20"/>
          <w:szCs w:val="20"/>
        </w:rPr>
        <w:t>Daniel Schmidt (Protokoll)</w:t>
      </w:r>
    </w:p>
    <w:p>
      <w:pPr>
        <w:pStyle w:val="Listenabsatz"/>
        <w:numPr>
          <w:ilvl w:val="0"/>
          <w:numId w:val="2"/>
        </w:numPr>
        <w:spacing w:after="0"/>
        <w:contextualSpacing w:val="0"/>
        <w:rPr>
          <w:sz w:val="20"/>
          <w:szCs w:val="20"/>
        </w:rPr>
      </w:pPr>
      <w:r>
        <w:rPr>
          <w:sz w:val="20"/>
          <w:szCs w:val="20"/>
        </w:rPr>
        <w:t>FG 36</w:t>
      </w:r>
    </w:p>
    <w:p>
      <w:pPr>
        <w:pStyle w:val="Listenabsatz"/>
        <w:numPr>
          <w:ilvl w:val="1"/>
          <w:numId w:val="2"/>
        </w:numPr>
        <w:spacing w:after="0"/>
        <w:contextualSpacing w:val="0"/>
        <w:rPr>
          <w:sz w:val="20"/>
          <w:szCs w:val="20"/>
        </w:rPr>
      </w:pPr>
      <w:r>
        <w:rPr>
          <w:sz w:val="20"/>
          <w:szCs w:val="20"/>
        </w:rPr>
        <w:t>Walter Haas</w:t>
      </w:r>
    </w:p>
    <w:p>
      <w:pPr>
        <w:pStyle w:val="Listenabsatz"/>
        <w:numPr>
          <w:ilvl w:val="1"/>
          <w:numId w:val="2"/>
        </w:numPr>
        <w:spacing w:after="0"/>
        <w:contextualSpacing w:val="0"/>
        <w:rPr>
          <w:sz w:val="20"/>
          <w:szCs w:val="20"/>
        </w:rPr>
      </w:pPr>
      <w:r>
        <w:rPr>
          <w:sz w:val="20"/>
          <w:szCs w:val="20"/>
        </w:rPr>
        <w:t>Stefan Kröger</w:t>
      </w:r>
    </w:p>
    <w:p>
      <w:pPr>
        <w:pStyle w:val="Listenabsatz"/>
        <w:numPr>
          <w:ilvl w:val="1"/>
          <w:numId w:val="2"/>
        </w:numPr>
        <w:spacing w:after="0"/>
        <w:contextualSpacing w:val="0"/>
        <w:rPr>
          <w:sz w:val="20"/>
          <w:szCs w:val="20"/>
        </w:rPr>
      </w:pPr>
      <w:r>
        <w:rPr>
          <w:sz w:val="20"/>
          <w:szCs w:val="20"/>
        </w:rPr>
        <w:t>Silke Buda</w:t>
      </w:r>
    </w:p>
    <w:p>
      <w:pPr>
        <w:pStyle w:val="Listenabsatz"/>
        <w:numPr>
          <w:ilvl w:val="1"/>
          <w:numId w:val="2"/>
        </w:numPr>
        <w:spacing w:after="0"/>
        <w:contextualSpacing w:val="0"/>
        <w:rPr>
          <w:sz w:val="20"/>
          <w:szCs w:val="20"/>
        </w:rPr>
      </w:pPr>
      <w:proofErr w:type="spellStart"/>
      <w:r>
        <w:rPr>
          <w:sz w:val="20"/>
          <w:szCs w:val="20"/>
        </w:rPr>
        <w:t>Soliaroff-Pepina</w:t>
      </w:r>
      <w:proofErr w:type="spellEnd"/>
    </w:p>
    <w:p>
      <w:pPr>
        <w:pStyle w:val="Listenabsatz"/>
        <w:numPr>
          <w:ilvl w:val="0"/>
          <w:numId w:val="2"/>
        </w:numPr>
        <w:spacing w:after="0"/>
        <w:contextualSpacing w:val="0"/>
        <w:rPr>
          <w:sz w:val="20"/>
          <w:szCs w:val="20"/>
        </w:rPr>
      </w:pPr>
      <w:r>
        <w:rPr>
          <w:sz w:val="20"/>
          <w:szCs w:val="20"/>
        </w:rPr>
        <w:t>FG 37</w:t>
      </w:r>
    </w:p>
    <w:p>
      <w:pPr>
        <w:pStyle w:val="Listenabsatz"/>
        <w:numPr>
          <w:ilvl w:val="1"/>
          <w:numId w:val="2"/>
        </w:numPr>
        <w:spacing w:after="0"/>
        <w:contextualSpacing w:val="0"/>
        <w:rPr>
          <w:sz w:val="20"/>
          <w:szCs w:val="20"/>
        </w:rPr>
      </w:pPr>
      <w:r>
        <w:rPr>
          <w:sz w:val="20"/>
          <w:szCs w:val="20"/>
        </w:rPr>
        <w:t>Tim Eckmanns</w:t>
      </w:r>
    </w:p>
    <w:p>
      <w:pPr>
        <w:pStyle w:val="Listenabsatz"/>
        <w:numPr>
          <w:ilvl w:val="0"/>
          <w:numId w:val="2"/>
        </w:numPr>
        <w:spacing w:after="0"/>
        <w:contextualSpacing w:val="0"/>
        <w:rPr>
          <w:sz w:val="20"/>
          <w:szCs w:val="20"/>
        </w:rPr>
      </w:pPr>
      <w:r>
        <w:rPr>
          <w:sz w:val="20"/>
          <w:szCs w:val="20"/>
        </w:rPr>
        <w:t>FG 38</w:t>
      </w:r>
    </w:p>
    <w:p>
      <w:pPr>
        <w:pStyle w:val="Listenabsatz"/>
        <w:numPr>
          <w:ilvl w:val="1"/>
          <w:numId w:val="2"/>
        </w:numPr>
        <w:spacing w:after="0"/>
        <w:contextualSpacing w:val="0"/>
        <w:rPr>
          <w:sz w:val="20"/>
          <w:szCs w:val="20"/>
        </w:rPr>
      </w:pPr>
      <w:r>
        <w:rPr>
          <w:sz w:val="20"/>
          <w:szCs w:val="20"/>
        </w:rPr>
        <w:t>Ute Rexroth</w:t>
      </w:r>
    </w:p>
    <w:p>
      <w:pPr>
        <w:pStyle w:val="Listenabsatz"/>
        <w:numPr>
          <w:ilvl w:val="0"/>
          <w:numId w:val="2"/>
        </w:numPr>
        <w:spacing w:after="0"/>
        <w:contextualSpacing w:val="0"/>
        <w:rPr>
          <w:sz w:val="20"/>
          <w:szCs w:val="20"/>
        </w:rPr>
      </w:pPr>
      <w:r>
        <w:rPr>
          <w:sz w:val="20"/>
          <w:szCs w:val="20"/>
        </w:rPr>
        <w:t>IBBS</w:t>
      </w:r>
    </w:p>
    <w:p>
      <w:pPr>
        <w:pStyle w:val="Listenabsatz"/>
        <w:numPr>
          <w:ilvl w:val="1"/>
          <w:numId w:val="2"/>
        </w:numPr>
        <w:spacing w:after="0"/>
        <w:contextualSpacing w:val="0"/>
        <w:rPr>
          <w:sz w:val="20"/>
          <w:szCs w:val="20"/>
        </w:rPr>
      </w:pPr>
      <w:r>
        <w:rPr>
          <w:sz w:val="20"/>
          <w:szCs w:val="20"/>
        </w:rPr>
        <w:t>Claudia Schulz-Weidhaas</w:t>
      </w:r>
    </w:p>
    <w:p>
      <w:pPr>
        <w:pStyle w:val="Listenabsatz"/>
        <w:numPr>
          <w:ilvl w:val="0"/>
          <w:numId w:val="2"/>
        </w:numPr>
        <w:spacing w:after="0"/>
        <w:contextualSpacing w:val="0"/>
        <w:rPr>
          <w:sz w:val="20"/>
          <w:szCs w:val="20"/>
        </w:rPr>
      </w:pPr>
      <w:r>
        <w:rPr>
          <w:sz w:val="20"/>
          <w:szCs w:val="20"/>
        </w:rPr>
        <w:t>INIG</w:t>
      </w:r>
    </w:p>
    <w:p>
      <w:pPr>
        <w:pStyle w:val="Listenabsatz"/>
        <w:numPr>
          <w:ilvl w:val="1"/>
          <w:numId w:val="2"/>
        </w:numPr>
        <w:spacing w:after="0"/>
        <w:contextualSpacing w:val="0"/>
        <w:rPr>
          <w:sz w:val="20"/>
          <w:szCs w:val="20"/>
        </w:rPr>
      </w:pPr>
      <w:r>
        <w:rPr>
          <w:sz w:val="20"/>
          <w:szCs w:val="20"/>
        </w:rPr>
        <w:t>Luisa Denkel</w:t>
      </w:r>
    </w:p>
    <w:p>
      <w:pPr>
        <w:pStyle w:val="Listenabsatz"/>
        <w:numPr>
          <w:ilvl w:val="0"/>
          <w:numId w:val="2"/>
        </w:numPr>
        <w:spacing w:after="0"/>
        <w:contextualSpacing w:val="0"/>
        <w:rPr>
          <w:sz w:val="20"/>
          <w:szCs w:val="20"/>
        </w:rPr>
      </w:pPr>
      <w:r>
        <w:rPr>
          <w:sz w:val="20"/>
          <w:szCs w:val="20"/>
        </w:rPr>
        <w:t>P1</w:t>
      </w:r>
    </w:p>
    <w:p>
      <w:pPr>
        <w:pStyle w:val="Listenabsatz"/>
        <w:numPr>
          <w:ilvl w:val="1"/>
          <w:numId w:val="2"/>
        </w:numPr>
        <w:rPr>
          <w:sz w:val="20"/>
          <w:szCs w:val="20"/>
        </w:rPr>
      </w:pPr>
      <w:r>
        <w:rPr>
          <w:sz w:val="20"/>
          <w:szCs w:val="20"/>
        </w:rPr>
        <w:t xml:space="preserve">Christina </w:t>
      </w:r>
      <w:proofErr w:type="spellStart"/>
      <w:r>
        <w:rPr>
          <w:sz w:val="20"/>
          <w:szCs w:val="20"/>
        </w:rPr>
        <w:t>Leukert</w:t>
      </w:r>
      <w:proofErr w:type="spellEnd"/>
    </w:p>
    <w:p>
      <w:pPr>
        <w:pStyle w:val="Listenabsatz"/>
        <w:numPr>
          <w:ilvl w:val="0"/>
          <w:numId w:val="3"/>
        </w:numPr>
        <w:spacing w:after="0"/>
        <w:contextualSpacing w:val="0"/>
        <w:rPr>
          <w:sz w:val="20"/>
          <w:szCs w:val="20"/>
        </w:rPr>
      </w:pPr>
      <w:r>
        <w:rPr>
          <w:sz w:val="20"/>
          <w:szCs w:val="20"/>
        </w:rPr>
        <w:t>Presse</w:t>
      </w:r>
    </w:p>
    <w:p>
      <w:pPr>
        <w:pStyle w:val="Listenabsatz"/>
        <w:numPr>
          <w:ilvl w:val="1"/>
          <w:numId w:val="3"/>
        </w:numPr>
        <w:spacing w:after="0"/>
        <w:contextualSpacing w:val="0"/>
        <w:rPr>
          <w:sz w:val="20"/>
          <w:szCs w:val="20"/>
        </w:rPr>
      </w:pPr>
      <w:r>
        <w:rPr>
          <w:sz w:val="20"/>
          <w:szCs w:val="20"/>
        </w:rPr>
        <w:t>Jamela Seedat</w:t>
      </w:r>
    </w:p>
    <w:p>
      <w:pPr>
        <w:pStyle w:val="Listenabsatz"/>
        <w:numPr>
          <w:ilvl w:val="0"/>
          <w:numId w:val="3"/>
        </w:numPr>
        <w:spacing w:after="0"/>
        <w:contextualSpacing w:val="0"/>
        <w:rPr>
          <w:sz w:val="20"/>
          <w:szCs w:val="20"/>
        </w:rPr>
      </w:pPr>
      <w:r>
        <w:rPr>
          <w:sz w:val="20"/>
          <w:szCs w:val="20"/>
        </w:rPr>
        <w:t>ZBS1</w:t>
      </w:r>
    </w:p>
    <w:p>
      <w:pPr>
        <w:pStyle w:val="Listenabsatz"/>
        <w:numPr>
          <w:ilvl w:val="1"/>
          <w:numId w:val="3"/>
        </w:numPr>
        <w:spacing w:after="0"/>
        <w:contextualSpacing w:val="0"/>
        <w:rPr>
          <w:sz w:val="22"/>
        </w:rPr>
      </w:pPr>
      <w:r>
        <w:rPr>
          <w:sz w:val="20"/>
          <w:szCs w:val="20"/>
        </w:rPr>
        <w:t>Janine Michel</w:t>
      </w:r>
      <w:r>
        <w:rPr>
          <w:sz w:val="22"/>
        </w:rPr>
        <w:br w:type="page"/>
      </w:r>
    </w:p>
    <w:p>
      <w:pPr>
        <w:rPr>
          <w:sz w:val="22"/>
        </w:rPr>
      </w:pPr>
    </w:p>
    <w:p>
      <w:pPr>
        <w:spacing w:after="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rPr>
          <w:trHeight w:val="1494"/>
        </w:trP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Weltweit Fälle: 36.194.764, Verstorben: 1.053.961 (2,9%)</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Style1"/>
              <w:spacing w:before="0" w:after="0"/>
              <w:rPr>
                <w:sz w:val="22"/>
                <w:szCs w:val="22"/>
              </w:rPr>
            </w:pPr>
            <w:r>
              <w:rPr>
                <w:sz w:val="22"/>
                <w:szCs w:val="22"/>
              </w:rPr>
              <w:t>Seit Montag Top10 nicht verändert, aber die Reihenfolge:</w:t>
            </w:r>
          </w:p>
          <w:p>
            <w:pPr>
              <w:pStyle w:val="Style1"/>
              <w:numPr>
                <w:ilvl w:val="0"/>
                <w:numId w:val="0"/>
              </w:numPr>
              <w:spacing w:before="0" w:after="0"/>
              <w:ind w:left="1080"/>
              <w:rPr>
                <w:sz w:val="22"/>
                <w:szCs w:val="22"/>
              </w:rPr>
            </w:pPr>
            <w:r>
              <w:rPr>
                <w:sz w:val="22"/>
                <w:szCs w:val="22"/>
              </w:rPr>
              <w:t xml:space="preserve">UK auf Platz 3 gerutscht nach Indien, USA, Brasilien; </w:t>
            </w:r>
          </w:p>
          <w:p>
            <w:pPr>
              <w:pStyle w:val="Style1"/>
              <w:numPr>
                <w:ilvl w:val="0"/>
                <w:numId w:val="7"/>
              </w:numPr>
              <w:spacing w:before="0" w:after="0"/>
              <w:rPr>
                <w:sz w:val="22"/>
                <w:szCs w:val="22"/>
              </w:rPr>
            </w:pPr>
            <w:r>
              <w:rPr>
                <w:sz w:val="22"/>
                <w:szCs w:val="22"/>
              </w:rPr>
              <w:t>Anstieg in UK aufgrund von Datenpanne dadurch Nachmeldungen, mit Vorsicht zu interpretieren;</w:t>
            </w:r>
          </w:p>
          <w:p>
            <w:pPr>
              <w:pStyle w:val="Style1"/>
              <w:numPr>
                <w:ilvl w:val="0"/>
                <w:numId w:val="7"/>
              </w:numPr>
              <w:spacing w:before="0" w:after="0"/>
              <w:rPr>
                <w:sz w:val="22"/>
                <w:szCs w:val="22"/>
              </w:rPr>
            </w:pPr>
            <w:r>
              <w:rPr>
                <w:sz w:val="22"/>
                <w:szCs w:val="22"/>
              </w:rPr>
              <w:t xml:space="preserve">UK reagiert mit </w:t>
            </w:r>
            <w:r>
              <w:t>Ausgangssperre, haben ein stufenbasiertes Lockdown-System, es gibt eine Erhöhung der Sterbefälle, Cluster werden in Bildungseinrichtungen beobachtet</w:t>
            </w:r>
          </w:p>
          <w:p>
            <w:pPr>
              <w:pStyle w:val="Listenabsatz"/>
              <w:numPr>
                <w:ilvl w:val="0"/>
                <w:numId w:val="5"/>
              </w:numPr>
              <w:ind w:left="453" w:hanging="340"/>
              <w:rPr>
                <w:sz w:val="22"/>
                <w:szCs w:val="22"/>
              </w:rPr>
            </w:pPr>
            <w:r>
              <w:rPr>
                <w:sz w:val="22"/>
                <w:szCs w:val="22"/>
              </w:rPr>
              <w:t xml:space="preserve">7-Tages-Inzidenz pro 100.000 </w:t>
            </w:r>
            <w:proofErr w:type="spellStart"/>
            <w:r>
              <w:rPr>
                <w:sz w:val="22"/>
                <w:szCs w:val="22"/>
              </w:rPr>
              <w:t>Ew</w:t>
            </w:r>
            <w:proofErr w:type="spellEnd"/>
            <w:r>
              <w:rPr>
                <w:sz w:val="22"/>
                <w:szCs w:val="22"/>
              </w:rPr>
              <w:t>.</w:t>
            </w:r>
          </w:p>
          <w:p>
            <w:pPr>
              <w:pStyle w:val="Style1"/>
              <w:spacing w:before="0" w:after="0"/>
              <w:rPr>
                <w:sz w:val="22"/>
                <w:szCs w:val="22"/>
              </w:rPr>
            </w:pPr>
            <w:r>
              <w:rPr>
                <w:sz w:val="22"/>
                <w:szCs w:val="22"/>
              </w:rPr>
              <w:t xml:space="preserve">59 Länder mit einer 7-T.-Inz. &gt;50 Fälle/100.000 </w:t>
            </w:r>
            <w:proofErr w:type="spellStart"/>
            <w:r>
              <w:rPr>
                <w:sz w:val="22"/>
                <w:szCs w:val="22"/>
              </w:rPr>
              <w:t>Ew</w:t>
            </w:r>
            <w:proofErr w:type="spellEnd"/>
            <w:r>
              <w:rPr>
                <w:sz w:val="22"/>
                <w:szCs w:val="22"/>
              </w:rPr>
              <w:t>.;</w:t>
            </w:r>
          </w:p>
          <w:p>
            <w:pPr>
              <w:pStyle w:val="Style1"/>
              <w:spacing w:before="0" w:after="0"/>
              <w:rPr>
                <w:sz w:val="22"/>
                <w:szCs w:val="22"/>
              </w:rPr>
            </w:pPr>
            <w:r>
              <w:rPr>
                <w:sz w:val="22"/>
                <w:szCs w:val="22"/>
              </w:rPr>
              <w:t xml:space="preserve">Neu hinzugekommen Katar und San Marino </w:t>
            </w:r>
          </w:p>
          <w:p>
            <w:pPr>
              <w:pStyle w:val="Listenabsatz"/>
              <w:numPr>
                <w:ilvl w:val="0"/>
                <w:numId w:val="5"/>
              </w:numPr>
              <w:ind w:left="453" w:hanging="340"/>
              <w:rPr>
                <w:sz w:val="22"/>
                <w:szCs w:val="22"/>
              </w:rPr>
            </w:pPr>
            <w:r>
              <w:rPr>
                <w:sz w:val="22"/>
                <w:szCs w:val="22"/>
              </w:rPr>
              <w:t xml:space="preserve">7-Tages-Inzidenz pro 100.000 </w:t>
            </w:r>
            <w:proofErr w:type="spellStart"/>
            <w:r>
              <w:rPr>
                <w:sz w:val="22"/>
                <w:szCs w:val="22"/>
              </w:rPr>
              <w:t>Ew</w:t>
            </w:r>
            <w:proofErr w:type="spellEnd"/>
            <w:r>
              <w:rPr>
                <w:sz w:val="22"/>
                <w:szCs w:val="22"/>
              </w:rPr>
              <w:t>. Europa</w:t>
            </w:r>
          </w:p>
          <w:p>
            <w:pPr>
              <w:pStyle w:val="Style1"/>
              <w:spacing w:before="0" w:after="0"/>
              <w:rPr>
                <w:sz w:val="22"/>
                <w:szCs w:val="22"/>
              </w:rPr>
            </w:pPr>
            <w:r>
              <w:rPr>
                <w:sz w:val="22"/>
                <w:szCs w:val="22"/>
              </w:rPr>
              <w:t xml:space="preserve">Neu San Marino aufgrund kleiner Bevölkerungszahl führen einige Fälle schnell zu einem Anstieg </w:t>
            </w:r>
          </w:p>
          <w:p>
            <w:pPr>
              <w:pStyle w:val="Style1"/>
              <w:spacing w:before="0" w:after="0"/>
              <w:rPr>
                <w:sz w:val="22"/>
                <w:szCs w:val="22"/>
              </w:rPr>
            </w:pPr>
            <w:r>
              <w:rPr>
                <w:sz w:val="22"/>
                <w:szCs w:val="22"/>
              </w:rPr>
              <w:t xml:space="preserve">17 EU-Länder über 50 Fälle/100.000 </w:t>
            </w:r>
            <w:proofErr w:type="spellStart"/>
            <w:r>
              <w:rPr>
                <w:sz w:val="22"/>
                <w:szCs w:val="22"/>
              </w:rPr>
              <w:t>Ew</w:t>
            </w:r>
            <w:proofErr w:type="spellEnd"/>
            <w:r>
              <w:rPr>
                <w:sz w:val="22"/>
                <w:szCs w:val="22"/>
              </w:rPr>
              <w:t>.</w:t>
            </w:r>
          </w:p>
          <w:p>
            <w:pPr>
              <w:pStyle w:val="Style1"/>
              <w:rPr>
                <w:sz w:val="22"/>
                <w:szCs w:val="22"/>
              </w:rPr>
            </w:pPr>
            <w:r>
              <w:rPr>
                <w:sz w:val="22"/>
                <w:szCs w:val="22"/>
              </w:rPr>
              <w:t xml:space="preserve">Dänemark hat Veranstaltungen privat und öffentlich auf 50 Personen beschränkt, Restaurants und Bars müssen ab 22 Uhr schließen; MNS-Pflicht in vielen öffentlichen Bereichen, weitreichende Einschränkung der Kontakte inklusive </w:t>
            </w:r>
            <w:proofErr w:type="spellStart"/>
            <w:r>
              <w:rPr>
                <w:sz w:val="22"/>
                <w:szCs w:val="22"/>
              </w:rPr>
              <w:t>home</w:t>
            </w:r>
            <w:proofErr w:type="spellEnd"/>
            <w:r>
              <w:rPr>
                <w:sz w:val="22"/>
                <w:szCs w:val="22"/>
              </w:rPr>
              <w:t xml:space="preserve"> </w:t>
            </w:r>
            <w:proofErr w:type="spellStart"/>
            <w:r>
              <w:rPr>
                <w:sz w:val="22"/>
                <w:szCs w:val="22"/>
              </w:rPr>
              <w:t>office</w:t>
            </w:r>
            <w:proofErr w:type="spellEnd"/>
            <w:r>
              <w:rPr>
                <w:sz w:val="22"/>
                <w:szCs w:val="22"/>
              </w:rPr>
              <w:t xml:space="preserve"> empfohlen;</w:t>
            </w:r>
          </w:p>
          <w:p>
            <w:pPr>
              <w:pStyle w:val="Listenabsatz"/>
              <w:numPr>
                <w:ilvl w:val="0"/>
                <w:numId w:val="5"/>
              </w:numPr>
              <w:ind w:left="453" w:hanging="340"/>
              <w:rPr>
                <w:sz w:val="22"/>
                <w:szCs w:val="22"/>
              </w:rPr>
            </w:pPr>
            <w:r>
              <w:rPr>
                <w:sz w:val="22"/>
                <w:szCs w:val="22"/>
              </w:rPr>
              <w:t>Zusammenfassung</w:t>
            </w:r>
          </w:p>
          <w:p>
            <w:pPr>
              <w:pStyle w:val="Style1"/>
              <w:rPr>
                <w:sz w:val="22"/>
                <w:szCs w:val="22"/>
              </w:rPr>
            </w:pPr>
            <w:r>
              <w:rPr>
                <w:sz w:val="22"/>
                <w:szCs w:val="22"/>
              </w:rPr>
              <w:t>Großteil der Neuinfektionen der vergangenen 7T weiterhin in Amerika und Asien (jeweils 36%)</w:t>
            </w:r>
          </w:p>
          <w:p>
            <w:pPr>
              <w:pStyle w:val="Style1"/>
              <w:rPr>
                <w:sz w:val="22"/>
                <w:szCs w:val="22"/>
              </w:rPr>
            </w:pPr>
            <w:r>
              <w:rPr>
                <w:sz w:val="22"/>
                <w:szCs w:val="22"/>
              </w:rPr>
              <w:t>Großteil der Todesfälle der vergangenen 7T in Amerika (&gt; 50%) und Asien (ca. 30%)</w:t>
            </w:r>
          </w:p>
          <w:p>
            <w:pPr>
              <w:pStyle w:val="Style1"/>
              <w:rPr>
                <w:sz w:val="22"/>
                <w:szCs w:val="22"/>
              </w:rPr>
            </w:pPr>
            <w:r>
              <w:rPr>
                <w:sz w:val="22"/>
                <w:szCs w:val="22"/>
              </w:rPr>
              <w:t xml:space="preserve">Mehr als ein Viertel der Neuinfektionen der vergangenen 7T in Europa (Großbritannien, Frankreich, Russland, Spanien, Ukraine) </w:t>
            </w:r>
          </w:p>
          <w:p>
            <w:pPr>
              <w:pStyle w:val="Style1"/>
              <w:rPr>
                <w:sz w:val="22"/>
                <w:szCs w:val="22"/>
              </w:rPr>
            </w:pPr>
            <w:r>
              <w:rPr>
                <w:sz w:val="22"/>
                <w:szCs w:val="22"/>
              </w:rPr>
              <w:t xml:space="preserve">13% der Todesfälle der vergangenen 7T in Europa (Russland, Spanien, Frankreich, Ukraine, Rumänien) </w:t>
            </w:r>
          </w:p>
          <w:p>
            <w:pPr>
              <w:pStyle w:val="Listenabsatz"/>
              <w:numPr>
                <w:ilvl w:val="0"/>
                <w:numId w:val="5"/>
              </w:numPr>
              <w:ind w:left="453" w:hanging="340"/>
              <w:rPr>
                <w:sz w:val="22"/>
                <w:szCs w:val="22"/>
              </w:rPr>
            </w:pPr>
            <w:r>
              <w:rPr>
                <w:sz w:val="22"/>
                <w:szCs w:val="22"/>
              </w:rPr>
              <w:t>Fragen/Diskussion</w:t>
            </w:r>
          </w:p>
          <w:p>
            <w:pPr>
              <w:pStyle w:val="Style1"/>
            </w:pPr>
            <w:r>
              <w:t xml:space="preserve">Frage nach Hospitalisierungen in den Ländern: In </w:t>
            </w:r>
            <w:r>
              <w:rPr>
                <w:sz w:val="22"/>
                <w:szCs w:val="22"/>
              </w:rPr>
              <w:t>Frankreich, UK, Spanien bereits ansteigende Hospitalisierungen;</w:t>
            </w:r>
          </w:p>
          <w:p>
            <w:pPr>
              <w:pStyle w:val="Style1"/>
              <w:numPr>
                <w:ilvl w:val="0"/>
                <w:numId w:val="0"/>
              </w:numPr>
              <w:spacing w:before="0" w:after="0"/>
              <w:ind w:left="1080"/>
              <w:rPr>
                <w:sz w:val="22"/>
                <w:szCs w:val="22"/>
              </w:rPr>
            </w:pPr>
          </w:p>
          <w:p>
            <w:pPr>
              <w:spacing w:before="120" w:line="276" w:lineRule="auto"/>
              <w:rPr>
                <w:ins w:id="0" w:author="Schmidt, Daniel" w:date="2020-10-10T13:29:00Z"/>
                <w:b/>
                <w:sz w:val="22"/>
                <w:szCs w:val="22"/>
              </w:rPr>
            </w:pPr>
          </w:p>
          <w:p>
            <w:pPr>
              <w:spacing w:before="120" w:line="276" w:lineRule="auto"/>
              <w:rPr>
                <w:ins w:id="1" w:author="Schmidt, Daniel" w:date="2020-10-10T13:29:00Z"/>
                <w:b/>
                <w:sz w:val="22"/>
                <w:szCs w:val="22"/>
              </w:rPr>
            </w:pPr>
          </w:p>
          <w:p>
            <w:pPr>
              <w:spacing w:before="120" w:line="276" w:lineRule="auto"/>
              <w:rPr>
                <w:b/>
                <w:sz w:val="22"/>
                <w:szCs w:val="22"/>
              </w:rPr>
            </w:pPr>
            <w:r>
              <w:rPr>
                <w:b/>
                <w:sz w:val="22"/>
                <w:szCs w:val="22"/>
              </w:rPr>
              <w:lastRenderedPageBreak/>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5"/>
              </w:numPr>
              <w:ind w:left="453" w:hanging="340"/>
              <w:rPr>
                <w:sz w:val="22"/>
                <w:szCs w:val="22"/>
              </w:rPr>
            </w:pPr>
            <w:proofErr w:type="spellStart"/>
            <w:r>
              <w:rPr>
                <w:sz w:val="22"/>
                <w:szCs w:val="22"/>
              </w:rPr>
              <w:t>SurvNet</w:t>
            </w:r>
            <w:proofErr w:type="spellEnd"/>
            <w:r>
              <w:rPr>
                <w:sz w:val="22"/>
                <w:szCs w:val="22"/>
              </w:rPr>
              <w:t xml:space="preserve"> übermittelt: </w:t>
            </w:r>
          </w:p>
          <w:p>
            <w:pPr>
              <w:pStyle w:val="Style1"/>
              <w:spacing w:before="0" w:after="0"/>
              <w:rPr>
                <w:sz w:val="22"/>
                <w:szCs w:val="22"/>
              </w:rPr>
            </w:pPr>
            <w:r>
              <w:rPr>
                <w:sz w:val="22"/>
                <w:szCs w:val="22"/>
              </w:rPr>
              <w:t>+4.516 Fälle; +11 Verstorbene; 4-Tage-R: 1,34; 7-Tage-R: 1,37;</w:t>
            </w:r>
          </w:p>
          <w:p>
            <w:pPr>
              <w:pStyle w:val="Style1"/>
              <w:numPr>
                <w:ilvl w:val="0"/>
                <w:numId w:val="5"/>
              </w:numPr>
              <w:spacing w:before="0" w:after="0"/>
              <w:ind w:left="453" w:hanging="340"/>
              <w:rPr>
                <w:sz w:val="22"/>
                <w:szCs w:val="22"/>
              </w:rPr>
            </w:pPr>
            <w:r>
              <w:rPr>
                <w:sz w:val="22"/>
                <w:szCs w:val="22"/>
              </w:rPr>
              <w:t xml:space="preserve">Zahl der Verstorbenen noch niedrig aber Effekt der ansteigenden Fallzahlen erst in 2-3 Wochen erwartet, R-Wert deutlich über 1; </w:t>
            </w:r>
          </w:p>
          <w:p>
            <w:pPr>
              <w:pStyle w:val="Style1"/>
              <w:numPr>
                <w:ilvl w:val="0"/>
                <w:numId w:val="5"/>
              </w:numPr>
              <w:spacing w:before="0" w:after="0"/>
              <w:ind w:left="453" w:hanging="340"/>
              <w:rPr>
                <w:sz w:val="22"/>
                <w:szCs w:val="22"/>
              </w:rPr>
            </w:pPr>
            <w:r>
              <w:rPr>
                <w:sz w:val="22"/>
                <w:szCs w:val="22"/>
              </w:rPr>
              <w:t>Anzahl der übermittelten COVID-19-Fälle nach Meldewoche</w:t>
            </w:r>
          </w:p>
          <w:p>
            <w:pPr>
              <w:pStyle w:val="Style1"/>
              <w:spacing w:before="0" w:after="0"/>
              <w:rPr>
                <w:sz w:val="22"/>
                <w:szCs w:val="22"/>
              </w:rPr>
            </w:pPr>
            <w:r>
              <w:rPr>
                <w:sz w:val="22"/>
                <w:szCs w:val="22"/>
              </w:rPr>
              <w:t>Anzahl der übermittelten Fälle steigt kontinuierlich an</w:t>
            </w:r>
          </w:p>
          <w:p>
            <w:pPr>
              <w:pStyle w:val="Listenabsatz"/>
              <w:numPr>
                <w:ilvl w:val="0"/>
                <w:numId w:val="5"/>
              </w:numPr>
              <w:ind w:left="453" w:hanging="340"/>
              <w:rPr>
                <w:sz w:val="22"/>
                <w:szCs w:val="22"/>
              </w:rPr>
            </w:pPr>
            <w:r>
              <w:rPr>
                <w:sz w:val="22"/>
                <w:szCs w:val="22"/>
              </w:rPr>
              <w:t>7-Tages-Inzidenz der Bundesländer nach Berichtsdatum</w:t>
            </w:r>
          </w:p>
          <w:p>
            <w:pPr>
              <w:pStyle w:val="Style1"/>
              <w:spacing w:before="0" w:after="0"/>
              <w:rPr>
                <w:sz w:val="22"/>
                <w:szCs w:val="22"/>
              </w:rPr>
            </w:pPr>
            <w:r>
              <w:rPr>
                <w:sz w:val="22"/>
                <w:szCs w:val="22"/>
              </w:rPr>
              <w:t xml:space="preserve">Weiterhin sind Berlin und Bremen Spitzenreiter deutlich &gt;50/100.000 </w:t>
            </w:r>
            <w:proofErr w:type="spellStart"/>
            <w:r>
              <w:rPr>
                <w:sz w:val="22"/>
                <w:szCs w:val="22"/>
              </w:rPr>
              <w:t>Ew</w:t>
            </w:r>
            <w:proofErr w:type="spellEnd"/>
            <w:r>
              <w:rPr>
                <w:sz w:val="22"/>
                <w:szCs w:val="22"/>
              </w:rPr>
              <w:t>;</w:t>
            </w:r>
          </w:p>
          <w:p>
            <w:pPr>
              <w:pStyle w:val="Style1"/>
              <w:spacing w:before="0" w:after="0"/>
              <w:rPr>
                <w:sz w:val="22"/>
                <w:szCs w:val="22"/>
              </w:rPr>
            </w:pPr>
            <w:r>
              <w:rPr>
                <w:sz w:val="22"/>
                <w:szCs w:val="22"/>
              </w:rPr>
              <w:t>Anstieg auch in NRW, Hessen, BW zu sehen;</w:t>
            </w:r>
          </w:p>
          <w:p>
            <w:pPr>
              <w:pStyle w:val="Style1"/>
              <w:spacing w:before="0" w:after="0"/>
              <w:rPr>
                <w:sz w:val="22"/>
                <w:szCs w:val="22"/>
              </w:rPr>
            </w:pPr>
            <w:r>
              <w:rPr>
                <w:sz w:val="22"/>
                <w:szCs w:val="22"/>
              </w:rPr>
              <w:t>Auch Bayern steigt wieder leicht an;</w:t>
            </w:r>
          </w:p>
          <w:p>
            <w:pPr>
              <w:pStyle w:val="Listenabsatz"/>
              <w:numPr>
                <w:ilvl w:val="0"/>
                <w:numId w:val="5"/>
              </w:numPr>
              <w:ind w:left="453" w:hanging="340"/>
              <w:rPr>
                <w:sz w:val="22"/>
                <w:szCs w:val="22"/>
              </w:rPr>
            </w:pPr>
            <w:r>
              <w:rPr>
                <w:sz w:val="22"/>
                <w:szCs w:val="22"/>
              </w:rPr>
              <w:t>Geografische Verteilung in Deutschland: 7-Tage-Inzidenz</w:t>
            </w:r>
          </w:p>
          <w:p>
            <w:pPr>
              <w:pStyle w:val="Style1"/>
              <w:spacing w:before="0" w:after="0"/>
              <w:rPr>
                <w:sz w:val="22"/>
                <w:szCs w:val="22"/>
              </w:rPr>
            </w:pPr>
            <w:r>
              <w:rPr>
                <w:sz w:val="22"/>
                <w:szCs w:val="22"/>
              </w:rPr>
              <w:t xml:space="preserve">1 LK mit &gt;100 Fälle/100.000 </w:t>
            </w:r>
            <w:proofErr w:type="spellStart"/>
            <w:r>
              <w:rPr>
                <w:sz w:val="22"/>
                <w:szCs w:val="22"/>
              </w:rPr>
              <w:t>Ew</w:t>
            </w:r>
            <w:proofErr w:type="spellEnd"/>
            <w:r>
              <w:rPr>
                <w:sz w:val="22"/>
                <w:szCs w:val="22"/>
              </w:rPr>
              <w:t>.;</w:t>
            </w:r>
          </w:p>
          <w:p>
            <w:pPr>
              <w:pStyle w:val="Style1"/>
              <w:spacing w:before="0" w:after="0"/>
              <w:rPr>
                <w:sz w:val="22"/>
                <w:szCs w:val="22"/>
              </w:rPr>
            </w:pPr>
            <w:r>
              <w:rPr>
                <w:sz w:val="22"/>
                <w:szCs w:val="22"/>
              </w:rPr>
              <w:t xml:space="preserve">14 LK mit &gt;50-100 Fälle/100.000 </w:t>
            </w:r>
            <w:proofErr w:type="spellStart"/>
            <w:r>
              <w:rPr>
                <w:sz w:val="22"/>
                <w:szCs w:val="22"/>
              </w:rPr>
              <w:t>Ew</w:t>
            </w:r>
            <w:proofErr w:type="spellEnd"/>
            <w:r>
              <w:rPr>
                <w:sz w:val="22"/>
                <w:szCs w:val="22"/>
              </w:rPr>
              <w:t>.;</w:t>
            </w:r>
          </w:p>
          <w:p>
            <w:pPr>
              <w:pStyle w:val="Style1"/>
              <w:spacing w:before="0" w:after="0"/>
              <w:rPr>
                <w:sz w:val="22"/>
                <w:szCs w:val="22"/>
              </w:rPr>
            </w:pPr>
            <w:r>
              <w:rPr>
                <w:sz w:val="22"/>
                <w:szCs w:val="22"/>
              </w:rPr>
              <w:t xml:space="preserve">79 LK über 25-50 Fälle/100.000 </w:t>
            </w:r>
            <w:proofErr w:type="spellStart"/>
            <w:r>
              <w:rPr>
                <w:sz w:val="22"/>
                <w:szCs w:val="22"/>
              </w:rPr>
              <w:t>Ew</w:t>
            </w:r>
            <w:proofErr w:type="spellEnd"/>
            <w:r>
              <w:rPr>
                <w:sz w:val="22"/>
                <w:szCs w:val="22"/>
              </w:rPr>
              <w:t>.;</w:t>
            </w:r>
          </w:p>
          <w:p>
            <w:pPr>
              <w:pStyle w:val="Style1"/>
              <w:rPr>
                <w:sz w:val="22"/>
                <w:szCs w:val="22"/>
              </w:rPr>
            </w:pPr>
            <w:r>
              <w:rPr>
                <w:sz w:val="22"/>
                <w:szCs w:val="22"/>
              </w:rPr>
              <w:t>Amtshilfeersuchen aus  Hessen, Berlin, Mecklenburg-Vorpommern, aus Bremen noch nicht;</w:t>
            </w:r>
          </w:p>
          <w:p>
            <w:pPr>
              <w:pStyle w:val="Style1"/>
              <w:rPr>
                <w:sz w:val="22"/>
                <w:szCs w:val="22"/>
              </w:rPr>
            </w:pPr>
            <w:r>
              <w:rPr>
                <w:sz w:val="22"/>
                <w:szCs w:val="22"/>
              </w:rPr>
              <w:t xml:space="preserve">Testzahlen: trotz Rückgang der Testanzahl in KW40 mehr positive Fälle, </w:t>
            </w:r>
            <w:proofErr w:type="spellStart"/>
            <w:r>
              <w:rPr>
                <w:sz w:val="22"/>
                <w:szCs w:val="22"/>
              </w:rPr>
              <w:t>Positivenrate</w:t>
            </w:r>
            <w:proofErr w:type="spellEnd"/>
            <w:r>
              <w:rPr>
                <w:sz w:val="22"/>
                <w:szCs w:val="22"/>
              </w:rPr>
              <w:t xml:space="preserve"> geht hoch auf 1,6%</w:t>
            </w:r>
          </w:p>
          <w:p>
            <w:pPr>
              <w:pStyle w:val="Style1"/>
              <w:rPr>
                <w:sz w:val="22"/>
                <w:szCs w:val="22"/>
              </w:rPr>
            </w:pPr>
            <w:r>
              <w:rPr>
                <w:sz w:val="22"/>
                <w:szCs w:val="22"/>
              </w:rPr>
              <w:t xml:space="preserve">Todesfälle (alle Ursachen)  KW 36: 16.308 (-32 zur Vorwoche), ca. 1,6% über dem Durchschnitt der Vorjahre 2016-19 (Nachmeldungen aber noch möglich) </w:t>
            </w:r>
          </w:p>
          <w:p>
            <w:pPr>
              <w:pStyle w:val="Style1"/>
              <w:rPr>
                <w:sz w:val="22"/>
                <w:szCs w:val="22"/>
              </w:rPr>
            </w:pPr>
            <w:r>
              <w:rPr>
                <w:sz w:val="22"/>
                <w:szCs w:val="22"/>
              </w:rPr>
              <w:t>Keine Übersterblichkeit derzeit beobachtet</w:t>
            </w:r>
            <w:r>
              <w:t xml:space="preserve"> </w:t>
            </w:r>
          </w:p>
          <w:p>
            <w:pPr>
              <w:pStyle w:val="Listenabsatz"/>
              <w:numPr>
                <w:ilvl w:val="0"/>
                <w:numId w:val="5"/>
              </w:numPr>
              <w:ind w:left="453" w:hanging="340"/>
              <w:rPr>
                <w:sz w:val="22"/>
                <w:szCs w:val="22"/>
              </w:rPr>
            </w:pPr>
            <w:r>
              <w:rPr>
                <w:sz w:val="22"/>
                <w:szCs w:val="22"/>
              </w:rPr>
              <w:t>Fragen/Diskussion</w:t>
            </w:r>
          </w:p>
          <w:p>
            <w:pPr>
              <w:pStyle w:val="Style1"/>
              <w:spacing w:before="0" w:after="0"/>
              <w:rPr>
                <w:sz w:val="22"/>
                <w:szCs w:val="22"/>
              </w:rPr>
            </w:pPr>
            <w:r>
              <w:rPr>
                <w:sz w:val="22"/>
                <w:szCs w:val="22"/>
              </w:rPr>
              <w:t>Frage kam u.a. in der Bundespressekonferenz auf, ob im Lagebericht evtl. zusätzliche einige wichtige  Fallzahlen dargestellt werden sollten evtl. könnte DIVI Zahl berichtet werden;</w:t>
            </w:r>
          </w:p>
          <w:p>
            <w:pPr>
              <w:pStyle w:val="Style1"/>
              <w:spacing w:before="0" w:after="0"/>
              <w:rPr>
                <w:sz w:val="22"/>
                <w:szCs w:val="22"/>
              </w:rPr>
            </w:pPr>
            <w:r>
              <w:rPr>
                <w:sz w:val="22"/>
                <w:szCs w:val="22"/>
              </w:rPr>
              <w:t xml:space="preserve">Gewünscht ist wahrscheinlich eine stärkere Herausarbeitung der Schwere, es ist aber schwierig, hier die richtige Wahl zu treffen, langer Zeitverzug bei einigen Indikatoren (Hospitalisierung, ITS), macht es schwierig diese herauszustellen, </w:t>
            </w:r>
          </w:p>
          <w:p>
            <w:pPr>
              <w:pStyle w:val="Style1"/>
              <w:spacing w:before="0" w:after="0"/>
              <w:rPr>
                <w:sz w:val="22"/>
                <w:szCs w:val="22"/>
              </w:rPr>
            </w:pPr>
            <w:r>
              <w:rPr>
                <w:sz w:val="22"/>
                <w:szCs w:val="22"/>
              </w:rPr>
              <w:t xml:space="preserve">Gesamtblick ist wichtig, Überlegung lieber Zahlen herauszustellen, die die Entwicklung als Ausblick abbilden als zurückzublicken, Punkt ist in Diskussion (siehe </w:t>
            </w:r>
            <w:proofErr w:type="spellStart"/>
            <w:r>
              <w:rPr>
                <w:sz w:val="22"/>
                <w:szCs w:val="22"/>
              </w:rPr>
              <w:t>ToDo</w:t>
            </w:r>
            <w:proofErr w:type="spellEnd"/>
            <w:r>
              <w:rPr>
                <w:sz w:val="22"/>
                <w:szCs w:val="22"/>
              </w:rPr>
              <w:t>);</w:t>
            </w:r>
          </w:p>
          <w:p>
            <w:pPr>
              <w:pStyle w:val="Style1"/>
              <w:rPr>
                <w:sz w:val="22"/>
                <w:szCs w:val="22"/>
              </w:rPr>
            </w:pPr>
            <w:r>
              <w:rPr>
                <w:sz w:val="22"/>
                <w:szCs w:val="22"/>
              </w:rPr>
              <w:t xml:space="preserve">Vorschlag von AL3 zum Lagebericht: neue Fälle hervorheben und kumulative Zahl weniger hervorheben, Betonung und Reihenfolge umdrehen, Intensivbehandelte stärker herausstellen auch wenn die Zahl hinterher hängt, vielleicht auch Hinweis, dass Jüngere zwar weniger häufig Intensiv behandelt werden aber es wird insgesamt ein Anstieg erwartet, </w:t>
            </w:r>
          </w:p>
          <w:p>
            <w:pPr>
              <w:pStyle w:val="Style1"/>
              <w:rPr>
                <w:i/>
                <w:sz w:val="22"/>
                <w:szCs w:val="22"/>
              </w:rPr>
            </w:pPr>
            <w:r>
              <w:rPr>
                <w:sz w:val="22"/>
                <w:szCs w:val="22"/>
              </w:rPr>
              <w:t>Begrifflichkeiten: Begriff der Genesenen sollte kritisch überdacht werden, da viele Patienten auch nach dem Ende der akuten Erkrankungsphase noch lange leiden</w:t>
            </w:r>
          </w:p>
          <w:p>
            <w:pPr>
              <w:pStyle w:val="Style1"/>
              <w:rPr>
                <w:sz w:val="22"/>
                <w:szCs w:val="22"/>
              </w:rPr>
            </w:pPr>
            <w:r>
              <w:rPr>
                <w:sz w:val="22"/>
                <w:szCs w:val="22"/>
              </w:rPr>
              <w:t xml:space="preserve">Anzahl Genesene ist grobe Schätzung mit nicht so großer Aussagekraft, es sollte diskutiert werden  wie damit </w:t>
            </w:r>
            <w:r>
              <w:rPr>
                <w:sz w:val="22"/>
                <w:szCs w:val="22"/>
              </w:rPr>
              <w:lastRenderedPageBreak/>
              <w:t>umgegangen wird</w:t>
            </w:r>
          </w:p>
          <w:p>
            <w:pPr>
              <w:pStyle w:val="Style1"/>
              <w:rPr>
                <w:sz w:val="22"/>
                <w:szCs w:val="22"/>
              </w:rPr>
            </w:pPr>
            <w:r>
              <w:rPr>
                <w:sz w:val="22"/>
                <w:szCs w:val="22"/>
              </w:rPr>
              <w:t>Ggf. könnte Zahl der Infektiösen / Akuten Fälle angeben angegeben werden</w:t>
            </w:r>
          </w:p>
          <w:p>
            <w:pPr>
              <w:pStyle w:val="Style1"/>
              <w:rPr>
                <w:sz w:val="22"/>
                <w:szCs w:val="22"/>
              </w:rPr>
            </w:pPr>
            <w:r>
              <w:rPr>
                <w:sz w:val="22"/>
                <w:szCs w:val="22"/>
              </w:rPr>
              <w:t xml:space="preserve">Weitere Indikatoren wären DIVI, </w:t>
            </w:r>
            <w:proofErr w:type="spellStart"/>
            <w:r>
              <w:rPr>
                <w:sz w:val="22"/>
                <w:szCs w:val="22"/>
              </w:rPr>
              <w:t>Positivenquote</w:t>
            </w:r>
            <w:proofErr w:type="spellEnd"/>
            <w:r>
              <w:rPr>
                <w:sz w:val="22"/>
                <w:szCs w:val="22"/>
              </w:rPr>
              <w:t xml:space="preserve">, dies ist bereits im Lagebericht aber Frage nach der Stellung und ob es weiter nach vorn soll, </w:t>
            </w:r>
          </w:p>
          <w:p>
            <w:pPr>
              <w:pStyle w:val="Style1"/>
              <w:rPr>
                <w:sz w:val="22"/>
                <w:szCs w:val="22"/>
              </w:rPr>
            </w:pPr>
            <w:r>
              <w:rPr>
                <w:sz w:val="22"/>
                <w:szCs w:val="22"/>
              </w:rPr>
              <w:t xml:space="preserve">Beim R Wert ist es gut, dass dieser nicht vorn ist, </w:t>
            </w:r>
          </w:p>
          <w:p>
            <w:pPr>
              <w:pStyle w:val="Style1"/>
              <w:numPr>
                <w:ilvl w:val="0"/>
                <w:numId w:val="0"/>
              </w:numPr>
              <w:ind w:left="1080"/>
              <w:rPr>
                <w:i/>
                <w:sz w:val="22"/>
                <w:szCs w:val="22"/>
              </w:rPr>
            </w:pPr>
          </w:p>
          <w:p>
            <w:pPr>
              <w:pStyle w:val="Style1"/>
              <w:numPr>
                <w:ilvl w:val="0"/>
                <w:numId w:val="0"/>
              </w:numPr>
              <w:ind w:left="720"/>
              <w:rPr>
                <w:i/>
                <w:sz w:val="22"/>
                <w:szCs w:val="22"/>
              </w:rPr>
            </w:pPr>
            <w:proofErr w:type="spellStart"/>
            <w:r>
              <w:rPr>
                <w:i/>
                <w:sz w:val="22"/>
                <w:szCs w:val="22"/>
              </w:rPr>
              <w:t>ToDo</w:t>
            </w:r>
            <w:proofErr w:type="spellEnd"/>
            <w:r>
              <w:rPr>
                <w:i/>
                <w:sz w:val="22"/>
                <w:szCs w:val="22"/>
              </w:rPr>
              <w:t xml:space="preserve"> Viviane Bremer, FG 32, FG36: </w:t>
            </w:r>
            <w:r>
              <w:rPr>
                <w:i/>
                <w:sz w:val="22"/>
                <w:szCs w:val="22"/>
              </w:rPr>
              <w:br/>
              <w:t xml:space="preserve">Prof. Wieler regt an bitte noch einmal darüber nachzudenken welche Zahlen noch in den Lagebericht rein können, z.B. </w:t>
            </w:r>
            <w:proofErr w:type="spellStart"/>
            <w:r>
              <w:rPr>
                <w:i/>
                <w:sz w:val="22"/>
                <w:szCs w:val="22"/>
              </w:rPr>
              <w:t>Positivenquote</w:t>
            </w:r>
            <w:proofErr w:type="spellEnd"/>
            <w:r>
              <w:rPr>
                <w:i/>
                <w:sz w:val="22"/>
                <w:szCs w:val="22"/>
              </w:rPr>
              <w:t xml:space="preserve"> der Tests, Durchschnittsalter, z.B. Anteil &gt;65 Jahre, Vorschlag soll erarbeitet werden;</w:t>
            </w:r>
          </w:p>
          <w:p>
            <w:pPr>
              <w:pStyle w:val="Style1"/>
              <w:numPr>
                <w:ilvl w:val="0"/>
                <w:numId w:val="0"/>
              </w:numPr>
              <w:ind w:left="1080" w:hanging="360"/>
              <w:rPr>
                <w:i/>
                <w:sz w:val="22"/>
                <w:szCs w:val="22"/>
              </w:rPr>
            </w:pPr>
            <w:r>
              <w:rPr>
                <w:i/>
                <w:sz w:val="22"/>
                <w:szCs w:val="22"/>
              </w:rPr>
              <w:t xml:space="preserve">Begriff Genesene und Ausweisung Anzahl Genesene diskutieren und überarbeiten; </w:t>
            </w:r>
          </w:p>
          <w:p>
            <w:pPr>
              <w:pStyle w:val="Listenabsatz"/>
              <w:numPr>
                <w:ilvl w:val="0"/>
                <w:numId w:val="5"/>
              </w:numPr>
              <w:ind w:left="470" w:hanging="357"/>
              <w:rPr>
                <w:sz w:val="22"/>
                <w:szCs w:val="22"/>
              </w:rPr>
            </w:pPr>
            <w:r>
              <w:rPr>
                <w:sz w:val="22"/>
                <w:szCs w:val="22"/>
              </w:rPr>
              <w:t xml:space="preserve">Regionale </w:t>
            </w:r>
            <w:proofErr w:type="spellStart"/>
            <w:r>
              <w:rPr>
                <w:sz w:val="22"/>
                <w:szCs w:val="22"/>
              </w:rPr>
              <w:t>Positivenquote</w:t>
            </w:r>
            <w:proofErr w:type="spellEnd"/>
            <w:r>
              <w:rPr>
                <w:sz w:val="22"/>
                <w:szCs w:val="22"/>
              </w:rPr>
              <w:t xml:space="preserve"> an ECDC </w:t>
            </w:r>
          </w:p>
          <w:p>
            <w:pPr>
              <w:pStyle w:val="Listenabsatz"/>
              <w:numPr>
                <w:ilvl w:val="0"/>
                <w:numId w:val="9"/>
              </w:numPr>
              <w:rPr>
                <w:sz w:val="22"/>
                <w:szCs w:val="22"/>
              </w:rPr>
            </w:pPr>
            <w:r>
              <w:rPr>
                <w:sz w:val="22"/>
                <w:szCs w:val="22"/>
              </w:rPr>
              <w:t xml:space="preserve">Wunsch vom ECDC differenzierter regional auszuweisen, </w:t>
            </w:r>
            <w:proofErr w:type="spellStart"/>
            <w:r>
              <w:rPr>
                <w:sz w:val="22"/>
                <w:szCs w:val="22"/>
              </w:rPr>
              <w:t>Voxco</w:t>
            </w:r>
            <w:proofErr w:type="spellEnd"/>
            <w:r>
              <w:rPr>
                <w:sz w:val="22"/>
                <w:szCs w:val="22"/>
              </w:rPr>
              <w:t xml:space="preserve">-Abfrage lässt keine regional differenzierte Ausweisung zu; das geht nur via ARS. ARS deckt aber nur einen Teil ab – ist ggf. nicht ganz repräsentativ. </w:t>
            </w:r>
          </w:p>
          <w:p>
            <w:pPr>
              <w:pStyle w:val="Listenabsatz"/>
              <w:numPr>
                <w:ilvl w:val="0"/>
                <w:numId w:val="9"/>
              </w:numPr>
              <w:rPr>
                <w:sz w:val="22"/>
                <w:szCs w:val="22"/>
              </w:rPr>
            </w:pPr>
            <w:r>
              <w:rPr>
                <w:sz w:val="22"/>
                <w:szCs w:val="22"/>
              </w:rPr>
              <w:t>Frage: soll dies zur Verfügung gestellt werden oder nicht,</w:t>
            </w:r>
          </w:p>
          <w:p>
            <w:pPr>
              <w:pStyle w:val="Listenabsatz"/>
              <w:numPr>
                <w:ilvl w:val="0"/>
                <w:numId w:val="9"/>
              </w:numPr>
              <w:rPr>
                <w:sz w:val="22"/>
                <w:szCs w:val="22"/>
              </w:rPr>
            </w:pPr>
            <w:r>
              <w:rPr>
                <w:sz w:val="22"/>
                <w:szCs w:val="22"/>
              </w:rPr>
              <w:t xml:space="preserve">Lagebericht weist aus ARS zum Teil differenziert aus, </w:t>
            </w:r>
          </w:p>
          <w:p>
            <w:pPr>
              <w:pStyle w:val="Listenabsatz"/>
              <w:numPr>
                <w:ilvl w:val="0"/>
                <w:numId w:val="9"/>
              </w:numPr>
              <w:rPr>
                <w:sz w:val="22"/>
                <w:szCs w:val="22"/>
              </w:rPr>
            </w:pPr>
            <w:r>
              <w:rPr>
                <w:sz w:val="22"/>
                <w:szCs w:val="22"/>
              </w:rPr>
              <w:t>FG37 T. Eckmanns,  Daten könnten eigentlich wöchentlich auf Bundelandebene ausgewiesen werden, müssten etwas aufgearbeitet und ins Verhältnis zu den Testen gesetzt werden, in 2-3 Wochen müsste es machbar sein dies dann automatisiert zu übermitteln</w:t>
            </w:r>
          </w:p>
          <w:p>
            <w:pPr>
              <w:pStyle w:val="Listenabsatz"/>
              <w:numPr>
                <w:ilvl w:val="0"/>
                <w:numId w:val="9"/>
              </w:numPr>
              <w:rPr>
                <w:sz w:val="22"/>
                <w:szCs w:val="22"/>
              </w:rPr>
            </w:pPr>
            <w:r>
              <w:rPr>
                <w:sz w:val="22"/>
                <w:szCs w:val="22"/>
              </w:rPr>
              <w:t>Ergebnis ECDC bekommt es in automatisiertem Prozess</w:t>
            </w:r>
          </w:p>
          <w:p>
            <w:pPr>
              <w:pStyle w:val="Listenabsatz"/>
              <w:numPr>
                <w:ilvl w:val="0"/>
                <w:numId w:val="9"/>
              </w:numPr>
              <w:rPr>
                <w:sz w:val="22"/>
                <w:szCs w:val="22"/>
              </w:rPr>
            </w:pPr>
            <w:r>
              <w:rPr>
                <w:sz w:val="22"/>
                <w:szCs w:val="22"/>
              </w:rPr>
              <w:t>Entscheidung: Daten werden geteilt, auch wenn sie nicht  100% repräsentativ sind</w:t>
            </w:r>
          </w:p>
          <w:p>
            <w:pPr>
              <w:ind w:left="720"/>
              <w:rPr>
                <w:sz w:val="22"/>
                <w:szCs w:val="22"/>
              </w:rPr>
            </w:pPr>
          </w:p>
          <w:p>
            <w:pPr>
              <w:ind w:left="720"/>
              <w:rPr>
                <w:i/>
                <w:sz w:val="22"/>
                <w:szCs w:val="22"/>
              </w:rPr>
            </w:pPr>
            <w:proofErr w:type="spellStart"/>
            <w:r>
              <w:rPr>
                <w:i/>
                <w:sz w:val="22"/>
                <w:szCs w:val="22"/>
              </w:rPr>
              <w:t>ToDo</w:t>
            </w:r>
            <w:proofErr w:type="spellEnd"/>
            <w:r>
              <w:rPr>
                <w:i/>
                <w:sz w:val="22"/>
                <w:szCs w:val="22"/>
              </w:rPr>
              <w:t>: Klärung der Zuständigkeit ggf. soll FG31 die Übermittlung übernehmen (TESSY), sollte soweit als möglich automatisiert erfolgen</w:t>
            </w:r>
          </w:p>
          <w:p>
            <w:pPr>
              <w:ind w:left="720"/>
              <w:rPr>
                <w:i/>
                <w:sz w:val="22"/>
                <w:szCs w:val="22"/>
              </w:rPr>
            </w:pPr>
          </w:p>
          <w:p>
            <w:pPr>
              <w:pStyle w:val="Listenabsatz"/>
              <w:numPr>
                <w:ilvl w:val="0"/>
                <w:numId w:val="5"/>
              </w:numPr>
              <w:ind w:left="470" w:hanging="357"/>
              <w:rPr>
                <w:sz w:val="22"/>
                <w:szCs w:val="22"/>
              </w:rPr>
            </w:pPr>
            <w:r>
              <w:rPr>
                <w:sz w:val="22"/>
                <w:szCs w:val="22"/>
              </w:rPr>
              <w:t xml:space="preserve">Testkapazität und Testungen (Folien </w:t>
            </w:r>
            <w:hyperlink r:id="rId10" w:history="1">
              <w:r>
                <w:rPr>
                  <w:rStyle w:val="Hyperlink"/>
                  <w:sz w:val="22"/>
                  <w:szCs w:val="22"/>
                </w:rPr>
                <w:t>hier</w:t>
              </w:r>
            </w:hyperlink>
            <w:r>
              <w:rPr>
                <w:sz w:val="22"/>
                <w:szCs w:val="22"/>
              </w:rPr>
              <w:t xml:space="preserve">)   </w:t>
            </w:r>
          </w:p>
          <w:p>
            <w:pPr>
              <w:pStyle w:val="Listenabsatz"/>
              <w:numPr>
                <w:ilvl w:val="0"/>
                <w:numId w:val="9"/>
              </w:numPr>
              <w:rPr>
                <w:sz w:val="22"/>
                <w:szCs w:val="22"/>
              </w:rPr>
            </w:pPr>
            <w:r>
              <w:rPr>
                <w:sz w:val="22"/>
                <w:szCs w:val="22"/>
              </w:rPr>
              <w:t>Anzahl der positiven und negativen Testungen pro Tag – bundesweit - Datenstand 06.10.2020, Teilnehmende Labore: 72 mit 7.857.876 durchgeführten Tests,</w:t>
            </w:r>
          </w:p>
          <w:p>
            <w:pPr>
              <w:pStyle w:val="Listenabsatz"/>
              <w:numPr>
                <w:ilvl w:val="0"/>
                <w:numId w:val="9"/>
              </w:numPr>
              <w:rPr>
                <w:sz w:val="22"/>
                <w:szCs w:val="22"/>
              </w:rPr>
            </w:pPr>
            <w:r>
              <w:rPr>
                <w:sz w:val="22"/>
                <w:szCs w:val="22"/>
              </w:rPr>
              <w:t>Verteilung der Testungen nach Abnahmeort, noch nicht zu sehen, dass mehr in KH getestet wird, es ist aber noch nicht alles drin, Testung im KH als Aufnahmeindikator zu sehen</w:t>
            </w:r>
          </w:p>
          <w:p>
            <w:pPr>
              <w:pStyle w:val="Listenabsatz"/>
              <w:numPr>
                <w:ilvl w:val="0"/>
                <w:numId w:val="9"/>
              </w:numPr>
              <w:rPr>
                <w:sz w:val="22"/>
                <w:szCs w:val="22"/>
              </w:rPr>
            </w:pPr>
            <w:r>
              <w:rPr>
                <w:sz w:val="22"/>
                <w:szCs w:val="22"/>
              </w:rPr>
              <w:t xml:space="preserve">Abnahmeort ist wichtiger Indikator, es muss beachtet werden, dass sich unter der Gruppe “Andere“ eine Reihe weiterer Orte befinden, z.B. </w:t>
            </w:r>
            <w:proofErr w:type="spellStart"/>
            <w:r>
              <w:rPr>
                <w:sz w:val="22"/>
                <w:szCs w:val="22"/>
              </w:rPr>
              <w:t>Screeningstelle</w:t>
            </w:r>
            <w:proofErr w:type="spellEnd"/>
            <w:r>
              <w:rPr>
                <w:sz w:val="22"/>
                <w:szCs w:val="22"/>
              </w:rPr>
              <w:t xml:space="preserve"> fällt darunter</w:t>
            </w:r>
          </w:p>
          <w:p>
            <w:pPr>
              <w:pStyle w:val="Listenabsatz"/>
              <w:numPr>
                <w:ilvl w:val="0"/>
                <w:numId w:val="9"/>
              </w:numPr>
              <w:rPr>
                <w:sz w:val="22"/>
                <w:szCs w:val="22"/>
              </w:rPr>
            </w:pPr>
            <w:r>
              <w:rPr>
                <w:sz w:val="22"/>
                <w:szCs w:val="22"/>
              </w:rPr>
              <w:t>Weitere Differenzierung vom Abnahmeort “Andere“ aber schwierig auch datenschutzrechtlich und müsste händisch gemacht werden</w:t>
            </w:r>
          </w:p>
          <w:p>
            <w:pPr>
              <w:pStyle w:val="Listenabsatz"/>
              <w:numPr>
                <w:ilvl w:val="0"/>
                <w:numId w:val="9"/>
              </w:numPr>
              <w:rPr>
                <w:sz w:val="22"/>
                <w:szCs w:val="22"/>
              </w:rPr>
            </w:pPr>
            <w:r>
              <w:rPr>
                <w:sz w:val="22"/>
                <w:szCs w:val="22"/>
              </w:rPr>
              <w:t xml:space="preserve">Anzahl Testungen pro 100.00 Einwohner nach Altersgruppe und Kalenderwoche haben ab 31 Woche zugenommen, vor allem bei 15-34 und 35-59 Jährigen </w:t>
            </w:r>
            <w:r>
              <w:rPr>
                <w:sz w:val="22"/>
                <w:szCs w:val="22"/>
              </w:rPr>
              <w:lastRenderedPageBreak/>
              <w:t xml:space="preserve">starke Zunahme, </w:t>
            </w:r>
          </w:p>
          <w:p>
            <w:pPr>
              <w:pStyle w:val="Listenabsatz"/>
              <w:numPr>
                <w:ilvl w:val="0"/>
                <w:numId w:val="9"/>
              </w:numPr>
              <w:rPr>
                <w:sz w:val="22"/>
                <w:szCs w:val="22"/>
              </w:rPr>
            </w:pPr>
            <w:proofErr w:type="spellStart"/>
            <w:r>
              <w:rPr>
                <w:sz w:val="22"/>
                <w:szCs w:val="22"/>
              </w:rPr>
              <w:t>Positivenanteil</w:t>
            </w:r>
            <w:proofErr w:type="spellEnd"/>
            <w:r>
              <w:rPr>
                <w:sz w:val="22"/>
                <w:szCs w:val="22"/>
              </w:rPr>
              <w:t xml:space="preserve"> nach Alter: 5-14 zunächst Anstieg jetzt wieder rückläufig, wahrscheinlich Zusammenhang mit Ferienende, keine Zunahme durch Schulbeginn, </w:t>
            </w:r>
          </w:p>
          <w:p>
            <w:pPr>
              <w:pStyle w:val="Listenabsatz"/>
              <w:numPr>
                <w:ilvl w:val="0"/>
                <w:numId w:val="9"/>
              </w:numPr>
              <w:rPr>
                <w:sz w:val="22"/>
                <w:szCs w:val="22"/>
              </w:rPr>
            </w:pPr>
            <w:r>
              <w:rPr>
                <w:sz w:val="22"/>
                <w:szCs w:val="22"/>
              </w:rPr>
              <w:t xml:space="preserve">Kurven der 60-79 und &gt;80 Jährigen Anstieg ab KW 35, geben Grund zur Sorge, Verlauf mit Verzögerung aber es geht hoch, </w:t>
            </w:r>
          </w:p>
          <w:p>
            <w:pPr>
              <w:pStyle w:val="Listenabsatz"/>
              <w:numPr>
                <w:ilvl w:val="0"/>
                <w:numId w:val="9"/>
              </w:numPr>
              <w:rPr>
                <w:sz w:val="22"/>
                <w:szCs w:val="22"/>
              </w:rPr>
            </w:pPr>
            <w:r>
              <w:rPr>
                <w:sz w:val="22"/>
                <w:szCs w:val="22"/>
              </w:rPr>
              <w:t xml:space="preserve">Neue Darstellung zum Testverzug: Zeit zwischen Abnahme und Testung geht bis auf 5 Tage rauf, Verzögerung nimmt insgesamt zu; </w:t>
            </w:r>
          </w:p>
          <w:p>
            <w:pPr>
              <w:pStyle w:val="Listenabsatz"/>
              <w:ind w:left="1080"/>
              <w:rPr>
                <w:sz w:val="22"/>
                <w:szCs w:val="22"/>
              </w:rPr>
            </w:pPr>
          </w:p>
          <w:p>
            <w:pPr>
              <w:pStyle w:val="Listenabsatz"/>
              <w:numPr>
                <w:ilvl w:val="0"/>
                <w:numId w:val="10"/>
              </w:numPr>
              <w:ind w:left="470" w:hanging="357"/>
              <w:rPr>
                <w:sz w:val="22"/>
                <w:szCs w:val="22"/>
              </w:rPr>
            </w:pPr>
            <w:r>
              <w:rPr>
                <w:sz w:val="22"/>
                <w:szCs w:val="22"/>
              </w:rPr>
              <w:t xml:space="preserve">Bad Saarow: </w:t>
            </w:r>
          </w:p>
          <w:p>
            <w:pPr>
              <w:pStyle w:val="Listenabsatz"/>
              <w:numPr>
                <w:ilvl w:val="0"/>
                <w:numId w:val="11"/>
              </w:numPr>
              <w:rPr>
                <w:sz w:val="22"/>
                <w:szCs w:val="22"/>
              </w:rPr>
            </w:pPr>
            <w:r>
              <w:rPr>
                <w:sz w:val="22"/>
                <w:szCs w:val="22"/>
              </w:rPr>
              <w:t>Team nach Bad Saarow gesandt, Ereignis im Helios Klinikum mit 25 positiven Patienten und 19 positiven MA,</w:t>
            </w:r>
          </w:p>
          <w:p>
            <w:pPr>
              <w:pStyle w:val="Listenabsatz"/>
              <w:numPr>
                <w:ilvl w:val="0"/>
                <w:numId w:val="11"/>
              </w:numPr>
              <w:rPr>
                <w:sz w:val="22"/>
                <w:szCs w:val="22"/>
              </w:rPr>
            </w:pPr>
            <w:r>
              <w:rPr>
                <w:sz w:val="22"/>
                <w:szCs w:val="22"/>
              </w:rPr>
              <w:t xml:space="preserve">Fehler von Bergmann Klinikum sollte nicht wiederholt werden, deshalb Einbezug von RKI, </w:t>
            </w:r>
          </w:p>
          <w:p>
            <w:pPr>
              <w:pStyle w:val="Listenabsatz"/>
              <w:numPr>
                <w:ilvl w:val="0"/>
                <w:numId w:val="11"/>
              </w:numPr>
              <w:rPr>
                <w:sz w:val="22"/>
                <w:szCs w:val="22"/>
              </w:rPr>
            </w:pPr>
            <w:r>
              <w:rPr>
                <w:sz w:val="22"/>
                <w:szCs w:val="22"/>
              </w:rPr>
              <w:t xml:space="preserve">Geschehen wurde erst entdeckt aufgrund von Berichten über verlegte Patienten aus Frankfurt Oder, die sich als positiv herausstellten, </w:t>
            </w:r>
          </w:p>
          <w:p>
            <w:pPr>
              <w:pStyle w:val="Listenabsatz"/>
              <w:numPr>
                <w:ilvl w:val="0"/>
                <w:numId w:val="11"/>
              </w:numPr>
              <w:rPr>
                <w:sz w:val="22"/>
                <w:szCs w:val="22"/>
              </w:rPr>
            </w:pPr>
            <w:r>
              <w:rPr>
                <w:sz w:val="22"/>
                <w:szCs w:val="22"/>
              </w:rPr>
              <w:t>Zunächst wurde dies vom Klinikum aber ggf. nicht genug beachtet,</w:t>
            </w:r>
          </w:p>
          <w:p>
            <w:pPr>
              <w:pStyle w:val="Listenabsatz"/>
              <w:numPr>
                <w:ilvl w:val="0"/>
                <w:numId w:val="11"/>
              </w:numPr>
              <w:rPr>
                <w:sz w:val="22"/>
                <w:szCs w:val="22"/>
              </w:rPr>
            </w:pPr>
            <w:r>
              <w:rPr>
                <w:sz w:val="22"/>
                <w:szCs w:val="22"/>
              </w:rPr>
              <w:t>Weitere Fälle werden gerade aufgedeckt, es könnten weitere folgen</w:t>
            </w:r>
          </w:p>
          <w:p>
            <w:pPr>
              <w:pStyle w:val="Listenabsatz"/>
              <w:numPr>
                <w:ilvl w:val="0"/>
                <w:numId w:val="11"/>
              </w:numPr>
              <w:rPr>
                <w:sz w:val="22"/>
                <w:szCs w:val="22"/>
              </w:rPr>
            </w:pPr>
            <w:r>
              <w:rPr>
                <w:sz w:val="22"/>
                <w:szCs w:val="22"/>
              </w:rPr>
              <w:t>Austausch mit Amtsarzt und Seuchenreferentin fand statt</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ZIG1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32 (Michaela 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w:t>
            </w:r>
          </w:p>
          <w:p>
            <w:pPr>
              <w:rPr>
                <w:sz w:val="22"/>
                <w:szCs w:val="22"/>
              </w:rPr>
            </w:pPr>
            <w:r>
              <w:rPr>
                <w:sz w:val="22"/>
                <w:szCs w:val="22"/>
              </w:rPr>
              <w:t>FG32/</w:t>
            </w:r>
          </w:p>
          <w:p>
            <w:pPr>
              <w:rPr>
                <w:sz w:val="22"/>
                <w:szCs w:val="22"/>
              </w:rPr>
            </w:pPr>
            <w:r>
              <w:rPr>
                <w:sz w:val="22"/>
                <w:szCs w:val="22"/>
              </w:rPr>
              <w:t>FG36/</w:t>
            </w:r>
          </w:p>
          <w:p>
            <w:pPr>
              <w:rPr>
                <w:sz w:val="22"/>
                <w:szCs w:val="22"/>
              </w:rPr>
            </w:pPr>
            <w:proofErr w:type="spellStart"/>
            <w:r>
              <w:rPr>
                <w:sz w:val="22"/>
                <w:szCs w:val="22"/>
              </w:rPr>
              <w:t>Präs</w:t>
            </w:r>
            <w:proofErr w:type="spellEnd"/>
            <w:r>
              <w:rPr>
                <w:sz w:val="22"/>
                <w:szCs w:val="22"/>
              </w:rPr>
              <w:t>/</w:t>
            </w:r>
          </w:p>
          <w:p>
            <w:pPr>
              <w:rPr>
                <w:sz w:val="22"/>
                <w:szCs w:val="22"/>
              </w:rPr>
            </w:pPr>
            <w:r>
              <w:rPr>
                <w:sz w:val="22"/>
                <w:szCs w:val="22"/>
              </w:rPr>
              <w:t>AL3/</w:t>
            </w:r>
          </w:p>
          <w:p>
            <w:pPr>
              <w:rPr>
                <w:sz w:val="22"/>
                <w:szCs w:val="22"/>
              </w:rPr>
            </w:pPr>
            <w:r>
              <w:rPr>
                <w:sz w:val="22"/>
                <w:szCs w:val="22"/>
              </w:rPr>
              <w:t>FG38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FG32/FG38/FG37/FG36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 Projekte</w:t>
            </w:r>
            <w:r>
              <w:rPr>
                <w:b/>
                <w:color w:val="FF0000"/>
              </w:rPr>
              <w:t xml:space="preserve"> (nur freitags)</w:t>
            </w:r>
          </w:p>
          <w:p>
            <w:pPr>
              <w:pStyle w:val="Listenabsatz"/>
              <w:numPr>
                <w:ilvl w:val="0"/>
                <w:numId w:val="5"/>
              </w:numPr>
              <w:ind w:left="470" w:hanging="357"/>
              <w:rPr>
                <w:sz w:val="22"/>
                <w:szCs w:val="22"/>
              </w:rPr>
            </w:pPr>
            <w:r>
              <w:rPr>
                <w:sz w:val="22"/>
                <w:szCs w:val="22"/>
              </w:rPr>
              <w:t xml:space="preserve">Mission Kosovo: </w:t>
            </w:r>
          </w:p>
          <w:p>
            <w:pPr>
              <w:pStyle w:val="Listenabsatz"/>
              <w:numPr>
                <w:ilvl w:val="0"/>
                <w:numId w:val="8"/>
              </w:numPr>
              <w:rPr>
                <w:sz w:val="22"/>
                <w:szCs w:val="22"/>
              </w:rPr>
            </w:pPr>
            <w:r>
              <w:rPr>
                <w:sz w:val="22"/>
                <w:szCs w:val="22"/>
              </w:rPr>
              <w:t>war sehr gut, weil Vorbereitung auf  kommendes Geschehen und erwartete Fälle,</w:t>
            </w:r>
          </w:p>
          <w:p>
            <w:pPr>
              <w:pStyle w:val="Listenabsatz"/>
              <w:numPr>
                <w:ilvl w:val="0"/>
                <w:numId w:val="8"/>
              </w:numPr>
              <w:rPr>
                <w:sz w:val="22"/>
                <w:szCs w:val="22"/>
              </w:rPr>
            </w:pPr>
            <w:r>
              <w:rPr>
                <w:sz w:val="22"/>
                <w:szCs w:val="22"/>
              </w:rPr>
              <w:t xml:space="preserve">Zertifizierung des Labors und Anerkennung der Testung vor Ort von Deutschland, </w:t>
            </w:r>
          </w:p>
          <w:p>
            <w:pPr>
              <w:pStyle w:val="Listenabsatz"/>
              <w:numPr>
                <w:ilvl w:val="0"/>
                <w:numId w:val="8"/>
              </w:numPr>
              <w:rPr>
                <w:sz w:val="22"/>
                <w:szCs w:val="22"/>
              </w:rPr>
            </w:pPr>
            <w:r>
              <w:rPr>
                <w:sz w:val="22"/>
                <w:szCs w:val="22"/>
              </w:rPr>
              <w:t>Labortestung im Begriff dezentralisiert zu werden,</w:t>
            </w:r>
          </w:p>
          <w:p>
            <w:pPr>
              <w:pStyle w:val="Listenabsatz"/>
              <w:numPr>
                <w:ilvl w:val="0"/>
                <w:numId w:val="8"/>
              </w:numPr>
              <w:rPr>
                <w:sz w:val="22"/>
                <w:szCs w:val="22"/>
              </w:rPr>
            </w:pPr>
            <w:r>
              <w:rPr>
                <w:sz w:val="22"/>
                <w:szCs w:val="22"/>
              </w:rPr>
              <w:t xml:space="preserve">Lage zu Reiserückkehrern aus dem Kosovo hat sich in anderen Ländern beruhigt, </w:t>
            </w:r>
          </w:p>
          <w:p>
            <w:pPr>
              <w:pStyle w:val="Listenabsatz"/>
              <w:numPr>
                <w:ilvl w:val="0"/>
                <w:numId w:val="8"/>
              </w:numPr>
              <w:rPr>
                <w:sz w:val="22"/>
                <w:szCs w:val="22"/>
              </w:rPr>
            </w:pPr>
            <w:r>
              <w:rPr>
                <w:sz w:val="22"/>
                <w:szCs w:val="22"/>
              </w:rPr>
              <w:t>Fr. Hahnefeld bedankt sich bei Ariane Halm und Nadine Zeitlmann aus FG 38 für die gute Zusammenarbeit,</w:t>
            </w:r>
          </w:p>
          <w:p>
            <w:pPr>
              <w:pStyle w:val="Listenabsatz"/>
              <w:numPr>
                <w:ilvl w:val="0"/>
                <w:numId w:val="8"/>
              </w:numPr>
              <w:rPr>
                <w:sz w:val="22"/>
                <w:szCs w:val="22"/>
              </w:rPr>
            </w:pPr>
            <w:r>
              <w:rPr>
                <w:sz w:val="22"/>
                <w:szCs w:val="22"/>
              </w:rPr>
              <w:t xml:space="preserve">Zusammenarbeit wird hoffentlich im Rahmen von GHPP in den nächsten Jahren ausgebaut, </w:t>
            </w:r>
          </w:p>
          <w:p>
            <w:pPr>
              <w:pStyle w:val="Listenabsatz"/>
              <w:numPr>
                <w:ilvl w:val="0"/>
                <w:numId w:val="8"/>
              </w:numPr>
              <w:rPr>
                <w:sz w:val="22"/>
                <w:szCs w:val="22"/>
              </w:rPr>
            </w:pPr>
            <w:r>
              <w:rPr>
                <w:sz w:val="22"/>
                <w:szCs w:val="22"/>
              </w:rPr>
              <w:t>Kosovo erwartet jetzt andersherum einen Eintrag aus der Schweiz, weil die Bestimmungen gelockert wurden und in der Schweiz lebende Kosovaren jetzt möglicherweise in den Kosovo einreisen, während in der Schweiz die Fallzahlen erheblich steigen</w:t>
            </w:r>
          </w:p>
          <w:p>
            <w:pPr>
              <w:pStyle w:val="Listenabsatz"/>
              <w:ind w:left="1080"/>
              <w:rPr>
                <w:sz w:val="22"/>
                <w:szCs w:val="22"/>
              </w:rPr>
            </w:pPr>
          </w:p>
          <w:p>
            <w:pPr>
              <w:pStyle w:val="Listenabsatz"/>
              <w:numPr>
                <w:ilvl w:val="0"/>
                <w:numId w:val="5"/>
              </w:numPr>
              <w:ind w:left="470" w:hanging="357"/>
              <w:rPr>
                <w:sz w:val="22"/>
                <w:szCs w:val="22"/>
              </w:rPr>
            </w:pPr>
            <w:r>
              <w:rPr>
                <w:sz w:val="22"/>
                <w:szCs w:val="22"/>
              </w:rPr>
              <w:t>In Vorbereitung ist eine Mission nach Namibia, auch hier in Unterstützung von Abt. 3</w:t>
            </w:r>
          </w:p>
          <w:p>
            <w:pPr>
              <w:pStyle w:val="Listenabsatz"/>
              <w:numPr>
                <w:ilvl w:val="0"/>
                <w:numId w:val="5"/>
              </w:numPr>
              <w:ind w:left="470" w:hanging="357"/>
              <w:rPr>
                <w:sz w:val="22"/>
                <w:szCs w:val="22"/>
              </w:rPr>
            </w:pPr>
            <w:r>
              <w:rPr>
                <w:sz w:val="22"/>
                <w:szCs w:val="22"/>
              </w:rPr>
              <w:t>Es gab ein Hilfeersuchen aus Ecuador</w:t>
            </w:r>
          </w:p>
          <w:p>
            <w:pPr>
              <w:pStyle w:val="Listenabsatz"/>
              <w:numPr>
                <w:ilvl w:val="0"/>
                <w:numId w:val="5"/>
              </w:numPr>
              <w:ind w:left="470" w:hanging="357"/>
              <w:rPr>
                <w:sz w:val="22"/>
                <w:szCs w:val="22"/>
              </w:rPr>
            </w:pPr>
            <w:r>
              <w:rPr>
                <w:sz w:val="22"/>
                <w:szCs w:val="22"/>
              </w:rPr>
              <w:t xml:space="preserve">Weiterer Austausch mit Ägypten zu </w:t>
            </w:r>
            <w:proofErr w:type="spellStart"/>
            <w:r>
              <w:rPr>
                <w:sz w:val="22"/>
                <w:szCs w:val="22"/>
              </w:rPr>
              <w:t>contact</w:t>
            </w:r>
            <w:proofErr w:type="spellEnd"/>
            <w:r>
              <w:rPr>
                <w:sz w:val="22"/>
                <w:szCs w:val="22"/>
              </w:rPr>
              <w:t xml:space="preserve"> </w:t>
            </w:r>
            <w:proofErr w:type="spellStart"/>
            <w:r>
              <w:rPr>
                <w:sz w:val="22"/>
                <w:szCs w:val="22"/>
              </w:rPr>
              <w:t>tracing</w:t>
            </w:r>
            <w:proofErr w:type="spellEnd"/>
            <w:r>
              <w:rPr>
                <w:sz w:val="22"/>
                <w:szCs w:val="22"/>
              </w:rPr>
              <w:t xml:space="preserve"> geplant</w:t>
            </w:r>
          </w:p>
          <w:p>
            <w:pPr>
              <w:pStyle w:val="Listenabsatz"/>
              <w:numPr>
                <w:ilvl w:val="0"/>
                <w:numId w:val="5"/>
              </w:numPr>
              <w:ind w:left="470" w:hanging="357"/>
              <w:rPr>
                <w:sz w:val="22"/>
                <w:szCs w:val="22"/>
              </w:rPr>
            </w:pPr>
            <w:r>
              <w:rPr>
                <w:sz w:val="22"/>
                <w:szCs w:val="22"/>
              </w:rPr>
              <w:t>Am Nachmittag Austausch mit Schweden zu Erfahrungen und möglichen Unterschieden in der Response</w:t>
            </w:r>
          </w:p>
          <w:p>
            <w:pPr>
              <w:ind w:left="720"/>
              <w:rPr>
                <w:b/>
                <w:sz w:val="22"/>
                <w:szCs w:val="22"/>
              </w:rPr>
            </w:pPr>
          </w:p>
        </w:tc>
        <w:tc>
          <w:tcPr>
            <w:tcW w:w="1492" w:type="dxa"/>
          </w:tcPr>
          <w:p>
            <w:pPr>
              <w:rPr>
                <w:sz w:val="22"/>
                <w:szCs w:val="22"/>
              </w:rPr>
            </w:pPr>
          </w:p>
          <w:p>
            <w:pPr>
              <w:rPr>
                <w:sz w:val="22"/>
                <w:szCs w:val="22"/>
              </w:rPr>
            </w:pPr>
            <w:r>
              <w:rPr>
                <w:sz w:val="22"/>
                <w:szCs w:val="22"/>
              </w:rPr>
              <w:t xml:space="preserve">ZIGL </w:t>
            </w:r>
          </w:p>
        </w:tc>
      </w:tr>
      <w:tr>
        <w:tc>
          <w:tcPr>
            <w:tcW w:w="684" w:type="dxa"/>
          </w:tcPr>
          <w:p>
            <w:pPr>
              <w:rPr>
                <w:b/>
              </w:rPr>
            </w:pPr>
            <w:r>
              <w:rPr>
                <w:b/>
              </w:rPr>
              <w:t>3</w:t>
            </w:r>
          </w:p>
        </w:tc>
        <w:tc>
          <w:tcPr>
            <w:tcW w:w="6795" w:type="dxa"/>
          </w:tcPr>
          <w:p>
            <w:pPr>
              <w:spacing w:line="276" w:lineRule="auto"/>
              <w:rPr>
                <w:b/>
                <w:sz w:val="28"/>
              </w:rPr>
            </w:pPr>
            <w:r>
              <w:rPr>
                <w:b/>
                <w:sz w:val="28"/>
              </w:rPr>
              <w:t>Update digitale Projekte</w:t>
            </w:r>
            <w:r>
              <w:rPr>
                <w:b/>
                <w:color w:val="FF0000"/>
              </w:rPr>
              <w:t xml:space="preserve"> (nur montags)</w:t>
            </w:r>
          </w:p>
          <w:p>
            <w:pPr>
              <w:pStyle w:val="Listenabsatz"/>
              <w:numPr>
                <w:ilvl w:val="0"/>
                <w:numId w:val="5"/>
              </w:numPr>
              <w:ind w:left="453" w:hanging="340"/>
              <w:rPr>
                <w:sz w:val="22"/>
                <w:szCs w:val="22"/>
              </w:rPr>
            </w:pPr>
            <w:r>
              <w:rPr>
                <w:sz w:val="22"/>
                <w:szCs w:val="22"/>
              </w:rPr>
              <w:lastRenderedPageBreak/>
              <w:t>Nicht besprochen</w:t>
            </w:r>
          </w:p>
        </w:tc>
        <w:tc>
          <w:tcPr>
            <w:tcW w:w="1492" w:type="dxa"/>
          </w:tcPr>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Style1"/>
              <w:numPr>
                <w:ilvl w:val="0"/>
                <w:numId w:val="12"/>
              </w:numPr>
              <w:spacing w:before="0" w:after="0"/>
              <w:ind w:left="470" w:hanging="357"/>
              <w:rPr>
                <w:sz w:val="22"/>
                <w:szCs w:val="22"/>
              </w:rPr>
            </w:pPr>
            <w:r>
              <w:rPr>
                <w:sz w:val="22"/>
                <w:szCs w:val="22"/>
              </w:rPr>
              <w:t>Aktualisiert am 7.10. Formulierung deckt Fallanstieg der letzten Tage mit ab</w:t>
            </w:r>
          </w:p>
        </w:tc>
        <w:tc>
          <w:tcPr>
            <w:tcW w:w="1492" w:type="dxa"/>
          </w:tcPr>
          <w:p>
            <w:pPr>
              <w:rPr>
                <w:sz w:val="22"/>
                <w:szCs w:val="22"/>
              </w:rPr>
            </w:pPr>
          </w:p>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3" w:hanging="340"/>
              <w:rPr>
                <w:sz w:val="22"/>
                <w:szCs w:val="22"/>
              </w:rPr>
            </w:pPr>
            <w:r>
              <w:rPr>
                <w:sz w:val="22"/>
                <w:szCs w:val="22"/>
              </w:rPr>
              <w:t xml:space="preserve">Nicht </w:t>
            </w:r>
            <w:r>
              <w:t>anwesend</w:t>
            </w:r>
          </w:p>
          <w:p>
            <w:pPr>
              <w:rPr>
                <w:b/>
                <w:sz w:val="22"/>
                <w:szCs w:val="22"/>
              </w:rPr>
            </w:pPr>
            <w:r>
              <w:rPr>
                <w:b/>
                <w:sz w:val="22"/>
                <w:szCs w:val="22"/>
              </w:rPr>
              <w:t>Presse</w:t>
            </w:r>
          </w:p>
          <w:p>
            <w:pPr>
              <w:pStyle w:val="Listenabsatz"/>
              <w:numPr>
                <w:ilvl w:val="0"/>
                <w:numId w:val="5"/>
              </w:numPr>
              <w:ind w:left="470" w:hanging="357"/>
              <w:rPr>
                <w:sz w:val="22"/>
                <w:szCs w:val="22"/>
              </w:rPr>
            </w:pPr>
            <w:r>
              <w:rPr>
                <w:sz w:val="22"/>
                <w:szCs w:val="22"/>
              </w:rPr>
              <w:t xml:space="preserve">Nächste Woche eine BPK zu Impfung, </w:t>
            </w:r>
          </w:p>
          <w:p>
            <w:pPr>
              <w:pStyle w:val="Listenabsatz"/>
              <w:numPr>
                <w:ilvl w:val="0"/>
                <w:numId w:val="5"/>
              </w:numPr>
              <w:ind w:left="470" w:hanging="357"/>
              <w:rPr>
                <w:sz w:val="22"/>
                <w:szCs w:val="22"/>
              </w:rPr>
            </w:pPr>
            <w:r>
              <w:rPr>
                <w:sz w:val="22"/>
                <w:szCs w:val="22"/>
              </w:rPr>
              <w:t>Freitag BPK zu Kita Studie aber RKI nicht beteiligt, kein Pressebriefing nächste Woche</w:t>
            </w:r>
          </w:p>
          <w:p>
            <w:pPr>
              <w:pStyle w:val="Listenabsatz"/>
              <w:numPr>
                <w:ilvl w:val="0"/>
                <w:numId w:val="5"/>
              </w:numPr>
              <w:ind w:left="470" w:hanging="357"/>
              <w:rPr>
                <w:sz w:val="22"/>
                <w:szCs w:val="22"/>
              </w:rPr>
            </w:pPr>
            <w:r>
              <w:rPr>
                <w:sz w:val="22"/>
                <w:szCs w:val="22"/>
              </w:rPr>
              <w:t>Austausch mit Pressestelle und Herr Wieler zu Veröffentlichung des Strategiepapiers, dieses soll Dienstag online gehen,</w:t>
            </w:r>
          </w:p>
          <w:p>
            <w:pPr>
              <w:pStyle w:val="Listenabsatz"/>
              <w:numPr>
                <w:ilvl w:val="0"/>
                <w:numId w:val="5"/>
              </w:numPr>
              <w:ind w:left="470" w:hanging="357"/>
              <w:rPr>
                <w:sz w:val="22"/>
                <w:szCs w:val="22"/>
              </w:rPr>
            </w:pPr>
            <w:r>
              <w:rPr>
                <w:sz w:val="22"/>
                <w:szCs w:val="22"/>
              </w:rPr>
              <w:t>Rückmeldung von AL1 zur BPK: großer Respekt für die gestrige Vorbereitung</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Presse </w:t>
            </w:r>
          </w:p>
          <w:p>
            <w:pPr>
              <w:rPr>
                <w:sz w:val="22"/>
                <w:szCs w:val="22"/>
              </w:rPr>
            </w:pPr>
          </w:p>
          <w:p>
            <w:pPr>
              <w:rPr>
                <w:sz w:val="22"/>
                <w:szCs w:val="22"/>
              </w:rPr>
            </w:pPr>
          </w:p>
          <w:p>
            <w:pPr>
              <w:rPr>
                <w:sz w:val="22"/>
                <w:szCs w:val="22"/>
              </w:rPr>
            </w:pPr>
          </w:p>
          <w:p>
            <w:pPr>
              <w:rPr>
                <w:sz w:val="22"/>
                <w:szCs w:val="22"/>
              </w:rPr>
            </w:pPr>
            <w:r>
              <w:rPr>
                <w:sz w:val="22"/>
                <w:szCs w:val="22"/>
              </w:rPr>
              <w:t>AL1</w:t>
            </w: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5"/>
              </w:numPr>
              <w:ind w:left="453" w:hanging="340"/>
            </w:pPr>
            <w:r>
              <w:t>Nicht anwesend</w:t>
            </w:r>
          </w:p>
        </w:tc>
        <w:tc>
          <w:tcPr>
            <w:tcW w:w="1492" w:type="dxa"/>
          </w:tcPr>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rPr>
            </w:pPr>
            <w:r>
              <w:rPr>
                <w:sz w:val="22"/>
              </w:rPr>
              <w:t xml:space="preserve">Containment und </w:t>
            </w:r>
            <w:proofErr w:type="spellStart"/>
            <w:r>
              <w:rPr>
                <w:sz w:val="22"/>
              </w:rPr>
              <w:t>Protection</w:t>
            </w:r>
            <w:proofErr w:type="spellEnd"/>
            <w:r>
              <w:rPr>
                <w:sz w:val="22"/>
              </w:rPr>
              <w:t>:</w:t>
            </w:r>
          </w:p>
          <w:p>
            <w:pPr>
              <w:pStyle w:val="Style1"/>
              <w:spacing w:before="0" w:after="0"/>
              <w:rPr>
                <w:sz w:val="22"/>
              </w:rPr>
            </w:pPr>
            <w:r>
              <w:rPr>
                <w:sz w:val="22"/>
              </w:rPr>
              <w:t>Öffentliche Beiträge von Prof. Krause und Prof. Gottschalk werfen die Frage zur Nachverfolgung durch GA auf</w:t>
            </w:r>
          </w:p>
          <w:p>
            <w:pPr>
              <w:pStyle w:val="Style1"/>
              <w:spacing w:before="0" w:after="0"/>
              <w:rPr>
                <w:sz w:val="22"/>
              </w:rPr>
            </w:pPr>
            <w:r>
              <w:rPr>
                <w:sz w:val="22"/>
              </w:rPr>
              <w:t xml:space="preserve">Frage wie die Kontaktnachverfolgung aussehen soll und weitergehen soll, Strategiewechsel? </w:t>
            </w:r>
          </w:p>
          <w:p>
            <w:pPr>
              <w:pStyle w:val="Style1"/>
              <w:rPr>
                <w:sz w:val="22"/>
              </w:rPr>
            </w:pPr>
            <w:r>
              <w:rPr>
                <w:sz w:val="22"/>
              </w:rPr>
              <w:t>Prof. Wieler merkt an, dass nicht das Eine gegen das Andere ausgespielt werden sollte oder gegeneinander steht, sondern parallel als sich nicht widersprechende Konzepte gedacht sind, dies muss so kommuniziert werden</w:t>
            </w:r>
          </w:p>
          <w:p>
            <w:pPr>
              <w:pStyle w:val="Style1"/>
              <w:rPr>
                <w:sz w:val="22"/>
              </w:rPr>
            </w:pPr>
            <w:r>
              <w:rPr>
                <w:sz w:val="22"/>
              </w:rPr>
              <w:t>GA sollten die Vorgaben zum Containment erfüllen und darauf wurde auch bereits hingewiesen</w:t>
            </w:r>
          </w:p>
          <w:p>
            <w:pPr>
              <w:pStyle w:val="Style1"/>
              <w:rPr>
                <w:sz w:val="22"/>
              </w:rPr>
            </w:pPr>
            <w:r>
              <w:rPr>
                <w:sz w:val="22"/>
              </w:rPr>
              <w:t xml:space="preserve">Interessant ist Beispiel von Bayern, die es scheinbar als einziges Land hinbekommen haben die Zahlen runterzudrücken, </w:t>
            </w:r>
          </w:p>
          <w:p>
            <w:pPr>
              <w:pStyle w:val="Style1"/>
              <w:rPr>
                <w:sz w:val="22"/>
              </w:rPr>
            </w:pPr>
            <w:r>
              <w:rPr>
                <w:sz w:val="22"/>
              </w:rPr>
              <w:t>Gespräch mit Akteuren in Bayern suchen und schauen was dort funktioniert hat</w:t>
            </w:r>
          </w:p>
          <w:p>
            <w:pPr>
              <w:pStyle w:val="Style1"/>
              <w:rPr>
                <w:sz w:val="22"/>
              </w:rPr>
            </w:pPr>
            <w:r>
              <w:rPr>
                <w:sz w:val="22"/>
              </w:rPr>
              <w:t xml:space="preserve">Weitere Komponenten, die sich auch schon als sinnvoll gezeigt haben könnten hilfreich sein, bspw. </w:t>
            </w:r>
            <w:proofErr w:type="spellStart"/>
            <w:r>
              <w:rPr>
                <w:sz w:val="22"/>
              </w:rPr>
              <w:t>telefonsiche</w:t>
            </w:r>
            <w:proofErr w:type="spellEnd"/>
            <w:r>
              <w:rPr>
                <w:sz w:val="22"/>
              </w:rPr>
              <w:t xml:space="preserve"> Krankschreibung diese Vorschläge sollten aus dem BMG kommen</w:t>
            </w:r>
          </w:p>
          <w:p>
            <w:pPr>
              <w:pStyle w:val="Style1"/>
              <w:numPr>
                <w:ilvl w:val="0"/>
                <w:numId w:val="0"/>
              </w:numPr>
              <w:ind w:left="1080"/>
              <w:rPr>
                <w:sz w:val="22"/>
              </w:rPr>
            </w:pPr>
          </w:p>
          <w:p>
            <w:pPr>
              <w:pStyle w:val="Style1"/>
              <w:numPr>
                <w:ilvl w:val="0"/>
                <w:numId w:val="0"/>
              </w:numPr>
              <w:ind w:left="720"/>
              <w:rPr>
                <w:i/>
                <w:sz w:val="22"/>
              </w:rPr>
            </w:pPr>
            <w:proofErr w:type="spellStart"/>
            <w:r>
              <w:rPr>
                <w:i/>
                <w:sz w:val="22"/>
              </w:rPr>
              <w:t>ToDo</w:t>
            </w:r>
            <w:proofErr w:type="spellEnd"/>
            <w:r>
              <w:rPr>
                <w:i/>
                <w:sz w:val="22"/>
              </w:rPr>
              <w:t>: Austausch mit Kollegen aus Bayern (Tim Eckmanns)</w:t>
            </w:r>
          </w:p>
          <w:p>
            <w:pPr>
              <w:pStyle w:val="Listenabsatz"/>
              <w:numPr>
                <w:ilvl w:val="0"/>
                <w:numId w:val="6"/>
              </w:numPr>
              <w:spacing w:after="120" w:line="276" w:lineRule="auto"/>
              <w:ind w:left="340" w:hanging="340"/>
              <w:rPr>
                <w:sz w:val="22"/>
                <w:szCs w:val="22"/>
              </w:rPr>
            </w:pPr>
            <w:r>
              <w:rPr>
                <w:b/>
                <w:sz w:val="22"/>
              </w:rPr>
              <w:t>RKI-intern</w:t>
            </w:r>
            <w:r>
              <w:rPr>
                <w:sz w:val="22"/>
                <w:szCs w:val="22"/>
              </w:rPr>
              <w:t xml:space="preserve"> </w:t>
            </w:r>
          </w:p>
          <w:p>
            <w:pPr>
              <w:pStyle w:val="Listenabsatz"/>
              <w:numPr>
                <w:ilvl w:val="0"/>
                <w:numId w:val="5"/>
              </w:numPr>
              <w:spacing w:after="120" w:line="276" w:lineRule="auto"/>
              <w:ind w:left="470" w:hanging="357"/>
              <w:rPr>
                <w:sz w:val="22"/>
                <w:szCs w:val="22"/>
              </w:rPr>
            </w:pPr>
            <w:r>
              <w:rPr>
                <w:sz w:val="22"/>
                <w:szCs w:val="22"/>
              </w:rPr>
              <w:t xml:space="preserve">Thema Reinfektionen. </w:t>
            </w:r>
          </w:p>
          <w:p>
            <w:pPr>
              <w:pStyle w:val="Listenabsatz"/>
              <w:numPr>
                <w:ilvl w:val="0"/>
                <w:numId w:val="13"/>
              </w:numPr>
              <w:spacing w:after="120" w:line="276" w:lineRule="auto"/>
              <w:rPr>
                <w:sz w:val="22"/>
                <w:szCs w:val="22"/>
              </w:rPr>
            </w:pPr>
            <w:r>
              <w:rPr>
                <w:sz w:val="22"/>
                <w:szCs w:val="22"/>
              </w:rPr>
              <w:t xml:space="preserve">Erstellung eines FAQ-Texts sowie eine kurze Anweisung für Gesundheitsämter. </w:t>
            </w:r>
          </w:p>
          <w:p>
            <w:pPr>
              <w:pStyle w:val="Listenabsatz"/>
              <w:numPr>
                <w:ilvl w:val="0"/>
                <w:numId w:val="13"/>
              </w:numPr>
              <w:spacing w:after="120" w:line="276" w:lineRule="auto"/>
              <w:rPr>
                <w:sz w:val="22"/>
                <w:szCs w:val="22"/>
              </w:rPr>
            </w:pPr>
            <w:r>
              <w:rPr>
                <w:sz w:val="22"/>
                <w:szCs w:val="22"/>
              </w:rPr>
              <w:t xml:space="preserve">Vorschlag LZ sollte FAQ erstellt werden zum Umgang? </w:t>
            </w:r>
            <w:r>
              <w:rPr>
                <w:sz w:val="22"/>
                <w:szCs w:val="22"/>
              </w:rPr>
              <w:lastRenderedPageBreak/>
              <w:t xml:space="preserve">Zuständigkeit? </w:t>
            </w:r>
          </w:p>
          <w:p>
            <w:pPr>
              <w:pStyle w:val="Listenabsatz"/>
              <w:numPr>
                <w:ilvl w:val="0"/>
                <w:numId w:val="13"/>
              </w:numPr>
              <w:spacing w:after="120" w:line="276" w:lineRule="auto"/>
              <w:rPr>
                <w:sz w:val="22"/>
                <w:szCs w:val="22"/>
              </w:rPr>
            </w:pPr>
            <w:r>
              <w:rPr>
                <w:sz w:val="22"/>
                <w:szCs w:val="22"/>
              </w:rPr>
              <w:t xml:space="preserve">Umgang in </w:t>
            </w:r>
            <w:proofErr w:type="spellStart"/>
            <w:r>
              <w:rPr>
                <w:sz w:val="22"/>
                <w:szCs w:val="22"/>
              </w:rPr>
              <w:t>SurvNet</w:t>
            </w:r>
            <w:proofErr w:type="spellEnd"/>
            <w:r>
              <w:rPr>
                <w:sz w:val="22"/>
                <w:szCs w:val="22"/>
              </w:rPr>
              <w:t xml:space="preserve"> bei Reinfektion, soll ein neuer Fall oder alter Fall angelegt werden, Anregung pragmatisch vorzugehen, neuer Fall soll angelegt werden, für das Meldewesen eher zweitrangig bei der geringen Prävalenz,</w:t>
            </w:r>
          </w:p>
          <w:p>
            <w:pPr>
              <w:pStyle w:val="Listenabsatz"/>
              <w:numPr>
                <w:ilvl w:val="0"/>
                <w:numId w:val="13"/>
              </w:numPr>
              <w:spacing w:after="120" w:line="276" w:lineRule="auto"/>
              <w:rPr>
                <w:sz w:val="22"/>
                <w:szCs w:val="22"/>
              </w:rPr>
            </w:pPr>
            <w:r>
              <w:rPr>
                <w:sz w:val="22"/>
                <w:szCs w:val="22"/>
              </w:rPr>
              <w:t xml:space="preserve">Umgang mit Kontaktpersonen die schon genesen sind, im KP-Papier geregelt </w:t>
            </w:r>
          </w:p>
          <w:p>
            <w:pPr>
              <w:pStyle w:val="Listenabsatz"/>
              <w:numPr>
                <w:ilvl w:val="0"/>
                <w:numId w:val="13"/>
              </w:numPr>
              <w:spacing w:after="120" w:line="276" w:lineRule="auto"/>
              <w:rPr>
                <w:sz w:val="22"/>
                <w:szCs w:val="22"/>
              </w:rPr>
            </w:pPr>
            <w:r>
              <w:rPr>
                <w:sz w:val="22"/>
                <w:szCs w:val="22"/>
              </w:rPr>
              <w:t>Fragestellung ist eher wissenschaftlich interessant aber nicht so bedeutend für das Meldesystem,</w:t>
            </w:r>
          </w:p>
          <w:p>
            <w:pPr>
              <w:pStyle w:val="Listenabsatz"/>
              <w:numPr>
                <w:ilvl w:val="0"/>
                <w:numId w:val="13"/>
              </w:numPr>
              <w:spacing w:after="120" w:line="276" w:lineRule="auto"/>
              <w:rPr>
                <w:sz w:val="22"/>
                <w:szCs w:val="22"/>
              </w:rPr>
            </w:pPr>
            <w:r>
              <w:rPr>
                <w:sz w:val="22"/>
                <w:szCs w:val="22"/>
              </w:rPr>
              <w:t xml:space="preserve">Wäre etwas für ein Projekt, dazu gibt es bereits  auch einen Projektantrag, </w:t>
            </w:r>
          </w:p>
          <w:p>
            <w:pPr>
              <w:pStyle w:val="Listenabsatz"/>
              <w:numPr>
                <w:ilvl w:val="0"/>
                <w:numId w:val="13"/>
              </w:numPr>
              <w:spacing w:after="120" w:line="276" w:lineRule="auto"/>
              <w:rPr>
                <w:sz w:val="22"/>
                <w:szCs w:val="22"/>
              </w:rPr>
            </w:pPr>
            <w:r>
              <w:rPr>
                <w:sz w:val="22"/>
                <w:szCs w:val="22"/>
              </w:rPr>
              <w:t>Dennoch LZ hat dazu viele Anfragen und die Bitte der Klärung der RKI-Zuständigkeit und Federführung</w:t>
            </w:r>
          </w:p>
          <w:p>
            <w:pPr>
              <w:pStyle w:val="Listenabsatz"/>
              <w:numPr>
                <w:ilvl w:val="0"/>
                <w:numId w:val="13"/>
              </w:numPr>
              <w:spacing w:after="120" w:line="276" w:lineRule="auto"/>
              <w:rPr>
                <w:sz w:val="22"/>
                <w:szCs w:val="22"/>
              </w:rPr>
            </w:pPr>
            <w:r>
              <w:rPr>
                <w:sz w:val="22"/>
                <w:szCs w:val="22"/>
              </w:rPr>
              <w:t>Vorschlag Fragen auflisten und schauen welche offen sind und dann Klärung</w:t>
            </w:r>
          </w:p>
          <w:p>
            <w:pPr>
              <w:pStyle w:val="Listenabsatz"/>
              <w:spacing w:after="120" w:line="276" w:lineRule="auto"/>
              <w:ind w:left="1080"/>
              <w:rPr>
                <w:sz w:val="22"/>
                <w:szCs w:val="22"/>
              </w:rPr>
            </w:pPr>
          </w:p>
          <w:p>
            <w:pPr>
              <w:pStyle w:val="Listenabsatz"/>
              <w:spacing w:after="120" w:line="276" w:lineRule="auto"/>
              <w:rPr>
                <w:i/>
                <w:sz w:val="22"/>
                <w:szCs w:val="22"/>
              </w:rPr>
            </w:pPr>
            <w:proofErr w:type="spellStart"/>
            <w:r>
              <w:rPr>
                <w:i/>
                <w:sz w:val="22"/>
                <w:szCs w:val="22"/>
              </w:rPr>
              <w:t>ToDo</w:t>
            </w:r>
            <w:proofErr w:type="spellEnd"/>
            <w:r>
              <w:rPr>
                <w:i/>
                <w:sz w:val="22"/>
                <w:szCs w:val="22"/>
              </w:rPr>
              <w:t xml:space="preserve">: LZ soll Liste mit offenen Fragen erstellen </w:t>
            </w:r>
          </w:p>
          <w:p>
            <w:pPr>
              <w:pStyle w:val="Listenabsatz"/>
              <w:spacing w:after="120" w:line="276" w:lineRule="auto"/>
              <w:ind w:left="340"/>
              <w:rPr>
                <w:sz w:val="22"/>
                <w:szCs w:val="22"/>
              </w:rPr>
            </w:pPr>
          </w:p>
          <w:p>
            <w:pPr>
              <w:pStyle w:val="Listenabsatz"/>
              <w:numPr>
                <w:ilvl w:val="0"/>
                <w:numId w:val="5"/>
              </w:numPr>
              <w:spacing w:line="276" w:lineRule="auto"/>
              <w:ind w:left="470" w:hanging="357"/>
              <w:rPr>
                <w:sz w:val="22"/>
                <w:szCs w:val="22"/>
              </w:rPr>
            </w:pPr>
            <w:r>
              <w:rPr>
                <w:sz w:val="22"/>
                <w:szCs w:val="22"/>
              </w:rPr>
              <w:t>Situation um Testung und Kapazitäten: wird sich vermutlich durch Regelungen der BL und Beherbergungsverbote zuspitzen,</w:t>
            </w:r>
          </w:p>
          <w:p>
            <w:pPr>
              <w:pStyle w:val="Listenabsatz"/>
              <w:numPr>
                <w:ilvl w:val="0"/>
                <w:numId w:val="14"/>
              </w:numPr>
              <w:spacing w:line="276" w:lineRule="auto"/>
              <w:rPr>
                <w:sz w:val="22"/>
                <w:szCs w:val="22"/>
              </w:rPr>
            </w:pPr>
            <w:r>
              <w:rPr>
                <w:sz w:val="22"/>
                <w:szCs w:val="22"/>
              </w:rPr>
              <w:t xml:space="preserve">Eindruck scheint entstanden zu sein, dass ein Anspruch auf Testung besteht, </w:t>
            </w:r>
          </w:p>
          <w:p>
            <w:pPr>
              <w:pStyle w:val="Listenabsatz"/>
              <w:numPr>
                <w:ilvl w:val="0"/>
                <w:numId w:val="14"/>
              </w:numPr>
              <w:spacing w:line="276" w:lineRule="auto"/>
              <w:rPr>
                <w:sz w:val="22"/>
                <w:szCs w:val="22"/>
              </w:rPr>
            </w:pPr>
            <w:r>
              <w:rPr>
                <w:sz w:val="22"/>
                <w:szCs w:val="22"/>
              </w:rPr>
              <w:t>Es gab einen Entwurf zu Testkriterien, der zunächst abgelehnt wurde, dieser wird aber künftig wahrscheinlich nochmal wichtig werden,</w:t>
            </w:r>
          </w:p>
          <w:p>
            <w:pPr>
              <w:pStyle w:val="Listenabsatz"/>
              <w:numPr>
                <w:ilvl w:val="0"/>
                <w:numId w:val="14"/>
              </w:numPr>
              <w:spacing w:line="276" w:lineRule="auto"/>
              <w:rPr>
                <w:sz w:val="22"/>
                <w:szCs w:val="22"/>
              </w:rPr>
            </w:pPr>
            <w:r>
              <w:rPr>
                <w:sz w:val="22"/>
                <w:szCs w:val="22"/>
              </w:rPr>
              <w:t>Wenn Quarantäneregelung durch ist, dann auf BMG zugehen mit Testkriterien</w:t>
            </w:r>
          </w:p>
          <w:p>
            <w:pPr>
              <w:pStyle w:val="Style1"/>
              <w:numPr>
                <w:ilvl w:val="0"/>
                <w:numId w:val="0"/>
              </w:numPr>
              <w:spacing w:before="0" w:after="0"/>
              <w:ind w:left="1080"/>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Leitung/</w:t>
            </w:r>
          </w:p>
          <w:p>
            <w:pPr>
              <w:rPr>
                <w:sz w:val="22"/>
                <w:szCs w:val="22"/>
              </w:rPr>
            </w:pPr>
            <w:r>
              <w:rPr>
                <w:sz w:val="22"/>
                <w:szCs w:val="22"/>
              </w:rPr>
              <w:t>FG38/</w:t>
            </w:r>
          </w:p>
          <w:p>
            <w:pPr>
              <w:rPr>
                <w:sz w:val="22"/>
                <w:szCs w:val="22"/>
              </w:rPr>
            </w:pPr>
            <w:r>
              <w:rPr>
                <w:sz w:val="22"/>
                <w:szCs w:val="22"/>
              </w:rPr>
              <w:t>AL3/</w:t>
            </w: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FG38/</w:t>
            </w:r>
          </w:p>
          <w:p>
            <w:pPr>
              <w:rPr>
                <w:sz w:val="22"/>
                <w:szCs w:val="22"/>
              </w:rPr>
            </w:pPr>
            <w:r>
              <w:rPr>
                <w:sz w:val="22"/>
                <w:szCs w:val="22"/>
              </w:rPr>
              <w:lastRenderedPageBreak/>
              <w:t>FG34/</w:t>
            </w:r>
          </w:p>
          <w:p>
            <w:pPr>
              <w:rPr>
                <w:sz w:val="22"/>
                <w:szCs w:val="22"/>
              </w:rPr>
            </w:pPr>
            <w:r>
              <w:rPr>
                <w:sz w:val="22"/>
                <w:szCs w:val="22"/>
              </w:rPr>
              <w:t>FG36/</w:t>
            </w:r>
          </w:p>
          <w:p>
            <w:pPr>
              <w:rPr>
                <w:sz w:val="22"/>
                <w:szCs w:val="22"/>
              </w:rPr>
            </w:pPr>
            <w:r>
              <w:rPr>
                <w:sz w:val="22"/>
                <w:szCs w:val="22"/>
              </w:rPr>
              <w:t>AL1/</w:t>
            </w:r>
          </w:p>
          <w:p>
            <w:pPr>
              <w:rPr>
                <w:sz w:val="22"/>
                <w:szCs w:val="22"/>
              </w:rPr>
            </w:pPr>
            <w:proofErr w:type="spellStart"/>
            <w:r>
              <w:rPr>
                <w:sz w:val="22"/>
                <w:szCs w:val="22"/>
              </w:rPr>
              <w:t>VPräs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w:t>
            </w:r>
          </w:p>
          <w:p>
            <w:pPr>
              <w:rPr>
                <w:sz w:val="22"/>
                <w:szCs w:val="22"/>
              </w:rPr>
            </w:pPr>
            <w:proofErr w:type="spellStart"/>
            <w:r>
              <w:rPr>
                <w:sz w:val="22"/>
                <w:szCs w:val="22"/>
              </w:rPr>
              <w:t>VPräs</w:t>
            </w:r>
            <w:proofErr w:type="spellEnd"/>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Style1"/>
            </w:pPr>
            <w:r>
              <w:t xml:space="preserve">Testkapazität und Testungen: ausführliche Tabellen mit </w:t>
            </w:r>
            <w:proofErr w:type="spellStart"/>
            <w:r>
              <w:t>Erklärtext</w:t>
            </w:r>
            <w:proofErr w:type="spellEnd"/>
            <w:r>
              <w:t xml:space="preserve"> auf Homepage und nur Kurzversion im Mittwochs-Lagebericht</w:t>
            </w:r>
          </w:p>
          <w:p>
            <w:pPr>
              <w:pStyle w:val="Style1"/>
              <w:rPr>
                <w:sz w:val="22"/>
                <w:szCs w:val="22"/>
              </w:rPr>
            </w:pPr>
            <w:r>
              <w:t xml:space="preserve">Kontaktpersonen-Nachverfolgung (Dokument </w:t>
            </w:r>
            <w:hyperlink r:id="rId11" w:history="1">
              <w:r>
                <w:rPr>
                  <w:rStyle w:val="Hyperlink"/>
                </w:rPr>
                <w:t>hier</w:t>
              </w:r>
            </w:hyperlink>
            <w:r>
              <w:t>)</w:t>
            </w:r>
          </w:p>
          <w:p>
            <w:pPr>
              <w:pStyle w:val="Style1"/>
            </w:pPr>
            <w:r>
              <w:t xml:space="preserve">Änderungen in Dokumenten: </w:t>
            </w:r>
          </w:p>
          <w:p>
            <w:pPr>
              <w:pStyle w:val="Style1"/>
            </w:pPr>
            <w:r>
              <w:t>Testung ist Einzelfallentscheidung</w:t>
            </w:r>
          </w:p>
          <w:p>
            <w:pPr>
              <w:pStyle w:val="Style1"/>
            </w:pPr>
            <w:r>
              <w:t>Formulierung zu negativem Testergebnis geändert in „ein negatives Testergebnis ersetzt Quarantäne nicht“ anstatt „ein negatives Testergebnis verkürzt Quarantäne nicht“</w:t>
            </w:r>
          </w:p>
          <w:p>
            <w:pPr>
              <w:pStyle w:val="Style1"/>
            </w:pPr>
            <w:r>
              <w:t xml:space="preserve">Formulierung nicht mehr täglicher Kontakt mit GA, sondern regelmäßiger Kontakt nach Maßgabe des GA Hinweis, dass ein Zusatz mit Vorschlag an welchen Tagen Kontakt sinnvoll wäre aufgenommen werden sollte, </w:t>
            </w:r>
          </w:p>
          <w:p>
            <w:pPr>
              <w:pStyle w:val="Style1"/>
            </w:pPr>
            <w:r>
              <w:t xml:space="preserve">Diskussion um Personen in der Pflege oder MA in Gesundheitswesen, die zu Kategorie III gehören, dort gibt es einen Widerspruch bei den Einschränkung, </w:t>
            </w:r>
            <w:r>
              <w:lastRenderedPageBreak/>
              <w:t xml:space="preserve">Formulierung keine Kontaktreduktion notwendig nochmal prüfen </w:t>
            </w:r>
          </w:p>
          <w:p>
            <w:pPr>
              <w:pStyle w:val="Style1"/>
            </w:pPr>
            <w:r>
              <w:t xml:space="preserve">Weitere Diskussion zur Formulierungen bei Quarantäne, z.B. Umgang mit zuvor bereits infizierten Personen, </w:t>
            </w:r>
          </w:p>
          <w:p>
            <w:pPr>
              <w:pStyle w:val="Style1"/>
            </w:pPr>
            <w:r>
              <w:t>Warten bis nach dem 15.10. mit dem Papier bis zur Entscheidung der Quarantäneregelung des Ministeriums, damit keine sofortige Anpassung nötig ist,</w:t>
            </w:r>
          </w:p>
          <w:p>
            <w:pPr>
              <w:pStyle w:val="Style1"/>
            </w:pPr>
            <w:r>
              <w:t xml:space="preserve">Kinder in Quarantäne: (Dokument </w:t>
            </w:r>
            <w:hyperlink r:id="rId12" w:history="1">
              <w:r>
                <w:rPr>
                  <w:rStyle w:val="Hyperlink"/>
                </w:rPr>
                <w:t>hier</w:t>
              </w:r>
            </w:hyperlink>
            <w:r>
              <w:t xml:space="preserve">): Flyer wurde umgeschrieben, neue Formulierungen zu Kindern in Quarantäne, </w:t>
            </w:r>
          </w:p>
          <w:p>
            <w:pPr>
              <w:pStyle w:val="Style1"/>
            </w:pPr>
            <w:r>
              <w:t>Formulierung: Regeln soll in Hygieneregeln umgeschrieben werden (Kein Abstand zu Kindern durch Eltern)</w:t>
            </w:r>
          </w:p>
          <w:p>
            <w:pPr>
              <w:pStyle w:val="Style1"/>
            </w:pPr>
            <w:r>
              <w:t>Vorschlag von FG36 zur Formulierung: „sprechen Sie ihr GA an“, dies sollte umformuliert werden, damit die Belastung der GA gering gehalten wird,</w:t>
            </w:r>
          </w:p>
          <w:p>
            <w:pPr>
              <w:pStyle w:val="Style1"/>
            </w:pPr>
            <w:r>
              <w:t xml:space="preserve">Anmerkung zur Bedeutung für die Eltern, wenn Kinder in Quarantäne sind, dazu gibt es schon einiges, es soll ein Link eingebaut werden </w:t>
            </w:r>
          </w:p>
          <w:p>
            <w:pPr>
              <w:pStyle w:val="Style1"/>
              <w:numPr>
                <w:ilvl w:val="0"/>
                <w:numId w:val="0"/>
              </w:numPr>
              <w:ind w:left="1080"/>
            </w:pPr>
          </w:p>
          <w:p>
            <w:pPr>
              <w:pStyle w:val="Style1"/>
              <w:numPr>
                <w:ilvl w:val="0"/>
                <w:numId w:val="0"/>
              </w:numPr>
              <w:ind w:left="1080" w:hanging="360"/>
              <w:rPr>
                <w:i/>
              </w:rPr>
            </w:pPr>
            <w:proofErr w:type="spellStart"/>
            <w:r>
              <w:rPr>
                <w:i/>
              </w:rPr>
              <w:t>ToDo</w:t>
            </w:r>
            <w:proofErr w:type="spellEnd"/>
            <w:r>
              <w:rPr>
                <w:i/>
              </w:rPr>
              <w:t>: IBBS: Zusatz an welchen Tagen Kontakt durch GA sinnvoll wäre, Formulierung zu Kontaktperson Kategorie III prüfen und ggf. anpassen, Umformulierung: Regeln in Hygieneregeln, „sprechen Sie ihr GA an“ anders formulieren, Link zu Konsequenzen für Eltern einfügen</w:t>
            </w:r>
          </w:p>
        </w:tc>
        <w:tc>
          <w:tcPr>
            <w:tcW w:w="1492" w:type="dxa"/>
          </w:tcPr>
          <w:p>
            <w:pPr>
              <w:rPr>
                <w:sz w:val="22"/>
                <w:szCs w:val="22"/>
              </w:rPr>
            </w:pPr>
          </w:p>
          <w:p/>
          <w:p/>
          <w:p>
            <w:r>
              <w:t>FG 36/</w:t>
            </w:r>
          </w:p>
          <w:p>
            <w:r>
              <w:t>AL3/</w:t>
            </w:r>
          </w:p>
          <w:p>
            <w:r>
              <w:t>AL1/</w:t>
            </w:r>
          </w:p>
          <w:p>
            <w:proofErr w:type="spellStart"/>
            <w:r>
              <w:t>VPräs</w:t>
            </w:r>
            <w:proofErr w:type="spellEnd"/>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Informationen zu Arbeitsschutz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18"/>
              </w:numPr>
              <w:ind w:left="1080"/>
            </w:pPr>
            <w:r>
              <w:t xml:space="preserve">Es gibt sehr hohes Probenaufkommen am RKI, </w:t>
            </w:r>
          </w:p>
          <w:p>
            <w:pPr>
              <w:pStyle w:val="Listenabsatz"/>
              <w:numPr>
                <w:ilvl w:val="0"/>
                <w:numId w:val="18"/>
              </w:numPr>
              <w:ind w:left="1080"/>
            </w:pPr>
            <w:r>
              <w:t>27.790 Proben untersucht aus GA und von anderen Einsendern plus ~6.700 Studienproben, &gt;30.000 Proben insgesamt</w:t>
            </w:r>
          </w:p>
          <w:p>
            <w:pPr>
              <w:pStyle w:val="Listenabsatz"/>
              <w:numPr>
                <w:ilvl w:val="0"/>
                <w:numId w:val="18"/>
              </w:numPr>
              <w:ind w:left="1080"/>
            </w:pPr>
            <w:r>
              <w:t>Priorisierung welche Proben zum RKI kommen sollen ist durchaus zulässig und wichtig</w:t>
            </w:r>
          </w:p>
          <w:p>
            <w:pPr>
              <w:pStyle w:val="Listenabsatz"/>
              <w:numPr>
                <w:ilvl w:val="0"/>
                <w:numId w:val="18"/>
              </w:numPr>
              <w:ind w:left="1080"/>
            </w:pPr>
            <w:r>
              <w:t>Viele Labore berichten von Engpässen bei Material</w:t>
            </w:r>
          </w:p>
          <w:p>
            <w:pPr>
              <w:pStyle w:val="Listenabsatz"/>
              <w:ind w:left="1080"/>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ZBS1/</w:t>
            </w:r>
          </w:p>
          <w:p>
            <w:pPr>
              <w:rPr>
                <w:sz w:val="22"/>
                <w:szCs w:val="22"/>
              </w:rPr>
            </w:pPr>
            <w:proofErr w:type="spellStart"/>
            <w:r>
              <w:rPr>
                <w:sz w:val="22"/>
                <w:szCs w:val="22"/>
              </w:rPr>
              <w:t>Präs</w:t>
            </w:r>
            <w:proofErr w:type="spellEnd"/>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i/>
                <w:sz w:val="22"/>
                <w:szCs w:val="22"/>
              </w:rPr>
            </w:pPr>
            <w:r>
              <w:rPr>
                <w:sz w:val="22"/>
                <w:szCs w:val="22"/>
              </w:rPr>
              <w:t xml:space="preserve">Dauer Isolierung bleibt bei 10 Tage Maßgabe </w:t>
            </w:r>
          </w:p>
          <w:p>
            <w:pPr>
              <w:ind w:left="113"/>
              <w:rPr>
                <w:i/>
                <w:sz w:val="22"/>
                <w:szCs w:val="22"/>
              </w:rPr>
            </w:pPr>
            <w:r>
              <w:rPr>
                <w:i/>
                <w:sz w:val="22"/>
                <w:szCs w:val="22"/>
              </w:rPr>
              <w:t>Nicht weiter besprochen</w:t>
            </w:r>
          </w:p>
        </w:tc>
        <w:tc>
          <w:tcPr>
            <w:tcW w:w="1492" w:type="dxa"/>
          </w:tcPr>
          <w:p>
            <w:pPr>
              <w:rPr>
                <w:sz w:val="22"/>
                <w:szCs w:val="22"/>
              </w:rPr>
            </w:pPr>
          </w:p>
          <w:p>
            <w:pPr>
              <w:rPr>
                <w:sz w:val="22"/>
                <w:szCs w:val="22"/>
              </w:rPr>
            </w:pPr>
            <w:r>
              <w:rPr>
                <w:sz w:val="22"/>
                <w:szCs w:val="22"/>
              </w:rPr>
              <w:t xml:space="preserve">FG36/IBBS </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70" w:hanging="357"/>
              <w:rPr>
                <w:sz w:val="22"/>
                <w:szCs w:val="22"/>
              </w:rPr>
            </w:pPr>
            <w:r>
              <w:rPr>
                <w:sz w:val="22"/>
                <w:szCs w:val="22"/>
              </w:rPr>
              <w:t xml:space="preserve">Rückmeldung über die Umfrage zur Akzeptanz der Dauer der Quarantäne und Isolation in der ÖGD-Feedbackgruppe </w:t>
            </w:r>
            <w:r>
              <w:t xml:space="preserve">(Folien </w:t>
            </w:r>
            <w:hyperlink r:id="rId13" w:history="1">
              <w:r>
                <w:rPr>
                  <w:rStyle w:val="Hyperlink"/>
                </w:rPr>
                <w:t>hier</w:t>
              </w:r>
            </w:hyperlink>
            <w:r>
              <w:t>)</w:t>
            </w:r>
          </w:p>
          <w:p>
            <w:pPr>
              <w:pStyle w:val="Listenabsatz"/>
              <w:numPr>
                <w:ilvl w:val="0"/>
                <w:numId w:val="19"/>
              </w:numPr>
              <w:rPr>
                <w:sz w:val="22"/>
                <w:szCs w:val="22"/>
              </w:rPr>
            </w:pPr>
            <w:r>
              <w:rPr>
                <w:sz w:val="22"/>
                <w:szCs w:val="22"/>
              </w:rPr>
              <w:t xml:space="preserve">Umfrage zur Compliance/ Adhärenz mit angeordneter </w:t>
            </w:r>
            <w:r>
              <w:rPr>
                <w:sz w:val="22"/>
                <w:szCs w:val="22"/>
              </w:rPr>
              <w:lastRenderedPageBreak/>
              <w:t>Quarantäne von 14 d &amp; Isolierung von 10 d</w:t>
            </w:r>
          </w:p>
          <w:p>
            <w:pPr>
              <w:pStyle w:val="Listenabsatz"/>
              <w:numPr>
                <w:ilvl w:val="0"/>
                <w:numId w:val="19"/>
              </w:numPr>
              <w:rPr>
                <w:sz w:val="22"/>
                <w:szCs w:val="22"/>
              </w:rPr>
            </w:pPr>
            <w:r>
              <w:rPr>
                <w:sz w:val="22"/>
                <w:szCs w:val="22"/>
              </w:rPr>
              <w:t xml:space="preserve">Rückmeldung von 12 GÄ &amp; 4 Landesbehörden aus 8 BL (BW, BY, MV, NI, RP, SN, ST, TH) </w:t>
            </w:r>
          </w:p>
          <w:p>
            <w:pPr>
              <w:pStyle w:val="Listenabsatz"/>
              <w:numPr>
                <w:ilvl w:val="0"/>
                <w:numId w:val="19"/>
              </w:numPr>
              <w:rPr>
                <w:sz w:val="22"/>
                <w:szCs w:val="22"/>
              </w:rPr>
            </w:pPr>
            <w:r>
              <w:rPr>
                <w:sz w:val="22"/>
                <w:szCs w:val="22"/>
              </w:rPr>
              <w:t>Ergebnisse: I.d.R. gute Adhärenz &amp; Compliance</w:t>
            </w:r>
          </w:p>
          <w:p>
            <w:pPr>
              <w:pStyle w:val="Listenabsatz"/>
              <w:numPr>
                <w:ilvl w:val="0"/>
                <w:numId w:val="19"/>
              </w:numPr>
              <w:rPr>
                <w:sz w:val="22"/>
                <w:szCs w:val="22"/>
              </w:rPr>
            </w:pPr>
            <w:proofErr w:type="spellStart"/>
            <w:r>
              <w:rPr>
                <w:sz w:val="22"/>
                <w:szCs w:val="22"/>
                <w:lang w:val="en-GB"/>
              </w:rPr>
              <w:t>Hinweise</w:t>
            </w:r>
            <w:proofErr w:type="spellEnd"/>
            <w:r>
              <w:rPr>
                <w:sz w:val="22"/>
                <w:szCs w:val="22"/>
                <w:lang w:val="en-GB"/>
              </w:rPr>
              <w:t xml:space="preserve"> auf </w:t>
            </w:r>
            <w:proofErr w:type="spellStart"/>
            <w:r>
              <w:rPr>
                <w:sz w:val="22"/>
                <w:szCs w:val="22"/>
                <w:lang w:val="en-GB"/>
              </w:rPr>
              <w:t>einzelne</w:t>
            </w:r>
            <w:proofErr w:type="spellEnd"/>
            <w:r>
              <w:rPr>
                <w:sz w:val="22"/>
                <w:szCs w:val="22"/>
                <w:lang w:val="en-GB"/>
              </w:rPr>
              <w:t xml:space="preserve"> </w:t>
            </w:r>
            <w:proofErr w:type="spellStart"/>
            <w:r>
              <w:rPr>
                <w:sz w:val="22"/>
                <w:szCs w:val="22"/>
                <w:lang w:val="en-GB"/>
              </w:rPr>
              <w:t>Verstöße</w:t>
            </w:r>
            <w:proofErr w:type="spellEnd"/>
            <w:r>
              <w:rPr>
                <w:sz w:val="22"/>
                <w:szCs w:val="22"/>
                <w:lang w:val="en-GB"/>
              </w:rPr>
              <w:t xml:space="preserve"> </w:t>
            </w:r>
          </w:p>
          <w:p>
            <w:pPr>
              <w:pStyle w:val="Listenabsatz"/>
              <w:numPr>
                <w:ilvl w:val="0"/>
                <w:numId w:val="19"/>
              </w:numPr>
              <w:rPr>
                <w:sz w:val="22"/>
                <w:szCs w:val="22"/>
              </w:rPr>
            </w:pPr>
            <w:proofErr w:type="spellStart"/>
            <w:r>
              <w:rPr>
                <w:sz w:val="22"/>
                <w:szCs w:val="22"/>
                <w:lang w:val="en-GB"/>
              </w:rPr>
              <w:t>Überwachung</w:t>
            </w:r>
            <w:proofErr w:type="spellEnd"/>
            <w:r>
              <w:rPr>
                <w:sz w:val="22"/>
                <w:szCs w:val="22"/>
                <w:lang w:val="en-GB"/>
              </w:rPr>
              <w:t xml:space="preserve"> der </w:t>
            </w:r>
            <w:proofErr w:type="spellStart"/>
            <w:r>
              <w:rPr>
                <w:sz w:val="22"/>
                <w:szCs w:val="22"/>
                <w:lang w:val="en-GB"/>
              </w:rPr>
              <w:t>Quarantäne</w:t>
            </w:r>
            <w:proofErr w:type="spellEnd"/>
            <w:r>
              <w:rPr>
                <w:sz w:val="22"/>
                <w:szCs w:val="22"/>
                <w:lang w:val="en-GB"/>
              </w:rPr>
              <w:t xml:space="preserve">/ Isolation </w:t>
            </w:r>
            <w:proofErr w:type="spellStart"/>
            <w:r>
              <w:rPr>
                <w:sz w:val="22"/>
                <w:szCs w:val="22"/>
                <w:lang w:val="en-GB"/>
              </w:rPr>
              <w:t>heterogen</w:t>
            </w:r>
            <w:proofErr w:type="spellEnd"/>
          </w:p>
          <w:p>
            <w:pPr>
              <w:pStyle w:val="Listenabsatz"/>
              <w:numPr>
                <w:ilvl w:val="0"/>
                <w:numId w:val="19"/>
              </w:numPr>
              <w:rPr>
                <w:sz w:val="22"/>
                <w:szCs w:val="22"/>
              </w:rPr>
            </w:pPr>
            <w:r>
              <w:rPr>
                <w:sz w:val="22"/>
                <w:szCs w:val="22"/>
                <w:lang w:val="en-GB"/>
              </w:rPr>
              <w:t xml:space="preserve">Z.T. </w:t>
            </w:r>
            <w:proofErr w:type="spellStart"/>
            <w:r>
              <w:rPr>
                <w:sz w:val="22"/>
                <w:szCs w:val="22"/>
                <w:lang w:val="en-GB"/>
              </w:rPr>
              <w:t>Zuständigkeit</w:t>
            </w:r>
            <w:proofErr w:type="spellEnd"/>
            <w:r>
              <w:rPr>
                <w:sz w:val="22"/>
                <w:szCs w:val="22"/>
                <w:lang w:val="en-GB"/>
              </w:rPr>
              <w:t xml:space="preserve"> </w:t>
            </w:r>
            <w:proofErr w:type="spellStart"/>
            <w:r>
              <w:rPr>
                <w:sz w:val="22"/>
                <w:szCs w:val="22"/>
                <w:lang w:val="en-GB"/>
              </w:rPr>
              <w:t>Ordnungsbehörden</w:t>
            </w:r>
            <w:proofErr w:type="spellEnd"/>
          </w:p>
          <w:p>
            <w:pPr>
              <w:pStyle w:val="Listenabsatz"/>
              <w:numPr>
                <w:ilvl w:val="0"/>
                <w:numId w:val="19"/>
              </w:numPr>
              <w:rPr>
                <w:sz w:val="22"/>
                <w:szCs w:val="22"/>
              </w:rPr>
            </w:pPr>
            <w:r>
              <w:rPr>
                <w:sz w:val="22"/>
                <w:szCs w:val="22"/>
              </w:rPr>
              <w:t>tägliche Anrufe/ online Visite oder stichprobenartige Kontrolle</w:t>
            </w:r>
          </w:p>
          <w:p>
            <w:pPr>
              <w:pStyle w:val="Listenabsatz"/>
              <w:numPr>
                <w:ilvl w:val="0"/>
                <w:numId w:val="19"/>
              </w:numPr>
              <w:rPr>
                <w:sz w:val="22"/>
                <w:szCs w:val="22"/>
              </w:rPr>
            </w:pPr>
            <w:r>
              <w:rPr>
                <w:sz w:val="22"/>
                <w:szCs w:val="22"/>
              </w:rPr>
              <w:t xml:space="preserve">Herausforderungen: Kontaktaufnahme per </w:t>
            </w:r>
            <w:proofErr w:type="spellStart"/>
            <w:r>
              <w:rPr>
                <w:sz w:val="22"/>
                <w:szCs w:val="22"/>
              </w:rPr>
              <w:t>Mobilnr</w:t>
            </w:r>
            <w:proofErr w:type="spellEnd"/>
            <w:r>
              <w:rPr>
                <w:sz w:val="22"/>
                <w:szCs w:val="22"/>
              </w:rPr>
              <w:t>. –&gt; keine Kontrolle Aufenthaltsort</w:t>
            </w:r>
          </w:p>
          <w:p>
            <w:pPr>
              <w:pStyle w:val="Listenabsatz"/>
              <w:numPr>
                <w:ilvl w:val="0"/>
                <w:numId w:val="19"/>
              </w:numPr>
              <w:rPr>
                <w:sz w:val="22"/>
                <w:szCs w:val="22"/>
              </w:rPr>
            </w:pPr>
            <w:r>
              <w:rPr>
                <w:sz w:val="22"/>
                <w:szCs w:val="22"/>
              </w:rPr>
              <w:t>Z.T. zunehmendes Unverständnis und Ablehnung der Vorgaben</w:t>
            </w:r>
          </w:p>
          <w:p>
            <w:pPr>
              <w:pStyle w:val="Listenabsatz"/>
              <w:numPr>
                <w:ilvl w:val="0"/>
                <w:numId w:val="19"/>
              </w:numPr>
              <w:rPr>
                <w:sz w:val="22"/>
                <w:szCs w:val="22"/>
              </w:rPr>
            </w:pPr>
            <w:r>
              <w:rPr>
                <w:sz w:val="22"/>
                <w:szCs w:val="22"/>
              </w:rPr>
              <w:t>Quarantäne von KP im familiären Setting</w:t>
            </w:r>
          </w:p>
          <w:p>
            <w:pPr>
              <w:pStyle w:val="Listenabsatz"/>
              <w:numPr>
                <w:ilvl w:val="0"/>
                <w:numId w:val="19"/>
              </w:numPr>
              <w:rPr>
                <w:sz w:val="22"/>
                <w:szCs w:val="22"/>
              </w:rPr>
            </w:pPr>
            <w:r>
              <w:rPr>
                <w:sz w:val="22"/>
                <w:szCs w:val="22"/>
              </w:rPr>
              <w:t xml:space="preserve">Abnahme der Compliance mit Dauer der Quarantäne  </w:t>
            </w:r>
          </w:p>
          <w:p>
            <w:pPr>
              <w:pStyle w:val="Listenabsatz"/>
              <w:numPr>
                <w:ilvl w:val="0"/>
                <w:numId w:val="19"/>
              </w:numPr>
              <w:rPr>
                <w:sz w:val="22"/>
                <w:szCs w:val="22"/>
              </w:rPr>
            </w:pPr>
            <w:r>
              <w:rPr>
                <w:sz w:val="22"/>
                <w:szCs w:val="22"/>
              </w:rPr>
              <w:t xml:space="preserve">Unverständnis unterschiedlicher Zeitspannen Isolation, Quarantäne KP/ Reiserückkehrer (Wunsch nach Vereinheitlichung) </w:t>
            </w:r>
          </w:p>
          <w:p>
            <w:pPr>
              <w:pStyle w:val="Listenabsatz"/>
              <w:numPr>
                <w:ilvl w:val="0"/>
                <w:numId w:val="19"/>
              </w:numPr>
              <w:rPr>
                <w:sz w:val="22"/>
                <w:szCs w:val="22"/>
              </w:rPr>
            </w:pPr>
            <w:proofErr w:type="spellStart"/>
            <w:r>
              <w:rPr>
                <w:sz w:val="22"/>
                <w:szCs w:val="22"/>
                <w:lang w:val="en-GB"/>
              </w:rPr>
              <w:t>Hoher</w:t>
            </w:r>
            <w:proofErr w:type="spellEnd"/>
            <w:r>
              <w:rPr>
                <w:sz w:val="22"/>
                <w:szCs w:val="22"/>
                <w:lang w:val="en-GB"/>
              </w:rPr>
              <w:t xml:space="preserve"> </w:t>
            </w:r>
            <w:proofErr w:type="spellStart"/>
            <w:r>
              <w:rPr>
                <w:sz w:val="22"/>
                <w:szCs w:val="22"/>
                <w:lang w:val="en-GB"/>
              </w:rPr>
              <w:t>Erklärungs</w:t>
            </w:r>
            <w:proofErr w:type="spellEnd"/>
            <w:r>
              <w:rPr>
                <w:sz w:val="22"/>
                <w:szCs w:val="22"/>
                <w:lang w:val="en-GB"/>
              </w:rPr>
              <w:t xml:space="preserve">- &amp; </w:t>
            </w:r>
            <w:proofErr w:type="spellStart"/>
            <w:r>
              <w:rPr>
                <w:sz w:val="22"/>
                <w:szCs w:val="22"/>
                <w:lang w:val="en-GB"/>
              </w:rPr>
              <w:t>Beratungsbedarf</w:t>
            </w:r>
            <w:proofErr w:type="spellEnd"/>
          </w:p>
          <w:p>
            <w:pPr>
              <w:pStyle w:val="Listenabsatz"/>
              <w:numPr>
                <w:ilvl w:val="0"/>
                <w:numId w:val="19"/>
              </w:numPr>
              <w:rPr>
                <w:sz w:val="22"/>
                <w:szCs w:val="22"/>
              </w:rPr>
            </w:pPr>
            <w:r>
              <w:rPr>
                <w:sz w:val="22"/>
                <w:szCs w:val="22"/>
              </w:rPr>
              <w:t xml:space="preserve">Sehr ressourcenintensiv, Belastungsgrenze der GÄ erreicht </w:t>
            </w:r>
          </w:p>
          <w:p>
            <w:pPr>
              <w:pStyle w:val="Listenabsatz"/>
              <w:ind w:left="1080"/>
              <w:rPr>
                <w:sz w:val="22"/>
                <w:szCs w:val="22"/>
              </w:rPr>
            </w:pPr>
          </w:p>
        </w:tc>
        <w:tc>
          <w:tcPr>
            <w:tcW w:w="1492" w:type="dxa"/>
          </w:tcPr>
          <w:p>
            <w:pPr>
              <w:rPr>
                <w:sz w:val="22"/>
                <w:szCs w:val="22"/>
              </w:rPr>
            </w:pPr>
          </w:p>
          <w:p>
            <w:pPr>
              <w:rPr>
                <w:sz w:val="22"/>
                <w:szCs w:val="22"/>
              </w:rPr>
            </w:pPr>
          </w:p>
          <w:p>
            <w:pPr>
              <w:rPr>
                <w:sz w:val="22"/>
                <w:szCs w:val="22"/>
              </w:rPr>
            </w:pPr>
            <w:r>
              <w:rPr>
                <w:sz w:val="22"/>
                <w:szCs w:val="22"/>
              </w:rPr>
              <w:t>Mona Askar</w:t>
            </w: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sz w:val="22"/>
              </w:rPr>
              <w:t>COSIK</w:t>
            </w:r>
          </w:p>
          <w:p>
            <w:pPr>
              <w:pStyle w:val="Listenabsatz"/>
              <w:numPr>
                <w:ilvl w:val="0"/>
                <w:numId w:val="22"/>
              </w:numPr>
              <w:rPr>
                <w:sz w:val="22"/>
              </w:rPr>
            </w:pPr>
            <w:r>
              <w:rPr>
                <w:sz w:val="22"/>
              </w:rPr>
              <w:t>Nächste Woche Start der 4-wöchigen Pilotphase von COSIK, dafür werden 8 KISS-Krankenhäuser  rekrutiert.</w:t>
            </w:r>
          </w:p>
          <w:p>
            <w:pPr>
              <w:pStyle w:val="Listenabsatz"/>
              <w:numPr>
                <w:ilvl w:val="0"/>
                <w:numId w:val="22"/>
              </w:numPr>
              <w:rPr>
                <w:sz w:val="22"/>
              </w:rPr>
            </w:pPr>
            <w:r>
              <w:rPr>
                <w:sz w:val="22"/>
              </w:rPr>
              <w:t>Zeitgleich wird Webseite www.rki.de/cosik freigeschaltet</w:t>
            </w:r>
          </w:p>
          <w:p>
            <w:pPr>
              <w:pStyle w:val="Listenabsatz"/>
              <w:numPr>
                <w:ilvl w:val="0"/>
                <w:numId w:val="22"/>
              </w:numPr>
              <w:rPr>
                <w:sz w:val="22"/>
              </w:rPr>
            </w:pPr>
            <w:r>
              <w:rPr>
                <w:sz w:val="22"/>
              </w:rPr>
              <w:t xml:space="preserve">COSIK wird das webbasierte elektronische System </w:t>
            </w:r>
            <w:proofErr w:type="spellStart"/>
            <w:r>
              <w:rPr>
                <w:sz w:val="22"/>
              </w:rPr>
              <w:t>webKess</w:t>
            </w:r>
            <w:proofErr w:type="spellEnd"/>
            <w:r>
              <w:rPr>
                <w:sz w:val="22"/>
              </w:rPr>
              <w:t xml:space="preserve"> als etablierte Plattform (1300 Krankenhäuser nehmen teil) zur wöchentlichen Dateneingabe nutzen.</w:t>
            </w:r>
          </w:p>
          <w:p>
            <w:pPr>
              <w:pStyle w:val="Listenabsatz"/>
              <w:numPr>
                <w:ilvl w:val="0"/>
                <w:numId w:val="22"/>
              </w:numPr>
              <w:rPr>
                <w:sz w:val="22"/>
              </w:rPr>
            </w:pPr>
            <w:r>
              <w:rPr>
                <w:sz w:val="22"/>
              </w:rPr>
              <w:t>RKI in Zusammenarbeit mit dem Nationalen Referenzzentrum für nosokomiale Infektionen</w:t>
            </w:r>
          </w:p>
          <w:p>
            <w:pPr>
              <w:pStyle w:val="Listenabsatz"/>
              <w:numPr>
                <w:ilvl w:val="0"/>
                <w:numId w:val="22"/>
              </w:numPr>
              <w:rPr>
                <w:sz w:val="22"/>
              </w:rPr>
            </w:pPr>
            <w:r>
              <w:rPr>
                <w:sz w:val="22"/>
              </w:rPr>
              <w:t xml:space="preserve">Ergänzung zu bestehenden </w:t>
            </w:r>
            <w:proofErr w:type="spellStart"/>
            <w:r>
              <w:rPr>
                <w:sz w:val="22"/>
              </w:rPr>
              <w:t>Surveillancesystemen</w:t>
            </w:r>
            <w:proofErr w:type="spellEnd"/>
            <w:r>
              <w:rPr>
                <w:sz w:val="22"/>
              </w:rPr>
              <w:t>.</w:t>
            </w:r>
          </w:p>
          <w:p>
            <w:pPr>
              <w:pStyle w:val="Listenabsatz"/>
              <w:numPr>
                <w:ilvl w:val="0"/>
                <w:numId w:val="22"/>
              </w:numPr>
              <w:rPr>
                <w:sz w:val="22"/>
              </w:rPr>
            </w:pPr>
            <w:r>
              <w:rPr>
                <w:sz w:val="22"/>
              </w:rPr>
              <w:t>Ziel: systematisch Daten zur Anzahl der Hospitalisierten (Neuaufnahmen), der Schwere des klinischen Verlaufs von COVID-19 sowie zum Anteil von COVID-19 Patienten an der Versorgung im Gesamtkrankenhaus und auf Intensivstation wöchentlich zu erheben und auszuwerten. Es können auch nosokomiale Infektionen und Infektionen beim medizinischen Personal erfasst werden.</w:t>
            </w:r>
          </w:p>
          <w:p>
            <w:pPr>
              <w:pStyle w:val="Listenabsatz"/>
              <w:numPr>
                <w:ilvl w:val="0"/>
                <w:numId w:val="22"/>
              </w:numPr>
              <w:rPr>
                <w:sz w:val="22"/>
              </w:rPr>
            </w:pPr>
            <w:r>
              <w:rPr>
                <w:sz w:val="22"/>
              </w:rPr>
              <w:t xml:space="preserve">Die sehr zeitnah erhobenen Daten werden den Krankenhäusern in einem standardisierten wöchentlichen Krankenhausreport zur eigenen internen Auswertung zur Verfügung gestellt. </w:t>
            </w:r>
          </w:p>
          <w:p>
            <w:pPr>
              <w:pStyle w:val="Listenabsatz"/>
              <w:numPr>
                <w:ilvl w:val="0"/>
                <w:numId w:val="22"/>
              </w:numPr>
              <w:rPr>
                <w:sz w:val="22"/>
              </w:rPr>
            </w:pPr>
            <w:r>
              <w:rPr>
                <w:sz w:val="22"/>
              </w:rPr>
              <w:t>Das positive Datenschutzvotum liegt vor.</w:t>
            </w:r>
          </w:p>
          <w:p>
            <w:pPr>
              <w:pStyle w:val="Listenabsatz"/>
              <w:ind w:left="813"/>
              <w:rPr>
                <w:sz w:val="22"/>
              </w:rPr>
            </w:pPr>
            <w:r>
              <w:rPr>
                <w:sz w:val="22"/>
              </w:rPr>
              <w:t xml:space="preserve"> </w:t>
            </w:r>
          </w:p>
        </w:tc>
        <w:tc>
          <w:tcPr>
            <w:tcW w:w="1492" w:type="dxa"/>
          </w:tcPr>
          <w:p>
            <w:pPr>
              <w:rPr>
                <w:sz w:val="22"/>
                <w:szCs w:val="22"/>
              </w:rPr>
            </w:pPr>
          </w:p>
          <w:p>
            <w:pPr>
              <w:rPr>
                <w:sz w:val="22"/>
                <w:szCs w:val="22"/>
              </w:rPr>
            </w:pPr>
            <w:r>
              <w:rPr>
                <w:sz w:val="22"/>
                <w:szCs w:val="22"/>
              </w:rPr>
              <w:t xml:space="preserve">FG37 </w:t>
            </w:r>
          </w:p>
          <w:p>
            <w:pPr>
              <w:rPr>
                <w:sz w:val="22"/>
                <w:szCs w:val="22"/>
              </w:rPr>
            </w:pPr>
          </w:p>
        </w:tc>
      </w:tr>
      <w:tr>
        <w:trPr>
          <w:trHeight w:val="569"/>
        </w:trP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lastRenderedPageBreak/>
              <w:t xml:space="preserve">Austausch mit Schweden, AL3 und FG38 anwesend, ggf. </w:t>
            </w:r>
            <w:proofErr w:type="spellStart"/>
            <w:r>
              <w:t>VPräs</w:t>
            </w:r>
            <w:proofErr w:type="spellEnd"/>
            <w:r>
              <w:t xml:space="preserve"> </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lastRenderedPageBreak/>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12.10.2020,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2" w:name="_GoBack"/>
    <w:bookmarkEnd w:id="2"/>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color w:val="1F497D" w:themeColor="text2"/>
        <w:sz w:val="16"/>
      </w:rPr>
      <w:t xml:space="preserve"> 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0523"/>
    <w:multiLevelType w:val="hybridMultilevel"/>
    <w:tmpl w:val="750A7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A7884"/>
    <w:multiLevelType w:val="hybridMultilevel"/>
    <w:tmpl w:val="8A521166"/>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1655679C"/>
    <w:multiLevelType w:val="hybridMultilevel"/>
    <w:tmpl w:val="444A5DC6"/>
    <w:lvl w:ilvl="0" w:tplc="04070003">
      <w:start w:val="1"/>
      <w:numFmt w:val="bullet"/>
      <w:lvlText w:val="o"/>
      <w:lvlJc w:val="left"/>
      <w:pPr>
        <w:ind w:left="1080" w:hanging="360"/>
      </w:pPr>
      <w:rPr>
        <w:rFonts w:ascii="Courier New" w:hAnsi="Courier New" w:cs="Courier New"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9493FD1"/>
    <w:multiLevelType w:val="hybridMultilevel"/>
    <w:tmpl w:val="E9AE5552"/>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3EA7A06"/>
    <w:multiLevelType w:val="hybridMultilevel"/>
    <w:tmpl w:val="09CAE6F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397807"/>
    <w:multiLevelType w:val="hybridMultilevel"/>
    <w:tmpl w:val="23167738"/>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F8A0D3F"/>
    <w:multiLevelType w:val="hybridMultilevel"/>
    <w:tmpl w:val="AFC2329C"/>
    <w:lvl w:ilvl="0" w:tplc="D812B702">
      <w:start w:val="1"/>
      <w:numFmt w:val="bullet"/>
      <w:lvlText w:val=""/>
      <w:lvlJc w:val="left"/>
      <w:pPr>
        <w:tabs>
          <w:tab w:val="num" w:pos="720"/>
        </w:tabs>
        <w:ind w:left="720" w:hanging="360"/>
      </w:pPr>
      <w:rPr>
        <w:rFonts w:ascii="Wingdings" w:hAnsi="Wingdings" w:hint="default"/>
      </w:rPr>
    </w:lvl>
    <w:lvl w:ilvl="1" w:tplc="710C372E">
      <w:start w:val="1"/>
      <w:numFmt w:val="bullet"/>
      <w:lvlText w:val=""/>
      <w:lvlJc w:val="left"/>
      <w:pPr>
        <w:tabs>
          <w:tab w:val="num" w:pos="1440"/>
        </w:tabs>
        <w:ind w:left="1440" w:hanging="360"/>
      </w:pPr>
      <w:rPr>
        <w:rFonts w:ascii="Wingdings" w:hAnsi="Wingdings" w:hint="default"/>
      </w:rPr>
    </w:lvl>
    <w:lvl w:ilvl="2" w:tplc="2842BDE6" w:tentative="1">
      <w:start w:val="1"/>
      <w:numFmt w:val="bullet"/>
      <w:lvlText w:val=""/>
      <w:lvlJc w:val="left"/>
      <w:pPr>
        <w:tabs>
          <w:tab w:val="num" w:pos="2160"/>
        </w:tabs>
        <w:ind w:left="2160" w:hanging="360"/>
      </w:pPr>
      <w:rPr>
        <w:rFonts w:ascii="Wingdings" w:hAnsi="Wingdings" w:hint="default"/>
      </w:rPr>
    </w:lvl>
    <w:lvl w:ilvl="3" w:tplc="AFCCB848" w:tentative="1">
      <w:start w:val="1"/>
      <w:numFmt w:val="bullet"/>
      <w:lvlText w:val=""/>
      <w:lvlJc w:val="left"/>
      <w:pPr>
        <w:tabs>
          <w:tab w:val="num" w:pos="2880"/>
        </w:tabs>
        <w:ind w:left="2880" w:hanging="360"/>
      </w:pPr>
      <w:rPr>
        <w:rFonts w:ascii="Wingdings" w:hAnsi="Wingdings" w:hint="default"/>
      </w:rPr>
    </w:lvl>
    <w:lvl w:ilvl="4" w:tplc="1E44905E" w:tentative="1">
      <w:start w:val="1"/>
      <w:numFmt w:val="bullet"/>
      <w:lvlText w:val=""/>
      <w:lvlJc w:val="left"/>
      <w:pPr>
        <w:tabs>
          <w:tab w:val="num" w:pos="3600"/>
        </w:tabs>
        <w:ind w:left="3600" w:hanging="360"/>
      </w:pPr>
      <w:rPr>
        <w:rFonts w:ascii="Wingdings" w:hAnsi="Wingdings" w:hint="default"/>
      </w:rPr>
    </w:lvl>
    <w:lvl w:ilvl="5" w:tplc="F8382664" w:tentative="1">
      <w:start w:val="1"/>
      <w:numFmt w:val="bullet"/>
      <w:lvlText w:val=""/>
      <w:lvlJc w:val="left"/>
      <w:pPr>
        <w:tabs>
          <w:tab w:val="num" w:pos="4320"/>
        </w:tabs>
        <w:ind w:left="4320" w:hanging="360"/>
      </w:pPr>
      <w:rPr>
        <w:rFonts w:ascii="Wingdings" w:hAnsi="Wingdings" w:hint="default"/>
      </w:rPr>
    </w:lvl>
    <w:lvl w:ilvl="6" w:tplc="53E00A6A" w:tentative="1">
      <w:start w:val="1"/>
      <w:numFmt w:val="bullet"/>
      <w:lvlText w:val=""/>
      <w:lvlJc w:val="left"/>
      <w:pPr>
        <w:tabs>
          <w:tab w:val="num" w:pos="5040"/>
        </w:tabs>
        <w:ind w:left="5040" w:hanging="360"/>
      </w:pPr>
      <w:rPr>
        <w:rFonts w:ascii="Wingdings" w:hAnsi="Wingdings" w:hint="default"/>
      </w:rPr>
    </w:lvl>
    <w:lvl w:ilvl="7" w:tplc="FDFC6DBA" w:tentative="1">
      <w:start w:val="1"/>
      <w:numFmt w:val="bullet"/>
      <w:lvlText w:val=""/>
      <w:lvlJc w:val="left"/>
      <w:pPr>
        <w:tabs>
          <w:tab w:val="num" w:pos="5760"/>
        </w:tabs>
        <w:ind w:left="5760" w:hanging="360"/>
      </w:pPr>
      <w:rPr>
        <w:rFonts w:ascii="Wingdings" w:hAnsi="Wingdings" w:hint="default"/>
      </w:rPr>
    </w:lvl>
    <w:lvl w:ilvl="8" w:tplc="D512A6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F21567"/>
    <w:multiLevelType w:val="hybridMultilevel"/>
    <w:tmpl w:val="611E1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5A7CCA"/>
    <w:multiLevelType w:val="hybridMultilevel"/>
    <w:tmpl w:val="372A8DB2"/>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FCE698A"/>
    <w:multiLevelType w:val="hybridMultilevel"/>
    <w:tmpl w:val="437689C8"/>
    <w:lvl w:ilvl="0" w:tplc="04070003">
      <w:start w:val="1"/>
      <w:numFmt w:val="bullet"/>
      <w:lvlText w:val="o"/>
      <w:lvlJc w:val="left"/>
      <w:pPr>
        <w:ind w:left="813" w:hanging="360"/>
      </w:pPr>
      <w:rPr>
        <w:rFonts w:ascii="Courier New" w:hAnsi="Courier New" w:cs="Courier New"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1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BBF7B7C"/>
    <w:multiLevelType w:val="hybridMultilevel"/>
    <w:tmpl w:val="27B22D6A"/>
    <w:lvl w:ilvl="0" w:tplc="AFC6E4D4">
      <w:start w:val="1"/>
      <w:numFmt w:val="bullet"/>
      <w:lvlText w:val=""/>
      <w:lvlJc w:val="left"/>
      <w:pPr>
        <w:tabs>
          <w:tab w:val="num" w:pos="720"/>
        </w:tabs>
        <w:ind w:left="720" w:hanging="360"/>
      </w:pPr>
      <w:rPr>
        <w:rFonts w:ascii="Wingdings" w:hAnsi="Wingdings" w:hint="default"/>
      </w:rPr>
    </w:lvl>
    <w:lvl w:ilvl="1" w:tplc="2D5698BA">
      <w:start w:val="1690"/>
      <w:numFmt w:val="bullet"/>
      <w:lvlText w:val=""/>
      <w:lvlJc w:val="left"/>
      <w:pPr>
        <w:tabs>
          <w:tab w:val="num" w:pos="1440"/>
        </w:tabs>
        <w:ind w:left="1440" w:hanging="360"/>
      </w:pPr>
      <w:rPr>
        <w:rFonts w:ascii="Wingdings" w:hAnsi="Wingdings" w:hint="default"/>
      </w:rPr>
    </w:lvl>
    <w:lvl w:ilvl="2" w:tplc="907A1E98">
      <w:start w:val="1690"/>
      <w:numFmt w:val="bullet"/>
      <w:lvlText w:val=""/>
      <w:lvlJc w:val="left"/>
      <w:pPr>
        <w:tabs>
          <w:tab w:val="num" w:pos="2160"/>
        </w:tabs>
        <w:ind w:left="2160" w:hanging="360"/>
      </w:pPr>
      <w:rPr>
        <w:rFonts w:ascii="Wingdings" w:hAnsi="Wingdings" w:hint="default"/>
      </w:rPr>
    </w:lvl>
    <w:lvl w:ilvl="3" w:tplc="F288FCC2" w:tentative="1">
      <w:start w:val="1"/>
      <w:numFmt w:val="bullet"/>
      <w:lvlText w:val=""/>
      <w:lvlJc w:val="left"/>
      <w:pPr>
        <w:tabs>
          <w:tab w:val="num" w:pos="2880"/>
        </w:tabs>
        <w:ind w:left="2880" w:hanging="360"/>
      </w:pPr>
      <w:rPr>
        <w:rFonts w:ascii="Wingdings" w:hAnsi="Wingdings" w:hint="default"/>
      </w:rPr>
    </w:lvl>
    <w:lvl w:ilvl="4" w:tplc="43FEEE48" w:tentative="1">
      <w:start w:val="1"/>
      <w:numFmt w:val="bullet"/>
      <w:lvlText w:val=""/>
      <w:lvlJc w:val="left"/>
      <w:pPr>
        <w:tabs>
          <w:tab w:val="num" w:pos="3600"/>
        </w:tabs>
        <w:ind w:left="3600" w:hanging="360"/>
      </w:pPr>
      <w:rPr>
        <w:rFonts w:ascii="Wingdings" w:hAnsi="Wingdings" w:hint="default"/>
      </w:rPr>
    </w:lvl>
    <w:lvl w:ilvl="5" w:tplc="CC78C1FC" w:tentative="1">
      <w:start w:val="1"/>
      <w:numFmt w:val="bullet"/>
      <w:lvlText w:val=""/>
      <w:lvlJc w:val="left"/>
      <w:pPr>
        <w:tabs>
          <w:tab w:val="num" w:pos="4320"/>
        </w:tabs>
        <w:ind w:left="4320" w:hanging="360"/>
      </w:pPr>
      <w:rPr>
        <w:rFonts w:ascii="Wingdings" w:hAnsi="Wingdings" w:hint="default"/>
      </w:rPr>
    </w:lvl>
    <w:lvl w:ilvl="6" w:tplc="8AC29594" w:tentative="1">
      <w:start w:val="1"/>
      <w:numFmt w:val="bullet"/>
      <w:lvlText w:val=""/>
      <w:lvlJc w:val="left"/>
      <w:pPr>
        <w:tabs>
          <w:tab w:val="num" w:pos="5040"/>
        </w:tabs>
        <w:ind w:left="5040" w:hanging="360"/>
      </w:pPr>
      <w:rPr>
        <w:rFonts w:ascii="Wingdings" w:hAnsi="Wingdings" w:hint="default"/>
      </w:rPr>
    </w:lvl>
    <w:lvl w:ilvl="7" w:tplc="FA16E1D6" w:tentative="1">
      <w:start w:val="1"/>
      <w:numFmt w:val="bullet"/>
      <w:lvlText w:val=""/>
      <w:lvlJc w:val="left"/>
      <w:pPr>
        <w:tabs>
          <w:tab w:val="num" w:pos="5760"/>
        </w:tabs>
        <w:ind w:left="5760" w:hanging="360"/>
      </w:pPr>
      <w:rPr>
        <w:rFonts w:ascii="Wingdings" w:hAnsi="Wingdings" w:hint="default"/>
      </w:rPr>
    </w:lvl>
    <w:lvl w:ilvl="8" w:tplc="4EEAD3D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853C5F"/>
    <w:multiLevelType w:val="hybridMultilevel"/>
    <w:tmpl w:val="914A68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65181C13"/>
    <w:multiLevelType w:val="hybridMultilevel"/>
    <w:tmpl w:val="326CA15A"/>
    <w:lvl w:ilvl="0" w:tplc="9FA6509E">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8C946FB"/>
    <w:multiLevelType w:val="hybridMultilevel"/>
    <w:tmpl w:val="C222232C"/>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77A07907"/>
    <w:multiLevelType w:val="hybridMultilevel"/>
    <w:tmpl w:val="EA28C738"/>
    <w:lvl w:ilvl="0" w:tplc="04070003">
      <w:start w:val="1"/>
      <w:numFmt w:val="bullet"/>
      <w:lvlText w:val="o"/>
      <w:lvlJc w:val="left"/>
      <w:pPr>
        <w:ind w:left="1080" w:hanging="360"/>
      </w:pPr>
      <w:rPr>
        <w:rFonts w:ascii="Courier New" w:hAnsi="Courier New" w:cs="Courier New"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78F93ED6"/>
    <w:multiLevelType w:val="hybridMultilevel"/>
    <w:tmpl w:val="D480F4A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1"/>
  </w:num>
  <w:num w:numId="4">
    <w:abstractNumId w:val="13"/>
  </w:num>
  <w:num w:numId="5">
    <w:abstractNumId w:val="8"/>
  </w:num>
  <w:num w:numId="6">
    <w:abstractNumId w:val="15"/>
  </w:num>
  <w:num w:numId="7">
    <w:abstractNumId w:val="21"/>
  </w:num>
  <w:num w:numId="8">
    <w:abstractNumId w:val="6"/>
  </w:num>
  <w:num w:numId="9">
    <w:abstractNumId w:val="20"/>
  </w:num>
  <w:num w:numId="10">
    <w:abstractNumId w:val="7"/>
  </w:num>
  <w:num w:numId="11">
    <w:abstractNumId w:val="19"/>
  </w:num>
  <w:num w:numId="12">
    <w:abstractNumId w:val="0"/>
  </w:num>
  <w:num w:numId="13">
    <w:abstractNumId w:val="12"/>
  </w:num>
  <w:num w:numId="14">
    <w:abstractNumId w:val="5"/>
  </w:num>
  <w:num w:numId="15">
    <w:abstractNumId w:val="18"/>
  </w:num>
  <w:num w:numId="16">
    <w:abstractNumId w:val="3"/>
  </w:num>
  <w:num w:numId="17">
    <w:abstractNumId w:val="11"/>
  </w:num>
  <w:num w:numId="18">
    <w:abstractNumId w:val="4"/>
  </w:num>
  <w:num w:numId="19">
    <w:abstractNumId w:val="17"/>
  </w:num>
  <w:num w:numId="20">
    <w:abstractNumId w:val="9"/>
  </w:num>
  <w:num w:numId="21">
    <w:abstractNumId w:val="16"/>
  </w:num>
  <w:num w:numId="2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433EAAED-D9D9-4563-831C-FD34D909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0077">
      <w:bodyDiv w:val="1"/>
      <w:marLeft w:val="0"/>
      <w:marRight w:val="0"/>
      <w:marTop w:val="0"/>
      <w:marBottom w:val="0"/>
      <w:divBdr>
        <w:top w:val="none" w:sz="0" w:space="0" w:color="auto"/>
        <w:left w:val="none" w:sz="0" w:space="0" w:color="auto"/>
        <w:bottom w:val="none" w:sz="0" w:space="0" w:color="auto"/>
        <w:right w:val="none" w:sz="0" w:space="0" w:color="auto"/>
      </w:divBdr>
      <w:divsChild>
        <w:div w:id="447310956">
          <w:marLeft w:val="547"/>
          <w:marRight w:val="0"/>
          <w:marTop w:val="0"/>
          <w:marBottom w:val="120"/>
          <w:divBdr>
            <w:top w:val="none" w:sz="0" w:space="0" w:color="auto"/>
            <w:left w:val="none" w:sz="0" w:space="0" w:color="auto"/>
            <w:bottom w:val="none" w:sz="0" w:space="0" w:color="auto"/>
            <w:right w:val="none" w:sz="0" w:space="0" w:color="auto"/>
          </w:divBdr>
        </w:div>
        <w:div w:id="1881742823">
          <w:marLeft w:val="547"/>
          <w:marRight w:val="0"/>
          <w:marTop w:val="0"/>
          <w:marBottom w:val="120"/>
          <w:divBdr>
            <w:top w:val="none" w:sz="0" w:space="0" w:color="auto"/>
            <w:left w:val="none" w:sz="0" w:space="0" w:color="auto"/>
            <w:bottom w:val="none" w:sz="0" w:space="0" w:color="auto"/>
            <w:right w:val="none" w:sz="0" w:space="0" w:color="auto"/>
          </w:divBdr>
        </w:div>
        <w:div w:id="512692782">
          <w:marLeft w:val="547"/>
          <w:marRight w:val="0"/>
          <w:marTop w:val="0"/>
          <w:marBottom w:val="120"/>
          <w:divBdr>
            <w:top w:val="none" w:sz="0" w:space="0" w:color="auto"/>
            <w:left w:val="none" w:sz="0" w:space="0" w:color="auto"/>
            <w:bottom w:val="none" w:sz="0" w:space="0" w:color="auto"/>
            <w:right w:val="none" w:sz="0" w:space="0" w:color="auto"/>
          </w:divBdr>
        </w:div>
        <w:div w:id="1376391332">
          <w:marLeft w:val="1166"/>
          <w:marRight w:val="0"/>
          <w:marTop w:val="0"/>
          <w:marBottom w:val="120"/>
          <w:divBdr>
            <w:top w:val="none" w:sz="0" w:space="0" w:color="auto"/>
            <w:left w:val="none" w:sz="0" w:space="0" w:color="auto"/>
            <w:bottom w:val="none" w:sz="0" w:space="0" w:color="auto"/>
            <w:right w:val="none" w:sz="0" w:space="0" w:color="auto"/>
          </w:divBdr>
        </w:div>
        <w:div w:id="200898641">
          <w:marLeft w:val="547"/>
          <w:marRight w:val="0"/>
          <w:marTop w:val="0"/>
          <w:marBottom w:val="120"/>
          <w:divBdr>
            <w:top w:val="none" w:sz="0" w:space="0" w:color="auto"/>
            <w:left w:val="none" w:sz="0" w:space="0" w:color="auto"/>
            <w:bottom w:val="none" w:sz="0" w:space="0" w:color="auto"/>
            <w:right w:val="none" w:sz="0" w:space="0" w:color="auto"/>
          </w:divBdr>
        </w:div>
        <w:div w:id="1452284953">
          <w:marLeft w:val="1166"/>
          <w:marRight w:val="0"/>
          <w:marTop w:val="0"/>
          <w:marBottom w:val="120"/>
          <w:divBdr>
            <w:top w:val="none" w:sz="0" w:space="0" w:color="auto"/>
            <w:left w:val="none" w:sz="0" w:space="0" w:color="auto"/>
            <w:bottom w:val="none" w:sz="0" w:space="0" w:color="auto"/>
            <w:right w:val="none" w:sz="0" w:space="0" w:color="auto"/>
          </w:divBdr>
        </w:div>
      </w:divsChild>
    </w:div>
    <w:div w:id="74329984">
      <w:bodyDiv w:val="1"/>
      <w:marLeft w:val="0"/>
      <w:marRight w:val="0"/>
      <w:marTop w:val="0"/>
      <w:marBottom w:val="0"/>
      <w:divBdr>
        <w:top w:val="none" w:sz="0" w:space="0" w:color="auto"/>
        <w:left w:val="none" w:sz="0" w:space="0" w:color="auto"/>
        <w:bottom w:val="none" w:sz="0" w:space="0" w:color="auto"/>
        <w:right w:val="none" w:sz="0" w:space="0" w:color="auto"/>
      </w:divBdr>
    </w:div>
    <w:div w:id="191386144">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7383675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99947513">
      <w:bodyDiv w:val="1"/>
      <w:marLeft w:val="0"/>
      <w:marRight w:val="0"/>
      <w:marTop w:val="0"/>
      <w:marBottom w:val="0"/>
      <w:divBdr>
        <w:top w:val="none" w:sz="0" w:space="0" w:color="auto"/>
        <w:left w:val="none" w:sz="0" w:space="0" w:color="auto"/>
        <w:bottom w:val="none" w:sz="0" w:space="0" w:color="auto"/>
        <w:right w:val="none" w:sz="0" w:space="0" w:color="auto"/>
      </w:divBdr>
    </w:div>
    <w:div w:id="918294868">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60784306">
      <w:bodyDiv w:val="1"/>
      <w:marLeft w:val="0"/>
      <w:marRight w:val="0"/>
      <w:marTop w:val="0"/>
      <w:marBottom w:val="0"/>
      <w:divBdr>
        <w:top w:val="none" w:sz="0" w:space="0" w:color="auto"/>
        <w:left w:val="none" w:sz="0" w:space="0" w:color="auto"/>
        <w:bottom w:val="none" w:sz="0" w:space="0" w:color="auto"/>
        <w:right w:val="none" w:sz="0" w:space="0" w:color="auto"/>
      </w:divBdr>
      <w:divsChild>
        <w:div w:id="361564109">
          <w:marLeft w:val="720"/>
          <w:marRight w:val="0"/>
          <w:marTop w:val="0"/>
          <w:marBottom w:val="0"/>
          <w:divBdr>
            <w:top w:val="none" w:sz="0" w:space="0" w:color="auto"/>
            <w:left w:val="none" w:sz="0" w:space="0" w:color="auto"/>
            <w:bottom w:val="none" w:sz="0" w:space="0" w:color="auto"/>
            <w:right w:val="none" w:sz="0" w:space="0" w:color="auto"/>
          </w:divBdr>
        </w:div>
        <w:div w:id="1374504836">
          <w:marLeft w:val="720"/>
          <w:marRight w:val="0"/>
          <w:marTop w:val="0"/>
          <w:marBottom w:val="0"/>
          <w:divBdr>
            <w:top w:val="none" w:sz="0" w:space="0" w:color="auto"/>
            <w:left w:val="none" w:sz="0" w:space="0" w:color="auto"/>
            <w:bottom w:val="none" w:sz="0" w:space="0" w:color="auto"/>
            <w:right w:val="none" w:sz="0" w:space="0" w:color="auto"/>
          </w:divBdr>
        </w:div>
        <w:div w:id="1658224225">
          <w:marLeft w:val="720"/>
          <w:marRight w:val="0"/>
          <w:marTop w:val="0"/>
          <w:marBottom w:val="0"/>
          <w:divBdr>
            <w:top w:val="none" w:sz="0" w:space="0" w:color="auto"/>
            <w:left w:val="none" w:sz="0" w:space="0" w:color="auto"/>
            <w:bottom w:val="none" w:sz="0" w:space="0" w:color="auto"/>
            <w:right w:val="none" w:sz="0" w:space="0" w:color="auto"/>
          </w:divBdr>
        </w:div>
        <w:div w:id="2067485721">
          <w:marLeft w:val="720"/>
          <w:marRight w:val="0"/>
          <w:marTop w:val="0"/>
          <w:marBottom w:val="0"/>
          <w:divBdr>
            <w:top w:val="none" w:sz="0" w:space="0" w:color="auto"/>
            <w:left w:val="none" w:sz="0" w:space="0" w:color="auto"/>
            <w:bottom w:val="none" w:sz="0" w:space="0" w:color="auto"/>
            <w:right w:val="none" w:sz="0" w:space="0" w:color="auto"/>
          </w:divBdr>
        </w:div>
        <w:div w:id="900291898">
          <w:marLeft w:val="1440"/>
          <w:marRight w:val="0"/>
          <w:marTop w:val="0"/>
          <w:marBottom w:val="0"/>
          <w:divBdr>
            <w:top w:val="none" w:sz="0" w:space="0" w:color="auto"/>
            <w:left w:val="none" w:sz="0" w:space="0" w:color="auto"/>
            <w:bottom w:val="none" w:sz="0" w:space="0" w:color="auto"/>
            <w:right w:val="none" w:sz="0" w:space="0" w:color="auto"/>
          </w:divBdr>
        </w:div>
        <w:div w:id="1868521468">
          <w:marLeft w:val="1440"/>
          <w:marRight w:val="0"/>
          <w:marTop w:val="0"/>
          <w:marBottom w:val="0"/>
          <w:divBdr>
            <w:top w:val="none" w:sz="0" w:space="0" w:color="auto"/>
            <w:left w:val="none" w:sz="0" w:space="0" w:color="auto"/>
            <w:bottom w:val="none" w:sz="0" w:space="0" w:color="auto"/>
            <w:right w:val="none" w:sz="0" w:space="0" w:color="auto"/>
          </w:divBdr>
        </w:div>
        <w:div w:id="1626276938">
          <w:marLeft w:val="1440"/>
          <w:marRight w:val="0"/>
          <w:marTop w:val="0"/>
          <w:marBottom w:val="0"/>
          <w:divBdr>
            <w:top w:val="none" w:sz="0" w:space="0" w:color="auto"/>
            <w:left w:val="none" w:sz="0" w:space="0" w:color="auto"/>
            <w:bottom w:val="none" w:sz="0" w:space="0" w:color="auto"/>
            <w:right w:val="none" w:sz="0" w:space="0" w:color="auto"/>
          </w:divBdr>
        </w:div>
        <w:div w:id="601574259">
          <w:marLeft w:val="720"/>
          <w:marRight w:val="0"/>
          <w:marTop w:val="0"/>
          <w:marBottom w:val="0"/>
          <w:divBdr>
            <w:top w:val="none" w:sz="0" w:space="0" w:color="auto"/>
            <w:left w:val="none" w:sz="0" w:space="0" w:color="auto"/>
            <w:bottom w:val="none" w:sz="0" w:space="0" w:color="auto"/>
            <w:right w:val="none" w:sz="0" w:space="0" w:color="auto"/>
          </w:divBdr>
        </w:div>
      </w:divsChild>
    </w:div>
    <w:div w:id="1177890515">
      <w:bodyDiv w:val="1"/>
      <w:marLeft w:val="0"/>
      <w:marRight w:val="0"/>
      <w:marTop w:val="0"/>
      <w:marBottom w:val="0"/>
      <w:divBdr>
        <w:top w:val="none" w:sz="0" w:space="0" w:color="auto"/>
        <w:left w:val="none" w:sz="0" w:space="0" w:color="auto"/>
        <w:bottom w:val="none" w:sz="0" w:space="0" w:color="auto"/>
        <w:right w:val="none" w:sz="0" w:space="0" w:color="auto"/>
      </w:divBdr>
    </w:div>
    <w:div w:id="1178229426">
      <w:bodyDiv w:val="1"/>
      <w:marLeft w:val="0"/>
      <w:marRight w:val="0"/>
      <w:marTop w:val="0"/>
      <w:marBottom w:val="0"/>
      <w:divBdr>
        <w:top w:val="none" w:sz="0" w:space="0" w:color="auto"/>
        <w:left w:val="none" w:sz="0" w:space="0" w:color="auto"/>
        <w:bottom w:val="none" w:sz="0" w:space="0" w:color="auto"/>
        <w:right w:val="none" w:sz="0" w:space="0" w:color="auto"/>
      </w:divBdr>
      <w:divsChild>
        <w:div w:id="418794289">
          <w:marLeft w:val="720"/>
          <w:marRight w:val="0"/>
          <w:marTop w:val="0"/>
          <w:marBottom w:val="0"/>
          <w:divBdr>
            <w:top w:val="none" w:sz="0" w:space="0" w:color="auto"/>
            <w:left w:val="none" w:sz="0" w:space="0" w:color="auto"/>
            <w:bottom w:val="none" w:sz="0" w:space="0" w:color="auto"/>
            <w:right w:val="none" w:sz="0" w:space="0" w:color="auto"/>
          </w:divBdr>
        </w:div>
      </w:divsChild>
    </w:div>
    <w:div w:id="1210805910">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44835860">
      <w:bodyDiv w:val="1"/>
      <w:marLeft w:val="0"/>
      <w:marRight w:val="0"/>
      <w:marTop w:val="0"/>
      <w:marBottom w:val="0"/>
      <w:divBdr>
        <w:top w:val="none" w:sz="0" w:space="0" w:color="auto"/>
        <w:left w:val="none" w:sz="0" w:space="0" w:color="auto"/>
        <w:bottom w:val="none" w:sz="0" w:space="0" w:color="auto"/>
        <w:right w:val="none" w:sz="0" w:space="0" w:color="auto"/>
      </w:divBdr>
      <w:divsChild>
        <w:div w:id="1071807333">
          <w:marLeft w:val="547"/>
          <w:marRight w:val="0"/>
          <w:marTop w:val="0"/>
          <w:marBottom w:val="120"/>
          <w:divBdr>
            <w:top w:val="none" w:sz="0" w:space="0" w:color="auto"/>
            <w:left w:val="none" w:sz="0" w:space="0" w:color="auto"/>
            <w:bottom w:val="none" w:sz="0" w:space="0" w:color="auto"/>
            <w:right w:val="none" w:sz="0" w:space="0" w:color="auto"/>
          </w:divBdr>
        </w:div>
        <w:div w:id="637998326">
          <w:marLeft w:val="547"/>
          <w:marRight w:val="0"/>
          <w:marTop w:val="0"/>
          <w:marBottom w:val="120"/>
          <w:divBdr>
            <w:top w:val="none" w:sz="0" w:space="0" w:color="auto"/>
            <w:left w:val="none" w:sz="0" w:space="0" w:color="auto"/>
            <w:bottom w:val="none" w:sz="0" w:space="0" w:color="auto"/>
            <w:right w:val="none" w:sz="0" w:space="0" w:color="auto"/>
          </w:divBdr>
        </w:div>
        <w:div w:id="1800029887">
          <w:marLeft w:val="547"/>
          <w:marRight w:val="0"/>
          <w:marTop w:val="0"/>
          <w:marBottom w:val="120"/>
          <w:divBdr>
            <w:top w:val="none" w:sz="0" w:space="0" w:color="auto"/>
            <w:left w:val="none" w:sz="0" w:space="0" w:color="auto"/>
            <w:bottom w:val="none" w:sz="0" w:space="0" w:color="auto"/>
            <w:right w:val="none" w:sz="0" w:space="0" w:color="auto"/>
          </w:divBdr>
        </w:div>
        <w:div w:id="961232596">
          <w:marLeft w:val="1166"/>
          <w:marRight w:val="0"/>
          <w:marTop w:val="0"/>
          <w:marBottom w:val="120"/>
          <w:divBdr>
            <w:top w:val="none" w:sz="0" w:space="0" w:color="auto"/>
            <w:left w:val="none" w:sz="0" w:space="0" w:color="auto"/>
            <w:bottom w:val="none" w:sz="0" w:space="0" w:color="auto"/>
            <w:right w:val="none" w:sz="0" w:space="0" w:color="auto"/>
          </w:divBdr>
        </w:div>
        <w:div w:id="744455080">
          <w:marLeft w:val="547"/>
          <w:marRight w:val="0"/>
          <w:marTop w:val="0"/>
          <w:marBottom w:val="120"/>
          <w:divBdr>
            <w:top w:val="none" w:sz="0" w:space="0" w:color="auto"/>
            <w:left w:val="none" w:sz="0" w:space="0" w:color="auto"/>
            <w:bottom w:val="none" w:sz="0" w:space="0" w:color="auto"/>
            <w:right w:val="none" w:sz="0" w:space="0" w:color="auto"/>
          </w:divBdr>
        </w:div>
        <w:div w:id="1879538306">
          <w:marLeft w:val="1166"/>
          <w:marRight w:val="0"/>
          <w:marTop w:val="0"/>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10-09_Lage-AG\COVID-19_Internationale_Lage_2020-10-09.pptx" TargetMode="External"/><Relationship Id="rId13" Type="http://schemas.openxmlformats.org/officeDocument/2006/relationships/hyperlink" Target="file:///\\rki.local\daten\Wissdaten\RKI_nCoV-Lage\1.Lagemanagement\1.3.Besprechungen_TKs\1.Lage_AG\2020-10-09_Lage-AG\Compliance_Quarantaene_2020-10-07.ppt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0-10-09_Lage-AG\2020-10_quarantaene-DE.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0-10-09_Lage-AG\20_0439_KoNa_Allgemein_V3-5%20(2).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rki.local\daten\Wissdaten\RKI_nCoV-Lage\1.Lagemanagement\1.3.Besprechungen_TKs\1.Lage_AG\2020-10-09_Lage-AG\SARS-CoV-2%20in%20ARS_20201009_Krisenstabssitzung.ppt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10-09_Lage-AG\Lage-National_2020-10-09.pptx"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05F4F-CA82-41D5-93F3-234B4E8A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2493</Words>
  <Characters>15711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7</cp:revision>
  <cp:lastPrinted>2020-05-06T16:43:00Z</cp:lastPrinted>
  <dcterms:created xsi:type="dcterms:W3CDTF">2020-10-10T11:25:00Z</dcterms:created>
  <dcterms:modified xsi:type="dcterms:W3CDTF">2021-05-06T13:18:00Z</dcterms:modified>
</cp:coreProperties>
</file>