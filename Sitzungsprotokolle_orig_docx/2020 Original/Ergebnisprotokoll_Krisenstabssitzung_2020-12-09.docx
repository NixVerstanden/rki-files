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09.12.2020,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Webexkonferenz</w:t>
          </w:r>
          <w:proofErr w:type="spellEnd"/>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0"/>
          <w:szCs w:val="20"/>
        </w:rPr>
      </w:pPr>
      <w:r>
        <w:rPr>
          <w:sz w:val="20"/>
          <w:szCs w:val="20"/>
        </w:rPr>
        <w:t>Institutsleitung</w:t>
      </w:r>
    </w:p>
    <w:p>
      <w:pPr>
        <w:pStyle w:val="Listenabsatz"/>
        <w:numPr>
          <w:ilvl w:val="1"/>
          <w:numId w:val="3"/>
        </w:numPr>
        <w:spacing w:after="0"/>
        <w:contextualSpacing w:val="0"/>
        <w:rPr>
          <w:sz w:val="20"/>
          <w:szCs w:val="20"/>
        </w:rPr>
      </w:pPr>
      <w:r>
        <w:rPr>
          <w:sz w:val="20"/>
          <w:szCs w:val="20"/>
        </w:rPr>
        <w:t>Lothar Wieler</w:t>
      </w:r>
    </w:p>
    <w:p>
      <w:pPr>
        <w:pStyle w:val="Listenabsatz"/>
        <w:numPr>
          <w:ilvl w:val="1"/>
          <w:numId w:val="3"/>
        </w:numPr>
        <w:spacing w:after="0"/>
        <w:contextualSpacing w:val="0"/>
        <w:rPr>
          <w:sz w:val="20"/>
          <w:szCs w:val="20"/>
        </w:rPr>
      </w:pPr>
      <w:r>
        <w:rPr>
          <w:sz w:val="20"/>
          <w:szCs w:val="20"/>
        </w:rPr>
        <w:t>Lars Schaade</w:t>
      </w:r>
    </w:p>
    <w:p>
      <w:pPr>
        <w:pStyle w:val="Listenabsatz"/>
        <w:numPr>
          <w:ilvl w:val="0"/>
          <w:numId w:val="3"/>
        </w:numPr>
        <w:spacing w:after="0"/>
        <w:contextualSpacing w:val="0"/>
        <w:rPr>
          <w:sz w:val="20"/>
          <w:szCs w:val="20"/>
        </w:rPr>
      </w:pPr>
      <w:r>
        <w:rPr>
          <w:sz w:val="20"/>
          <w:szCs w:val="20"/>
        </w:rPr>
        <w:t>Abt. 1</w:t>
      </w:r>
    </w:p>
    <w:p>
      <w:pPr>
        <w:pStyle w:val="Listenabsatz"/>
        <w:numPr>
          <w:ilvl w:val="1"/>
          <w:numId w:val="3"/>
        </w:numPr>
        <w:spacing w:after="0"/>
        <w:contextualSpacing w:val="0"/>
        <w:rPr>
          <w:sz w:val="20"/>
          <w:szCs w:val="20"/>
        </w:rPr>
      </w:pPr>
      <w:r>
        <w:rPr>
          <w:sz w:val="20"/>
          <w:szCs w:val="20"/>
        </w:rPr>
        <w:t>Martin Mielke</w:t>
      </w:r>
    </w:p>
    <w:p>
      <w:pPr>
        <w:pStyle w:val="Listenabsatz"/>
        <w:numPr>
          <w:ilvl w:val="0"/>
          <w:numId w:val="2"/>
        </w:numPr>
        <w:spacing w:after="0"/>
        <w:ind w:hanging="357"/>
        <w:contextualSpacing w:val="0"/>
        <w:rPr>
          <w:sz w:val="20"/>
          <w:szCs w:val="20"/>
        </w:rPr>
      </w:pPr>
      <w:r>
        <w:rPr>
          <w:sz w:val="20"/>
          <w:szCs w:val="20"/>
        </w:rPr>
        <w:t>Abt. 3</w:t>
      </w:r>
    </w:p>
    <w:p>
      <w:pPr>
        <w:pStyle w:val="Listenabsatz"/>
        <w:numPr>
          <w:ilvl w:val="1"/>
          <w:numId w:val="2"/>
        </w:numPr>
        <w:spacing w:after="0"/>
        <w:contextualSpacing w:val="0"/>
        <w:rPr>
          <w:sz w:val="20"/>
          <w:szCs w:val="20"/>
        </w:rPr>
      </w:pPr>
      <w:r>
        <w:rPr>
          <w:sz w:val="20"/>
          <w:szCs w:val="20"/>
        </w:rPr>
        <w:t>Osamah Hamouda</w:t>
      </w:r>
    </w:p>
    <w:p>
      <w:pPr>
        <w:pStyle w:val="Listenabsatz"/>
        <w:numPr>
          <w:ilvl w:val="1"/>
          <w:numId w:val="2"/>
        </w:numPr>
        <w:spacing w:after="0"/>
        <w:contextualSpacing w:val="0"/>
        <w:rPr>
          <w:sz w:val="20"/>
          <w:szCs w:val="20"/>
        </w:rPr>
      </w:pPr>
      <w:r>
        <w:rPr>
          <w:sz w:val="20"/>
          <w:szCs w:val="20"/>
        </w:rPr>
        <w:t>Tanja Jung-</w:t>
      </w:r>
      <w:proofErr w:type="spellStart"/>
      <w:r>
        <w:rPr>
          <w:sz w:val="20"/>
          <w:szCs w:val="20"/>
        </w:rPr>
        <w:t>Sendzikt</w:t>
      </w:r>
      <w:proofErr w:type="spellEnd"/>
    </w:p>
    <w:p>
      <w:pPr>
        <w:pStyle w:val="Listenabsatz"/>
        <w:numPr>
          <w:ilvl w:val="0"/>
          <w:numId w:val="2"/>
        </w:numPr>
        <w:spacing w:after="0"/>
        <w:ind w:hanging="357"/>
        <w:contextualSpacing w:val="0"/>
        <w:rPr>
          <w:sz w:val="20"/>
          <w:szCs w:val="20"/>
        </w:rPr>
      </w:pPr>
      <w:r>
        <w:rPr>
          <w:sz w:val="20"/>
          <w:szCs w:val="20"/>
        </w:rPr>
        <w:t>ZIG</w:t>
      </w:r>
    </w:p>
    <w:p>
      <w:pPr>
        <w:pStyle w:val="Listenabsatz"/>
        <w:numPr>
          <w:ilvl w:val="1"/>
          <w:numId w:val="2"/>
        </w:numPr>
        <w:spacing w:after="0"/>
        <w:contextualSpacing w:val="0"/>
        <w:rPr>
          <w:sz w:val="20"/>
          <w:szCs w:val="20"/>
        </w:rPr>
      </w:pPr>
      <w:r>
        <w:rPr>
          <w:sz w:val="20"/>
          <w:szCs w:val="20"/>
        </w:rPr>
        <w:t>Johanna Hanefeld</w:t>
      </w:r>
    </w:p>
    <w:p>
      <w:pPr>
        <w:pStyle w:val="Listenabsatz"/>
        <w:numPr>
          <w:ilvl w:val="0"/>
          <w:numId w:val="3"/>
        </w:numPr>
        <w:spacing w:after="0"/>
        <w:contextualSpacing w:val="0"/>
        <w:rPr>
          <w:sz w:val="20"/>
          <w:szCs w:val="20"/>
        </w:rPr>
      </w:pPr>
      <w:r>
        <w:rPr>
          <w:sz w:val="20"/>
          <w:szCs w:val="20"/>
        </w:rPr>
        <w:t>FG14</w:t>
      </w:r>
    </w:p>
    <w:p>
      <w:pPr>
        <w:pStyle w:val="Listenabsatz"/>
        <w:numPr>
          <w:ilvl w:val="1"/>
          <w:numId w:val="2"/>
        </w:numPr>
        <w:spacing w:after="0"/>
        <w:contextualSpacing w:val="0"/>
        <w:rPr>
          <w:sz w:val="20"/>
          <w:szCs w:val="20"/>
        </w:rPr>
      </w:pPr>
      <w:r>
        <w:rPr>
          <w:sz w:val="20"/>
          <w:szCs w:val="20"/>
        </w:rPr>
        <w:t>Melanie Brunke</w:t>
      </w:r>
    </w:p>
    <w:p>
      <w:pPr>
        <w:pStyle w:val="Listenabsatz"/>
        <w:numPr>
          <w:ilvl w:val="0"/>
          <w:numId w:val="2"/>
        </w:numPr>
        <w:spacing w:after="0"/>
        <w:contextualSpacing w:val="0"/>
        <w:rPr>
          <w:sz w:val="20"/>
          <w:szCs w:val="20"/>
        </w:rPr>
      </w:pPr>
      <w:r>
        <w:rPr>
          <w:sz w:val="20"/>
          <w:szCs w:val="20"/>
        </w:rPr>
        <w:t>FG12</w:t>
      </w:r>
    </w:p>
    <w:p>
      <w:pPr>
        <w:pStyle w:val="Listenabsatz"/>
        <w:numPr>
          <w:ilvl w:val="1"/>
          <w:numId w:val="2"/>
        </w:numPr>
        <w:spacing w:after="0"/>
        <w:contextualSpacing w:val="0"/>
        <w:rPr>
          <w:sz w:val="20"/>
          <w:szCs w:val="20"/>
        </w:rPr>
      </w:pPr>
      <w:r>
        <w:rPr>
          <w:sz w:val="20"/>
          <w:szCs w:val="20"/>
        </w:rPr>
        <w:t>Annette Mankertz</w:t>
      </w:r>
    </w:p>
    <w:p>
      <w:pPr>
        <w:pStyle w:val="Listenabsatz"/>
        <w:numPr>
          <w:ilvl w:val="0"/>
          <w:numId w:val="2"/>
        </w:numPr>
        <w:spacing w:after="0"/>
        <w:contextualSpacing w:val="0"/>
        <w:rPr>
          <w:sz w:val="20"/>
          <w:szCs w:val="20"/>
        </w:rPr>
      </w:pPr>
      <w:r>
        <w:rPr>
          <w:sz w:val="20"/>
          <w:szCs w:val="20"/>
        </w:rPr>
        <w:t>FG17</w:t>
      </w:r>
    </w:p>
    <w:p>
      <w:pPr>
        <w:pStyle w:val="Listenabsatz"/>
        <w:numPr>
          <w:ilvl w:val="1"/>
          <w:numId w:val="2"/>
        </w:numPr>
        <w:spacing w:after="0"/>
        <w:contextualSpacing w:val="0"/>
        <w:rPr>
          <w:sz w:val="20"/>
          <w:szCs w:val="20"/>
        </w:rPr>
      </w:pPr>
      <w:r>
        <w:rPr>
          <w:sz w:val="20"/>
          <w:szCs w:val="20"/>
        </w:rPr>
        <w:t>Ralf Dürrwald</w:t>
      </w:r>
    </w:p>
    <w:p>
      <w:pPr>
        <w:pStyle w:val="Listenabsatz"/>
        <w:numPr>
          <w:ilvl w:val="0"/>
          <w:numId w:val="2"/>
        </w:numPr>
        <w:spacing w:after="0"/>
        <w:contextualSpacing w:val="0"/>
        <w:rPr>
          <w:sz w:val="20"/>
          <w:szCs w:val="20"/>
        </w:rPr>
      </w:pPr>
      <w:r>
        <w:rPr>
          <w:sz w:val="20"/>
          <w:szCs w:val="20"/>
        </w:rPr>
        <w:t xml:space="preserve">FG24 </w:t>
      </w:r>
    </w:p>
    <w:p>
      <w:pPr>
        <w:pStyle w:val="Listenabsatz"/>
        <w:numPr>
          <w:ilvl w:val="1"/>
          <w:numId w:val="2"/>
        </w:numPr>
        <w:spacing w:after="0"/>
        <w:contextualSpacing w:val="0"/>
        <w:rPr>
          <w:sz w:val="20"/>
          <w:szCs w:val="20"/>
        </w:rPr>
      </w:pPr>
      <w:r>
        <w:rPr>
          <w:sz w:val="20"/>
          <w:szCs w:val="20"/>
        </w:rPr>
        <w:t>Thomas Ziese</w:t>
      </w:r>
    </w:p>
    <w:p>
      <w:pPr>
        <w:pStyle w:val="Listenabsatz"/>
        <w:numPr>
          <w:ilvl w:val="0"/>
          <w:numId w:val="4"/>
        </w:numPr>
        <w:spacing w:after="0"/>
        <w:contextualSpacing w:val="0"/>
        <w:rPr>
          <w:sz w:val="20"/>
          <w:szCs w:val="20"/>
        </w:rPr>
      </w:pPr>
      <w:r>
        <w:rPr>
          <w:sz w:val="20"/>
          <w:szCs w:val="20"/>
        </w:rPr>
        <w:t>FG32</w:t>
      </w:r>
    </w:p>
    <w:p>
      <w:pPr>
        <w:pStyle w:val="Listenabsatz"/>
        <w:numPr>
          <w:ilvl w:val="1"/>
          <w:numId w:val="2"/>
        </w:numPr>
        <w:spacing w:after="0"/>
        <w:contextualSpacing w:val="0"/>
        <w:rPr>
          <w:sz w:val="20"/>
          <w:szCs w:val="20"/>
        </w:rPr>
      </w:pPr>
      <w:r>
        <w:rPr>
          <w:sz w:val="20"/>
          <w:szCs w:val="20"/>
        </w:rPr>
        <w:t>Michaela Diercke</w:t>
      </w:r>
    </w:p>
    <w:p>
      <w:pPr>
        <w:pStyle w:val="Listenabsatz"/>
        <w:numPr>
          <w:ilvl w:val="0"/>
          <w:numId w:val="2"/>
        </w:numPr>
        <w:spacing w:after="0"/>
        <w:contextualSpacing w:val="0"/>
        <w:rPr>
          <w:sz w:val="20"/>
          <w:szCs w:val="20"/>
        </w:rPr>
      </w:pPr>
      <w:r>
        <w:rPr>
          <w:sz w:val="20"/>
          <w:szCs w:val="20"/>
        </w:rPr>
        <w:t>FG34</w:t>
      </w:r>
    </w:p>
    <w:p>
      <w:pPr>
        <w:pStyle w:val="Listenabsatz"/>
        <w:numPr>
          <w:ilvl w:val="1"/>
          <w:numId w:val="2"/>
        </w:numPr>
        <w:spacing w:after="0"/>
        <w:contextualSpacing w:val="0"/>
        <w:rPr>
          <w:sz w:val="20"/>
          <w:szCs w:val="20"/>
        </w:rPr>
      </w:pPr>
      <w:r>
        <w:rPr>
          <w:sz w:val="20"/>
          <w:szCs w:val="20"/>
        </w:rPr>
        <w:t xml:space="preserve">Daniel Schmidt (Protokoll) </w:t>
      </w:r>
    </w:p>
    <w:p>
      <w:pPr>
        <w:pStyle w:val="Listenabsatz"/>
        <w:numPr>
          <w:ilvl w:val="0"/>
          <w:numId w:val="2"/>
        </w:numPr>
        <w:spacing w:after="0"/>
        <w:contextualSpacing w:val="0"/>
        <w:rPr>
          <w:sz w:val="20"/>
          <w:szCs w:val="20"/>
        </w:rPr>
      </w:pPr>
      <w:r>
        <w:rPr>
          <w:sz w:val="20"/>
          <w:szCs w:val="20"/>
        </w:rPr>
        <w:t>FG36</w:t>
      </w:r>
    </w:p>
    <w:p>
      <w:pPr>
        <w:pStyle w:val="Listenabsatz"/>
        <w:numPr>
          <w:ilvl w:val="1"/>
          <w:numId w:val="2"/>
        </w:numPr>
        <w:spacing w:after="0"/>
        <w:contextualSpacing w:val="0"/>
        <w:rPr>
          <w:sz w:val="20"/>
          <w:szCs w:val="20"/>
        </w:rPr>
      </w:pPr>
      <w:r>
        <w:rPr>
          <w:sz w:val="20"/>
          <w:szCs w:val="20"/>
        </w:rPr>
        <w:t>Walter Haas</w:t>
      </w:r>
    </w:p>
    <w:p>
      <w:pPr>
        <w:pStyle w:val="Listenabsatz"/>
        <w:numPr>
          <w:ilvl w:val="1"/>
          <w:numId w:val="2"/>
        </w:numPr>
        <w:spacing w:after="0"/>
        <w:contextualSpacing w:val="0"/>
        <w:rPr>
          <w:sz w:val="20"/>
          <w:szCs w:val="20"/>
        </w:rPr>
      </w:pPr>
      <w:r>
        <w:rPr>
          <w:sz w:val="20"/>
          <w:szCs w:val="20"/>
        </w:rPr>
        <w:t>Kirsten Tolksdorf</w:t>
      </w:r>
    </w:p>
    <w:p>
      <w:pPr>
        <w:pStyle w:val="Listenabsatz"/>
        <w:numPr>
          <w:ilvl w:val="0"/>
          <w:numId w:val="2"/>
        </w:numPr>
        <w:spacing w:after="0"/>
        <w:contextualSpacing w:val="0"/>
        <w:rPr>
          <w:sz w:val="20"/>
          <w:szCs w:val="20"/>
        </w:rPr>
      </w:pPr>
      <w:r>
        <w:rPr>
          <w:sz w:val="20"/>
          <w:szCs w:val="20"/>
        </w:rPr>
        <w:t>FG37</w:t>
      </w:r>
    </w:p>
    <w:p>
      <w:pPr>
        <w:pStyle w:val="Listenabsatz"/>
        <w:numPr>
          <w:ilvl w:val="1"/>
          <w:numId w:val="2"/>
        </w:numPr>
        <w:spacing w:after="0"/>
        <w:contextualSpacing w:val="0"/>
        <w:rPr>
          <w:sz w:val="20"/>
          <w:szCs w:val="20"/>
        </w:rPr>
      </w:pPr>
      <w:r>
        <w:rPr>
          <w:sz w:val="20"/>
          <w:szCs w:val="20"/>
        </w:rPr>
        <w:t>Tim Eckmanns</w:t>
      </w:r>
    </w:p>
    <w:p>
      <w:pPr>
        <w:pStyle w:val="Listenabsatz"/>
        <w:numPr>
          <w:ilvl w:val="0"/>
          <w:numId w:val="4"/>
        </w:numPr>
        <w:spacing w:after="0"/>
        <w:contextualSpacing w:val="0"/>
        <w:rPr>
          <w:sz w:val="20"/>
          <w:szCs w:val="20"/>
        </w:rPr>
      </w:pPr>
      <w:r>
        <w:rPr>
          <w:sz w:val="20"/>
          <w:szCs w:val="20"/>
        </w:rPr>
        <w:t>FG 38</w:t>
      </w:r>
    </w:p>
    <w:p>
      <w:pPr>
        <w:pStyle w:val="Listenabsatz"/>
        <w:numPr>
          <w:ilvl w:val="1"/>
          <w:numId w:val="2"/>
        </w:numPr>
        <w:spacing w:after="0"/>
        <w:contextualSpacing w:val="0"/>
        <w:rPr>
          <w:sz w:val="20"/>
          <w:szCs w:val="20"/>
        </w:rPr>
      </w:pPr>
      <w:r>
        <w:rPr>
          <w:sz w:val="20"/>
          <w:szCs w:val="20"/>
        </w:rPr>
        <w:t>Ute Rexroth</w:t>
      </w:r>
    </w:p>
    <w:p>
      <w:pPr>
        <w:pStyle w:val="Listenabsatz"/>
        <w:numPr>
          <w:ilvl w:val="0"/>
          <w:numId w:val="3"/>
        </w:numPr>
        <w:spacing w:after="0"/>
        <w:contextualSpacing w:val="0"/>
        <w:rPr>
          <w:sz w:val="20"/>
          <w:szCs w:val="20"/>
        </w:rPr>
      </w:pPr>
      <w:r>
        <w:rPr>
          <w:sz w:val="20"/>
          <w:szCs w:val="20"/>
        </w:rPr>
        <w:t>Presse</w:t>
      </w:r>
    </w:p>
    <w:p>
      <w:pPr>
        <w:pStyle w:val="Listenabsatz"/>
        <w:numPr>
          <w:ilvl w:val="1"/>
          <w:numId w:val="3"/>
        </w:numPr>
        <w:spacing w:after="0"/>
        <w:contextualSpacing w:val="0"/>
        <w:rPr>
          <w:sz w:val="20"/>
          <w:szCs w:val="20"/>
        </w:rPr>
      </w:pPr>
      <w:r>
        <w:rPr>
          <w:sz w:val="20"/>
          <w:szCs w:val="20"/>
        </w:rPr>
        <w:t>Marieke Degen</w:t>
      </w:r>
    </w:p>
    <w:p>
      <w:pPr>
        <w:pStyle w:val="Listenabsatz"/>
        <w:numPr>
          <w:ilvl w:val="1"/>
          <w:numId w:val="3"/>
        </w:numPr>
        <w:spacing w:after="0"/>
        <w:contextualSpacing w:val="0"/>
        <w:rPr>
          <w:sz w:val="20"/>
          <w:szCs w:val="20"/>
        </w:rPr>
      </w:pPr>
      <w:r>
        <w:rPr>
          <w:sz w:val="20"/>
          <w:szCs w:val="20"/>
        </w:rPr>
        <w:t>Susanne Glasmacher</w:t>
      </w:r>
    </w:p>
    <w:p>
      <w:pPr>
        <w:pStyle w:val="Listenabsatz"/>
        <w:numPr>
          <w:ilvl w:val="0"/>
          <w:numId w:val="2"/>
        </w:numPr>
        <w:spacing w:after="0"/>
        <w:contextualSpacing w:val="0"/>
        <w:rPr>
          <w:sz w:val="20"/>
          <w:szCs w:val="20"/>
        </w:rPr>
      </w:pPr>
      <w:r>
        <w:rPr>
          <w:sz w:val="20"/>
          <w:szCs w:val="20"/>
        </w:rPr>
        <w:t>ZIG1</w:t>
      </w:r>
    </w:p>
    <w:p>
      <w:pPr>
        <w:pStyle w:val="Listenabsatz"/>
        <w:numPr>
          <w:ilvl w:val="1"/>
          <w:numId w:val="2"/>
        </w:numPr>
        <w:spacing w:after="0"/>
        <w:contextualSpacing w:val="0"/>
        <w:rPr>
          <w:sz w:val="20"/>
          <w:szCs w:val="20"/>
        </w:rPr>
      </w:pPr>
      <w:r>
        <w:rPr>
          <w:sz w:val="20"/>
          <w:szCs w:val="20"/>
        </w:rPr>
        <w:t>Eugenia Romo Ventura</w:t>
      </w:r>
    </w:p>
    <w:p>
      <w:pPr>
        <w:pStyle w:val="Listenabsatz"/>
        <w:numPr>
          <w:ilvl w:val="0"/>
          <w:numId w:val="2"/>
        </w:numPr>
        <w:spacing w:after="0"/>
        <w:contextualSpacing w:val="0"/>
        <w:rPr>
          <w:sz w:val="20"/>
          <w:szCs w:val="20"/>
        </w:rPr>
      </w:pPr>
      <w:r>
        <w:rPr>
          <w:sz w:val="20"/>
          <w:szCs w:val="20"/>
        </w:rPr>
        <w:t>BZgA</w:t>
      </w:r>
    </w:p>
    <w:p>
      <w:pPr>
        <w:pStyle w:val="Listenabsatz"/>
        <w:numPr>
          <w:ilvl w:val="1"/>
          <w:numId w:val="2"/>
        </w:numPr>
        <w:spacing w:after="0"/>
        <w:contextualSpacing w:val="0"/>
        <w:rPr>
          <w:sz w:val="20"/>
          <w:szCs w:val="20"/>
        </w:rPr>
      </w:pPr>
      <w:r>
        <w:rPr>
          <w:sz w:val="20"/>
          <w:szCs w:val="20"/>
        </w:rPr>
        <w:t>-</w:t>
      </w:r>
    </w:p>
    <w:p>
      <w:pPr>
        <w:pStyle w:val="Listenabsatz"/>
        <w:numPr>
          <w:ilvl w:val="0"/>
          <w:numId w:val="2"/>
        </w:numPr>
        <w:spacing w:after="0"/>
        <w:rPr>
          <w:sz w:val="20"/>
          <w:szCs w:val="20"/>
        </w:rPr>
      </w:pPr>
      <w:r>
        <w:rPr>
          <w:sz w:val="20"/>
          <w:szCs w:val="20"/>
        </w:rPr>
        <w:t>BMG</w:t>
      </w:r>
    </w:p>
    <w:p>
      <w:pPr>
        <w:pStyle w:val="Listenabsatz"/>
        <w:numPr>
          <w:ilvl w:val="1"/>
          <w:numId w:val="2"/>
        </w:numPr>
        <w:spacing w:after="0"/>
        <w:contextualSpacing w:val="0"/>
        <w:rPr>
          <w:sz w:val="20"/>
          <w:szCs w:val="20"/>
        </w:rPr>
      </w:pPr>
      <w:r>
        <w:rPr>
          <w:sz w:val="20"/>
          <w:szCs w:val="20"/>
        </w:rPr>
        <w:t xml:space="preserve">Iris Andernach </w:t>
      </w:r>
    </w:p>
    <w:p>
      <w:pPr>
        <w:pStyle w:val="Listenabsatz"/>
        <w:numPr>
          <w:ilvl w:val="1"/>
          <w:numId w:val="2"/>
        </w:numPr>
        <w:spacing w:after="0"/>
        <w:contextualSpacing w:val="0"/>
        <w:rPr>
          <w:sz w:val="20"/>
          <w:szCs w:val="20"/>
        </w:rPr>
      </w:pPr>
      <w:r>
        <w:rPr>
          <w:sz w:val="20"/>
          <w:szCs w:val="20"/>
        </w:rPr>
        <w:t>Christophe Bayer</w:t>
      </w:r>
    </w:p>
    <w:p>
      <w:pPr>
        <w:spacing w:after="0"/>
        <w:rPr>
          <w:sz w:val="20"/>
          <w:szCs w:val="20"/>
        </w:rPr>
      </w:pPr>
    </w:p>
    <w:p>
      <w:pPr>
        <w:spacing w:after="0"/>
        <w:rPr>
          <w:sz w:val="20"/>
          <w:szCs w:val="20"/>
        </w:rPr>
      </w:pPr>
    </w:p>
    <w:p>
      <w:pPr>
        <w:spacing w:after="0"/>
        <w:rPr>
          <w:sz w:val="20"/>
          <w:szCs w:val="20"/>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 xml:space="preserve">Fälle, Ausbreitung (Folien </w:t>
            </w:r>
            <w:hyperlink r:id="rId8" w:history="1">
              <w:r>
                <w:rPr>
                  <w:rStyle w:val="Hyperlink"/>
                  <w:color w:val="auto"/>
                  <w:sz w:val="22"/>
                  <w:szCs w:val="22"/>
                </w:rPr>
                <w:t>hier</w:t>
              </w:r>
            </w:hyperlink>
            <w:r>
              <w:rPr>
                <w:sz w:val="22"/>
                <w:szCs w:val="22"/>
              </w:rPr>
              <w:t>)</w:t>
            </w:r>
          </w:p>
          <w:p>
            <w:pPr>
              <w:pStyle w:val="Listenabsatz"/>
              <w:numPr>
                <w:ilvl w:val="0"/>
                <w:numId w:val="5"/>
              </w:numPr>
              <w:rPr>
                <w:sz w:val="22"/>
                <w:szCs w:val="22"/>
              </w:rPr>
            </w:pPr>
            <w:r>
              <w:rPr>
                <w:sz w:val="22"/>
                <w:szCs w:val="22"/>
              </w:rPr>
              <w:t xml:space="preserve">&gt;67 Millionen Fälle, &gt;1,5 Millionen Todesfälle (2,3 %) </w:t>
            </w:r>
          </w:p>
          <w:p>
            <w:pPr>
              <w:pStyle w:val="Listenabsatz"/>
              <w:numPr>
                <w:ilvl w:val="0"/>
                <w:numId w:val="5"/>
              </w:numPr>
              <w:ind w:left="470" w:hanging="357"/>
              <w:rPr>
                <w:sz w:val="22"/>
                <w:szCs w:val="22"/>
              </w:rPr>
            </w:pPr>
            <w:r>
              <w:rPr>
                <w:sz w:val="22"/>
                <w:szCs w:val="22"/>
              </w:rPr>
              <w:t xml:space="preserve">Top 10 Länder nach Anzahl neuer Fälle / letzte 7 Tage </w:t>
            </w:r>
          </w:p>
          <w:p>
            <w:pPr>
              <w:pStyle w:val="Listenabsatz"/>
              <w:numPr>
                <w:ilvl w:val="0"/>
                <w:numId w:val="5"/>
              </w:numPr>
              <w:ind w:left="924" w:hanging="357"/>
              <w:rPr>
                <w:sz w:val="22"/>
                <w:szCs w:val="22"/>
              </w:rPr>
            </w:pPr>
            <w:r>
              <w:rPr>
                <w:sz w:val="22"/>
                <w:szCs w:val="22"/>
              </w:rPr>
              <w:t>Top 10 Länder: (keine Änderung) USA, Brasilien, Indien, Russland, Italien, Deutschland, Großbritannien, Ukraine, Iran und Polen</w:t>
            </w:r>
          </w:p>
          <w:p>
            <w:pPr>
              <w:pStyle w:val="Listenabsatz"/>
              <w:numPr>
                <w:ilvl w:val="0"/>
                <w:numId w:val="5"/>
              </w:numPr>
              <w:ind w:left="924" w:hanging="357"/>
              <w:rPr>
                <w:sz w:val="22"/>
                <w:szCs w:val="22"/>
              </w:rPr>
            </w:pPr>
            <w:r>
              <w:rPr>
                <w:sz w:val="22"/>
                <w:szCs w:val="22"/>
              </w:rPr>
              <w:t xml:space="preserve">USA, Brasilien, Deutschland, </w:t>
            </w:r>
            <w:proofErr w:type="spellStart"/>
            <w:r>
              <w:rPr>
                <w:sz w:val="22"/>
                <w:szCs w:val="22"/>
              </w:rPr>
              <w:t>Großbritanien</w:t>
            </w:r>
            <w:proofErr w:type="spellEnd"/>
            <w:r>
              <w:rPr>
                <w:sz w:val="22"/>
                <w:szCs w:val="22"/>
              </w:rPr>
              <w:t xml:space="preserve"> Zunahme der Fälle, restliche Länder Abnahme der Fälle</w:t>
            </w:r>
          </w:p>
          <w:p>
            <w:pPr>
              <w:pStyle w:val="Listenabsatz"/>
              <w:numPr>
                <w:ilvl w:val="0"/>
                <w:numId w:val="5"/>
              </w:numPr>
              <w:ind w:left="453" w:hanging="340"/>
              <w:rPr>
                <w:sz w:val="22"/>
                <w:szCs w:val="22"/>
              </w:rPr>
            </w:pPr>
            <w:r>
              <w:rPr>
                <w:sz w:val="22"/>
                <w:szCs w:val="22"/>
              </w:rPr>
              <w:t xml:space="preserve">7-Tage-Inzidenz &gt; 50 pro 100.000 </w:t>
            </w:r>
            <w:proofErr w:type="spellStart"/>
            <w:r>
              <w:rPr>
                <w:sz w:val="22"/>
                <w:szCs w:val="22"/>
              </w:rPr>
              <w:t>Einw</w:t>
            </w:r>
            <w:proofErr w:type="spellEnd"/>
            <w:r>
              <w:rPr>
                <w:sz w:val="22"/>
                <w:szCs w:val="22"/>
              </w:rPr>
              <w:t>.</w:t>
            </w:r>
          </w:p>
          <w:p>
            <w:pPr>
              <w:pStyle w:val="Listenabsatz"/>
              <w:numPr>
                <w:ilvl w:val="1"/>
                <w:numId w:val="5"/>
              </w:numPr>
              <w:ind w:left="907" w:hanging="340"/>
              <w:rPr>
                <w:sz w:val="22"/>
                <w:szCs w:val="22"/>
              </w:rPr>
            </w:pPr>
            <w:r>
              <w:rPr>
                <w:sz w:val="22"/>
                <w:szCs w:val="22"/>
              </w:rPr>
              <w:t>78 Länder überschreiten diesen Schwellenwert</w:t>
            </w:r>
          </w:p>
          <w:p>
            <w:pPr>
              <w:pStyle w:val="Listenabsatz"/>
              <w:numPr>
                <w:ilvl w:val="0"/>
                <w:numId w:val="5"/>
              </w:numPr>
              <w:ind w:left="924" w:hanging="357"/>
              <w:rPr>
                <w:sz w:val="22"/>
                <w:szCs w:val="22"/>
              </w:rPr>
            </w:pPr>
            <w:r>
              <w:rPr>
                <w:sz w:val="22"/>
                <w:szCs w:val="22"/>
              </w:rPr>
              <w:t xml:space="preserve">Neu hinzugekommen:  Botswana, Bermuda, Mexiko; </w:t>
            </w:r>
          </w:p>
          <w:p>
            <w:pPr>
              <w:pStyle w:val="Listenabsatz"/>
              <w:numPr>
                <w:ilvl w:val="0"/>
                <w:numId w:val="5"/>
              </w:numPr>
              <w:ind w:left="453" w:hanging="340"/>
              <w:rPr>
                <w:sz w:val="22"/>
                <w:szCs w:val="22"/>
              </w:rPr>
            </w:pPr>
            <w:r>
              <w:rPr>
                <w:sz w:val="22"/>
                <w:szCs w:val="22"/>
              </w:rPr>
              <w:t xml:space="preserve">7-Tages-Inzidenz pro 100.000 </w:t>
            </w:r>
            <w:proofErr w:type="spellStart"/>
            <w:r>
              <w:rPr>
                <w:sz w:val="22"/>
                <w:szCs w:val="22"/>
              </w:rPr>
              <w:t>Einw</w:t>
            </w:r>
            <w:proofErr w:type="spellEnd"/>
            <w:r>
              <w:rPr>
                <w:sz w:val="22"/>
                <w:szCs w:val="22"/>
              </w:rPr>
              <w:t>. – EU/EWR/UK/CH</w:t>
            </w:r>
          </w:p>
          <w:p>
            <w:pPr>
              <w:pStyle w:val="Listenabsatz"/>
              <w:numPr>
                <w:ilvl w:val="0"/>
                <w:numId w:val="5"/>
              </w:numPr>
              <w:ind w:left="924" w:hanging="357"/>
              <w:rPr>
                <w:sz w:val="22"/>
                <w:szCs w:val="22"/>
              </w:rPr>
            </w:pPr>
            <w:r>
              <w:rPr>
                <w:sz w:val="22"/>
                <w:szCs w:val="22"/>
              </w:rPr>
              <w:t xml:space="preserve">Nur Island (34/100.000 </w:t>
            </w:r>
            <w:proofErr w:type="spellStart"/>
            <w:r>
              <w:rPr>
                <w:sz w:val="22"/>
                <w:szCs w:val="22"/>
              </w:rPr>
              <w:t>Ew</w:t>
            </w:r>
            <w:proofErr w:type="spellEnd"/>
            <w:r>
              <w:rPr>
                <w:sz w:val="22"/>
                <w:szCs w:val="22"/>
              </w:rPr>
              <w:t xml:space="preserve">.), Irland (38/100.000 </w:t>
            </w:r>
            <w:proofErr w:type="spellStart"/>
            <w:r>
              <w:rPr>
                <w:sz w:val="22"/>
                <w:szCs w:val="22"/>
              </w:rPr>
              <w:t>Ew</w:t>
            </w:r>
            <w:proofErr w:type="spellEnd"/>
            <w:r>
              <w:rPr>
                <w:sz w:val="22"/>
                <w:szCs w:val="22"/>
              </w:rPr>
              <w:t xml:space="preserve">.) und neu Norwegen (47/100.000 </w:t>
            </w:r>
            <w:proofErr w:type="spellStart"/>
            <w:r>
              <w:rPr>
                <w:sz w:val="22"/>
                <w:szCs w:val="22"/>
              </w:rPr>
              <w:t>Ew</w:t>
            </w:r>
            <w:proofErr w:type="spellEnd"/>
            <w:r>
              <w:rPr>
                <w:sz w:val="22"/>
                <w:szCs w:val="22"/>
              </w:rPr>
              <w:t xml:space="preserve">.) mit &lt; 50/100.000 </w:t>
            </w:r>
            <w:proofErr w:type="spellStart"/>
            <w:r>
              <w:rPr>
                <w:sz w:val="22"/>
                <w:szCs w:val="22"/>
              </w:rPr>
              <w:t>Ew</w:t>
            </w:r>
            <w:proofErr w:type="spellEnd"/>
            <w:r>
              <w:rPr>
                <w:sz w:val="22"/>
                <w:szCs w:val="22"/>
              </w:rPr>
              <w:t xml:space="preserve">; </w:t>
            </w:r>
          </w:p>
          <w:p>
            <w:pPr>
              <w:pStyle w:val="Listenabsatz"/>
              <w:numPr>
                <w:ilvl w:val="0"/>
                <w:numId w:val="5"/>
              </w:numPr>
              <w:ind w:left="453" w:hanging="340"/>
              <w:rPr>
                <w:i/>
                <w:sz w:val="22"/>
                <w:szCs w:val="22"/>
              </w:rPr>
            </w:pPr>
            <w:r>
              <w:rPr>
                <w:i/>
                <w:sz w:val="22"/>
                <w:szCs w:val="22"/>
              </w:rPr>
              <w:t>Zusammenfassung und News</w:t>
            </w:r>
          </w:p>
          <w:p>
            <w:pPr>
              <w:pStyle w:val="Listenabsatz"/>
              <w:numPr>
                <w:ilvl w:val="0"/>
                <w:numId w:val="5"/>
              </w:numPr>
              <w:rPr>
                <w:sz w:val="22"/>
                <w:szCs w:val="22"/>
              </w:rPr>
            </w:pPr>
            <w:r>
              <w:rPr>
                <w:sz w:val="22"/>
                <w:szCs w:val="22"/>
              </w:rPr>
              <w:t xml:space="preserve">WHO Übersicht fast die Hälfte der kumulativen Fälle und kumulativen Todesfälle aus Amerika, 36% der Todesfälle der letzten 7 Tage, </w:t>
            </w:r>
          </w:p>
          <w:p>
            <w:pPr>
              <w:pStyle w:val="Listenabsatz"/>
              <w:numPr>
                <w:ilvl w:val="0"/>
                <w:numId w:val="5"/>
              </w:numPr>
              <w:rPr>
                <w:sz w:val="22"/>
                <w:szCs w:val="22"/>
              </w:rPr>
            </w:pPr>
            <w:r>
              <w:rPr>
                <w:sz w:val="22"/>
                <w:szCs w:val="22"/>
              </w:rPr>
              <w:t xml:space="preserve">Europa 37% der neuen Fälle </w:t>
            </w:r>
            <w:proofErr w:type="spellStart"/>
            <w:r>
              <w:rPr>
                <w:sz w:val="22"/>
                <w:szCs w:val="22"/>
              </w:rPr>
              <w:t>letze</w:t>
            </w:r>
            <w:proofErr w:type="spellEnd"/>
            <w:r>
              <w:rPr>
                <w:sz w:val="22"/>
                <w:szCs w:val="22"/>
              </w:rPr>
              <w:t xml:space="preserve"> 7 Tage, und 48% der Todesfälle der letzten 7 Tage, </w:t>
            </w:r>
          </w:p>
          <w:p>
            <w:pPr>
              <w:pStyle w:val="Listenabsatz"/>
              <w:numPr>
                <w:ilvl w:val="0"/>
                <w:numId w:val="5"/>
              </w:numPr>
              <w:rPr>
                <w:sz w:val="22"/>
                <w:szCs w:val="22"/>
              </w:rPr>
            </w:pPr>
            <w:r>
              <w:rPr>
                <w:sz w:val="22"/>
                <w:szCs w:val="22"/>
              </w:rPr>
              <w:t xml:space="preserve">Afrika wenige 1% neue Fälle der </w:t>
            </w:r>
            <w:proofErr w:type="spellStart"/>
            <w:r>
              <w:rPr>
                <w:sz w:val="22"/>
                <w:szCs w:val="22"/>
              </w:rPr>
              <w:t>letze</w:t>
            </w:r>
            <w:proofErr w:type="spellEnd"/>
            <w:r>
              <w:rPr>
                <w:sz w:val="22"/>
                <w:szCs w:val="22"/>
              </w:rPr>
              <w:t xml:space="preserve"> 7 Tage und der neuen Todesfälle der letzten 7 Tage</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9" w:history="1">
              <w:r>
                <w:rPr>
                  <w:rStyle w:val="Hyperlink"/>
                  <w:color w:val="auto"/>
                  <w:sz w:val="22"/>
                  <w:szCs w:val="22"/>
                </w:rPr>
                <w:t>hier</w:t>
              </w:r>
            </w:hyperlink>
            <w:r>
              <w:rPr>
                <w:sz w:val="22"/>
                <w:szCs w:val="22"/>
              </w:rPr>
              <w:t xml:space="preserve">) </w:t>
            </w:r>
          </w:p>
          <w:p>
            <w:pPr>
              <w:pStyle w:val="Listenabsatz"/>
              <w:numPr>
                <w:ilvl w:val="1"/>
                <w:numId w:val="8"/>
              </w:numPr>
              <w:ind w:left="907" w:hanging="340"/>
              <w:rPr>
                <w:sz w:val="22"/>
                <w:szCs w:val="22"/>
              </w:rPr>
            </w:pPr>
            <w:proofErr w:type="spellStart"/>
            <w:r>
              <w:rPr>
                <w:sz w:val="22"/>
                <w:szCs w:val="22"/>
              </w:rPr>
              <w:t>SurvNet</w:t>
            </w:r>
            <w:proofErr w:type="spellEnd"/>
            <w:r>
              <w:rPr>
                <w:sz w:val="22"/>
                <w:szCs w:val="22"/>
              </w:rPr>
              <w:t xml:space="preserve"> übermittelt: 1.218.524 (</w:t>
            </w:r>
            <w:r>
              <w:rPr>
                <w:b/>
                <w:bCs/>
                <w:sz w:val="22"/>
                <w:szCs w:val="22"/>
              </w:rPr>
              <w:t>+</w:t>
            </w:r>
            <w:r>
              <w:rPr>
                <w:bCs/>
                <w:sz w:val="22"/>
                <w:szCs w:val="22"/>
              </w:rPr>
              <w:t>20.200</w:t>
            </w:r>
            <w:r>
              <w:rPr>
                <w:sz w:val="22"/>
                <w:szCs w:val="22"/>
              </w:rPr>
              <w:t xml:space="preserve">), 19.932 (1,6 %) Verstorbene (+590), Zahlen weiter auf hohem Niveau; </w:t>
            </w:r>
          </w:p>
          <w:p>
            <w:pPr>
              <w:pStyle w:val="Listenabsatz"/>
              <w:ind w:left="907"/>
              <w:rPr>
                <w:sz w:val="22"/>
                <w:szCs w:val="22"/>
              </w:rPr>
            </w:pPr>
            <w:r>
              <w:rPr>
                <w:sz w:val="22"/>
                <w:szCs w:val="22"/>
              </w:rPr>
              <w:t xml:space="preserve">7-Tage-Inzidenz 149/100.000 </w:t>
            </w:r>
            <w:proofErr w:type="spellStart"/>
            <w:r>
              <w:rPr>
                <w:sz w:val="22"/>
                <w:szCs w:val="22"/>
              </w:rPr>
              <w:t>Einw</w:t>
            </w:r>
            <w:proofErr w:type="spellEnd"/>
            <w:r>
              <w:rPr>
                <w:sz w:val="22"/>
                <w:szCs w:val="22"/>
              </w:rPr>
              <w:t xml:space="preserve">.; 4-Tage-R=0,91; 7-Tage-R=0,99; ITS (Datenstand 08.12.2020): 4.257 (-78), invasiv beatmet: 2.535 (+22); </w:t>
            </w:r>
          </w:p>
          <w:p>
            <w:pPr>
              <w:pStyle w:val="Listenabsatz"/>
              <w:ind w:left="907"/>
              <w:rPr>
                <w:sz w:val="22"/>
                <w:szCs w:val="22"/>
              </w:rPr>
            </w:pPr>
            <w:r>
              <w:rPr>
                <w:sz w:val="22"/>
                <w:szCs w:val="22"/>
              </w:rPr>
              <w:t>Weiterhin hohe Fallzahlen und Todesfälle, hohe ITS-Zahlen, keine Entspannung der Lage;</w:t>
            </w:r>
          </w:p>
          <w:p>
            <w:pPr>
              <w:pStyle w:val="Listenabsatz"/>
              <w:numPr>
                <w:ilvl w:val="1"/>
                <w:numId w:val="8"/>
              </w:numPr>
              <w:ind w:left="924" w:hanging="357"/>
              <w:rPr>
                <w:sz w:val="22"/>
                <w:szCs w:val="22"/>
              </w:rPr>
            </w:pPr>
            <w:r>
              <w:rPr>
                <w:sz w:val="22"/>
                <w:szCs w:val="22"/>
              </w:rPr>
              <w:t>7-Tage-Inzidenz der Bundesländer:</w:t>
            </w:r>
            <w:r>
              <w:t xml:space="preserve"> </w:t>
            </w:r>
            <w:r>
              <w:rPr>
                <w:sz w:val="22"/>
                <w:szCs w:val="22"/>
              </w:rPr>
              <w:t xml:space="preserve">Sachsen weiterhin sehr hohe 7 Tagesinzidenz, ~300/100.000 </w:t>
            </w:r>
            <w:proofErr w:type="spellStart"/>
            <w:r>
              <w:rPr>
                <w:sz w:val="22"/>
                <w:szCs w:val="22"/>
              </w:rPr>
              <w:t>Ew</w:t>
            </w:r>
            <w:proofErr w:type="spellEnd"/>
            <w:r>
              <w:rPr>
                <w:sz w:val="22"/>
                <w:szCs w:val="22"/>
              </w:rPr>
              <w:t>.; zusätzliche Maßnahmen wurden beschlossen, 2. Platz Thüringen, hohes Plateau auch in Berlin, Bayern, Hessen, Baden-Württemberg, in keinem Bundesland wird ein anhaltend abfallender Trend beobachtet;</w:t>
            </w:r>
          </w:p>
          <w:p>
            <w:pPr>
              <w:pStyle w:val="Listenabsatz"/>
              <w:numPr>
                <w:ilvl w:val="1"/>
                <w:numId w:val="8"/>
              </w:numPr>
              <w:ind w:left="924" w:hanging="357"/>
              <w:rPr>
                <w:sz w:val="22"/>
                <w:szCs w:val="22"/>
              </w:rPr>
            </w:pPr>
            <w:r>
              <w:rPr>
                <w:sz w:val="22"/>
                <w:szCs w:val="22"/>
              </w:rPr>
              <w:t>7-Tage-Inzidenz nach geographischer Verteilung:</w:t>
            </w:r>
            <w:r>
              <w:t xml:space="preserve"> </w:t>
            </w:r>
            <w:r>
              <w:br/>
              <w:t xml:space="preserve">16 </w:t>
            </w:r>
            <w:r>
              <w:rPr>
                <w:sz w:val="22"/>
                <w:szCs w:val="22"/>
              </w:rPr>
              <w:t>LK &gt;25-50; 93 LK</w:t>
            </w:r>
            <w:r>
              <w:t xml:space="preserve"> </w:t>
            </w:r>
            <w:r>
              <w:rPr>
                <w:sz w:val="22"/>
                <w:szCs w:val="22"/>
              </w:rPr>
              <w:t xml:space="preserve">&gt;50-100; 259 LK &gt;100-250; </w:t>
            </w:r>
            <w:r>
              <w:rPr>
                <w:sz w:val="22"/>
                <w:szCs w:val="22"/>
              </w:rPr>
              <w:br/>
              <w:t>32 LK &gt;250-500; 2 LK</w:t>
            </w:r>
            <w:r>
              <w:t xml:space="preserve"> </w:t>
            </w:r>
            <w:r>
              <w:rPr>
                <w:sz w:val="22"/>
                <w:szCs w:val="22"/>
              </w:rPr>
              <w:t xml:space="preserve">&gt;500-1000 Fälle/100.000 </w:t>
            </w:r>
            <w:proofErr w:type="spellStart"/>
            <w:r>
              <w:rPr>
                <w:sz w:val="22"/>
                <w:szCs w:val="22"/>
              </w:rPr>
              <w:t>Einw</w:t>
            </w:r>
            <w:proofErr w:type="spellEnd"/>
            <w:r>
              <w:rPr>
                <w:sz w:val="22"/>
                <w:szCs w:val="22"/>
              </w:rPr>
              <w:t>.</w:t>
            </w:r>
          </w:p>
          <w:p>
            <w:pPr>
              <w:pStyle w:val="Listenabsatz"/>
              <w:numPr>
                <w:ilvl w:val="1"/>
                <w:numId w:val="8"/>
              </w:numPr>
              <w:ind w:left="924" w:hanging="357"/>
              <w:rPr>
                <w:sz w:val="22"/>
                <w:szCs w:val="22"/>
              </w:rPr>
            </w:pPr>
            <w:r>
              <w:rPr>
                <w:sz w:val="22"/>
                <w:szCs w:val="22"/>
              </w:rPr>
              <w:t xml:space="preserve">Sachsen &amp; Bayern östliche Regionen stark betroffen, Norden etwas mehr LK mit geringerer Inzidenz, </w:t>
            </w:r>
          </w:p>
          <w:p>
            <w:pPr>
              <w:pStyle w:val="Listenabsatz"/>
              <w:numPr>
                <w:ilvl w:val="1"/>
                <w:numId w:val="8"/>
              </w:numPr>
              <w:ind w:left="924" w:hanging="357"/>
              <w:rPr>
                <w:sz w:val="22"/>
                <w:szCs w:val="22"/>
              </w:rPr>
            </w:pPr>
            <w:r>
              <w:rPr>
                <w:sz w:val="22"/>
                <w:szCs w:val="22"/>
              </w:rPr>
              <w:t xml:space="preserve">fast 300 LK mit 7 Tages </w:t>
            </w:r>
            <w:proofErr w:type="spellStart"/>
            <w:r>
              <w:rPr>
                <w:sz w:val="22"/>
                <w:szCs w:val="22"/>
              </w:rPr>
              <w:t>Inziden</w:t>
            </w:r>
            <w:proofErr w:type="spellEnd"/>
            <w:r>
              <w:rPr>
                <w:sz w:val="22"/>
                <w:szCs w:val="22"/>
              </w:rPr>
              <w:t xml:space="preserve"> &gt;100</w:t>
            </w:r>
          </w:p>
          <w:p>
            <w:pPr>
              <w:pStyle w:val="Listenabsatz"/>
              <w:numPr>
                <w:ilvl w:val="1"/>
                <w:numId w:val="8"/>
              </w:numPr>
              <w:ind w:left="924" w:hanging="357"/>
              <w:rPr>
                <w:sz w:val="22"/>
                <w:szCs w:val="22"/>
              </w:rPr>
            </w:pPr>
            <w:r>
              <w:rPr>
                <w:sz w:val="22"/>
                <w:szCs w:val="22"/>
              </w:rPr>
              <w:t xml:space="preserve">Altersgruppe </w:t>
            </w:r>
            <w:proofErr w:type="spellStart"/>
            <w:r>
              <w:rPr>
                <w:sz w:val="22"/>
                <w:szCs w:val="22"/>
              </w:rPr>
              <w:t>Heatmap</w:t>
            </w:r>
            <w:proofErr w:type="spellEnd"/>
            <w:r>
              <w:rPr>
                <w:sz w:val="22"/>
                <w:szCs w:val="22"/>
              </w:rPr>
              <w:t xml:space="preserve"> nach Meldewoche zeigt für &gt;85 ansteigende 7 Tagesinzidenzen, in niedrigen Altersgruppen eher leicht rückläufig </w:t>
            </w:r>
          </w:p>
          <w:p>
            <w:pPr>
              <w:pStyle w:val="Listenabsatz"/>
              <w:numPr>
                <w:ilvl w:val="1"/>
                <w:numId w:val="8"/>
              </w:numPr>
              <w:ind w:left="924" w:hanging="357"/>
              <w:rPr>
                <w:sz w:val="22"/>
                <w:szCs w:val="22"/>
              </w:rPr>
            </w:pPr>
            <w:r>
              <w:rPr>
                <w:sz w:val="22"/>
                <w:szCs w:val="22"/>
              </w:rPr>
              <w:lastRenderedPageBreak/>
              <w:t xml:space="preserve">COVID-19 Fälle und Anteil der Verstorbenen sowie Anteil der Hospitalisierten und COVID-19 Fälle mit für COVID-19 relevanten Symptomen nach Meldewoche (Folie 6) durchgängig hohe Fallzahl eher konstant hohes Niveau, Anteil Verstorbene höher als in Sommermonaten, Anteil mit Symptomen eher gleichbleibend seit KW37, </w:t>
            </w:r>
          </w:p>
          <w:p>
            <w:pPr>
              <w:pStyle w:val="Listenabsatz"/>
              <w:numPr>
                <w:ilvl w:val="1"/>
                <w:numId w:val="8"/>
              </w:numPr>
              <w:ind w:left="924" w:hanging="357"/>
              <w:rPr>
                <w:sz w:val="22"/>
                <w:szCs w:val="22"/>
              </w:rPr>
            </w:pPr>
            <w:r>
              <w:rPr>
                <w:sz w:val="22"/>
                <w:szCs w:val="22"/>
              </w:rPr>
              <w:t>Anzahl Covid-19 Todesfälle nach Sterbewoche (Folie 7) KW48 &gt;2.000 Verstorbene, deutlicher Anstieg seit KW 42</w:t>
            </w:r>
            <w:r>
              <w:rPr>
                <w:sz w:val="22"/>
                <w:szCs w:val="22"/>
              </w:rPr>
              <w:tab/>
            </w:r>
          </w:p>
          <w:p>
            <w:pPr>
              <w:pStyle w:val="Listenabsatz"/>
              <w:ind w:left="924"/>
              <w:rPr>
                <w:sz w:val="22"/>
                <w:szCs w:val="22"/>
              </w:rPr>
            </w:pPr>
          </w:p>
          <w:p>
            <w:pPr>
              <w:rPr>
                <w:sz w:val="22"/>
                <w:szCs w:val="22"/>
              </w:rPr>
            </w:pPr>
            <w:r>
              <w:rPr>
                <w:i/>
                <w:sz w:val="22"/>
                <w:szCs w:val="22"/>
              </w:rPr>
              <w:t xml:space="preserve">Anmerkungen/Fragen/Diskussion: </w:t>
            </w:r>
          </w:p>
          <w:p>
            <w:pPr>
              <w:pStyle w:val="Listenabsatz"/>
              <w:numPr>
                <w:ilvl w:val="1"/>
                <w:numId w:val="8"/>
              </w:numPr>
              <w:ind w:left="924" w:hanging="357"/>
              <w:rPr>
                <w:sz w:val="22"/>
                <w:szCs w:val="22"/>
              </w:rPr>
            </w:pPr>
            <w:r>
              <w:rPr>
                <w:sz w:val="22"/>
                <w:szCs w:val="22"/>
              </w:rPr>
              <w:t xml:space="preserve">Frage zu Folie 6: Warum gibt es eine Abnahme des Anteils der Hospitalisierungen? =&gt; Meldeverzug könnte dazu führen, Angaben vermutlich nicht vollständig, außerdem hier Darstellung des Anteils, die absolute Zahl nimmt  kontinuierlich zu, insgesamt zeigt sich eine sensitivere Erfassung der Fälle, Ältere aus den Altenheimen kommen vielleicht nicht in die Krankenhäuser, Anteil Tote im KH müsste dann größer werden, ggf. prüfen, außerdem ist ambulante Versorgung besser geworden =&gt; auch ältere Erkrankte werden in ambulanter Versorgung gehalten und nicht in KH überwiesen; </w:t>
            </w:r>
          </w:p>
          <w:p>
            <w:pPr>
              <w:pStyle w:val="Listenabsatz"/>
              <w:numPr>
                <w:ilvl w:val="1"/>
                <w:numId w:val="8"/>
              </w:numPr>
              <w:ind w:left="924" w:hanging="357"/>
              <w:rPr>
                <w:sz w:val="22"/>
                <w:szCs w:val="22"/>
              </w:rPr>
            </w:pPr>
            <w:r>
              <w:rPr>
                <w:sz w:val="22"/>
                <w:szCs w:val="22"/>
              </w:rPr>
              <w:t xml:space="preserve">Weitere Punkte: Wenn auch auf niedrigem Niveau ist </w:t>
            </w:r>
            <w:proofErr w:type="gramStart"/>
            <w:r>
              <w:rPr>
                <w:sz w:val="22"/>
                <w:szCs w:val="22"/>
              </w:rPr>
              <w:t>der  Anstieg</w:t>
            </w:r>
            <w:proofErr w:type="gramEnd"/>
            <w:r>
              <w:rPr>
                <w:sz w:val="22"/>
                <w:szCs w:val="22"/>
              </w:rPr>
              <w:t xml:space="preserve"> in Mecklenburg-Vorpommern und Schleswig-Holstein auch besorgniserregend und sollte beobachtet werden, </w:t>
            </w:r>
          </w:p>
          <w:p>
            <w:pPr>
              <w:pStyle w:val="Listenabsatz"/>
              <w:numPr>
                <w:ilvl w:val="1"/>
                <w:numId w:val="8"/>
              </w:numPr>
              <w:ind w:left="924" w:hanging="357"/>
              <w:rPr>
                <w:sz w:val="22"/>
                <w:szCs w:val="22"/>
              </w:rPr>
            </w:pPr>
            <w:r>
              <w:rPr>
                <w:sz w:val="22"/>
                <w:szCs w:val="22"/>
              </w:rPr>
              <w:t>Anstieg 10-</w:t>
            </w:r>
            <w:proofErr w:type="gramStart"/>
            <w:r>
              <w:rPr>
                <w:sz w:val="22"/>
                <w:szCs w:val="22"/>
              </w:rPr>
              <w:t>15 Jährige</w:t>
            </w:r>
            <w:proofErr w:type="gramEnd"/>
            <w:r>
              <w:rPr>
                <w:sz w:val="22"/>
                <w:szCs w:val="22"/>
              </w:rPr>
              <w:t xml:space="preserve"> recht deutlich zu sehen, in Sachsen, Baden-Württemberg und Bayern ist das gerade der Fall, in anderen Bundesländern eher nicht so hoch; </w:t>
            </w:r>
          </w:p>
          <w:p>
            <w:pPr>
              <w:pStyle w:val="Listenabsatz"/>
              <w:numPr>
                <w:ilvl w:val="1"/>
                <w:numId w:val="8"/>
              </w:numPr>
              <w:ind w:left="924" w:hanging="357"/>
              <w:rPr>
                <w:sz w:val="22"/>
                <w:szCs w:val="22"/>
              </w:rPr>
            </w:pPr>
            <w:r>
              <w:rPr>
                <w:sz w:val="22"/>
                <w:szCs w:val="22"/>
              </w:rPr>
              <w:t xml:space="preserve">Maßnahmen in Schulen sollen in einem Projekt vom </w:t>
            </w:r>
            <w:proofErr w:type="spellStart"/>
            <w:r>
              <w:rPr>
                <w:sz w:val="22"/>
                <w:szCs w:val="22"/>
              </w:rPr>
              <w:t>Helmhotzzentrum</w:t>
            </w:r>
            <w:proofErr w:type="spellEnd"/>
            <w:r>
              <w:rPr>
                <w:sz w:val="22"/>
                <w:szCs w:val="22"/>
              </w:rPr>
              <w:t xml:space="preserve"> untersucht werden; </w:t>
            </w:r>
          </w:p>
          <w:p>
            <w:pPr>
              <w:pStyle w:val="Listenabsatz"/>
              <w:numPr>
                <w:ilvl w:val="1"/>
                <w:numId w:val="8"/>
              </w:numPr>
              <w:ind w:left="924" w:hanging="357"/>
              <w:rPr>
                <w:sz w:val="22"/>
                <w:szCs w:val="22"/>
              </w:rPr>
            </w:pPr>
            <w:r>
              <w:rPr>
                <w:sz w:val="22"/>
                <w:szCs w:val="22"/>
              </w:rPr>
              <w:t>Diskussion um Anpassung der Risikobewertung: Vorschlag der Lagebericht sollte die Besorgnis über den Fallanstieg etwas deutlicher ausdrücken =&gt; „leichter Anstieg“ soll in „deutlicher Anstieg“ o.ä. geändert werden, siehe Weiteres unter Punkt 4 Aktuelle Risikobewertung;</w:t>
            </w:r>
          </w:p>
          <w:p>
            <w:pPr>
              <w:rPr>
                <w:i/>
                <w:sz w:val="22"/>
                <w:szCs w:val="22"/>
              </w:rPr>
            </w:pPr>
          </w:p>
          <w:p>
            <w:pPr>
              <w:rPr>
                <w:i/>
                <w:sz w:val="22"/>
                <w:szCs w:val="22"/>
              </w:rPr>
            </w:pPr>
            <w:proofErr w:type="spellStart"/>
            <w:r>
              <w:rPr>
                <w:i/>
                <w:sz w:val="22"/>
                <w:szCs w:val="22"/>
              </w:rPr>
              <w:t>ToDo</w:t>
            </w:r>
            <w:proofErr w:type="spellEnd"/>
            <w:r>
              <w:rPr>
                <w:i/>
                <w:sz w:val="22"/>
                <w:szCs w:val="22"/>
              </w:rPr>
              <w:t>: nach erneuter vertiefter Diskussion ggf. für Freitag Vorschlag zur Anpassung der Risikobewertung FG36, FG32</w:t>
            </w:r>
          </w:p>
          <w:p>
            <w:pPr>
              <w:rPr>
                <w:i/>
                <w:sz w:val="22"/>
                <w:szCs w:val="22"/>
              </w:rPr>
            </w:pPr>
          </w:p>
          <w:p>
            <w:pPr>
              <w:pStyle w:val="Listenabsatz"/>
              <w:numPr>
                <w:ilvl w:val="0"/>
                <w:numId w:val="5"/>
              </w:numPr>
              <w:ind w:left="453" w:hanging="340"/>
              <w:rPr>
                <w:sz w:val="22"/>
                <w:szCs w:val="22"/>
              </w:rPr>
            </w:pPr>
            <w:r>
              <w:rPr>
                <w:b/>
                <w:sz w:val="22"/>
                <w:szCs w:val="22"/>
              </w:rPr>
              <w:t xml:space="preserve">Syndromische Surveillance (mittwochs) </w:t>
            </w:r>
            <w:r>
              <w:rPr>
                <w:sz w:val="22"/>
                <w:szCs w:val="22"/>
              </w:rPr>
              <w:t xml:space="preserve">(Folien </w:t>
            </w:r>
            <w:hyperlink r:id="rId10" w:history="1">
              <w:r>
                <w:rPr>
                  <w:rStyle w:val="Hyperlink"/>
                  <w:color w:val="auto"/>
                  <w:sz w:val="22"/>
                  <w:szCs w:val="22"/>
                </w:rPr>
                <w:t>hier</w:t>
              </w:r>
            </w:hyperlink>
            <w:r>
              <w:rPr>
                <w:sz w:val="22"/>
                <w:szCs w:val="22"/>
              </w:rPr>
              <w:t xml:space="preserve">) </w:t>
            </w:r>
          </w:p>
          <w:p>
            <w:pPr>
              <w:pStyle w:val="Listenabsatz"/>
              <w:numPr>
                <w:ilvl w:val="1"/>
                <w:numId w:val="8"/>
              </w:numPr>
              <w:ind w:left="924" w:hanging="357"/>
              <w:rPr>
                <w:sz w:val="22"/>
                <w:szCs w:val="22"/>
              </w:rPr>
            </w:pPr>
            <w:proofErr w:type="spellStart"/>
            <w:r>
              <w:rPr>
                <w:sz w:val="22"/>
                <w:szCs w:val="22"/>
              </w:rPr>
              <w:t>GrippeWeb</w:t>
            </w:r>
            <w:proofErr w:type="spellEnd"/>
            <w:r>
              <w:rPr>
                <w:sz w:val="22"/>
                <w:szCs w:val="22"/>
              </w:rPr>
              <w:t xml:space="preserve">: akute Atemwegserkrankungen </w:t>
            </w:r>
            <w:proofErr w:type="spellStart"/>
            <w:r>
              <w:rPr>
                <w:sz w:val="22"/>
                <w:szCs w:val="22"/>
              </w:rPr>
              <w:t>relaitv</w:t>
            </w:r>
            <w:proofErr w:type="spellEnd"/>
            <w:r>
              <w:rPr>
                <w:sz w:val="22"/>
                <w:szCs w:val="22"/>
              </w:rPr>
              <w:t xml:space="preserve"> stabil und deutlich unter dem Niveau der Vorsaison, </w:t>
            </w:r>
          </w:p>
          <w:p>
            <w:pPr>
              <w:pStyle w:val="Listenabsatz"/>
              <w:numPr>
                <w:ilvl w:val="1"/>
                <w:numId w:val="8"/>
              </w:numPr>
              <w:ind w:left="924" w:hanging="357"/>
              <w:rPr>
                <w:sz w:val="22"/>
                <w:szCs w:val="22"/>
              </w:rPr>
            </w:pPr>
            <w:r>
              <w:rPr>
                <w:sz w:val="22"/>
                <w:szCs w:val="22"/>
              </w:rPr>
              <w:t>ARE-Konsultationen: ebenfalls stabil und unter der Vorsaison, Der Wert (gesamt) lag in der 49. KW 2020 bei ca. 1.000 Arzt</w:t>
            </w:r>
            <w:r>
              <w:rPr>
                <w:sz w:val="22"/>
                <w:szCs w:val="22"/>
              </w:rPr>
              <w:softHyphen/>
              <w:t>konsul</w:t>
            </w:r>
            <w:r>
              <w:rPr>
                <w:sz w:val="22"/>
                <w:szCs w:val="22"/>
              </w:rPr>
              <w:softHyphen/>
              <w:t>ta</w:t>
            </w:r>
            <w:r>
              <w:rPr>
                <w:sz w:val="22"/>
                <w:szCs w:val="22"/>
              </w:rPr>
              <w:softHyphen/>
              <w:t>tionen wegen ARE pro 100.000 Einwohner. Auf die Bevölke</w:t>
            </w:r>
            <w:r>
              <w:rPr>
                <w:sz w:val="22"/>
                <w:szCs w:val="22"/>
              </w:rPr>
              <w:softHyphen/>
              <w:t>rung in Deutschland bezogen entspricht das einer Gesamtzahl von ca. 830.000 Arzt</w:t>
            </w:r>
            <w:r>
              <w:rPr>
                <w:sz w:val="22"/>
                <w:szCs w:val="22"/>
              </w:rPr>
              <w:softHyphen/>
              <w:t>besuchen wegen akuter Atem</w:t>
            </w:r>
            <w:r>
              <w:rPr>
                <w:sz w:val="22"/>
                <w:szCs w:val="22"/>
              </w:rPr>
              <w:softHyphen/>
              <w:t>wegs</w:t>
            </w:r>
            <w:r>
              <w:rPr>
                <w:sz w:val="22"/>
                <w:szCs w:val="22"/>
              </w:rPr>
              <w:softHyphen/>
              <w:t>er</w:t>
            </w:r>
            <w:r>
              <w:rPr>
                <w:sz w:val="22"/>
                <w:szCs w:val="22"/>
              </w:rPr>
              <w:softHyphen/>
              <w:t>kran</w:t>
            </w:r>
            <w:r>
              <w:rPr>
                <w:sz w:val="22"/>
                <w:szCs w:val="22"/>
              </w:rPr>
              <w:softHyphen/>
              <w:t>kungen;</w:t>
            </w:r>
          </w:p>
          <w:p>
            <w:pPr>
              <w:pStyle w:val="Listenabsatz"/>
              <w:numPr>
                <w:ilvl w:val="1"/>
                <w:numId w:val="8"/>
              </w:numPr>
              <w:ind w:left="924" w:hanging="357"/>
              <w:rPr>
                <w:sz w:val="22"/>
                <w:szCs w:val="22"/>
              </w:rPr>
            </w:pPr>
            <w:r>
              <w:rPr>
                <w:sz w:val="22"/>
                <w:szCs w:val="22"/>
              </w:rPr>
              <w:t>ICOSARI-KH-</w:t>
            </w:r>
            <w:proofErr w:type="spellStart"/>
            <w:r>
              <w:rPr>
                <w:sz w:val="22"/>
                <w:szCs w:val="22"/>
              </w:rPr>
              <w:t>Surveillace</w:t>
            </w:r>
            <w:proofErr w:type="spellEnd"/>
            <w:r>
              <w:rPr>
                <w:sz w:val="22"/>
                <w:szCs w:val="22"/>
              </w:rPr>
              <w:t xml:space="preserve">: Anstieg der SARI-Fallzahlen in den Altersgruppen 15-34 und 35-59 Jahre, generell aber seit einigen Wochen relativ stabil bzw. pendelt auf hohem Niveau (über 35 Jahre) oder niedrigen Niveau (unter 15 </w:t>
            </w:r>
            <w:r>
              <w:rPr>
                <w:sz w:val="22"/>
                <w:szCs w:val="22"/>
              </w:rPr>
              <w:lastRenderedPageBreak/>
              <w:t>Jahre); die Altersgruppen der Kinder unter 15 Jahre immer noch niedriger als üblich um diese Jahreszeit</w:t>
            </w:r>
          </w:p>
          <w:p>
            <w:pPr>
              <w:pStyle w:val="Listenabsatz"/>
              <w:numPr>
                <w:ilvl w:val="1"/>
                <w:numId w:val="8"/>
              </w:numPr>
              <w:ind w:left="924" w:hanging="357"/>
              <w:rPr>
                <w:sz w:val="22"/>
                <w:szCs w:val="22"/>
              </w:rPr>
            </w:pPr>
            <w:r>
              <w:rPr>
                <w:sz w:val="22"/>
                <w:szCs w:val="22"/>
              </w:rPr>
              <w:t>Anteil COVID-19 Patienten an SARI stabilisiert sich auf hohem Niveau, liegt aktuell bei 57 %</w:t>
            </w:r>
          </w:p>
          <w:p>
            <w:pPr>
              <w:pStyle w:val="Listenabsatz"/>
              <w:numPr>
                <w:ilvl w:val="1"/>
                <w:numId w:val="8"/>
              </w:numPr>
              <w:ind w:left="924" w:hanging="357"/>
              <w:rPr>
                <w:sz w:val="22"/>
                <w:szCs w:val="22"/>
              </w:rPr>
            </w:pPr>
            <w:r>
              <w:rPr>
                <w:sz w:val="22"/>
                <w:szCs w:val="22"/>
              </w:rPr>
              <w:t>Absolute Anzahl der COVID-19-Fälle mit SARI im Sentinel: alle Fälle, inkl. Liegende (noch vorläufige Diagnosen und noch nicht vollständig) auch hier: kein Rückgang in AG 80</w:t>
            </w:r>
            <w:proofErr w:type="gramStart"/>
            <w:r>
              <w:rPr>
                <w:sz w:val="22"/>
                <w:szCs w:val="22"/>
              </w:rPr>
              <w:t>+ ,</w:t>
            </w:r>
            <w:proofErr w:type="gramEnd"/>
            <w:r>
              <w:rPr>
                <w:sz w:val="22"/>
                <w:szCs w:val="22"/>
              </w:rPr>
              <w:t xml:space="preserve"> eher weiterer Anstieg (Daten von noch liegenden Fällen, eher unvollständiger)</w:t>
            </w:r>
          </w:p>
          <w:p>
            <w:pPr>
              <w:pStyle w:val="Listenabsatz"/>
              <w:numPr>
                <w:ilvl w:val="1"/>
                <w:numId w:val="8"/>
              </w:numPr>
              <w:ind w:left="924" w:hanging="357"/>
              <w:rPr>
                <w:sz w:val="22"/>
                <w:szCs w:val="22"/>
              </w:rPr>
            </w:pPr>
            <w:r>
              <w:rPr>
                <w:sz w:val="22"/>
                <w:szCs w:val="22"/>
              </w:rPr>
              <w:t xml:space="preserve">ICOSARI-KH-Surveillance (Folien </w:t>
            </w:r>
            <w:hyperlink r:id="rId11" w:history="1">
              <w:r>
                <w:rPr>
                  <w:rStyle w:val="Hyperlink"/>
                  <w:color w:val="auto"/>
                  <w:sz w:val="22"/>
                  <w:szCs w:val="22"/>
                </w:rPr>
                <w:t>hier</w:t>
              </w:r>
            </w:hyperlink>
            <w:r>
              <w:rPr>
                <w:sz w:val="22"/>
                <w:szCs w:val="22"/>
              </w:rPr>
              <w:t>)  (72 Kliniken im ICOSARI-Sentinel)</w:t>
            </w:r>
          </w:p>
          <w:p>
            <w:pPr>
              <w:pStyle w:val="Listenabsatz"/>
              <w:numPr>
                <w:ilvl w:val="1"/>
                <w:numId w:val="8"/>
              </w:numPr>
              <w:ind w:left="924" w:hanging="357"/>
              <w:rPr>
                <w:sz w:val="22"/>
                <w:szCs w:val="22"/>
              </w:rPr>
            </w:pPr>
            <w:r>
              <w:rPr>
                <w:sz w:val="22"/>
                <w:szCs w:val="22"/>
              </w:rPr>
              <w:t xml:space="preserve">Phase mit hoher COVID-19 Aktivität: Anteil COVID-19 an SARI-Fällen &gt;10%, </w:t>
            </w:r>
            <w:proofErr w:type="spellStart"/>
            <w:r>
              <w:rPr>
                <w:sz w:val="22"/>
                <w:szCs w:val="22"/>
              </w:rPr>
              <w:t>Positivenrate</w:t>
            </w:r>
            <w:proofErr w:type="spellEnd"/>
            <w:r>
              <w:rPr>
                <w:sz w:val="22"/>
                <w:szCs w:val="22"/>
              </w:rPr>
              <w:t xml:space="preserve"> an Labormeldungen &gt;1,5%</w:t>
            </w:r>
          </w:p>
          <w:p>
            <w:pPr>
              <w:pStyle w:val="Listenabsatz"/>
              <w:numPr>
                <w:ilvl w:val="1"/>
                <w:numId w:val="8"/>
              </w:numPr>
              <w:ind w:left="924" w:hanging="357"/>
              <w:rPr>
                <w:sz w:val="22"/>
                <w:szCs w:val="22"/>
              </w:rPr>
            </w:pPr>
            <w:r>
              <w:rPr>
                <w:sz w:val="22"/>
                <w:szCs w:val="22"/>
              </w:rPr>
              <w:t xml:space="preserve">Einführung der freiwilligen (später z.T. verpflichtenden Testungen bei Reiserückkehrern) (KW 30/31) zeigt KEINEN Sprung beim Anteil COVID-19-Patienten, da nicht von D-weiten Testkriterien abhängig =&gt; nur schwere Fälle, </w:t>
            </w:r>
            <w:proofErr w:type="spellStart"/>
            <w:r>
              <w:rPr>
                <w:sz w:val="22"/>
                <w:szCs w:val="22"/>
              </w:rPr>
              <w:t>sentinel</w:t>
            </w:r>
            <w:proofErr w:type="spellEnd"/>
            <w:r>
              <w:rPr>
                <w:sz w:val="22"/>
                <w:szCs w:val="22"/>
              </w:rPr>
              <w:t>-weites Aufnahmescreening;</w:t>
            </w:r>
          </w:p>
          <w:p>
            <w:pPr>
              <w:pStyle w:val="Listenabsatz"/>
              <w:numPr>
                <w:ilvl w:val="1"/>
                <w:numId w:val="8"/>
              </w:numPr>
              <w:ind w:left="924" w:hanging="357"/>
              <w:rPr>
                <w:sz w:val="22"/>
                <w:szCs w:val="22"/>
              </w:rPr>
            </w:pPr>
            <w:r>
              <w:rPr>
                <w:sz w:val="22"/>
                <w:szCs w:val="22"/>
              </w:rPr>
              <w:t>COVID auf Intensiv fast 10% aktuell, vorher deutlich weniger;</w:t>
            </w:r>
          </w:p>
          <w:p>
            <w:pPr>
              <w:pStyle w:val="Listenabsatz"/>
              <w:numPr>
                <w:ilvl w:val="1"/>
                <w:numId w:val="8"/>
              </w:numPr>
              <w:ind w:left="924" w:hanging="357"/>
              <w:rPr>
                <w:sz w:val="22"/>
                <w:szCs w:val="22"/>
              </w:rPr>
            </w:pPr>
            <w:r>
              <w:rPr>
                <w:i/>
                <w:sz w:val="22"/>
                <w:szCs w:val="22"/>
              </w:rPr>
              <w:t>Fragen/Anmerkungen:</w:t>
            </w:r>
            <w:r>
              <w:rPr>
                <w:sz w:val="22"/>
                <w:szCs w:val="22"/>
              </w:rPr>
              <w:t xml:space="preserve"> Diese Daten in Bezug auf andere Erreger zeigen schon eine Compliance, sonst wären die Zahlen höher, Compliance reicht allerdings in Bezug auf </w:t>
            </w:r>
            <w:proofErr w:type="spellStart"/>
            <w:r>
              <w:rPr>
                <w:sz w:val="22"/>
                <w:szCs w:val="22"/>
              </w:rPr>
              <w:t>Covid</w:t>
            </w:r>
            <w:proofErr w:type="spellEnd"/>
            <w:r>
              <w:rPr>
                <w:sz w:val="22"/>
                <w:szCs w:val="22"/>
              </w:rPr>
              <w:t xml:space="preserve"> nicht aus;  </w:t>
            </w:r>
          </w:p>
          <w:p>
            <w:pPr>
              <w:pStyle w:val="Listenabsatz"/>
              <w:numPr>
                <w:ilvl w:val="1"/>
                <w:numId w:val="8"/>
              </w:numPr>
              <w:ind w:left="924" w:hanging="357"/>
              <w:rPr>
                <w:sz w:val="22"/>
                <w:szCs w:val="22"/>
              </w:rPr>
            </w:pPr>
            <w:r>
              <w:rPr>
                <w:sz w:val="22"/>
                <w:szCs w:val="22"/>
              </w:rPr>
              <w:t xml:space="preserve">Anmerkung: über die </w:t>
            </w:r>
            <w:proofErr w:type="spellStart"/>
            <w:r>
              <w:rPr>
                <w:sz w:val="22"/>
                <w:szCs w:val="22"/>
              </w:rPr>
              <w:t>From</w:t>
            </w:r>
            <w:proofErr w:type="spellEnd"/>
            <w:r>
              <w:rPr>
                <w:sz w:val="22"/>
                <w:szCs w:val="22"/>
              </w:rPr>
              <w:t xml:space="preserve"> der Publikation der Daten soll nachgedacht werden </w:t>
            </w:r>
          </w:p>
          <w:p>
            <w:pPr>
              <w:pStyle w:val="Listenabsatz"/>
              <w:numPr>
                <w:ilvl w:val="1"/>
                <w:numId w:val="8"/>
              </w:numPr>
              <w:ind w:left="924" w:hanging="357"/>
              <w:rPr>
                <w:sz w:val="22"/>
                <w:szCs w:val="22"/>
              </w:rPr>
            </w:pPr>
            <w:r>
              <w:rPr>
                <w:sz w:val="22"/>
                <w:szCs w:val="22"/>
              </w:rPr>
              <w:t xml:space="preserve">SARS-CoV-2 in ARS (Folien </w:t>
            </w:r>
            <w:hyperlink r:id="rId12" w:history="1">
              <w:r>
                <w:rPr>
                  <w:rStyle w:val="Hyperlink"/>
                  <w:color w:val="auto"/>
                  <w:sz w:val="22"/>
                  <w:szCs w:val="22"/>
                </w:rPr>
                <w:t>hier</w:t>
              </w:r>
            </w:hyperlink>
            <w:r>
              <w:rPr>
                <w:sz w:val="22"/>
                <w:szCs w:val="22"/>
              </w:rPr>
              <w:t xml:space="preserve">), Anmerkung zur Anzahl der Testungen und </w:t>
            </w:r>
            <w:proofErr w:type="spellStart"/>
            <w:r>
              <w:rPr>
                <w:sz w:val="22"/>
                <w:szCs w:val="22"/>
              </w:rPr>
              <w:t>Positivenanteile</w:t>
            </w:r>
            <w:proofErr w:type="spellEnd"/>
            <w:r>
              <w:rPr>
                <w:sz w:val="22"/>
                <w:szCs w:val="22"/>
              </w:rPr>
              <w:t xml:space="preserve"> pro Woche – bundesweit: negative Fälle häufig später als positive Fä</w:t>
            </w:r>
            <w:ins w:id="0" w:author="Rexroth, Ute" w:date="2020-12-09T19:33:00Z">
              <w:r>
                <w:rPr>
                  <w:sz w:val="22"/>
                  <w:szCs w:val="22"/>
                </w:rPr>
                <w:t>l</w:t>
              </w:r>
            </w:ins>
            <w:r>
              <w:rPr>
                <w:sz w:val="22"/>
                <w:szCs w:val="22"/>
              </w:rPr>
              <w:t xml:space="preserve">le nachgemeldet  </w:t>
            </w:r>
          </w:p>
          <w:p>
            <w:pPr>
              <w:pStyle w:val="Listenabsatz"/>
              <w:numPr>
                <w:ilvl w:val="1"/>
                <w:numId w:val="8"/>
              </w:numPr>
              <w:ind w:left="924" w:hanging="357"/>
              <w:rPr>
                <w:sz w:val="22"/>
                <w:szCs w:val="22"/>
              </w:rPr>
            </w:pPr>
            <w:r>
              <w:rPr>
                <w:sz w:val="22"/>
                <w:szCs w:val="22"/>
              </w:rPr>
              <w:t xml:space="preserve">Altersgruppen </w:t>
            </w:r>
            <w:proofErr w:type="spellStart"/>
            <w:r>
              <w:rPr>
                <w:sz w:val="22"/>
                <w:szCs w:val="22"/>
              </w:rPr>
              <w:t>Heatmap</w:t>
            </w:r>
            <w:proofErr w:type="spellEnd"/>
            <w:r>
              <w:rPr>
                <w:sz w:val="22"/>
                <w:szCs w:val="22"/>
              </w:rPr>
              <w:t>: &gt;</w:t>
            </w:r>
            <w:proofErr w:type="gramStart"/>
            <w:r>
              <w:rPr>
                <w:sz w:val="22"/>
                <w:szCs w:val="22"/>
              </w:rPr>
              <w:t>80 Jährige</w:t>
            </w:r>
            <w:proofErr w:type="gramEnd"/>
            <w:r>
              <w:rPr>
                <w:sz w:val="22"/>
                <w:szCs w:val="22"/>
              </w:rPr>
              <w:t xml:space="preserve"> gehen hoch, 20-30 Jährige waren hoch gehen leicht runter, </w:t>
            </w:r>
          </w:p>
          <w:p>
            <w:pPr>
              <w:pStyle w:val="Listenabsatz"/>
              <w:numPr>
                <w:ilvl w:val="1"/>
                <w:numId w:val="8"/>
              </w:numPr>
              <w:ind w:left="924" w:hanging="357"/>
              <w:rPr>
                <w:sz w:val="22"/>
                <w:szCs w:val="22"/>
              </w:rPr>
            </w:pPr>
            <w:r>
              <w:rPr>
                <w:sz w:val="22"/>
                <w:szCs w:val="22"/>
              </w:rPr>
              <w:t xml:space="preserve">Anzahl der Testungen pro 100.000 Einwohner nach Altersgruppe und Kalenderwoche </w:t>
            </w:r>
            <w:proofErr w:type="gramStart"/>
            <w:r>
              <w:rPr>
                <w:sz w:val="22"/>
                <w:szCs w:val="22"/>
              </w:rPr>
              <w:t>leicht zunehmend</w:t>
            </w:r>
            <w:proofErr w:type="gramEnd"/>
            <w:r>
              <w:rPr>
                <w:sz w:val="22"/>
                <w:szCs w:val="22"/>
              </w:rPr>
              <w:t xml:space="preserve"> bei &gt;80 Jährigen, bei allen anderen Altersgruppen Abnahme;</w:t>
            </w:r>
          </w:p>
          <w:p>
            <w:pPr>
              <w:pStyle w:val="Listenabsatz"/>
              <w:numPr>
                <w:ilvl w:val="1"/>
                <w:numId w:val="8"/>
              </w:numPr>
              <w:ind w:left="924" w:hanging="357"/>
              <w:rPr>
                <w:sz w:val="22"/>
                <w:szCs w:val="22"/>
              </w:rPr>
            </w:pPr>
            <w:proofErr w:type="spellStart"/>
            <w:r>
              <w:rPr>
                <w:sz w:val="22"/>
                <w:szCs w:val="22"/>
              </w:rPr>
              <w:t>Positivenanteil</w:t>
            </w:r>
            <w:proofErr w:type="spellEnd"/>
            <w:r>
              <w:rPr>
                <w:sz w:val="22"/>
                <w:szCs w:val="22"/>
              </w:rPr>
              <w:t xml:space="preserve">: stark zunehmend bei &gt;80Jährigen, andere Altersgruppen leichte Zunahme; </w:t>
            </w:r>
          </w:p>
          <w:p>
            <w:pPr>
              <w:pStyle w:val="Listenabsatz"/>
              <w:numPr>
                <w:ilvl w:val="1"/>
                <w:numId w:val="8"/>
              </w:numPr>
              <w:ind w:left="924" w:hanging="357"/>
              <w:rPr>
                <w:sz w:val="22"/>
                <w:szCs w:val="22"/>
              </w:rPr>
            </w:pPr>
            <w:r>
              <w:rPr>
                <w:sz w:val="22"/>
                <w:szCs w:val="22"/>
              </w:rPr>
              <w:t>Folie 4 Abnahmeort: Arztpraxen zeigen insgesamt Anstieg auch 0-</w:t>
            </w:r>
            <w:proofErr w:type="gramStart"/>
            <w:r>
              <w:rPr>
                <w:sz w:val="22"/>
                <w:szCs w:val="22"/>
              </w:rPr>
              <w:t>4 Jährige</w:t>
            </w:r>
            <w:proofErr w:type="gramEnd"/>
            <w:r>
              <w:rPr>
                <w:sz w:val="22"/>
                <w:szCs w:val="22"/>
              </w:rPr>
              <w:t xml:space="preserve"> steigen in Arztpraxen an; bei Ort „Andere“ geht der Anteil runter, allerdings ist dies eine Mischung aus verschiedenen Orten; </w:t>
            </w:r>
          </w:p>
          <w:p>
            <w:pPr>
              <w:pStyle w:val="Listenabsatz"/>
              <w:numPr>
                <w:ilvl w:val="1"/>
                <w:numId w:val="8"/>
              </w:numPr>
              <w:ind w:left="924" w:hanging="357"/>
              <w:rPr>
                <w:sz w:val="22"/>
                <w:szCs w:val="22"/>
              </w:rPr>
            </w:pPr>
            <w:r>
              <w:rPr>
                <w:sz w:val="22"/>
                <w:szCs w:val="22"/>
              </w:rPr>
              <w:t>Darstellung Abnahmeort in Kalenderwoche „Andere“ nimmt zu und Arztpraxen ab;</w:t>
            </w:r>
          </w:p>
          <w:p>
            <w:pPr>
              <w:pStyle w:val="Listenabsatz"/>
              <w:numPr>
                <w:ilvl w:val="1"/>
                <w:numId w:val="8"/>
              </w:numPr>
              <w:ind w:left="924" w:hanging="357"/>
              <w:rPr>
                <w:sz w:val="22"/>
                <w:szCs w:val="22"/>
              </w:rPr>
            </w:pPr>
            <w:r>
              <w:rPr>
                <w:i/>
                <w:sz w:val="22"/>
                <w:szCs w:val="22"/>
              </w:rPr>
              <w:t>Diskussion:</w:t>
            </w:r>
            <w:r>
              <w:rPr>
                <w:sz w:val="22"/>
                <w:szCs w:val="22"/>
              </w:rPr>
              <w:t xml:space="preserve"> Ggf. kommt es durch verändertes Testen und Antigenteste zu Überschätzung der Positivrate, es findet eine </w:t>
            </w:r>
            <w:proofErr w:type="spellStart"/>
            <w:r>
              <w:rPr>
                <w:sz w:val="22"/>
                <w:szCs w:val="22"/>
              </w:rPr>
              <w:t>Vorselektierung</w:t>
            </w:r>
            <w:proofErr w:type="spellEnd"/>
            <w:r>
              <w:rPr>
                <w:sz w:val="22"/>
                <w:szCs w:val="22"/>
              </w:rPr>
              <w:t xml:space="preserve"> statt, die zu höheren </w:t>
            </w:r>
            <w:proofErr w:type="spellStart"/>
            <w:r>
              <w:rPr>
                <w:sz w:val="22"/>
                <w:szCs w:val="22"/>
              </w:rPr>
              <w:t>Positivenraten</w:t>
            </w:r>
            <w:proofErr w:type="spellEnd"/>
            <w:r>
              <w:rPr>
                <w:sz w:val="22"/>
                <w:szCs w:val="22"/>
              </w:rPr>
              <w:t xml:space="preserve"> bei PCR führt; </w:t>
            </w:r>
          </w:p>
          <w:p>
            <w:pPr>
              <w:pStyle w:val="Listenabsatz"/>
              <w:numPr>
                <w:ilvl w:val="1"/>
                <w:numId w:val="8"/>
              </w:numPr>
              <w:ind w:left="470" w:hanging="357"/>
              <w:rPr>
                <w:sz w:val="22"/>
                <w:szCs w:val="22"/>
              </w:rPr>
            </w:pPr>
            <w:r>
              <w:rPr>
                <w:b/>
                <w:sz w:val="22"/>
                <w:szCs w:val="22"/>
              </w:rPr>
              <w:t>Testkapazität und Testungen (mittwochs)</w:t>
            </w:r>
            <w:r>
              <w:rPr>
                <w:sz w:val="22"/>
                <w:szCs w:val="22"/>
              </w:rPr>
              <w:t xml:space="preserve"> (Folien </w:t>
            </w:r>
            <w:hyperlink r:id="rId13" w:history="1">
              <w:r>
                <w:rPr>
                  <w:rStyle w:val="Hyperlink"/>
                  <w:color w:val="auto"/>
                  <w:sz w:val="22"/>
                  <w:szCs w:val="22"/>
                </w:rPr>
                <w:t>hier</w:t>
              </w:r>
            </w:hyperlink>
            <w:r>
              <w:rPr>
                <w:sz w:val="22"/>
                <w:szCs w:val="22"/>
              </w:rPr>
              <w:t>)</w:t>
            </w:r>
          </w:p>
          <w:p>
            <w:pPr>
              <w:pStyle w:val="Listenabsatz"/>
              <w:numPr>
                <w:ilvl w:val="1"/>
                <w:numId w:val="8"/>
              </w:numPr>
              <w:ind w:left="924" w:hanging="357"/>
              <w:rPr>
                <w:sz w:val="22"/>
                <w:szCs w:val="22"/>
              </w:rPr>
            </w:pPr>
            <w:r>
              <w:rPr>
                <w:sz w:val="22"/>
                <w:szCs w:val="22"/>
              </w:rPr>
              <w:t xml:space="preserve">Testzahlerfassung: Anzahl </w:t>
            </w:r>
            <w:proofErr w:type="spellStart"/>
            <w:r>
              <w:rPr>
                <w:sz w:val="22"/>
                <w:szCs w:val="22"/>
              </w:rPr>
              <w:t>Tesungen</w:t>
            </w:r>
            <w:proofErr w:type="spellEnd"/>
            <w:r>
              <w:rPr>
                <w:sz w:val="22"/>
                <w:szCs w:val="22"/>
              </w:rPr>
              <w:t xml:space="preserve"> hat leicht abgenommen auf 1,3 Millionen, Anzahl Positive zugenommen auf 10,25%</w:t>
            </w:r>
          </w:p>
          <w:p>
            <w:pPr>
              <w:pStyle w:val="Listenabsatz"/>
              <w:numPr>
                <w:ilvl w:val="1"/>
                <w:numId w:val="8"/>
              </w:numPr>
              <w:ind w:left="924" w:hanging="357"/>
              <w:rPr>
                <w:sz w:val="22"/>
                <w:szCs w:val="22"/>
              </w:rPr>
            </w:pPr>
            <w:r>
              <w:rPr>
                <w:sz w:val="22"/>
                <w:szCs w:val="22"/>
              </w:rPr>
              <w:t xml:space="preserve">Auslastung der Kapazitäten bei PCR zurück gegangen; es gäbe noch Kapazitäten, Probenrückstau nimmt ab, </w:t>
            </w:r>
            <w:r>
              <w:rPr>
                <w:sz w:val="22"/>
                <w:szCs w:val="22"/>
              </w:rPr>
              <w:lastRenderedPageBreak/>
              <w:t xml:space="preserve">Verzögerung der Ergebnismitteilung vermutlich eher aus logistischen Gründen </w:t>
            </w:r>
          </w:p>
          <w:p>
            <w:pPr>
              <w:pStyle w:val="Listenabsatz"/>
              <w:numPr>
                <w:ilvl w:val="1"/>
                <w:numId w:val="8"/>
              </w:numPr>
              <w:ind w:left="924" w:hanging="357"/>
              <w:rPr>
                <w:sz w:val="22"/>
                <w:szCs w:val="22"/>
              </w:rPr>
            </w:pPr>
            <w:r>
              <w:rPr>
                <w:i/>
                <w:sz w:val="22"/>
                <w:szCs w:val="22"/>
              </w:rPr>
              <w:t>Diskussion/Fragen:</w:t>
            </w:r>
            <w:r>
              <w:rPr>
                <w:sz w:val="22"/>
                <w:szCs w:val="22"/>
              </w:rPr>
              <w:t xml:space="preserve"> es gibt Daten aus Österreich zu breiter Testung in der Bevölkerung mit Darstellung in einem Dashboard. Wie vergleichbar ist das mit unseren Daten, Umrechnung auf Inzidenzen möglich? </w:t>
            </w:r>
          </w:p>
          <w:p>
            <w:pPr>
              <w:rPr>
                <w:sz w:val="22"/>
                <w:szCs w:val="22"/>
              </w:rPr>
            </w:pPr>
          </w:p>
          <w:p>
            <w:pPr>
              <w:rPr>
                <w:i/>
                <w:sz w:val="22"/>
                <w:szCs w:val="22"/>
              </w:rPr>
            </w:pPr>
            <w:proofErr w:type="spellStart"/>
            <w:r>
              <w:rPr>
                <w:i/>
                <w:sz w:val="22"/>
                <w:szCs w:val="22"/>
              </w:rPr>
              <w:t>To</w:t>
            </w:r>
            <w:proofErr w:type="spellEnd"/>
            <w:r>
              <w:rPr>
                <w:i/>
                <w:sz w:val="22"/>
                <w:szCs w:val="22"/>
              </w:rPr>
              <w:t xml:space="preserve"> Do: Kontakt zu Kolleg*innen aus Österreich wegen der Daten zur Testung in der Bevölkerung aufnehmen und Frage nach den Auswertungen, Osamah nimmt Kontakt auf</w:t>
            </w:r>
          </w:p>
          <w:p>
            <w:pPr>
              <w:rPr>
                <w:sz w:val="22"/>
                <w:szCs w:val="22"/>
              </w:rPr>
            </w:pPr>
          </w:p>
          <w:p>
            <w:pPr>
              <w:pStyle w:val="Listenabsatz"/>
              <w:numPr>
                <w:ilvl w:val="1"/>
                <w:numId w:val="8"/>
              </w:numPr>
              <w:ind w:left="924" w:hanging="357"/>
              <w:rPr>
                <w:sz w:val="22"/>
                <w:szCs w:val="22"/>
              </w:rPr>
            </w:pPr>
            <w:r>
              <w:rPr>
                <w:i/>
                <w:sz w:val="22"/>
                <w:szCs w:val="22"/>
              </w:rPr>
              <w:t>Diskussion/Fragen:</w:t>
            </w:r>
            <w:r>
              <w:rPr>
                <w:sz w:val="22"/>
                <w:szCs w:val="22"/>
              </w:rPr>
              <w:t xml:space="preserve"> Umgang mit Antigennachweisen (siehe auch Punkt zu Dokumente): Personen mit leichten, unspezifischen Symptomen mit Antigentest testen und dann ggf. PCR bestätigen soll dies in Teststrategie/Testkriterien aufgenommen werden? </w:t>
            </w:r>
          </w:p>
          <w:p>
            <w:pPr>
              <w:pStyle w:val="Listenabsatz"/>
              <w:numPr>
                <w:ilvl w:val="1"/>
                <w:numId w:val="8"/>
              </w:numPr>
              <w:ind w:left="924" w:hanging="357"/>
              <w:rPr>
                <w:sz w:val="22"/>
                <w:szCs w:val="22"/>
              </w:rPr>
            </w:pPr>
            <w:r>
              <w:rPr>
                <w:sz w:val="22"/>
                <w:szCs w:val="22"/>
              </w:rPr>
              <w:t xml:space="preserve">Es ist ein Austausch mit der KBV und Fr. </w:t>
            </w:r>
            <w:proofErr w:type="spellStart"/>
            <w:r>
              <w:rPr>
                <w:sz w:val="22"/>
                <w:szCs w:val="22"/>
              </w:rPr>
              <w:t>Ciesek</w:t>
            </w:r>
            <w:proofErr w:type="spellEnd"/>
            <w:r>
              <w:rPr>
                <w:sz w:val="22"/>
                <w:szCs w:val="22"/>
              </w:rPr>
              <w:t xml:space="preserve">, Hr. </w:t>
            </w:r>
            <w:proofErr w:type="spellStart"/>
            <w:r>
              <w:rPr>
                <w:sz w:val="22"/>
                <w:szCs w:val="22"/>
              </w:rPr>
              <w:t>Drosten</w:t>
            </w:r>
            <w:proofErr w:type="spellEnd"/>
            <w:r>
              <w:rPr>
                <w:sz w:val="22"/>
                <w:szCs w:val="22"/>
              </w:rPr>
              <w:t xml:space="preserve">, Hr. Rabenau geplant, Vorgehen ist sicherlich sinnvoll und wird in vielen Praxen bereits so gemacht; Erweiterung auf leicht symptomatische wäre möglicherweise gut; </w:t>
            </w:r>
          </w:p>
          <w:p>
            <w:pPr>
              <w:pStyle w:val="Listenabsatz"/>
              <w:numPr>
                <w:ilvl w:val="1"/>
                <w:numId w:val="8"/>
              </w:numPr>
              <w:ind w:left="924" w:hanging="357"/>
              <w:rPr>
                <w:sz w:val="22"/>
                <w:szCs w:val="22"/>
              </w:rPr>
            </w:pPr>
            <w:r>
              <w:rPr>
                <w:sz w:val="22"/>
                <w:szCs w:val="22"/>
              </w:rPr>
              <w:t>Hinweis FG36 (</w:t>
            </w:r>
            <w:proofErr w:type="spellStart"/>
            <w:r>
              <w:rPr>
                <w:sz w:val="22"/>
                <w:szCs w:val="22"/>
              </w:rPr>
              <w:t>W.Haas</w:t>
            </w:r>
            <w:proofErr w:type="spellEnd"/>
            <w:r>
              <w:rPr>
                <w:sz w:val="22"/>
                <w:szCs w:val="22"/>
              </w:rPr>
              <w:t xml:space="preserve">): Freitest könnte falsche Sicherheit geben, spricht sich gegen eine Änderung der Kriterien aus; </w:t>
            </w:r>
          </w:p>
          <w:p>
            <w:pPr>
              <w:pStyle w:val="Listenabsatz"/>
              <w:numPr>
                <w:ilvl w:val="1"/>
                <w:numId w:val="8"/>
              </w:numPr>
              <w:ind w:left="924" w:hanging="357"/>
              <w:rPr>
                <w:sz w:val="22"/>
                <w:szCs w:val="22"/>
              </w:rPr>
            </w:pPr>
            <w:r>
              <w:rPr>
                <w:sz w:val="22"/>
                <w:szCs w:val="22"/>
              </w:rPr>
              <w:t xml:space="preserve">Hinweis auf falsch-negative Ergebnisse: Klinikum Stuttgart hatte 62% falsch negative in der Notaufnahme bei nicht-symptomatischen Personen, 20% bei symptomatischen Patienten, dies erscheint demnächst auch im </w:t>
            </w:r>
            <w:proofErr w:type="spellStart"/>
            <w:r>
              <w:rPr>
                <w:sz w:val="22"/>
                <w:szCs w:val="22"/>
              </w:rPr>
              <w:t>Epi</w:t>
            </w:r>
            <w:proofErr w:type="spellEnd"/>
            <w:r>
              <w:rPr>
                <w:sz w:val="22"/>
                <w:szCs w:val="22"/>
              </w:rPr>
              <w:t xml:space="preserve"> Bull.</w:t>
            </w:r>
          </w:p>
          <w:p>
            <w:pPr>
              <w:pStyle w:val="Listenabsatz"/>
              <w:numPr>
                <w:ilvl w:val="1"/>
                <w:numId w:val="8"/>
              </w:numPr>
              <w:ind w:left="924" w:hanging="357"/>
              <w:rPr>
                <w:sz w:val="22"/>
                <w:szCs w:val="22"/>
              </w:rPr>
            </w:pPr>
            <w:r>
              <w:rPr>
                <w:sz w:val="22"/>
                <w:szCs w:val="22"/>
              </w:rPr>
              <w:t xml:space="preserve">Frage nach dem Umgang mit den Antigentesten und Teststrategie steht und fällt mit Qualität der Teste </w:t>
            </w:r>
          </w:p>
          <w:p>
            <w:pPr>
              <w:rPr>
                <w:i/>
                <w:sz w:val="22"/>
                <w:szCs w:val="22"/>
              </w:rPr>
            </w:pPr>
          </w:p>
          <w:p>
            <w:pPr>
              <w:rPr>
                <w:i/>
                <w:sz w:val="22"/>
                <w:szCs w:val="22"/>
              </w:rPr>
            </w:pPr>
            <w:proofErr w:type="spellStart"/>
            <w:r>
              <w:rPr>
                <w:i/>
                <w:sz w:val="22"/>
                <w:szCs w:val="22"/>
              </w:rPr>
              <w:t>ToDo</w:t>
            </w:r>
            <w:proofErr w:type="spellEnd"/>
            <w:r>
              <w:rPr>
                <w:i/>
                <w:sz w:val="22"/>
                <w:szCs w:val="22"/>
              </w:rPr>
              <w:t xml:space="preserve">: Schauen was die Gruppe KBV ergibt und dann erneut eingehender diskutieren; Anfang nächster Woche besprechen, ob </w:t>
            </w:r>
            <w:proofErr w:type="spellStart"/>
            <w:r>
              <w:rPr>
                <w:i/>
                <w:sz w:val="22"/>
                <w:szCs w:val="22"/>
              </w:rPr>
              <w:t>FlusschemaTestkriterien</w:t>
            </w:r>
            <w:proofErr w:type="spellEnd"/>
            <w:r>
              <w:rPr>
                <w:i/>
                <w:sz w:val="22"/>
                <w:szCs w:val="22"/>
              </w:rPr>
              <w:t xml:space="preserve"> angepasst werden sollte;</w:t>
            </w:r>
          </w:p>
        </w:tc>
        <w:tc>
          <w:tcPr>
            <w:tcW w:w="1492" w:type="dxa"/>
          </w:tcPr>
          <w:p>
            <w:pPr>
              <w:rPr>
                <w:sz w:val="22"/>
                <w:szCs w:val="22"/>
              </w:rPr>
            </w:pPr>
          </w:p>
          <w:p>
            <w:pPr>
              <w:rPr>
                <w:sz w:val="22"/>
                <w:szCs w:val="22"/>
              </w:rPr>
            </w:pPr>
          </w:p>
          <w:p>
            <w:pPr>
              <w:rPr>
                <w:sz w:val="22"/>
                <w:szCs w:val="22"/>
              </w:rPr>
            </w:pPr>
            <w:r>
              <w:rPr>
                <w:sz w:val="22"/>
                <w:szCs w:val="22"/>
              </w:rPr>
              <w:t>ZIG1</w:t>
            </w:r>
          </w:p>
          <w:p>
            <w:pPr>
              <w:rPr>
                <w:sz w:val="22"/>
                <w:szCs w:val="22"/>
              </w:rPr>
            </w:pPr>
            <w:r>
              <w:rPr>
                <w:sz w:val="22"/>
                <w:szCs w:val="22"/>
              </w:rPr>
              <w:t>(Romo Ventura)</w:t>
            </w:r>
          </w:p>
          <w:p>
            <w:pPr>
              <w:rPr>
                <w:sz w:val="22"/>
                <w:szCs w:val="22"/>
              </w:rPr>
            </w:pPr>
            <w: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roofErr w:type="spellStart"/>
            <w:r>
              <w:rPr>
                <w:sz w:val="22"/>
                <w:szCs w:val="22"/>
              </w:rPr>
              <w:t>Präs</w:t>
            </w:r>
            <w:proofErr w:type="spellEnd"/>
          </w:p>
          <w:p>
            <w:pPr>
              <w:rPr>
                <w:sz w:val="22"/>
                <w:szCs w:val="22"/>
              </w:rPr>
            </w:pPr>
            <w:r>
              <w:rPr>
                <w:sz w:val="22"/>
                <w:szCs w:val="22"/>
              </w:rPr>
              <w:t xml:space="preserve">FG32 </w:t>
            </w:r>
          </w:p>
          <w:p>
            <w:pPr>
              <w:rPr>
                <w:sz w:val="22"/>
                <w:szCs w:val="22"/>
              </w:rPr>
            </w:pPr>
            <w:r>
              <w:rPr>
                <w:sz w:val="22"/>
                <w:szCs w:val="22"/>
              </w:rPr>
              <w:t>AL3</w:t>
            </w:r>
          </w:p>
          <w:p>
            <w:pPr>
              <w:rPr>
                <w:sz w:val="22"/>
                <w:szCs w:val="22"/>
              </w:rPr>
            </w:pPr>
            <w:r>
              <w:rPr>
                <w:sz w:val="22"/>
                <w:szCs w:val="22"/>
              </w:rPr>
              <w:t>FG36</w:t>
            </w: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AL3</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roofErr w:type="spellStart"/>
            <w:r>
              <w:rPr>
                <w:sz w:val="22"/>
                <w:szCs w:val="22"/>
              </w:rPr>
              <w:t>VPräs</w:t>
            </w:r>
            <w:proofErr w:type="spellEnd"/>
          </w:p>
          <w:p>
            <w:pPr>
              <w:rPr>
                <w:sz w:val="22"/>
                <w:szCs w:val="22"/>
              </w:rPr>
            </w:pPr>
            <w:r>
              <w:rPr>
                <w:sz w:val="22"/>
                <w:szCs w:val="22"/>
              </w:rPr>
              <w:t>FG32</w:t>
            </w:r>
          </w:p>
          <w:p>
            <w:pPr>
              <w:rPr>
                <w:sz w:val="22"/>
                <w:szCs w:val="22"/>
              </w:rPr>
            </w:pPr>
            <w:r>
              <w:rPr>
                <w:sz w:val="22"/>
                <w:szCs w:val="22"/>
              </w:rPr>
              <w:t>FG36</w:t>
            </w:r>
          </w:p>
          <w:p>
            <w:pPr>
              <w:rPr>
                <w:sz w:val="22"/>
                <w:szCs w:val="22"/>
              </w:rPr>
            </w:pPr>
            <w:r>
              <w:rPr>
                <w:sz w:val="22"/>
                <w:szCs w:val="22"/>
              </w:rPr>
              <w:t>AL3</w:t>
            </w:r>
          </w:p>
          <w:p>
            <w:pPr>
              <w:rPr>
                <w:sz w:val="22"/>
                <w:szCs w:val="22"/>
              </w:rPr>
            </w:pPr>
            <w:r>
              <w:rPr>
                <w:sz w:val="22"/>
                <w:szCs w:val="22"/>
              </w:rPr>
              <w:t>AL1</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924" w:hanging="357"/>
              <w:rPr>
                <w:sz w:val="22"/>
                <w:szCs w:val="22"/>
              </w:rPr>
            </w:pPr>
            <w:r>
              <w:rPr>
                <w:sz w:val="22"/>
                <w:szCs w:val="22"/>
              </w:rPr>
              <w:t xml:space="preserve"> Nicht besprochen</w:t>
            </w:r>
          </w:p>
        </w:tc>
        <w:tc>
          <w:tcPr>
            <w:tcW w:w="1492" w:type="dxa"/>
          </w:tcPr>
          <w:p>
            <w:pPr>
              <w:rPr>
                <w:sz w:val="22"/>
                <w:szCs w:val="22"/>
              </w:rPr>
            </w:pPr>
          </w:p>
          <w:p>
            <w:pPr>
              <w:rPr>
                <w:sz w:val="22"/>
                <w:szCs w:val="22"/>
              </w:rPr>
            </w:pPr>
            <w:r>
              <w:rPr>
                <w:sz w:val="22"/>
                <w:szCs w:val="22"/>
              </w:rPr>
              <w:t>ZIG</w:t>
            </w: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5"/>
              </w:numPr>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 xml:space="preserve">FG21 </w:t>
            </w: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32"/>
              </w:numPr>
              <w:rPr>
                <w:sz w:val="22"/>
                <w:szCs w:val="22"/>
              </w:rPr>
            </w:pPr>
            <w:r>
              <w:rPr>
                <w:sz w:val="22"/>
                <w:szCs w:val="22"/>
              </w:rPr>
              <w:t xml:space="preserve">Eine Höherstufung von „hoch“ auf „sehr hoch“ wird in Erwägung gezogen, </w:t>
            </w:r>
          </w:p>
          <w:p>
            <w:pPr>
              <w:pStyle w:val="Listenabsatz"/>
              <w:numPr>
                <w:ilvl w:val="0"/>
                <w:numId w:val="32"/>
              </w:numPr>
              <w:rPr>
                <w:sz w:val="22"/>
                <w:szCs w:val="22"/>
              </w:rPr>
            </w:pPr>
            <w:r>
              <w:rPr>
                <w:sz w:val="22"/>
                <w:szCs w:val="22"/>
              </w:rPr>
              <w:t xml:space="preserve">Diskussion: Einerseits zeigen die epidemiologischen Indikatoren in die Richtung höher zu stufen soll andererseits soll die Risikobewertung die aktuelle Lage abbilden; außerdem ist sehr hoch bereits die höchste Stufe, Frage, ob es das trifft, </w:t>
            </w:r>
          </w:p>
          <w:p>
            <w:pPr>
              <w:pStyle w:val="Listenabsatz"/>
              <w:numPr>
                <w:ilvl w:val="0"/>
                <w:numId w:val="32"/>
              </w:numPr>
              <w:rPr>
                <w:sz w:val="22"/>
                <w:szCs w:val="22"/>
              </w:rPr>
            </w:pPr>
            <w:r>
              <w:rPr>
                <w:sz w:val="22"/>
                <w:szCs w:val="22"/>
              </w:rPr>
              <w:t>Möglicherweise werden die Fallzahlen im neuen Jahr noch einmal hoch gehen, dann gibt es keine weitere Stufe nach oben mehr;</w:t>
            </w:r>
          </w:p>
          <w:p>
            <w:pPr>
              <w:pStyle w:val="Listenabsatz"/>
              <w:numPr>
                <w:ilvl w:val="0"/>
                <w:numId w:val="32"/>
              </w:numPr>
              <w:rPr>
                <w:sz w:val="22"/>
                <w:szCs w:val="22"/>
              </w:rPr>
            </w:pPr>
            <w:r>
              <w:rPr>
                <w:sz w:val="22"/>
                <w:szCs w:val="22"/>
              </w:rPr>
              <w:t xml:space="preserve">Anmerkung dazu: Die Risikobewertung und Abschätzung der Gefährdung </w:t>
            </w:r>
            <w:proofErr w:type="gramStart"/>
            <w:r>
              <w:rPr>
                <w:sz w:val="22"/>
                <w:szCs w:val="22"/>
              </w:rPr>
              <w:t>hat</w:t>
            </w:r>
            <w:proofErr w:type="gramEnd"/>
            <w:r>
              <w:rPr>
                <w:sz w:val="22"/>
                <w:szCs w:val="22"/>
              </w:rPr>
              <w:t xml:space="preserve"> aber auch einen vorausblickenden Charakter;</w:t>
            </w:r>
          </w:p>
          <w:p>
            <w:pPr>
              <w:pStyle w:val="Listenabsatz"/>
              <w:numPr>
                <w:ilvl w:val="0"/>
                <w:numId w:val="32"/>
              </w:numPr>
              <w:rPr>
                <w:sz w:val="22"/>
                <w:szCs w:val="22"/>
              </w:rPr>
            </w:pPr>
            <w:r>
              <w:rPr>
                <w:sz w:val="22"/>
                <w:szCs w:val="22"/>
              </w:rPr>
              <w:lastRenderedPageBreak/>
              <w:t>Relativ klar ist aber auch, dass ab Montag wahrscheinlich neue Maßnahmen kommen werden, ggf. sollten diese zunächst abgewartet werden;</w:t>
            </w:r>
          </w:p>
          <w:p>
            <w:pPr>
              <w:pStyle w:val="Listenabsatz"/>
              <w:numPr>
                <w:ilvl w:val="0"/>
                <w:numId w:val="32"/>
              </w:numPr>
              <w:rPr>
                <w:sz w:val="22"/>
                <w:szCs w:val="22"/>
              </w:rPr>
            </w:pPr>
            <w:r>
              <w:rPr>
                <w:i/>
                <w:sz w:val="22"/>
                <w:szCs w:val="22"/>
              </w:rPr>
              <w:t>Entscheidung:</w:t>
            </w:r>
            <w:r>
              <w:rPr>
                <w:sz w:val="22"/>
                <w:szCs w:val="22"/>
              </w:rPr>
              <w:t xml:space="preserve"> hoch skalieren auf „sehr hoch“, dies soll vorab an das BMG kommuniziert werden, ein Änderungsvorschlag des Textes wird im Krisenstab diskutiert</w:t>
            </w:r>
          </w:p>
          <w:p>
            <w:pPr>
              <w:pStyle w:val="Listenabsatz"/>
              <w:numPr>
                <w:ilvl w:val="0"/>
                <w:numId w:val="32"/>
              </w:numPr>
              <w:rPr>
                <w:sz w:val="22"/>
                <w:szCs w:val="22"/>
              </w:rPr>
            </w:pPr>
            <w:r>
              <w:rPr>
                <w:sz w:val="22"/>
                <w:szCs w:val="22"/>
              </w:rPr>
              <w:t xml:space="preserve">Frage kommt auf warum die Zahlen weiterhin so hoch sind? =&gt; Ausmaß der Kontaktbeschränkungen reicht nicht aus, ggf. müssten konsequenter Geschäfte, Schulen geschlossen werden, Anmerkung dazu: Schulen sind nicht das Mittel um die Pandemie einzudämmen, das zeigen auch andere Länder; </w:t>
            </w:r>
          </w:p>
          <w:p>
            <w:pPr>
              <w:pStyle w:val="Listenabsatz"/>
              <w:numPr>
                <w:ilvl w:val="0"/>
                <w:numId w:val="32"/>
              </w:numPr>
              <w:rPr>
                <w:sz w:val="22"/>
                <w:szCs w:val="22"/>
              </w:rPr>
            </w:pPr>
            <w:r>
              <w:rPr>
                <w:sz w:val="22"/>
                <w:szCs w:val="22"/>
              </w:rPr>
              <w:t xml:space="preserve">Compliance ist wichtiger Punkt, dafür wäre die Kommunikation ein Schlüsselpunkt; es gab dazu bereits einen Bericht an das BMG mit Empfehlungen, </w:t>
            </w:r>
          </w:p>
          <w:p>
            <w:pPr>
              <w:rPr>
                <w:sz w:val="22"/>
                <w:szCs w:val="22"/>
              </w:rPr>
            </w:pPr>
          </w:p>
          <w:p>
            <w:pPr>
              <w:rPr>
                <w:i/>
                <w:sz w:val="22"/>
                <w:szCs w:val="22"/>
              </w:rPr>
            </w:pPr>
            <w:proofErr w:type="spellStart"/>
            <w:r>
              <w:rPr>
                <w:i/>
                <w:sz w:val="22"/>
                <w:szCs w:val="22"/>
              </w:rPr>
              <w:t>ToDo</w:t>
            </w:r>
            <w:proofErr w:type="spellEnd"/>
            <w:r>
              <w:rPr>
                <w:i/>
                <w:sz w:val="22"/>
                <w:szCs w:val="22"/>
              </w:rPr>
              <w:t>: Vorschlag an das BMG mit geänderter Risikobewertung, möglichst bis Ende dieser Woche online stellen</w:t>
            </w:r>
          </w:p>
        </w:tc>
        <w:tc>
          <w:tcPr>
            <w:tcW w:w="1492" w:type="dxa"/>
          </w:tcPr>
          <w:p>
            <w:pPr>
              <w:rPr>
                <w:sz w:val="22"/>
                <w:szCs w:val="22"/>
              </w:rPr>
            </w:pPr>
          </w:p>
          <w:p>
            <w:pPr>
              <w:rPr>
                <w:sz w:val="22"/>
                <w:szCs w:val="22"/>
              </w:rPr>
            </w:pPr>
            <w:r>
              <w:rPr>
                <w:sz w:val="22"/>
                <w:szCs w:val="22"/>
              </w:rPr>
              <w:t>Alle</w:t>
            </w:r>
          </w:p>
          <w:p>
            <w:pPr>
              <w:rPr>
                <w:sz w:val="22"/>
                <w:szCs w:val="22"/>
              </w:rPr>
            </w:pPr>
            <w:proofErr w:type="spellStart"/>
            <w:r>
              <w:rPr>
                <w:sz w:val="22"/>
                <w:szCs w:val="22"/>
              </w:rPr>
              <w:t>Präs</w:t>
            </w:r>
            <w:proofErr w:type="spellEnd"/>
          </w:p>
          <w:p>
            <w:pPr>
              <w:rPr>
                <w:sz w:val="22"/>
                <w:szCs w:val="22"/>
              </w:rPr>
            </w:pPr>
            <w:proofErr w:type="spellStart"/>
            <w:r>
              <w:rPr>
                <w:sz w:val="22"/>
                <w:szCs w:val="22"/>
              </w:rPr>
              <w:t>VPräs</w:t>
            </w:r>
            <w:proofErr w:type="spellEnd"/>
          </w:p>
          <w:p>
            <w:pPr>
              <w:rPr>
                <w:sz w:val="22"/>
                <w:szCs w:val="22"/>
              </w:rPr>
            </w:pPr>
            <w:r>
              <w:rPr>
                <w:sz w:val="22"/>
                <w:szCs w:val="22"/>
              </w:rPr>
              <w:t>FG36</w:t>
            </w:r>
          </w:p>
          <w:p>
            <w:pPr>
              <w:rPr>
                <w:sz w:val="22"/>
                <w:szCs w:val="22"/>
              </w:rPr>
            </w:pPr>
            <w:r>
              <w:rPr>
                <w:sz w:val="22"/>
                <w:szCs w:val="22"/>
              </w:rPr>
              <w:t>FG32</w:t>
            </w:r>
          </w:p>
          <w:p>
            <w:pPr>
              <w:rPr>
                <w:sz w:val="22"/>
                <w:szCs w:val="22"/>
              </w:rPr>
            </w:pPr>
            <w:r>
              <w:rPr>
                <w:sz w:val="22"/>
                <w:szCs w:val="22"/>
              </w:rPr>
              <w:t>AL3</w:t>
            </w:r>
          </w:p>
          <w:p>
            <w:pPr>
              <w:rPr>
                <w:sz w:val="22"/>
                <w:szCs w:val="22"/>
              </w:rPr>
            </w:pPr>
            <w:r>
              <w:rPr>
                <w:sz w:val="22"/>
                <w:szCs w:val="22"/>
              </w:rPr>
              <w:t>FG37</w:t>
            </w: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rPr>
                <w:sz w:val="22"/>
                <w:szCs w:val="22"/>
              </w:rPr>
            </w:pPr>
            <w:r>
              <w:rPr>
                <w:b/>
                <w:sz w:val="22"/>
                <w:szCs w:val="22"/>
              </w:rPr>
              <w:t>BZgA</w:t>
            </w:r>
          </w:p>
          <w:p>
            <w:pPr>
              <w:pStyle w:val="Listenabsatz"/>
              <w:numPr>
                <w:ilvl w:val="0"/>
                <w:numId w:val="32"/>
              </w:numPr>
              <w:rPr>
                <w:sz w:val="22"/>
                <w:szCs w:val="22"/>
              </w:rPr>
            </w:pPr>
            <w:r>
              <w:rPr>
                <w:sz w:val="22"/>
                <w:szCs w:val="22"/>
              </w:rPr>
              <w:t>Nicht besprochen</w:t>
            </w:r>
          </w:p>
          <w:p>
            <w:pPr>
              <w:rPr>
                <w:b/>
                <w:sz w:val="22"/>
                <w:szCs w:val="22"/>
              </w:rPr>
            </w:pPr>
            <w:r>
              <w:rPr>
                <w:b/>
                <w:sz w:val="22"/>
                <w:szCs w:val="22"/>
              </w:rPr>
              <w:t>Presse</w:t>
            </w:r>
          </w:p>
          <w:p>
            <w:pPr>
              <w:pStyle w:val="Listenabsatz"/>
              <w:numPr>
                <w:ilvl w:val="0"/>
                <w:numId w:val="32"/>
              </w:numPr>
              <w:rPr>
                <w:sz w:val="22"/>
                <w:szCs w:val="22"/>
              </w:rPr>
            </w:pPr>
            <w:r>
              <w:rPr>
                <w:sz w:val="22"/>
                <w:szCs w:val="22"/>
              </w:rPr>
              <w:t xml:space="preserve">Pressebriefing für morgen angesetzt, Themen sind: aktuelle Lage, Syndromische Surveillance, Überblick erste Ergebnisse der </w:t>
            </w:r>
            <w:proofErr w:type="spellStart"/>
            <w:r>
              <w:rPr>
                <w:sz w:val="22"/>
                <w:szCs w:val="22"/>
              </w:rPr>
              <w:t>sero</w:t>
            </w:r>
            <w:proofErr w:type="spellEnd"/>
            <w:r>
              <w:rPr>
                <w:sz w:val="22"/>
                <w:szCs w:val="22"/>
              </w:rPr>
              <w:t xml:space="preserve">-epidemiologischen Studien zu SARS-CoV-2, dazu erscheint auch etwas im Epidemiologischen Bulletin </w:t>
            </w:r>
          </w:p>
        </w:tc>
        <w:tc>
          <w:tcPr>
            <w:tcW w:w="1492" w:type="dxa"/>
          </w:tcPr>
          <w:p>
            <w:pPr>
              <w:rPr>
                <w:sz w:val="22"/>
                <w:szCs w:val="22"/>
              </w:rPr>
            </w:pPr>
          </w:p>
          <w:p>
            <w:pPr>
              <w:rPr>
                <w:sz w:val="22"/>
                <w:szCs w:val="22"/>
              </w:rPr>
            </w:pPr>
          </w:p>
          <w:p>
            <w:pPr>
              <w:rPr>
                <w:sz w:val="22"/>
                <w:szCs w:val="22"/>
              </w:rPr>
            </w:pPr>
            <w:r>
              <w:rPr>
                <w:sz w:val="22"/>
                <w:szCs w:val="22"/>
              </w:rPr>
              <w:t xml:space="preserve">BZgA </w:t>
            </w:r>
          </w:p>
          <w:p>
            <w:pPr>
              <w:rPr>
                <w:sz w:val="22"/>
                <w:szCs w:val="22"/>
              </w:rPr>
            </w:pPr>
          </w:p>
          <w:p>
            <w:pPr>
              <w:rPr>
                <w:sz w:val="22"/>
                <w:szCs w:val="22"/>
              </w:rPr>
            </w:pPr>
          </w:p>
          <w:p>
            <w:pPr>
              <w:rPr>
                <w:sz w:val="22"/>
                <w:szCs w:val="22"/>
              </w:rPr>
            </w:pPr>
            <w:r>
              <w:rPr>
                <w:sz w:val="22"/>
                <w:szCs w:val="22"/>
              </w:rPr>
              <w:t>Presse (Degen)</w:t>
            </w:r>
          </w:p>
          <w:p>
            <w:pPr>
              <w:rPr>
                <w:sz w:val="22"/>
                <w:szCs w:val="22"/>
              </w:rPr>
            </w:pPr>
          </w:p>
        </w:tc>
      </w:tr>
      <w:tr>
        <w:trPr>
          <w:trHeight w:val="176"/>
        </w:trPr>
        <w:tc>
          <w:tcPr>
            <w:tcW w:w="684" w:type="dxa"/>
          </w:tcPr>
          <w:p>
            <w:pPr>
              <w:rPr>
                <w:b/>
              </w:rPr>
            </w:pPr>
            <w:r>
              <w:rPr>
                <w:b/>
              </w:rPr>
              <w:t>6</w:t>
            </w:r>
          </w:p>
        </w:tc>
        <w:tc>
          <w:tcPr>
            <w:tcW w:w="6795" w:type="dxa"/>
          </w:tcPr>
          <w:p>
            <w:pPr>
              <w:spacing w:line="276" w:lineRule="auto"/>
              <w:rPr>
                <w:b/>
                <w:sz w:val="28"/>
              </w:rPr>
            </w:pPr>
            <w:r>
              <w:rPr>
                <w:b/>
                <w:sz w:val="28"/>
              </w:rPr>
              <w:t>RKI-Strategie Fragen</w:t>
            </w:r>
          </w:p>
          <w:p>
            <w:pPr>
              <w:pStyle w:val="Listenabsatz"/>
              <w:numPr>
                <w:ilvl w:val="0"/>
                <w:numId w:val="32"/>
              </w:numPr>
              <w:spacing w:line="276" w:lineRule="auto"/>
              <w:rPr>
                <w:b/>
                <w:sz w:val="22"/>
              </w:rPr>
            </w:pPr>
            <w:r>
              <w:rPr>
                <w:b/>
                <w:sz w:val="22"/>
              </w:rPr>
              <w:t>Allgemein</w:t>
            </w:r>
          </w:p>
          <w:p>
            <w:pPr>
              <w:rPr>
                <w:sz w:val="22"/>
                <w:szCs w:val="22"/>
              </w:rPr>
            </w:pPr>
          </w:p>
          <w:p>
            <w:pPr>
              <w:pStyle w:val="Listenabsatz"/>
              <w:numPr>
                <w:ilvl w:val="0"/>
                <w:numId w:val="32"/>
              </w:numPr>
              <w:spacing w:line="276" w:lineRule="auto"/>
              <w:rPr>
                <w:b/>
                <w:sz w:val="22"/>
              </w:rPr>
            </w:pPr>
            <w:r>
              <w:rPr>
                <w:b/>
                <w:sz w:val="22"/>
              </w:rPr>
              <w:t>RKI-intern</w:t>
            </w:r>
          </w:p>
          <w:p>
            <w:pPr>
              <w:pStyle w:val="Listenabsatz"/>
              <w:numPr>
                <w:ilvl w:val="0"/>
                <w:numId w:val="32"/>
              </w:numPr>
              <w:rPr>
                <w:sz w:val="22"/>
                <w:szCs w:val="22"/>
              </w:rPr>
            </w:pPr>
            <w:r>
              <w:rPr>
                <w:sz w:val="22"/>
                <w:szCs w:val="22"/>
              </w:rPr>
              <w:t>Basierend auf der relativ abstrakten Abbildung zur Stufeneskalation in der Strategie für den Herbst-Winter (</w:t>
            </w:r>
            <w:hyperlink r:id="rId14" w:history="1">
              <w:r>
                <w:rPr>
                  <w:rStyle w:val="Hyperlink"/>
                  <w:sz w:val="22"/>
                  <w:szCs w:val="22"/>
                </w:rPr>
                <w:t>hier)</w:t>
              </w:r>
            </w:hyperlink>
            <w:r>
              <w:rPr>
                <w:sz w:val="22"/>
                <w:szCs w:val="22"/>
              </w:rPr>
              <w:t xml:space="preserve"> soll ein Konzept mit  Konkretisierung der Präventionsbotschaften und passender Visualisierung erstellt werden. </w:t>
            </w:r>
            <w:proofErr w:type="gramStart"/>
            <w:r>
              <w:rPr>
                <w:sz w:val="22"/>
                <w:szCs w:val="22"/>
              </w:rPr>
              <w:t>Z.B  vor</w:t>
            </w:r>
            <w:proofErr w:type="gramEnd"/>
            <w:r>
              <w:rPr>
                <w:sz w:val="22"/>
                <w:szCs w:val="22"/>
              </w:rPr>
              <w:t xml:space="preserve"> Weihnachten Vorquarantäne und sinnvoller Kontaktgruppen (</w:t>
            </w:r>
            <w:proofErr w:type="spellStart"/>
            <w:r>
              <w:rPr>
                <w:sz w:val="22"/>
                <w:szCs w:val="22"/>
              </w:rPr>
              <w:t>Social</w:t>
            </w:r>
            <w:proofErr w:type="spellEnd"/>
            <w:r>
              <w:rPr>
                <w:sz w:val="22"/>
                <w:szCs w:val="22"/>
              </w:rPr>
              <w:t xml:space="preserve"> </w:t>
            </w:r>
            <w:proofErr w:type="spellStart"/>
            <w:r>
              <w:rPr>
                <w:sz w:val="22"/>
                <w:szCs w:val="22"/>
              </w:rPr>
              <w:t>Bubbles</w:t>
            </w:r>
            <w:proofErr w:type="spellEnd"/>
            <w:r>
              <w:rPr>
                <w:sz w:val="22"/>
                <w:szCs w:val="22"/>
              </w:rPr>
              <w:t xml:space="preserve">) und Empfehlungen für die Zeit nach Weihnachten; bspw. öffentlicher Nahverkehr; Dies soll aufgrund der besseren </w:t>
            </w:r>
            <w:proofErr w:type="spellStart"/>
            <w:r>
              <w:rPr>
                <w:sz w:val="22"/>
                <w:szCs w:val="22"/>
              </w:rPr>
              <w:t>anschaulichkeit</w:t>
            </w:r>
            <w:proofErr w:type="spellEnd"/>
            <w:r>
              <w:rPr>
                <w:sz w:val="22"/>
                <w:szCs w:val="22"/>
              </w:rPr>
              <w:t xml:space="preserve"> anhand von </w:t>
            </w:r>
            <w:proofErr w:type="spellStart"/>
            <w:r>
              <w:rPr>
                <w:sz w:val="22"/>
                <w:szCs w:val="22"/>
              </w:rPr>
              <w:t>case</w:t>
            </w:r>
            <w:proofErr w:type="spellEnd"/>
            <w:r>
              <w:rPr>
                <w:sz w:val="22"/>
                <w:szCs w:val="22"/>
              </w:rPr>
              <w:t xml:space="preserve"> </w:t>
            </w:r>
            <w:proofErr w:type="spellStart"/>
            <w:r>
              <w:rPr>
                <w:sz w:val="22"/>
                <w:szCs w:val="22"/>
              </w:rPr>
              <w:t>studies</w:t>
            </w:r>
            <w:proofErr w:type="spellEnd"/>
            <w:r>
              <w:rPr>
                <w:sz w:val="22"/>
                <w:szCs w:val="22"/>
              </w:rPr>
              <w:t xml:space="preserve"> erfolgen. Diese sollen noch einmal diskutiert werden; FF wird </w:t>
            </w:r>
            <w:proofErr w:type="spellStart"/>
            <w:r>
              <w:rPr>
                <w:sz w:val="22"/>
                <w:szCs w:val="22"/>
              </w:rPr>
              <w:t>innerhab</w:t>
            </w:r>
            <w:proofErr w:type="spellEnd"/>
            <w:r>
              <w:rPr>
                <w:sz w:val="22"/>
                <w:szCs w:val="22"/>
              </w:rPr>
              <w:t xml:space="preserve"> von Abt. 3 festgelegt.</w:t>
            </w:r>
            <w:r>
              <w:rPr>
                <w:color w:val="808080" w:themeColor="background1" w:themeShade="80"/>
                <w:sz w:val="22"/>
                <w:szCs w:val="22"/>
              </w:rPr>
              <w:t xml:space="preserve"> </w:t>
            </w:r>
          </w:p>
          <w:p>
            <w:pPr>
              <w:pStyle w:val="Listenabsatz"/>
              <w:numPr>
                <w:ilvl w:val="0"/>
                <w:numId w:val="32"/>
              </w:numPr>
              <w:rPr>
                <w:sz w:val="22"/>
                <w:szCs w:val="22"/>
              </w:rPr>
            </w:pPr>
            <w:r>
              <w:rPr>
                <w:sz w:val="22"/>
                <w:szCs w:val="22"/>
              </w:rPr>
              <w:t xml:space="preserve">Empfehlungen f. die Feiertage und graph. Darstellung </w:t>
            </w:r>
            <w:proofErr w:type="spellStart"/>
            <w:r>
              <w:rPr>
                <w:sz w:val="22"/>
                <w:szCs w:val="22"/>
              </w:rPr>
              <w:t>Social</w:t>
            </w:r>
            <w:proofErr w:type="spellEnd"/>
            <w:r>
              <w:rPr>
                <w:sz w:val="22"/>
                <w:szCs w:val="22"/>
              </w:rPr>
              <w:t xml:space="preserve"> </w:t>
            </w:r>
            <w:proofErr w:type="spellStart"/>
            <w:r>
              <w:rPr>
                <w:sz w:val="22"/>
                <w:szCs w:val="22"/>
              </w:rPr>
              <w:t>bubble</w:t>
            </w:r>
            <w:proofErr w:type="spellEnd"/>
            <w:r>
              <w:rPr>
                <w:sz w:val="22"/>
                <w:szCs w:val="22"/>
              </w:rPr>
              <w:t xml:space="preserve"> (P1 v 04.12.) =&gt; wird Freitag besprochen</w:t>
            </w:r>
          </w:p>
          <w:p>
            <w:pPr>
              <w:pStyle w:val="Listenabsatz"/>
              <w:numPr>
                <w:ilvl w:val="0"/>
                <w:numId w:val="32"/>
              </w:numPr>
              <w:spacing w:line="276" w:lineRule="auto"/>
              <w:rPr>
                <w:sz w:val="22"/>
                <w:szCs w:val="22"/>
              </w:rPr>
            </w:pPr>
            <w:r>
              <w:rPr>
                <w:sz w:val="22"/>
                <w:szCs w:val="22"/>
              </w:rPr>
              <w:t xml:space="preserve">Ausbrüche Altenheimen weiterhin sehr hoch (Folien </w:t>
            </w:r>
            <w:hyperlink r:id="rId15" w:history="1">
              <w:r>
                <w:rPr>
                  <w:rStyle w:val="Hyperlink"/>
                  <w:sz w:val="22"/>
                  <w:szCs w:val="22"/>
                </w:rPr>
                <w:t>hier</w:t>
              </w:r>
            </w:hyperlink>
            <w:r>
              <w:rPr>
                <w:sz w:val="22"/>
                <w:szCs w:val="22"/>
              </w:rPr>
              <w:t xml:space="preserve">); Vorschlag für weitere Diskussion morgen; wird von Presse aufgenommen; Frage wie flächendeckend Antigenteste in Altenheimen </w:t>
            </w:r>
            <w:proofErr w:type="spellStart"/>
            <w:r>
              <w:rPr>
                <w:sz w:val="22"/>
                <w:szCs w:val="22"/>
              </w:rPr>
              <w:t>angewednet</w:t>
            </w:r>
            <w:proofErr w:type="spellEnd"/>
            <w:r>
              <w:rPr>
                <w:sz w:val="22"/>
                <w:szCs w:val="22"/>
              </w:rPr>
              <w:t xml:space="preserve"> werden? Dazu gibt keine einheitlichen Daten aber die Meldungen, dass es </w:t>
            </w:r>
            <w:proofErr w:type="spellStart"/>
            <w:r>
              <w:rPr>
                <w:sz w:val="22"/>
                <w:szCs w:val="22"/>
              </w:rPr>
              <w:t>zumTteil</w:t>
            </w:r>
            <w:proofErr w:type="spellEnd"/>
            <w:r>
              <w:rPr>
                <w:sz w:val="22"/>
                <w:szCs w:val="22"/>
              </w:rPr>
              <w:t xml:space="preserve"> an Finanzierung hängt bzw. auch an der Angst bei vielen positiv getesteten Personen und dem resultierenden Personalmangel; </w:t>
            </w:r>
          </w:p>
          <w:p>
            <w:pPr>
              <w:pStyle w:val="Listenabsatz"/>
              <w:numPr>
                <w:ilvl w:val="0"/>
                <w:numId w:val="32"/>
              </w:numPr>
              <w:rPr>
                <w:sz w:val="22"/>
                <w:szCs w:val="22"/>
              </w:rPr>
            </w:pPr>
            <w:r>
              <w:rPr>
                <w:sz w:val="22"/>
                <w:szCs w:val="22"/>
              </w:rPr>
              <w:t xml:space="preserve">Über AGI soll herausgefunden werden, ob eine Begleitung und Messung der Effekte geplant </w:t>
            </w:r>
            <w:proofErr w:type="gramStart"/>
            <w:r>
              <w:rPr>
                <w:sz w:val="22"/>
                <w:szCs w:val="22"/>
              </w:rPr>
              <w:t>ist</w:t>
            </w:r>
            <w:proofErr w:type="gramEnd"/>
            <w:r>
              <w:rPr>
                <w:sz w:val="22"/>
                <w:szCs w:val="22"/>
              </w:rPr>
              <w:t>;</w:t>
            </w:r>
          </w:p>
          <w:p>
            <w:pPr>
              <w:pStyle w:val="Listenabsatz"/>
              <w:numPr>
                <w:ilvl w:val="0"/>
                <w:numId w:val="32"/>
              </w:numPr>
              <w:rPr>
                <w:sz w:val="22"/>
                <w:szCs w:val="22"/>
              </w:rPr>
            </w:pPr>
          </w:p>
        </w:tc>
        <w:tc>
          <w:tcPr>
            <w:tcW w:w="1492" w:type="dxa"/>
          </w:tcPr>
          <w:p>
            <w:pPr>
              <w:rPr>
                <w:sz w:val="22"/>
                <w:szCs w:val="22"/>
              </w:rPr>
            </w:pPr>
          </w:p>
          <w:p>
            <w:pPr>
              <w:rPr>
                <w:sz w:val="22"/>
                <w:szCs w:val="22"/>
              </w:rPr>
            </w:pPr>
          </w:p>
          <w:p>
            <w:pPr>
              <w:rPr>
                <w:sz w:val="22"/>
                <w:szCs w:val="22"/>
              </w:rPr>
            </w:pPr>
            <w:r>
              <w:rPr>
                <w:sz w:val="22"/>
                <w:szCs w:val="22"/>
              </w:rPr>
              <w:t>FG36</w:t>
            </w:r>
          </w:p>
          <w:p>
            <w:pPr>
              <w:rPr>
                <w:sz w:val="22"/>
                <w:szCs w:val="22"/>
              </w:rPr>
            </w:pPr>
            <w:proofErr w:type="spellStart"/>
            <w:r>
              <w:rPr>
                <w:sz w:val="22"/>
                <w:szCs w:val="22"/>
              </w:rPr>
              <w:t>VPräs</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P1</w:t>
            </w:r>
          </w:p>
          <w:p>
            <w:pPr>
              <w:rPr>
                <w:sz w:val="22"/>
                <w:szCs w:val="22"/>
              </w:rPr>
            </w:pPr>
          </w:p>
          <w:p>
            <w:pPr>
              <w:rPr>
                <w:sz w:val="22"/>
                <w:szCs w:val="22"/>
              </w:rPr>
            </w:pPr>
          </w:p>
          <w:p>
            <w:pPr>
              <w:rPr>
                <w:sz w:val="22"/>
                <w:szCs w:val="22"/>
              </w:rPr>
            </w:pPr>
            <w:r>
              <w:rPr>
                <w:sz w:val="22"/>
                <w:szCs w:val="22"/>
              </w:rPr>
              <w:t>FG37</w:t>
            </w:r>
          </w:p>
        </w:tc>
      </w:tr>
      <w:tr>
        <w:tc>
          <w:tcPr>
            <w:tcW w:w="684" w:type="dxa"/>
          </w:tcPr>
          <w:p>
            <w:pPr>
              <w:rPr>
                <w:b/>
              </w:rPr>
            </w:pPr>
            <w:r>
              <w:rPr>
                <w:b/>
              </w:rPr>
              <w:t>7</w:t>
            </w:r>
          </w:p>
        </w:tc>
        <w:tc>
          <w:tcPr>
            <w:tcW w:w="6795" w:type="dxa"/>
          </w:tcPr>
          <w:p>
            <w:pPr>
              <w:spacing w:line="276" w:lineRule="auto"/>
              <w:rPr>
                <w:b/>
                <w:sz w:val="28"/>
              </w:rPr>
            </w:pPr>
            <w:r>
              <w:rPr>
                <w:b/>
                <w:sz w:val="28"/>
              </w:rPr>
              <w:t>Dokumente</w:t>
            </w:r>
          </w:p>
          <w:p>
            <w:pPr>
              <w:pStyle w:val="Listenabsatz"/>
              <w:numPr>
                <w:ilvl w:val="0"/>
                <w:numId w:val="5"/>
              </w:numPr>
              <w:ind w:left="924" w:hanging="357"/>
              <w:rPr>
                <w:sz w:val="22"/>
                <w:szCs w:val="22"/>
              </w:rPr>
            </w:pPr>
            <w:r>
              <w:rPr>
                <w:sz w:val="22"/>
                <w:szCs w:val="22"/>
              </w:rPr>
              <w:t xml:space="preserve">Anpassung der Falldefinitionen wurde mit Ländern </w:t>
            </w:r>
            <w:proofErr w:type="spellStart"/>
            <w:r>
              <w:rPr>
                <w:sz w:val="22"/>
                <w:szCs w:val="22"/>
              </w:rPr>
              <w:t>diksutiert</w:t>
            </w:r>
            <w:proofErr w:type="spellEnd"/>
            <w:r>
              <w:rPr>
                <w:sz w:val="22"/>
                <w:szCs w:val="22"/>
              </w:rPr>
              <w:t xml:space="preserve">, es gibt keine Bedenken; </w:t>
            </w:r>
          </w:p>
          <w:p>
            <w:pPr>
              <w:pStyle w:val="Listenabsatz"/>
              <w:numPr>
                <w:ilvl w:val="0"/>
                <w:numId w:val="5"/>
              </w:numPr>
              <w:ind w:left="924" w:hanging="357"/>
              <w:rPr>
                <w:sz w:val="22"/>
                <w:szCs w:val="22"/>
              </w:rPr>
            </w:pPr>
            <w:r>
              <w:rPr>
                <w:sz w:val="22"/>
                <w:szCs w:val="22"/>
              </w:rPr>
              <w:t xml:space="preserve">ECDC hat angepasste Falldefinition bereit publiziert, </w:t>
            </w:r>
          </w:p>
          <w:p>
            <w:pPr>
              <w:pStyle w:val="Listenabsatz"/>
              <w:numPr>
                <w:ilvl w:val="0"/>
                <w:numId w:val="5"/>
              </w:numPr>
              <w:ind w:left="924" w:hanging="357"/>
              <w:rPr>
                <w:sz w:val="22"/>
                <w:szCs w:val="22"/>
              </w:rPr>
            </w:pPr>
            <w:r>
              <w:rPr>
                <w:sz w:val="22"/>
                <w:szCs w:val="22"/>
              </w:rPr>
              <w:t xml:space="preserve">Anfang nächster Woche soll neue Falldefinition nach Anpassung in </w:t>
            </w:r>
            <w:proofErr w:type="spellStart"/>
            <w:r>
              <w:rPr>
                <w:sz w:val="22"/>
                <w:szCs w:val="22"/>
              </w:rPr>
              <w:t>Survnet</w:t>
            </w:r>
            <w:proofErr w:type="spellEnd"/>
            <w:r>
              <w:rPr>
                <w:sz w:val="22"/>
                <w:szCs w:val="22"/>
              </w:rPr>
              <w:t xml:space="preserve"> veröffentlicht werden, Änderung wäre: positiver Antigentest mit Symptomen soll als positiver Fall gezählt werden, </w:t>
            </w:r>
          </w:p>
          <w:p>
            <w:pPr>
              <w:pStyle w:val="Listenabsatz"/>
              <w:numPr>
                <w:ilvl w:val="0"/>
                <w:numId w:val="5"/>
              </w:numPr>
              <w:ind w:left="924" w:hanging="357"/>
              <w:rPr>
                <w:sz w:val="22"/>
                <w:szCs w:val="22"/>
              </w:rPr>
            </w:pPr>
            <w:r>
              <w:rPr>
                <w:i/>
                <w:sz w:val="22"/>
                <w:szCs w:val="22"/>
              </w:rPr>
              <w:t xml:space="preserve">Diskussion: </w:t>
            </w:r>
            <w:r>
              <w:rPr>
                <w:sz w:val="22"/>
                <w:szCs w:val="22"/>
              </w:rPr>
              <w:t xml:space="preserve">Diskrepanz zur Vorgabe der PCR Bestätigung, Sollte abgewartet werden mit Anpassung der Falldefinition? Wenn aber die Fälle nicht übermittelt werden, würde Information verloren gehen, bisher keine </w:t>
            </w:r>
            <w:proofErr w:type="spellStart"/>
            <w:r>
              <w:rPr>
                <w:sz w:val="22"/>
                <w:szCs w:val="22"/>
              </w:rPr>
              <w:t>Infromation</w:t>
            </w:r>
            <w:proofErr w:type="spellEnd"/>
            <w:r>
              <w:rPr>
                <w:sz w:val="22"/>
                <w:szCs w:val="22"/>
              </w:rPr>
              <w:t xml:space="preserve"> wie relevant der Anteil ist, </w:t>
            </w:r>
            <w:proofErr w:type="spellStart"/>
            <w:r>
              <w:rPr>
                <w:sz w:val="22"/>
                <w:szCs w:val="22"/>
              </w:rPr>
              <w:t>positve</w:t>
            </w:r>
            <w:proofErr w:type="spellEnd"/>
            <w:r>
              <w:rPr>
                <w:sz w:val="22"/>
                <w:szCs w:val="22"/>
              </w:rPr>
              <w:t xml:space="preserve"> PCR-Bestätigung wird erfasst aber </w:t>
            </w:r>
            <w:proofErr w:type="gramStart"/>
            <w:r>
              <w:rPr>
                <w:sz w:val="22"/>
                <w:szCs w:val="22"/>
              </w:rPr>
              <w:t>nicht</w:t>
            </w:r>
            <w:proofErr w:type="gramEnd"/>
            <w:r>
              <w:rPr>
                <w:sz w:val="22"/>
                <w:szCs w:val="22"/>
              </w:rPr>
              <w:t xml:space="preserve"> wenn PCR negativ; Daher besser Änderung der Falldefinition (was wir übermittelt bekommen) bei vorübergehender Beibehaltung der Referenzdefinition (was wir nach außen ausweisen)</w:t>
            </w:r>
          </w:p>
          <w:p>
            <w:pPr>
              <w:pStyle w:val="Listenabsatz"/>
              <w:numPr>
                <w:ilvl w:val="0"/>
                <w:numId w:val="5"/>
              </w:numPr>
              <w:ind w:left="924" w:hanging="357"/>
              <w:rPr>
                <w:sz w:val="22"/>
                <w:szCs w:val="22"/>
              </w:rPr>
            </w:pPr>
            <w:r>
              <w:rPr>
                <w:sz w:val="22"/>
                <w:szCs w:val="22"/>
              </w:rPr>
              <w:t xml:space="preserve">Punkt erfordert weitere interne Diskussion; </w:t>
            </w:r>
          </w:p>
          <w:p>
            <w:pPr>
              <w:rPr>
                <w:i/>
                <w:sz w:val="22"/>
                <w:szCs w:val="22"/>
              </w:rPr>
            </w:pPr>
            <w:proofErr w:type="spellStart"/>
            <w:r>
              <w:rPr>
                <w:i/>
                <w:sz w:val="22"/>
                <w:szCs w:val="22"/>
              </w:rPr>
              <w:t>ToDo</w:t>
            </w:r>
            <w:proofErr w:type="spellEnd"/>
            <w:r>
              <w:rPr>
                <w:i/>
                <w:sz w:val="22"/>
                <w:szCs w:val="22"/>
              </w:rPr>
              <w:t xml:space="preserve">: Änderung der Falldefinition und Übermittlung der Zahlen zur </w:t>
            </w:r>
            <w:proofErr w:type="spellStart"/>
            <w:r>
              <w:rPr>
                <w:i/>
                <w:sz w:val="22"/>
                <w:szCs w:val="22"/>
              </w:rPr>
              <w:t>Beobahtung</w:t>
            </w:r>
            <w:proofErr w:type="spellEnd"/>
            <w:r>
              <w:rPr>
                <w:i/>
                <w:sz w:val="22"/>
                <w:szCs w:val="22"/>
              </w:rPr>
              <w:t xml:space="preserve"> der Änderungen und Relevanz (erfordert auch Änderung im Meldesystem) aber </w:t>
            </w:r>
            <w:proofErr w:type="gramStart"/>
            <w:r>
              <w:rPr>
                <w:i/>
                <w:sz w:val="22"/>
                <w:szCs w:val="22"/>
              </w:rPr>
              <w:t>noch  nicht</w:t>
            </w:r>
            <w:proofErr w:type="gramEnd"/>
            <w:r>
              <w:rPr>
                <w:i/>
                <w:sz w:val="22"/>
                <w:szCs w:val="22"/>
              </w:rPr>
              <w:t xml:space="preserve"> als bestätigte Fälle zählen; </w:t>
            </w:r>
          </w:p>
        </w:tc>
        <w:tc>
          <w:tcPr>
            <w:tcW w:w="1492" w:type="dxa"/>
          </w:tcPr>
          <w:p>
            <w:pPr>
              <w:rPr>
                <w:sz w:val="22"/>
                <w:szCs w:val="22"/>
              </w:rPr>
            </w:pPr>
          </w:p>
          <w:p>
            <w:r>
              <w:t>Alle</w:t>
            </w:r>
          </w:p>
          <w:p>
            <w:r>
              <w:t>FG32</w:t>
            </w:r>
          </w:p>
          <w:p>
            <w:r>
              <w:t>AL3</w:t>
            </w:r>
          </w:p>
          <w:p>
            <w:r>
              <w:t>FG36</w:t>
            </w: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 xml:space="preserve">Update Impfen </w:t>
            </w:r>
            <w:r>
              <w:rPr>
                <w:b/>
                <w:color w:val="FF0000"/>
              </w:rPr>
              <w:t>(nur freitags)</w:t>
            </w:r>
          </w:p>
          <w:p>
            <w:pPr>
              <w:pStyle w:val="Listenabsatz"/>
              <w:numPr>
                <w:ilvl w:val="0"/>
                <w:numId w:val="5"/>
              </w:numPr>
              <w:ind w:left="924" w:hanging="357"/>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FG33</w:t>
            </w:r>
          </w:p>
        </w:tc>
      </w:tr>
      <w:tr>
        <w:tc>
          <w:tcPr>
            <w:tcW w:w="684" w:type="dxa"/>
          </w:tcPr>
          <w:p>
            <w:pPr>
              <w:rPr>
                <w:b/>
              </w:rPr>
            </w:pPr>
            <w:r>
              <w:rPr>
                <w:b/>
              </w:rPr>
              <w:t>9</w:t>
            </w:r>
          </w:p>
        </w:tc>
        <w:tc>
          <w:tcPr>
            <w:tcW w:w="6795" w:type="dxa"/>
          </w:tcPr>
          <w:p>
            <w:pPr>
              <w:spacing w:line="276" w:lineRule="auto"/>
              <w:rPr>
                <w:b/>
                <w:sz w:val="28"/>
              </w:rPr>
            </w:pPr>
            <w:r>
              <w:rPr>
                <w:b/>
                <w:sz w:val="28"/>
              </w:rPr>
              <w:t>Labordiagnostik</w:t>
            </w:r>
          </w:p>
          <w:p>
            <w:pPr>
              <w:pStyle w:val="Listenabsatz"/>
              <w:numPr>
                <w:ilvl w:val="0"/>
                <w:numId w:val="5"/>
              </w:numPr>
              <w:rPr>
                <w:sz w:val="22"/>
              </w:rPr>
            </w:pPr>
            <w:r>
              <w:rPr>
                <w:sz w:val="22"/>
              </w:rPr>
              <w:t xml:space="preserve">Influenza: Entwicklung der Zahlen (NRZ) </w:t>
            </w:r>
            <w:r>
              <w:rPr>
                <w:sz w:val="22"/>
                <w:szCs w:val="22"/>
              </w:rPr>
              <w:t xml:space="preserve">(Folien </w:t>
            </w:r>
            <w:hyperlink r:id="rId16" w:history="1">
              <w:r>
                <w:rPr>
                  <w:rStyle w:val="Hyperlink"/>
                  <w:sz w:val="22"/>
                  <w:szCs w:val="22"/>
                </w:rPr>
                <w:t>hier</w:t>
              </w:r>
            </w:hyperlink>
            <w:r>
              <w:rPr>
                <w:sz w:val="22"/>
                <w:szCs w:val="22"/>
              </w:rPr>
              <w:t>)</w:t>
            </w:r>
          </w:p>
          <w:p>
            <w:pPr>
              <w:pStyle w:val="Listenabsatz"/>
              <w:numPr>
                <w:ilvl w:val="0"/>
                <w:numId w:val="5"/>
              </w:numPr>
              <w:rPr>
                <w:sz w:val="22"/>
              </w:rPr>
            </w:pPr>
            <w:r>
              <w:rPr>
                <w:sz w:val="22"/>
              </w:rPr>
              <w:t xml:space="preserve">Probeneingang niedrig, Kontakt zu Arztpraxen ergab, dass es gewisse Unzufriedenheit bei Praxen gibt wegen relativ langen Zustellzeiten bei Postzustellung, beim Kurierdienst kein Verzug bei Zustellung; </w:t>
            </w:r>
          </w:p>
          <w:p>
            <w:pPr>
              <w:pStyle w:val="Listenabsatz"/>
              <w:numPr>
                <w:ilvl w:val="0"/>
                <w:numId w:val="5"/>
              </w:numPr>
              <w:rPr>
                <w:sz w:val="22"/>
              </w:rPr>
            </w:pPr>
            <w:r>
              <w:rPr>
                <w:sz w:val="22"/>
              </w:rPr>
              <w:t xml:space="preserve">BMG Mittel sollen </w:t>
            </w:r>
            <w:proofErr w:type="spellStart"/>
            <w:r>
              <w:rPr>
                <w:sz w:val="22"/>
              </w:rPr>
              <w:t>genutz</w:t>
            </w:r>
            <w:proofErr w:type="spellEnd"/>
            <w:r>
              <w:rPr>
                <w:sz w:val="22"/>
              </w:rPr>
              <w:t xml:space="preserve"> werden um Kurierdienst zu finanzieren; </w:t>
            </w:r>
          </w:p>
          <w:p>
            <w:pPr>
              <w:pStyle w:val="Listenabsatz"/>
              <w:numPr>
                <w:ilvl w:val="0"/>
                <w:numId w:val="5"/>
              </w:numPr>
              <w:rPr>
                <w:sz w:val="22"/>
              </w:rPr>
            </w:pPr>
            <w:r>
              <w:rPr>
                <w:sz w:val="22"/>
              </w:rPr>
              <w:t>Probeneinsendungen liegen deutlich unter der möglichen Zahl von ~300 Proben/KW; Einbrüche v.a. zu Lockdown-Zeiten zu verzeichnen;</w:t>
            </w:r>
          </w:p>
          <w:p>
            <w:pPr>
              <w:pStyle w:val="Listenabsatz"/>
              <w:numPr>
                <w:ilvl w:val="0"/>
                <w:numId w:val="5"/>
              </w:numPr>
              <w:rPr>
                <w:sz w:val="22"/>
              </w:rPr>
            </w:pPr>
            <w:r>
              <w:rPr>
                <w:sz w:val="22"/>
              </w:rPr>
              <w:t xml:space="preserve">KW 49: 166 Proben, 12% </w:t>
            </w:r>
            <w:proofErr w:type="spellStart"/>
            <w:r>
              <w:rPr>
                <w:sz w:val="22"/>
              </w:rPr>
              <w:t>Positivenrate</w:t>
            </w:r>
            <w:proofErr w:type="spellEnd"/>
            <w:r>
              <w:rPr>
                <w:sz w:val="22"/>
              </w:rPr>
              <w:t>, KW 50: 39 Proben bisher 10% Positive</w:t>
            </w:r>
          </w:p>
          <w:p>
            <w:pPr>
              <w:pStyle w:val="Listenabsatz"/>
              <w:numPr>
                <w:ilvl w:val="0"/>
                <w:numId w:val="5"/>
              </w:numPr>
              <w:rPr>
                <w:sz w:val="22"/>
              </w:rPr>
            </w:pPr>
            <w:r>
              <w:rPr>
                <w:sz w:val="22"/>
              </w:rPr>
              <w:t xml:space="preserve">Lockdown zeigt Effekte bei </w:t>
            </w:r>
            <w:proofErr w:type="spellStart"/>
            <w:r>
              <w:rPr>
                <w:sz w:val="22"/>
              </w:rPr>
              <w:t>Rhinoviren</w:t>
            </w:r>
            <w:proofErr w:type="spellEnd"/>
            <w:r>
              <w:rPr>
                <w:sz w:val="22"/>
              </w:rPr>
              <w:t xml:space="preserve"> als Maß für Maßnahmen um KW45;</w:t>
            </w:r>
          </w:p>
          <w:p>
            <w:pPr>
              <w:pStyle w:val="Listenabsatz"/>
              <w:numPr>
                <w:ilvl w:val="0"/>
                <w:numId w:val="5"/>
              </w:numPr>
              <w:rPr>
                <w:sz w:val="22"/>
              </w:rPr>
            </w:pPr>
            <w:r>
              <w:rPr>
                <w:sz w:val="22"/>
              </w:rPr>
              <w:t xml:space="preserve">SARS-CoV-2 zeigt zunächst Rückgang, seit KW47 Anstieg; </w:t>
            </w:r>
          </w:p>
          <w:p>
            <w:pPr>
              <w:pStyle w:val="Listenabsatz"/>
              <w:numPr>
                <w:ilvl w:val="0"/>
                <w:numId w:val="5"/>
              </w:numPr>
              <w:rPr>
                <w:sz w:val="22"/>
              </w:rPr>
            </w:pPr>
            <w:r>
              <w:rPr>
                <w:sz w:val="22"/>
              </w:rPr>
              <w:t xml:space="preserve">Vergleich der restlichen Coronaviren über die vergangenen Jahre deutet auf voraussichtlich anhaltende Zirkulation von SARS-CoV-2 in den nächsten Monaten hin </w:t>
            </w:r>
          </w:p>
        </w:tc>
        <w:tc>
          <w:tcPr>
            <w:tcW w:w="1492" w:type="dxa"/>
          </w:tcPr>
          <w:p>
            <w:pPr>
              <w:rPr>
                <w:sz w:val="22"/>
                <w:szCs w:val="22"/>
              </w:rPr>
            </w:pPr>
          </w:p>
          <w:p>
            <w:pPr>
              <w:rPr>
                <w:sz w:val="22"/>
                <w:szCs w:val="22"/>
              </w:rPr>
            </w:pPr>
            <w:r>
              <w:rPr>
                <w:sz w:val="22"/>
                <w:szCs w:val="22"/>
              </w:rPr>
              <w:t>FG17/ZBS1</w:t>
            </w:r>
          </w:p>
          <w:p>
            <w:pPr>
              <w:rPr>
                <w:sz w:val="22"/>
                <w:szCs w:val="22"/>
              </w:rPr>
            </w:pPr>
            <w:r>
              <w:rPr>
                <w:sz w:val="22"/>
                <w:szCs w:val="22"/>
              </w:rPr>
              <w:t>Dürrwald</w:t>
            </w:r>
          </w:p>
          <w:p>
            <w:pPr>
              <w:rPr>
                <w:sz w:val="22"/>
                <w:szCs w:val="22"/>
              </w:rPr>
            </w:pPr>
            <w:r>
              <w:rPr>
                <w:sz w:val="22"/>
                <w:szCs w:val="22"/>
              </w:rPr>
              <w:t>FG32</w:t>
            </w: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70" w:hanging="357"/>
              <w:rPr>
                <w:sz w:val="22"/>
                <w:szCs w:val="22"/>
              </w:rPr>
            </w:pPr>
            <w:r>
              <w:rPr>
                <w:sz w:val="22"/>
                <w:szCs w:val="22"/>
              </w:rPr>
              <w:t>Keine Updates</w:t>
            </w:r>
          </w:p>
        </w:tc>
        <w:tc>
          <w:tcPr>
            <w:tcW w:w="1492" w:type="dxa"/>
          </w:tcPr>
          <w:p>
            <w:pPr>
              <w:rPr>
                <w:sz w:val="22"/>
                <w:szCs w:val="22"/>
              </w:rPr>
            </w:pPr>
          </w:p>
          <w:p>
            <w:pPr>
              <w:rPr>
                <w:sz w:val="22"/>
                <w:szCs w:val="22"/>
              </w:rPr>
            </w:pPr>
            <w:r>
              <w:rPr>
                <w:sz w:val="22"/>
                <w:szCs w:val="22"/>
              </w:rPr>
              <w:t xml:space="preserve">IBBS </w:t>
            </w: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5"/>
              </w:numPr>
              <w:ind w:left="470" w:hanging="357"/>
            </w:pPr>
            <w:r>
              <w:t xml:space="preserve">Konkretisierung zur Abfallentsorgung in der Diagnostik in Bezug auf Antigenteste, Entsorgung soll über normalen KH-Abfall erfolgen, dieser geht direkt zur Verbrennung, keine </w:t>
            </w:r>
            <w:proofErr w:type="spellStart"/>
            <w:r>
              <w:t>Entwsorgung</w:t>
            </w:r>
            <w:proofErr w:type="spellEnd"/>
            <w:r>
              <w:t xml:space="preserve"> als infektiöser Sondermüll nötig; </w:t>
            </w:r>
          </w:p>
        </w:tc>
        <w:tc>
          <w:tcPr>
            <w:tcW w:w="1492" w:type="dxa"/>
          </w:tcPr>
          <w:p>
            <w:pPr>
              <w:rPr>
                <w:sz w:val="22"/>
                <w:szCs w:val="22"/>
              </w:rPr>
            </w:pPr>
          </w:p>
          <w:p>
            <w:pPr>
              <w:rPr>
                <w:sz w:val="22"/>
                <w:szCs w:val="22"/>
              </w:rPr>
            </w:pPr>
            <w:r>
              <w:rPr>
                <w:sz w:val="22"/>
                <w:szCs w:val="22"/>
              </w:rPr>
              <w:t>Alle</w:t>
            </w:r>
          </w:p>
          <w:p>
            <w:pPr>
              <w:rPr>
                <w:sz w:val="22"/>
                <w:szCs w:val="22"/>
              </w:rPr>
            </w:pPr>
            <w:r>
              <w:rPr>
                <w:sz w:val="22"/>
                <w:szCs w:val="22"/>
              </w:rPr>
              <w:t>FG14 (Brunke)</w:t>
            </w:r>
          </w:p>
          <w:p>
            <w:pPr>
              <w:rPr>
                <w:sz w:val="22"/>
                <w:szCs w:val="22"/>
              </w:rPr>
            </w:pPr>
          </w:p>
        </w:tc>
      </w:tr>
      <w:tr>
        <w:tc>
          <w:tcPr>
            <w:tcW w:w="684" w:type="dxa"/>
          </w:tcPr>
          <w:p>
            <w:pPr>
              <w:rPr>
                <w:b/>
              </w:rPr>
            </w:pPr>
            <w:r>
              <w:rPr>
                <w:b/>
              </w:rPr>
              <w:lastRenderedPageBreak/>
              <w:t>12</w:t>
            </w:r>
          </w:p>
        </w:tc>
        <w:tc>
          <w:tcPr>
            <w:tcW w:w="6795" w:type="dxa"/>
          </w:tcPr>
          <w:p>
            <w:pPr>
              <w:spacing w:line="276" w:lineRule="auto"/>
              <w:rPr>
                <w:b/>
                <w:sz w:val="22"/>
                <w:lang w:val="en-US"/>
              </w:rPr>
            </w:pPr>
            <w:r>
              <w:rPr>
                <w:b/>
                <w:sz w:val="28"/>
                <w:lang w:val="en-US"/>
              </w:rPr>
              <w:t>Surveillance</w:t>
            </w:r>
          </w:p>
          <w:p>
            <w:pPr>
              <w:pStyle w:val="Listenabsatz"/>
              <w:numPr>
                <w:ilvl w:val="0"/>
                <w:numId w:val="34"/>
              </w:numPr>
              <w:rPr>
                <w:sz w:val="22"/>
                <w:szCs w:val="22"/>
              </w:rPr>
            </w:pPr>
            <w:r>
              <w:rPr>
                <w:sz w:val="22"/>
                <w:szCs w:val="22"/>
              </w:rPr>
              <w:t xml:space="preserve">Corona-KiTa-Studie </w:t>
            </w:r>
            <w:r>
              <w:rPr>
                <w:b/>
                <w:color w:val="FF0000"/>
                <w:sz w:val="22"/>
                <w:szCs w:val="22"/>
              </w:rPr>
              <w:t>(nur montags)</w:t>
            </w:r>
            <w:r>
              <w:rPr>
                <w:color w:val="FF0000"/>
                <w:sz w:val="22"/>
                <w:szCs w:val="22"/>
              </w:rPr>
              <w:t xml:space="preserve"> </w:t>
            </w:r>
          </w:p>
        </w:tc>
        <w:tc>
          <w:tcPr>
            <w:tcW w:w="1492" w:type="dxa"/>
          </w:tcPr>
          <w:p>
            <w:pPr>
              <w:rPr>
                <w:sz w:val="22"/>
                <w:szCs w:val="22"/>
              </w:rPr>
            </w:pPr>
          </w:p>
          <w:p>
            <w:pPr>
              <w:rPr>
                <w:sz w:val="22"/>
                <w:szCs w:val="22"/>
              </w:rPr>
            </w:pPr>
            <w:r>
              <w:rPr>
                <w:sz w:val="22"/>
                <w:szCs w:val="22"/>
              </w:rPr>
              <w:t>FG36</w:t>
            </w: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r>
              <w:rPr>
                <w:sz w:val="22"/>
                <w:szCs w:val="22"/>
              </w:rPr>
              <w:t xml:space="preserve">FG38 </w:t>
            </w: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szCs w:val="22"/>
              </w:rPr>
              <w:t>Nicht besprochen.</w:t>
            </w: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rPr>
            </w:pPr>
            <w:r>
              <w:rPr>
                <w:sz w:val="22"/>
                <w:szCs w:val="22"/>
              </w:rPr>
              <w:t xml:space="preserve">FG33 wegen Klausur und ECDC Meeting erst kommenden Montag wieder in der Krisenstabssitzung </w:t>
            </w:r>
          </w:p>
          <w:p>
            <w:pPr>
              <w:pStyle w:val="Listenabsatz"/>
              <w:ind w:left="453"/>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45"/>
              </w:numPr>
              <w:ind w:left="470" w:hanging="357"/>
              <w:rPr>
                <w:sz w:val="22"/>
                <w:szCs w:val="22"/>
              </w:rPr>
            </w:pPr>
            <w:r>
              <w:rPr>
                <w:sz w:val="22"/>
                <w:szCs w:val="22"/>
              </w:rPr>
              <w:t>Nächste Sitzung: Freitag 11.12.2020, 11:00 Uhr in geringerer Besetzung, ggf. Ausfall des Termins</w:t>
            </w:r>
          </w:p>
        </w:tc>
        <w:tc>
          <w:tcPr>
            <w:tcW w:w="1492" w:type="dxa"/>
          </w:tcPr>
          <w:p>
            <w:pPr>
              <w:rPr>
                <w:sz w:val="22"/>
                <w:szCs w:val="22"/>
              </w:rPr>
            </w:pPr>
          </w:p>
          <w:p>
            <w:pPr>
              <w:rPr>
                <w:sz w:val="22"/>
                <w:szCs w:val="22"/>
              </w:rPr>
            </w:pPr>
          </w:p>
          <w:p>
            <w:pPr>
              <w:rPr>
                <w:sz w:val="22"/>
                <w:szCs w:val="22"/>
              </w:rPr>
            </w:pPr>
            <w:r>
              <w:rPr>
                <w:sz w:val="22"/>
                <w:szCs w:val="22"/>
              </w:rPr>
              <w:t>FG37</w:t>
            </w:r>
          </w:p>
        </w:tc>
      </w:tr>
    </w:tbl>
    <w:p>
      <w:pPr>
        <w:spacing w:after="240" w:line="360" w:lineRule="auto"/>
      </w:pPr>
    </w:p>
    <w:sectPr>
      <w:headerReference w:type="even" r:id="rId17"/>
      <w:headerReference w:type="default" r:id="rId18"/>
      <w:footerReference w:type="even" r:id="rId19"/>
      <w:footerReference w:type="default" r:id="rId20"/>
      <w:headerReference w:type="first" r:id="rId21"/>
      <w:footerReference w:type="first" r:id="rId22"/>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                                                                                                                             </w:t>
    </w:r>
    <w:bookmarkStart w:id="1" w:name="_GoBack"/>
    <w:bookmarkEnd w:id="1"/>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B5403"/>
    <w:multiLevelType w:val="hybridMultilevel"/>
    <w:tmpl w:val="6622A2A2"/>
    <w:lvl w:ilvl="0" w:tplc="90128270">
      <w:start w:val="1"/>
      <w:numFmt w:val="bullet"/>
      <w:lvlText w:val=""/>
      <w:lvlJc w:val="left"/>
      <w:pPr>
        <w:tabs>
          <w:tab w:val="num" w:pos="720"/>
        </w:tabs>
        <w:ind w:left="720" w:hanging="360"/>
      </w:pPr>
      <w:rPr>
        <w:rFonts w:ascii="Wingdings" w:hAnsi="Wingdings" w:hint="default"/>
      </w:rPr>
    </w:lvl>
    <w:lvl w:ilvl="1" w:tplc="8B5498A8">
      <w:start w:val="110"/>
      <w:numFmt w:val="bullet"/>
      <w:lvlText w:val=""/>
      <w:lvlJc w:val="left"/>
      <w:pPr>
        <w:tabs>
          <w:tab w:val="num" w:pos="1440"/>
        </w:tabs>
        <w:ind w:left="1440" w:hanging="360"/>
      </w:pPr>
      <w:rPr>
        <w:rFonts w:ascii="Wingdings" w:hAnsi="Wingdings" w:hint="default"/>
      </w:rPr>
    </w:lvl>
    <w:lvl w:ilvl="2" w:tplc="03CADCCC" w:tentative="1">
      <w:start w:val="1"/>
      <w:numFmt w:val="bullet"/>
      <w:lvlText w:val=""/>
      <w:lvlJc w:val="left"/>
      <w:pPr>
        <w:tabs>
          <w:tab w:val="num" w:pos="2160"/>
        </w:tabs>
        <w:ind w:left="2160" w:hanging="360"/>
      </w:pPr>
      <w:rPr>
        <w:rFonts w:ascii="Wingdings" w:hAnsi="Wingdings" w:hint="default"/>
      </w:rPr>
    </w:lvl>
    <w:lvl w:ilvl="3" w:tplc="F7EE2F02" w:tentative="1">
      <w:start w:val="1"/>
      <w:numFmt w:val="bullet"/>
      <w:lvlText w:val=""/>
      <w:lvlJc w:val="left"/>
      <w:pPr>
        <w:tabs>
          <w:tab w:val="num" w:pos="2880"/>
        </w:tabs>
        <w:ind w:left="2880" w:hanging="360"/>
      </w:pPr>
      <w:rPr>
        <w:rFonts w:ascii="Wingdings" w:hAnsi="Wingdings" w:hint="default"/>
      </w:rPr>
    </w:lvl>
    <w:lvl w:ilvl="4" w:tplc="C29A4258" w:tentative="1">
      <w:start w:val="1"/>
      <w:numFmt w:val="bullet"/>
      <w:lvlText w:val=""/>
      <w:lvlJc w:val="left"/>
      <w:pPr>
        <w:tabs>
          <w:tab w:val="num" w:pos="3600"/>
        </w:tabs>
        <w:ind w:left="3600" w:hanging="360"/>
      </w:pPr>
      <w:rPr>
        <w:rFonts w:ascii="Wingdings" w:hAnsi="Wingdings" w:hint="default"/>
      </w:rPr>
    </w:lvl>
    <w:lvl w:ilvl="5" w:tplc="7A5827CE" w:tentative="1">
      <w:start w:val="1"/>
      <w:numFmt w:val="bullet"/>
      <w:lvlText w:val=""/>
      <w:lvlJc w:val="left"/>
      <w:pPr>
        <w:tabs>
          <w:tab w:val="num" w:pos="4320"/>
        </w:tabs>
        <w:ind w:left="4320" w:hanging="360"/>
      </w:pPr>
      <w:rPr>
        <w:rFonts w:ascii="Wingdings" w:hAnsi="Wingdings" w:hint="default"/>
      </w:rPr>
    </w:lvl>
    <w:lvl w:ilvl="6" w:tplc="6C348E14" w:tentative="1">
      <w:start w:val="1"/>
      <w:numFmt w:val="bullet"/>
      <w:lvlText w:val=""/>
      <w:lvlJc w:val="left"/>
      <w:pPr>
        <w:tabs>
          <w:tab w:val="num" w:pos="5040"/>
        </w:tabs>
        <w:ind w:left="5040" w:hanging="360"/>
      </w:pPr>
      <w:rPr>
        <w:rFonts w:ascii="Wingdings" w:hAnsi="Wingdings" w:hint="default"/>
      </w:rPr>
    </w:lvl>
    <w:lvl w:ilvl="7" w:tplc="1BDC4F3E" w:tentative="1">
      <w:start w:val="1"/>
      <w:numFmt w:val="bullet"/>
      <w:lvlText w:val=""/>
      <w:lvlJc w:val="left"/>
      <w:pPr>
        <w:tabs>
          <w:tab w:val="num" w:pos="5760"/>
        </w:tabs>
        <w:ind w:left="5760" w:hanging="360"/>
      </w:pPr>
      <w:rPr>
        <w:rFonts w:ascii="Wingdings" w:hAnsi="Wingdings" w:hint="default"/>
      </w:rPr>
    </w:lvl>
    <w:lvl w:ilvl="8" w:tplc="4D36832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10780C93"/>
    <w:multiLevelType w:val="hybridMultilevel"/>
    <w:tmpl w:val="E71CBF8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10812AE"/>
    <w:multiLevelType w:val="hybridMultilevel"/>
    <w:tmpl w:val="B51EBF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B6B1824"/>
    <w:multiLevelType w:val="hybridMultilevel"/>
    <w:tmpl w:val="BF942A38"/>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F9005A7"/>
    <w:multiLevelType w:val="hybridMultilevel"/>
    <w:tmpl w:val="8F5C4500"/>
    <w:lvl w:ilvl="0" w:tplc="7E2488CC">
      <w:numFmt w:val="bullet"/>
      <w:lvlText w:val="•"/>
      <w:lvlJc w:val="left"/>
      <w:pPr>
        <w:ind w:left="1080" w:hanging="720"/>
      </w:pPr>
      <w:rPr>
        <w:rFonts w:ascii="Cambria" w:eastAsiaTheme="minorHAnsi" w:hAnsi="Cambria"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E40003"/>
    <w:multiLevelType w:val="hybridMultilevel"/>
    <w:tmpl w:val="0CFEDC7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24C71E36"/>
    <w:multiLevelType w:val="hybridMultilevel"/>
    <w:tmpl w:val="5E2E70A8"/>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75816B3"/>
    <w:multiLevelType w:val="hybridMultilevel"/>
    <w:tmpl w:val="E9AACB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13DE7F2E"/>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8A417A4"/>
    <w:multiLevelType w:val="hybridMultilevel"/>
    <w:tmpl w:val="5DA85A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CE02685"/>
    <w:multiLevelType w:val="hybridMultilevel"/>
    <w:tmpl w:val="D1F8CFA4"/>
    <w:lvl w:ilvl="0" w:tplc="57EEC79A">
      <w:start w:val="1"/>
      <w:numFmt w:val="bullet"/>
      <w:pStyle w:val="Style1"/>
      <w:lvlText w:val="o"/>
      <w:lvlJc w:val="left"/>
      <w:pPr>
        <w:ind w:left="1800" w:hanging="360"/>
      </w:pPr>
      <w:rPr>
        <w:rFonts w:ascii="Courier New" w:hAnsi="Courier New"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3D1D348F"/>
    <w:multiLevelType w:val="hybridMultilevel"/>
    <w:tmpl w:val="3FFADD70"/>
    <w:lvl w:ilvl="0" w:tplc="CA5E0C38">
      <w:start w:val="1"/>
      <w:numFmt w:val="bullet"/>
      <w:lvlText w:val="-"/>
      <w:lvlJc w:val="left"/>
      <w:pPr>
        <w:tabs>
          <w:tab w:val="num" w:pos="720"/>
        </w:tabs>
        <w:ind w:left="720" w:hanging="360"/>
      </w:pPr>
      <w:rPr>
        <w:rFonts w:ascii="Times New Roman" w:hAnsi="Times New Roman" w:hint="default"/>
      </w:rPr>
    </w:lvl>
    <w:lvl w:ilvl="1" w:tplc="06D44D60" w:tentative="1">
      <w:start w:val="1"/>
      <w:numFmt w:val="bullet"/>
      <w:lvlText w:val="-"/>
      <w:lvlJc w:val="left"/>
      <w:pPr>
        <w:tabs>
          <w:tab w:val="num" w:pos="1440"/>
        </w:tabs>
        <w:ind w:left="1440" w:hanging="360"/>
      </w:pPr>
      <w:rPr>
        <w:rFonts w:ascii="Times New Roman" w:hAnsi="Times New Roman" w:hint="default"/>
      </w:rPr>
    </w:lvl>
    <w:lvl w:ilvl="2" w:tplc="B9188186" w:tentative="1">
      <w:start w:val="1"/>
      <w:numFmt w:val="bullet"/>
      <w:lvlText w:val="-"/>
      <w:lvlJc w:val="left"/>
      <w:pPr>
        <w:tabs>
          <w:tab w:val="num" w:pos="2160"/>
        </w:tabs>
        <w:ind w:left="2160" w:hanging="360"/>
      </w:pPr>
      <w:rPr>
        <w:rFonts w:ascii="Times New Roman" w:hAnsi="Times New Roman" w:hint="default"/>
      </w:rPr>
    </w:lvl>
    <w:lvl w:ilvl="3" w:tplc="55ECD958" w:tentative="1">
      <w:start w:val="1"/>
      <w:numFmt w:val="bullet"/>
      <w:lvlText w:val="-"/>
      <w:lvlJc w:val="left"/>
      <w:pPr>
        <w:tabs>
          <w:tab w:val="num" w:pos="2880"/>
        </w:tabs>
        <w:ind w:left="2880" w:hanging="360"/>
      </w:pPr>
      <w:rPr>
        <w:rFonts w:ascii="Times New Roman" w:hAnsi="Times New Roman" w:hint="default"/>
      </w:rPr>
    </w:lvl>
    <w:lvl w:ilvl="4" w:tplc="9AD8E8A6" w:tentative="1">
      <w:start w:val="1"/>
      <w:numFmt w:val="bullet"/>
      <w:lvlText w:val="-"/>
      <w:lvlJc w:val="left"/>
      <w:pPr>
        <w:tabs>
          <w:tab w:val="num" w:pos="3600"/>
        </w:tabs>
        <w:ind w:left="3600" w:hanging="360"/>
      </w:pPr>
      <w:rPr>
        <w:rFonts w:ascii="Times New Roman" w:hAnsi="Times New Roman" w:hint="default"/>
      </w:rPr>
    </w:lvl>
    <w:lvl w:ilvl="5" w:tplc="E8DC042E" w:tentative="1">
      <w:start w:val="1"/>
      <w:numFmt w:val="bullet"/>
      <w:lvlText w:val="-"/>
      <w:lvlJc w:val="left"/>
      <w:pPr>
        <w:tabs>
          <w:tab w:val="num" w:pos="4320"/>
        </w:tabs>
        <w:ind w:left="4320" w:hanging="360"/>
      </w:pPr>
      <w:rPr>
        <w:rFonts w:ascii="Times New Roman" w:hAnsi="Times New Roman" w:hint="default"/>
      </w:rPr>
    </w:lvl>
    <w:lvl w:ilvl="6" w:tplc="B172150A" w:tentative="1">
      <w:start w:val="1"/>
      <w:numFmt w:val="bullet"/>
      <w:lvlText w:val="-"/>
      <w:lvlJc w:val="left"/>
      <w:pPr>
        <w:tabs>
          <w:tab w:val="num" w:pos="5040"/>
        </w:tabs>
        <w:ind w:left="5040" w:hanging="360"/>
      </w:pPr>
      <w:rPr>
        <w:rFonts w:ascii="Times New Roman" w:hAnsi="Times New Roman" w:hint="default"/>
      </w:rPr>
    </w:lvl>
    <w:lvl w:ilvl="7" w:tplc="A17A6F06" w:tentative="1">
      <w:start w:val="1"/>
      <w:numFmt w:val="bullet"/>
      <w:lvlText w:val="-"/>
      <w:lvlJc w:val="left"/>
      <w:pPr>
        <w:tabs>
          <w:tab w:val="num" w:pos="5760"/>
        </w:tabs>
        <w:ind w:left="5760" w:hanging="360"/>
      </w:pPr>
      <w:rPr>
        <w:rFonts w:ascii="Times New Roman" w:hAnsi="Times New Roman" w:hint="default"/>
      </w:rPr>
    </w:lvl>
    <w:lvl w:ilvl="8" w:tplc="D2405750"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E753EA7"/>
    <w:multiLevelType w:val="hybridMultilevel"/>
    <w:tmpl w:val="BA328848"/>
    <w:lvl w:ilvl="0" w:tplc="04070003">
      <w:start w:val="1"/>
      <w:numFmt w:val="bullet"/>
      <w:lvlText w:val="o"/>
      <w:lvlJc w:val="left"/>
      <w:pPr>
        <w:ind w:left="1080" w:hanging="360"/>
      </w:pPr>
      <w:rPr>
        <w:rFonts w:ascii="Courier New" w:hAnsi="Courier New" w:cs="Courier New" w:hint="default"/>
        <w:color w:val="auto"/>
      </w:rPr>
    </w:lvl>
    <w:lvl w:ilvl="1" w:tplc="04070001">
      <w:start w:val="1"/>
      <w:numFmt w:val="bullet"/>
      <w:lvlText w:val=""/>
      <w:lvlJc w:val="left"/>
      <w:pPr>
        <w:ind w:left="1800" w:hanging="360"/>
      </w:pPr>
      <w:rPr>
        <w:rFonts w:ascii="Symbol" w:hAnsi="Symbol"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2" w15:restartNumberingAfterBreak="0">
    <w:nsid w:val="3F240B22"/>
    <w:multiLevelType w:val="hybridMultilevel"/>
    <w:tmpl w:val="DB8AC60E"/>
    <w:lvl w:ilvl="0" w:tplc="04070001">
      <w:start w:val="1"/>
      <w:numFmt w:val="bullet"/>
      <w:lvlText w:val=""/>
      <w:lvlJc w:val="left"/>
      <w:pPr>
        <w:ind w:left="1080" w:hanging="360"/>
      </w:pPr>
      <w:rPr>
        <w:rFonts w:ascii="Symbol" w:hAnsi="Symbol" w:hint="default"/>
        <w:color w:val="auto"/>
      </w:rPr>
    </w:lvl>
    <w:lvl w:ilvl="1" w:tplc="9FB46534">
      <w:start w:val="1"/>
      <w:numFmt w:val="bullet"/>
      <w:lvlText w:val="o"/>
      <w:lvlJc w:val="left"/>
      <w:pPr>
        <w:ind w:left="1800" w:hanging="360"/>
      </w:pPr>
      <w:rPr>
        <w:rFonts w:ascii="Courier New" w:hAnsi="Courier New" w:cs="Courier New" w:hint="default"/>
        <w:color w:val="auto"/>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23" w15:restartNumberingAfterBreak="0">
    <w:nsid w:val="414533FA"/>
    <w:multiLevelType w:val="hybridMultilevel"/>
    <w:tmpl w:val="80B64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5C96E3A"/>
    <w:multiLevelType w:val="hybridMultilevel"/>
    <w:tmpl w:val="C12A0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DE9303C"/>
    <w:multiLevelType w:val="hybridMultilevel"/>
    <w:tmpl w:val="45D0B53C"/>
    <w:lvl w:ilvl="0" w:tplc="0407000F">
      <w:start w:val="1"/>
      <w:numFmt w:val="decimal"/>
      <w:lvlText w:val="%1."/>
      <w:lvlJc w:val="left"/>
      <w:pPr>
        <w:ind w:left="2160" w:hanging="360"/>
      </w:pPr>
    </w:lvl>
    <w:lvl w:ilvl="1" w:tplc="04070019" w:tentative="1">
      <w:start w:val="1"/>
      <w:numFmt w:val="lowerLetter"/>
      <w:lvlText w:val="%2."/>
      <w:lvlJc w:val="left"/>
      <w:pPr>
        <w:ind w:left="2880" w:hanging="360"/>
      </w:pPr>
    </w:lvl>
    <w:lvl w:ilvl="2" w:tplc="0407001B" w:tentative="1">
      <w:start w:val="1"/>
      <w:numFmt w:val="lowerRoman"/>
      <w:lvlText w:val="%3."/>
      <w:lvlJc w:val="right"/>
      <w:pPr>
        <w:ind w:left="3600" w:hanging="180"/>
      </w:pPr>
    </w:lvl>
    <w:lvl w:ilvl="3" w:tplc="0407000F" w:tentative="1">
      <w:start w:val="1"/>
      <w:numFmt w:val="decimal"/>
      <w:lvlText w:val="%4."/>
      <w:lvlJc w:val="left"/>
      <w:pPr>
        <w:ind w:left="4320" w:hanging="360"/>
      </w:pPr>
    </w:lvl>
    <w:lvl w:ilvl="4" w:tplc="04070019" w:tentative="1">
      <w:start w:val="1"/>
      <w:numFmt w:val="lowerLetter"/>
      <w:lvlText w:val="%5."/>
      <w:lvlJc w:val="left"/>
      <w:pPr>
        <w:ind w:left="5040" w:hanging="360"/>
      </w:pPr>
    </w:lvl>
    <w:lvl w:ilvl="5" w:tplc="0407001B" w:tentative="1">
      <w:start w:val="1"/>
      <w:numFmt w:val="lowerRoman"/>
      <w:lvlText w:val="%6."/>
      <w:lvlJc w:val="right"/>
      <w:pPr>
        <w:ind w:left="5760" w:hanging="180"/>
      </w:pPr>
    </w:lvl>
    <w:lvl w:ilvl="6" w:tplc="0407000F" w:tentative="1">
      <w:start w:val="1"/>
      <w:numFmt w:val="decimal"/>
      <w:lvlText w:val="%7."/>
      <w:lvlJc w:val="left"/>
      <w:pPr>
        <w:ind w:left="6480" w:hanging="360"/>
      </w:pPr>
    </w:lvl>
    <w:lvl w:ilvl="7" w:tplc="04070019" w:tentative="1">
      <w:start w:val="1"/>
      <w:numFmt w:val="lowerLetter"/>
      <w:lvlText w:val="%8."/>
      <w:lvlJc w:val="left"/>
      <w:pPr>
        <w:ind w:left="7200" w:hanging="360"/>
      </w:pPr>
    </w:lvl>
    <w:lvl w:ilvl="8" w:tplc="0407001B" w:tentative="1">
      <w:start w:val="1"/>
      <w:numFmt w:val="lowerRoman"/>
      <w:lvlText w:val="%9."/>
      <w:lvlJc w:val="right"/>
      <w:pPr>
        <w:ind w:left="7920" w:hanging="180"/>
      </w:pPr>
    </w:lvl>
  </w:abstractNum>
  <w:abstractNum w:abstractNumId="3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1" w15:restartNumberingAfterBreak="0">
    <w:nsid w:val="56500A24"/>
    <w:multiLevelType w:val="hybridMultilevel"/>
    <w:tmpl w:val="64DA6CC2"/>
    <w:lvl w:ilvl="0" w:tplc="D24408FC">
      <w:start w:val="1"/>
      <w:numFmt w:val="bullet"/>
      <w:lvlText w:val=""/>
      <w:lvlJc w:val="left"/>
      <w:pPr>
        <w:tabs>
          <w:tab w:val="num" w:pos="720"/>
        </w:tabs>
        <w:ind w:left="720" w:hanging="360"/>
      </w:pPr>
      <w:rPr>
        <w:rFonts w:ascii="Wingdings" w:hAnsi="Wingdings" w:hint="default"/>
      </w:rPr>
    </w:lvl>
    <w:lvl w:ilvl="1" w:tplc="0E4823A8" w:tentative="1">
      <w:start w:val="1"/>
      <w:numFmt w:val="bullet"/>
      <w:lvlText w:val=""/>
      <w:lvlJc w:val="left"/>
      <w:pPr>
        <w:tabs>
          <w:tab w:val="num" w:pos="1440"/>
        </w:tabs>
        <w:ind w:left="1440" w:hanging="360"/>
      </w:pPr>
      <w:rPr>
        <w:rFonts w:ascii="Wingdings" w:hAnsi="Wingdings" w:hint="default"/>
      </w:rPr>
    </w:lvl>
    <w:lvl w:ilvl="2" w:tplc="4FD89042" w:tentative="1">
      <w:start w:val="1"/>
      <w:numFmt w:val="bullet"/>
      <w:lvlText w:val=""/>
      <w:lvlJc w:val="left"/>
      <w:pPr>
        <w:tabs>
          <w:tab w:val="num" w:pos="2160"/>
        </w:tabs>
        <w:ind w:left="2160" w:hanging="360"/>
      </w:pPr>
      <w:rPr>
        <w:rFonts w:ascii="Wingdings" w:hAnsi="Wingdings" w:hint="default"/>
      </w:rPr>
    </w:lvl>
    <w:lvl w:ilvl="3" w:tplc="DDE67AC0" w:tentative="1">
      <w:start w:val="1"/>
      <w:numFmt w:val="bullet"/>
      <w:lvlText w:val=""/>
      <w:lvlJc w:val="left"/>
      <w:pPr>
        <w:tabs>
          <w:tab w:val="num" w:pos="2880"/>
        </w:tabs>
        <w:ind w:left="2880" w:hanging="360"/>
      </w:pPr>
      <w:rPr>
        <w:rFonts w:ascii="Wingdings" w:hAnsi="Wingdings" w:hint="default"/>
      </w:rPr>
    </w:lvl>
    <w:lvl w:ilvl="4" w:tplc="AE906E6C" w:tentative="1">
      <w:start w:val="1"/>
      <w:numFmt w:val="bullet"/>
      <w:lvlText w:val=""/>
      <w:lvlJc w:val="left"/>
      <w:pPr>
        <w:tabs>
          <w:tab w:val="num" w:pos="3600"/>
        </w:tabs>
        <w:ind w:left="3600" w:hanging="360"/>
      </w:pPr>
      <w:rPr>
        <w:rFonts w:ascii="Wingdings" w:hAnsi="Wingdings" w:hint="default"/>
      </w:rPr>
    </w:lvl>
    <w:lvl w:ilvl="5" w:tplc="AB4854E8" w:tentative="1">
      <w:start w:val="1"/>
      <w:numFmt w:val="bullet"/>
      <w:lvlText w:val=""/>
      <w:lvlJc w:val="left"/>
      <w:pPr>
        <w:tabs>
          <w:tab w:val="num" w:pos="4320"/>
        </w:tabs>
        <w:ind w:left="4320" w:hanging="360"/>
      </w:pPr>
      <w:rPr>
        <w:rFonts w:ascii="Wingdings" w:hAnsi="Wingdings" w:hint="default"/>
      </w:rPr>
    </w:lvl>
    <w:lvl w:ilvl="6" w:tplc="CE9CF4CC" w:tentative="1">
      <w:start w:val="1"/>
      <w:numFmt w:val="bullet"/>
      <w:lvlText w:val=""/>
      <w:lvlJc w:val="left"/>
      <w:pPr>
        <w:tabs>
          <w:tab w:val="num" w:pos="5040"/>
        </w:tabs>
        <w:ind w:left="5040" w:hanging="360"/>
      </w:pPr>
      <w:rPr>
        <w:rFonts w:ascii="Wingdings" w:hAnsi="Wingdings" w:hint="default"/>
      </w:rPr>
    </w:lvl>
    <w:lvl w:ilvl="7" w:tplc="F6D4BE00" w:tentative="1">
      <w:start w:val="1"/>
      <w:numFmt w:val="bullet"/>
      <w:lvlText w:val=""/>
      <w:lvlJc w:val="left"/>
      <w:pPr>
        <w:tabs>
          <w:tab w:val="num" w:pos="5760"/>
        </w:tabs>
        <w:ind w:left="5760" w:hanging="360"/>
      </w:pPr>
      <w:rPr>
        <w:rFonts w:ascii="Wingdings" w:hAnsi="Wingdings" w:hint="default"/>
      </w:rPr>
    </w:lvl>
    <w:lvl w:ilvl="8" w:tplc="9CAAC848"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3"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5" w15:restartNumberingAfterBreak="0">
    <w:nsid w:val="62A17674"/>
    <w:multiLevelType w:val="hybridMultilevel"/>
    <w:tmpl w:val="461AE13E"/>
    <w:lvl w:ilvl="0" w:tplc="04070003">
      <w:start w:val="1"/>
      <w:numFmt w:val="bullet"/>
      <w:lvlText w:val="o"/>
      <w:lvlJc w:val="left"/>
      <w:pPr>
        <w:ind w:left="833" w:hanging="360"/>
      </w:pPr>
      <w:rPr>
        <w:rFonts w:ascii="Courier New" w:hAnsi="Courier New" w:cs="Courier New" w:hint="default"/>
      </w:rPr>
    </w:lvl>
    <w:lvl w:ilvl="1" w:tplc="04070003" w:tentative="1">
      <w:start w:val="1"/>
      <w:numFmt w:val="bullet"/>
      <w:lvlText w:val="o"/>
      <w:lvlJc w:val="left"/>
      <w:pPr>
        <w:ind w:left="1553" w:hanging="360"/>
      </w:pPr>
      <w:rPr>
        <w:rFonts w:ascii="Courier New" w:hAnsi="Courier New" w:cs="Courier New" w:hint="default"/>
      </w:rPr>
    </w:lvl>
    <w:lvl w:ilvl="2" w:tplc="04070005" w:tentative="1">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36"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7"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8"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A992D67"/>
    <w:multiLevelType w:val="hybridMultilevel"/>
    <w:tmpl w:val="005AFE8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2" w15:restartNumberingAfterBreak="0">
    <w:nsid w:val="76F2038C"/>
    <w:multiLevelType w:val="hybridMultilevel"/>
    <w:tmpl w:val="8674B758"/>
    <w:lvl w:ilvl="0" w:tplc="50DEB03C">
      <w:start w:val="1"/>
      <w:numFmt w:val="bullet"/>
      <w:lvlText w:val=""/>
      <w:lvlJc w:val="left"/>
      <w:pPr>
        <w:tabs>
          <w:tab w:val="num" w:pos="720"/>
        </w:tabs>
        <w:ind w:left="720" w:hanging="360"/>
      </w:pPr>
      <w:rPr>
        <w:rFonts w:ascii="Wingdings" w:hAnsi="Wingdings" w:hint="default"/>
      </w:rPr>
    </w:lvl>
    <w:lvl w:ilvl="1" w:tplc="990266AE">
      <w:start w:val="110"/>
      <w:numFmt w:val="bullet"/>
      <w:lvlText w:val=""/>
      <w:lvlJc w:val="left"/>
      <w:pPr>
        <w:tabs>
          <w:tab w:val="num" w:pos="1440"/>
        </w:tabs>
        <w:ind w:left="1440" w:hanging="360"/>
      </w:pPr>
      <w:rPr>
        <w:rFonts w:ascii="Wingdings" w:hAnsi="Wingdings" w:hint="default"/>
      </w:rPr>
    </w:lvl>
    <w:lvl w:ilvl="2" w:tplc="8AA68DBA" w:tentative="1">
      <w:start w:val="1"/>
      <w:numFmt w:val="bullet"/>
      <w:lvlText w:val=""/>
      <w:lvlJc w:val="left"/>
      <w:pPr>
        <w:tabs>
          <w:tab w:val="num" w:pos="2160"/>
        </w:tabs>
        <w:ind w:left="2160" w:hanging="360"/>
      </w:pPr>
      <w:rPr>
        <w:rFonts w:ascii="Wingdings" w:hAnsi="Wingdings" w:hint="default"/>
      </w:rPr>
    </w:lvl>
    <w:lvl w:ilvl="3" w:tplc="BC3CED76" w:tentative="1">
      <w:start w:val="1"/>
      <w:numFmt w:val="bullet"/>
      <w:lvlText w:val=""/>
      <w:lvlJc w:val="left"/>
      <w:pPr>
        <w:tabs>
          <w:tab w:val="num" w:pos="2880"/>
        </w:tabs>
        <w:ind w:left="2880" w:hanging="360"/>
      </w:pPr>
      <w:rPr>
        <w:rFonts w:ascii="Wingdings" w:hAnsi="Wingdings" w:hint="default"/>
      </w:rPr>
    </w:lvl>
    <w:lvl w:ilvl="4" w:tplc="8746FB30" w:tentative="1">
      <w:start w:val="1"/>
      <w:numFmt w:val="bullet"/>
      <w:lvlText w:val=""/>
      <w:lvlJc w:val="left"/>
      <w:pPr>
        <w:tabs>
          <w:tab w:val="num" w:pos="3600"/>
        </w:tabs>
        <w:ind w:left="3600" w:hanging="360"/>
      </w:pPr>
      <w:rPr>
        <w:rFonts w:ascii="Wingdings" w:hAnsi="Wingdings" w:hint="default"/>
      </w:rPr>
    </w:lvl>
    <w:lvl w:ilvl="5" w:tplc="13A86A66" w:tentative="1">
      <w:start w:val="1"/>
      <w:numFmt w:val="bullet"/>
      <w:lvlText w:val=""/>
      <w:lvlJc w:val="left"/>
      <w:pPr>
        <w:tabs>
          <w:tab w:val="num" w:pos="4320"/>
        </w:tabs>
        <w:ind w:left="4320" w:hanging="360"/>
      </w:pPr>
      <w:rPr>
        <w:rFonts w:ascii="Wingdings" w:hAnsi="Wingdings" w:hint="default"/>
      </w:rPr>
    </w:lvl>
    <w:lvl w:ilvl="6" w:tplc="49CEC956" w:tentative="1">
      <w:start w:val="1"/>
      <w:numFmt w:val="bullet"/>
      <w:lvlText w:val=""/>
      <w:lvlJc w:val="left"/>
      <w:pPr>
        <w:tabs>
          <w:tab w:val="num" w:pos="5040"/>
        </w:tabs>
        <w:ind w:left="5040" w:hanging="360"/>
      </w:pPr>
      <w:rPr>
        <w:rFonts w:ascii="Wingdings" w:hAnsi="Wingdings" w:hint="default"/>
      </w:rPr>
    </w:lvl>
    <w:lvl w:ilvl="7" w:tplc="75E2D10A" w:tentative="1">
      <w:start w:val="1"/>
      <w:numFmt w:val="bullet"/>
      <w:lvlText w:val=""/>
      <w:lvlJc w:val="left"/>
      <w:pPr>
        <w:tabs>
          <w:tab w:val="num" w:pos="5760"/>
        </w:tabs>
        <w:ind w:left="5760" w:hanging="360"/>
      </w:pPr>
      <w:rPr>
        <w:rFonts w:ascii="Wingdings" w:hAnsi="Wingdings" w:hint="default"/>
      </w:rPr>
    </w:lvl>
    <w:lvl w:ilvl="8" w:tplc="E508F7D8"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4" w15:restartNumberingAfterBreak="0">
    <w:nsid w:val="7D725657"/>
    <w:multiLevelType w:val="hybridMultilevel"/>
    <w:tmpl w:val="3F22680C"/>
    <w:lvl w:ilvl="0" w:tplc="25BCE126">
      <w:start w:val="1"/>
      <w:numFmt w:val="bullet"/>
      <w:lvlText w:val=""/>
      <w:lvlJc w:val="left"/>
      <w:pPr>
        <w:tabs>
          <w:tab w:val="num" w:pos="720"/>
        </w:tabs>
        <w:ind w:left="720" w:hanging="360"/>
      </w:pPr>
      <w:rPr>
        <w:rFonts w:ascii="Wingdings" w:hAnsi="Wingdings" w:hint="default"/>
      </w:rPr>
    </w:lvl>
    <w:lvl w:ilvl="1" w:tplc="17FEE632">
      <w:start w:val="197"/>
      <w:numFmt w:val="bullet"/>
      <w:lvlText w:val="o"/>
      <w:lvlJc w:val="left"/>
      <w:pPr>
        <w:tabs>
          <w:tab w:val="num" w:pos="1440"/>
        </w:tabs>
        <w:ind w:left="1440" w:hanging="360"/>
      </w:pPr>
      <w:rPr>
        <w:rFonts w:ascii="Courier New" w:hAnsi="Courier New" w:hint="default"/>
      </w:rPr>
    </w:lvl>
    <w:lvl w:ilvl="2" w:tplc="9CA0522A" w:tentative="1">
      <w:start w:val="1"/>
      <w:numFmt w:val="bullet"/>
      <w:lvlText w:val=""/>
      <w:lvlJc w:val="left"/>
      <w:pPr>
        <w:tabs>
          <w:tab w:val="num" w:pos="2160"/>
        </w:tabs>
        <w:ind w:left="2160" w:hanging="360"/>
      </w:pPr>
      <w:rPr>
        <w:rFonts w:ascii="Wingdings" w:hAnsi="Wingdings" w:hint="default"/>
      </w:rPr>
    </w:lvl>
    <w:lvl w:ilvl="3" w:tplc="95FECBC2" w:tentative="1">
      <w:start w:val="1"/>
      <w:numFmt w:val="bullet"/>
      <w:lvlText w:val=""/>
      <w:lvlJc w:val="left"/>
      <w:pPr>
        <w:tabs>
          <w:tab w:val="num" w:pos="2880"/>
        </w:tabs>
        <w:ind w:left="2880" w:hanging="360"/>
      </w:pPr>
      <w:rPr>
        <w:rFonts w:ascii="Wingdings" w:hAnsi="Wingdings" w:hint="default"/>
      </w:rPr>
    </w:lvl>
    <w:lvl w:ilvl="4" w:tplc="7E3430E4" w:tentative="1">
      <w:start w:val="1"/>
      <w:numFmt w:val="bullet"/>
      <w:lvlText w:val=""/>
      <w:lvlJc w:val="left"/>
      <w:pPr>
        <w:tabs>
          <w:tab w:val="num" w:pos="3600"/>
        </w:tabs>
        <w:ind w:left="3600" w:hanging="360"/>
      </w:pPr>
      <w:rPr>
        <w:rFonts w:ascii="Wingdings" w:hAnsi="Wingdings" w:hint="default"/>
      </w:rPr>
    </w:lvl>
    <w:lvl w:ilvl="5" w:tplc="24C2783C" w:tentative="1">
      <w:start w:val="1"/>
      <w:numFmt w:val="bullet"/>
      <w:lvlText w:val=""/>
      <w:lvlJc w:val="left"/>
      <w:pPr>
        <w:tabs>
          <w:tab w:val="num" w:pos="4320"/>
        </w:tabs>
        <w:ind w:left="4320" w:hanging="360"/>
      </w:pPr>
      <w:rPr>
        <w:rFonts w:ascii="Wingdings" w:hAnsi="Wingdings" w:hint="default"/>
      </w:rPr>
    </w:lvl>
    <w:lvl w:ilvl="6" w:tplc="26E0D24C" w:tentative="1">
      <w:start w:val="1"/>
      <w:numFmt w:val="bullet"/>
      <w:lvlText w:val=""/>
      <w:lvlJc w:val="left"/>
      <w:pPr>
        <w:tabs>
          <w:tab w:val="num" w:pos="5040"/>
        </w:tabs>
        <w:ind w:left="5040" w:hanging="360"/>
      </w:pPr>
      <w:rPr>
        <w:rFonts w:ascii="Wingdings" w:hAnsi="Wingdings" w:hint="default"/>
      </w:rPr>
    </w:lvl>
    <w:lvl w:ilvl="7" w:tplc="29142816" w:tentative="1">
      <w:start w:val="1"/>
      <w:numFmt w:val="bullet"/>
      <w:lvlText w:val=""/>
      <w:lvlJc w:val="left"/>
      <w:pPr>
        <w:tabs>
          <w:tab w:val="num" w:pos="5760"/>
        </w:tabs>
        <w:ind w:left="5760" w:hanging="360"/>
      </w:pPr>
      <w:rPr>
        <w:rFonts w:ascii="Wingdings" w:hAnsi="Wingdings" w:hint="default"/>
      </w:rPr>
    </w:lvl>
    <w:lvl w:ilvl="8" w:tplc="48C078AA"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5"/>
  </w:num>
  <w:num w:numId="3">
    <w:abstractNumId w:val="4"/>
  </w:num>
  <w:num w:numId="4">
    <w:abstractNumId w:val="28"/>
  </w:num>
  <w:num w:numId="5">
    <w:abstractNumId w:val="13"/>
  </w:num>
  <w:num w:numId="6">
    <w:abstractNumId w:val="30"/>
  </w:num>
  <w:num w:numId="7">
    <w:abstractNumId w:val="37"/>
  </w:num>
  <w:num w:numId="8">
    <w:abstractNumId w:val="22"/>
  </w:num>
  <w:num w:numId="9">
    <w:abstractNumId w:val="6"/>
  </w:num>
  <w:num w:numId="10">
    <w:abstractNumId w:val="43"/>
  </w:num>
  <w:num w:numId="11">
    <w:abstractNumId w:val="36"/>
  </w:num>
  <w:num w:numId="12">
    <w:abstractNumId w:val="26"/>
  </w:num>
  <w:num w:numId="13">
    <w:abstractNumId w:val="21"/>
  </w:num>
  <w:num w:numId="14">
    <w:abstractNumId w:val="32"/>
  </w:num>
  <w:num w:numId="15">
    <w:abstractNumId w:val="27"/>
  </w:num>
  <w:num w:numId="16">
    <w:abstractNumId w:val="1"/>
  </w:num>
  <w:num w:numId="17">
    <w:abstractNumId w:val="20"/>
  </w:num>
  <w:num w:numId="18">
    <w:abstractNumId w:val="40"/>
  </w:num>
  <w:num w:numId="19">
    <w:abstractNumId w:val="16"/>
  </w:num>
  <w:num w:numId="20">
    <w:abstractNumId w:val="38"/>
  </w:num>
  <w:num w:numId="21">
    <w:abstractNumId w:val="11"/>
  </w:num>
  <w:num w:numId="22">
    <w:abstractNumId w:val="14"/>
  </w:num>
  <w:num w:numId="23">
    <w:abstractNumId w:val="3"/>
  </w:num>
  <w:num w:numId="24">
    <w:abstractNumId w:val="33"/>
  </w:num>
  <w:num w:numId="25">
    <w:abstractNumId w:val="24"/>
  </w:num>
  <w:num w:numId="26">
    <w:abstractNumId w:val="2"/>
  </w:num>
  <w:num w:numId="27">
    <w:abstractNumId w:val="34"/>
  </w:num>
  <w:num w:numId="28">
    <w:abstractNumId w:val="41"/>
  </w:num>
  <w:num w:numId="29">
    <w:abstractNumId w:val="29"/>
  </w:num>
  <w:num w:numId="30">
    <w:abstractNumId w:val="9"/>
  </w:num>
  <w:num w:numId="31">
    <w:abstractNumId w:val="35"/>
  </w:num>
  <w:num w:numId="32">
    <w:abstractNumId w:val="25"/>
  </w:num>
  <w:num w:numId="33">
    <w:abstractNumId w:val="44"/>
  </w:num>
  <w:num w:numId="34">
    <w:abstractNumId w:val="10"/>
  </w:num>
  <w:num w:numId="35">
    <w:abstractNumId w:val="8"/>
  </w:num>
  <w:num w:numId="36">
    <w:abstractNumId w:val="42"/>
  </w:num>
  <w:num w:numId="37">
    <w:abstractNumId w:val="0"/>
  </w:num>
  <w:num w:numId="38">
    <w:abstractNumId w:val="15"/>
  </w:num>
  <w:num w:numId="39">
    <w:abstractNumId w:val="12"/>
  </w:num>
  <w:num w:numId="40">
    <w:abstractNumId w:val="19"/>
  </w:num>
  <w:num w:numId="41">
    <w:abstractNumId w:val="18"/>
  </w:num>
  <w:num w:numId="42">
    <w:abstractNumId w:val="31"/>
  </w:num>
  <w:num w:numId="43">
    <w:abstractNumId w:val="23"/>
  </w:num>
  <w:num w:numId="44">
    <w:abstractNumId w:val="7"/>
  </w:num>
  <w:num w:numId="45">
    <w:abstractNumId w:val="39"/>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xroth, Ute">
    <w15:presenceInfo w15:providerId="None" w15:userId="Rexroth, U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8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81"/>
    <o:shapelayout v:ext="edit">
      <o:idmap v:ext="edit" data="1"/>
    </o:shapelayout>
  </w:shapeDefaults>
  <w:decimalSymbol w:val=","/>
  <w:listSeparator w:val=";"/>
  <w15:docId w15:val="{8F7937D2-27D8-441A-BC27-50EDB2FD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NichtaufgelsteErwhnung1">
    <w:name w:val="Nicht aufgelöste Erwähnung1"/>
    <w:basedOn w:val="Absatz-Standardschriftart"/>
    <w:uiPriority w:val="99"/>
    <w:semiHidden/>
    <w:unhideWhenUsed/>
    <w:rPr>
      <w:color w:val="605E5C"/>
      <w:shd w:val="clear" w:color="auto" w:fill="E1DFDD"/>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8577">
      <w:bodyDiv w:val="1"/>
      <w:marLeft w:val="0"/>
      <w:marRight w:val="0"/>
      <w:marTop w:val="0"/>
      <w:marBottom w:val="0"/>
      <w:divBdr>
        <w:top w:val="none" w:sz="0" w:space="0" w:color="auto"/>
        <w:left w:val="none" w:sz="0" w:space="0" w:color="auto"/>
        <w:bottom w:val="none" w:sz="0" w:space="0" w:color="auto"/>
        <w:right w:val="none" w:sz="0" w:space="0" w:color="auto"/>
      </w:divBdr>
      <w:divsChild>
        <w:div w:id="987319254">
          <w:marLeft w:val="547"/>
          <w:marRight w:val="0"/>
          <w:marTop w:val="0"/>
          <w:marBottom w:val="120"/>
          <w:divBdr>
            <w:top w:val="none" w:sz="0" w:space="0" w:color="auto"/>
            <w:left w:val="none" w:sz="0" w:space="0" w:color="auto"/>
            <w:bottom w:val="none" w:sz="0" w:space="0" w:color="auto"/>
            <w:right w:val="none" w:sz="0" w:space="0" w:color="auto"/>
          </w:divBdr>
        </w:div>
        <w:div w:id="1908607584">
          <w:marLeft w:val="547"/>
          <w:marRight w:val="0"/>
          <w:marTop w:val="0"/>
          <w:marBottom w:val="120"/>
          <w:divBdr>
            <w:top w:val="none" w:sz="0" w:space="0" w:color="auto"/>
            <w:left w:val="none" w:sz="0" w:space="0" w:color="auto"/>
            <w:bottom w:val="none" w:sz="0" w:space="0" w:color="auto"/>
            <w:right w:val="none" w:sz="0" w:space="0" w:color="auto"/>
          </w:divBdr>
        </w:div>
        <w:div w:id="85542886">
          <w:marLeft w:val="547"/>
          <w:marRight w:val="0"/>
          <w:marTop w:val="0"/>
          <w:marBottom w:val="120"/>
          <w:divBdr>
            <w:top w:val="none" w:sz="0" w:space="0" w:color="auto"/>
            <w:left w:val="none" w:sz="0" w:space="0" w:color="auto"/>
            <w:bottom w:val="none" w:sz="0" w:space="0" w:color="auto"/>
            <w:right w:val="none" w:sz="0" w:space="0" w:color="auto"/>
          </w:divBdr>
        </w:div>
        <w:div w:id="1541093500">
          <w:marLeft w:val="1166"/>
          <w:marRight w:val="0"/>
          <w:marTop w:val="0"/>
          <w:marBottom w:val="120"/>
          <w:divBdr>
            <w:top w:val="none" w:sz="0" w:space="0" w:color="auto"/>
            <w:left w:val="none" w:sz="0" w:space="0" w:color="auto"/>
            <w:bottom w:val="none" w:sz="0" w:space="0" w:color="auto"/>
            <w:right w:val="none" w:sz="0" w:space="0" w:color="auto"/>
          </w:divBdr>
        </w:div>
        <w:div w:id="373894546">
          <w:marLeft w:val="1166"/>
          <w:marRight w:val="0"/>
          <w:marTop w:val="0"/>
          <w:marBottom w:val="120"/>
          <w:divBdr>
            <w:top w:val="none" w:sz="0" w:space="0" w:color="auto"/>
            <w:left w:val="none" w:sz="0" w:space="0" w:color="auto"/>
            <w:bottom w:val="none" w:sz="0" w:space="0" w:color="auto"/>
            <w:right w:val="none" w:sz="0" w:space="0" w:color="auto"/>
          </w:divBdr>
        </w:div>
        <w:div w:id="1542206513">
          <w:marLeft w:val="547"/>
          <w:marRight w:val="0"/>
          <w:marTop w:val="0"/>
          <w:marBottom w:val="120"/>
          <w:divBdr>
            <w:top w:val="none" w:sz="0" w:space="0" w:color="auto"/>
            <w:left w:val="none" w:sz="0" w:space="0" w:color="auto"/>
            <w:bottom w:val="none" w:sz="0" w:space="0" w:color="auto"/>
            <w:right w:val="none" w:sz="0" w:space="0" w:color="auto"/>
          </w:divBdr>
        </w:div>
        <w:div w:id="1199195146">
          <w:marLeft w:val="1166"/>
          <w:marRight w:val="0"/>
          <w:marTop w:val="0"/>
          <w:marBottom w:val="120"/>
          <w:divBdr>
            <w:top w:val="none" w:sz="0" w:space="0" w:color="auto"/>
            <w:left w:val="none" w:sz="0" w:space="0" w:color="auto"/>
            <w:bottom w:val="none" w:sz="0" w:space="0" w:color="auto"/>
            <w:right w:val="none" w:sz="0" w:space="0" w:color="auto"/>
          </w:divBdr>
        </w:div>
        <w:div w:id="1098408721">
          <w:marLeft w:val="547"/>
          <w:marRight w:val="0"/>
          <w:marTop w:val="0"/>
          <w:marBottom w:val="120"/>
          <w:divBdr>
            <w:top w:val="none" w:sz="0" w:space="0" w:color="auto"/>
            <w:left w:val="none" w:sz="0" w:space="0" w:color="auto"/>
            <w:bottom w:val="none" w:sz="0" w:space="0" w:color="auto"/>
            <w:right w:val="none" w:sz="0" w:space="0" w:color="auto"/>
          </w:divBdr>
        </w:div>
        <w:div w:id="1003581945">
          <w:marLeft w:val="1166"/>
          <w:marRight w:val="0"/>
          <w:marTop w:val="0"/>
          <w:marBottom w:val="120"/>
          <w:divBdr>
            <w:top w:val="none" w:sz="0" w:space="0" w:color="auto"/>
            <w:left w:val="none" w:sz="0" w:space="0" w:color="auto"/>
            <w:bottom w:val="none" w:sz="0" w:space="0" w:color="auto"/>
            <w:right w:val="none" w:sz="0" w:space="0" w:color="auto"/>
          </w:divBdr>
        </w:div>
      </w:divsChild>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04360725">
      <w:bodyDiv w:val="1"/>
      <w:marLeft w:val="0"/>
      <w:marRight w:val="0"/>
      <w:marTop w:val="0"/>
      <w:marBottom w:val="0"/>
      <w:divBdr>
        <w:top w:val="none" w:sz="0" w:space="0" w:color="auto"/>
        <w:left w:val="none" w:sz="0" w:space="0" w:color="auto"/>
        <w:bottom w:val="none" w:sz="0" w:space="0" w:color="auto"/>
        <w:right w:val="none" w:sz="0" w:space="0" w:color="auto"/>
      </w:divBdr>
    </w:div>
    <w:div w:id="410398162">
      <w:bodyDiv w:val="1"/>
      <w:marLeft w:val="0"/>
      <w:marRight w:val="0"/>
      <w:marTop w:val="0"/>
      <w:marBottom w:val="0"/>
      <w:divBdr>
        <w:top w:val="none" w:sz="0" w:space="0" w:color="auto"/>
        <w:left w:val="none" w:sz="0" w:space="0" w:color="auto"/>
        <w:bottom w:val="none" w:sz="0" w:space="0" w:color="auto"/>
        <w:right w:val="none" w:sz="0" w:space="0" w:color="auto"/>
      </w:divBdr>
    </w:div>
    <w:div w:id="679813633">
      <w:bodyDiv w:val="1"/>
      <w:marLeft w:val="0"/>
      <w:marRight w:val="0"/>
      <w:marTop w:val="0"/>
      <w:marBottom w:val="0"/>
      <w:divBdr>
        <w:top w:val="none" w:sz="0" w:space="0" w:color="auto"/>
        <w:left w:val="none" w:sz="0" w:space="0" w:color="auto"/>
        <w:bottom w:val="none" w:sz="0" w:space="0" w:color="auto"/>
        <w:right w:val="none" w:sz="0" w:space="0" w:color="auto"/>
      </w:divBdr>
      <w:divsChild>
        <w:div w:id="2133279701">
          <w:marLeft w:val="274"/>
          <w:marRight w:val="0"/>
          <w:marTop w:val="0"/>
          <w:marBottom w:val="0"/>
          <w:divBdr>
            <w:top w:val="none" w:sz="0" w:space="0" w:color="auto"/>
            <w:left w:val="none" w:sz="0" w:space="0" w:color="auto"/>
            <w:bottom w:val="none" w:sz="0" w:space="0" w:color="auto"/>
            <w:right w:val="none" w:sz="0" w:space="0" w:color="auto"/>
          </w:divBdr>
        </w:div>
        <w:div w:id="1855917018">
          <w:marLeft w:val="274"/>
          <w:marRight w:val="0"/>
          <w:marTop w:val="0"/>
          <w:marBottom w:val="0"/>
          <w:divBdr>
            <w:top w:val="none" w:sz="0" w:space="0" w:color="auto"/>
            <w:left w:val="none" w:sz="0" w:space="0" w:color="auto"/>
            <w:bottom w:val="none" w:sz="0" w:space="0" w:color="auto"/>
            <w:right w:val="none" w:sz="0" w:space="0" w:color="auto"/>
          </w:divBdr>
        </w:div>
      </w:divsChild>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99966496">
      <w:bodyDiv w:val="1"/>
      <w:marLeft w:val="0"/>
      <w:marRight w:val="0"/>
      <w:marTop w:val="0"/>
      <w:marBottom w:val="0"/>
      <w:divBdr>
        <w:top w:val="none" w:sz="0" w:space="0" w:color="auto"/>
        <w:left w:val="none" w:sz="0" w:space="0" w:color="auto"/>
        <w:bottom w:val="none" w:sz="0" w:space="0" w:color="auto"/>
        <w:right w:val="none" w:sz="0" w:space="0" w:color="auto"/>
      </w:divBdr>
      <w:divsChild>
        <w:div w:id="154952137">
          <w:marLeft w:val="274"/>
          <w:marRight w:val="0"/>
          <w:marTop w:val="0"/>
          <w:marBottom w:val="0"/>
          <w:divBdr>
            <w:top w:val="none" w:sz="0" w:space="0" w:color="auto"/>
            <w:left w:val="none" w:sz="0" w:space="0" w:color="auto"/>
            <w:bottom w:val="none" w:sz="0" w:space="0" w:color="auto"/>
            <w:right w:val="none" w:sz="0" w:space="0" w:color="auto"/>
          </w:divBdr>
        </w:div>
        <w:div w:id="129250553">
          <w:marLeft w:val="274"/>
          <w:marRight w:val="0"/>
          <w:marTop w:val="0"/>
          <w:marBottom w:val="0"/>
          <w:divBdr>
            <w:top w:val="none" w:sz="0" w:space="0" w:color="auto"/>
            <w:left w:val="none" w:sz="0" w:space="0" w:color="auto"/>
            <w:bottom w:val="none" w:sz="0" w:space="0" w:color="auto"/>
            <w:right w:val="none" w:sz="0" w:space="0" w:color="auto"/>
          </w:divBdr>
        </w:div>
      </w:divsChild>
    </w:div>
    <w:div w:id="1032611868">
      <w:bodyDiv w:val="1"/>
      <w:marLeft w:val="0"/>
      <w:marRight w:val="0"/>
      <w:marTop w:val="0"/>
      <w:marBottom w:val="0"/>
      <w:divBdr>
        <w:top w:val="none" w:sz="0" w:space="0" w:color="auto"/>
        <w:left w:val="none" w:sz="0" w:space="0" w:color="auto"/>
        <w:bottom w:val="none" w:sz="0" w:space="0" w:color="auto"/>
        <w:right w:val="none" w:sz="0" w:space="0" w:color="auto"/>
      </w:divBdr>
    </w:div>
    <w:div w:id="1118644894">
      <w:bodyDiv w:val="1"/>
      <w:marLeft w:val="0"/>
      <w:marRight w:val="0"/>
      <w:marTop w:val="0"/>
      <w:marBottom w:val="0"/>
      <w:divBdr>
        <w:top w:val="none" w:sz="0" w:space="0" w:color="auto"/>
        <w:left w:val="none" w:sz="0" w:space="0" w:color="auto"/>
        <w:bottom w:val="none" w:sz="0" w:space="0" w:color="auto"/>
        <w:right w:val="none" w:sz="0" w:space="0" w:color="auto"/>
      </w:divBdr>
      <w:divsChild>
        <w:div w:id="934442649">
          <w:marLeft w:val="547"/>
          <w:marRight w:val="0"/>
          <w:marTop w:val="86"/>
          <w:marBottom w:val="0"/>
          <w:divBdr>
            <w:top w:val="none" w:sz="0" w:space="0" w:color="auto"/>
            <w:left w:val="none" w:sz="0" w:space="0" w:color="auto"/>
            <w:bottom w:val="none" w:sz="0" w:space="0" w:color="auto"/>
            <w:right w:val="none" w:sz="0" w:space="0" w:color="auto"/>
          </w:divBdr>
        </w:div>
        <w:div w:id="1810706729">
          <w:marLeft w:val="1166"/>
          <w:marRight w:val="0"/>
          <w:marTop w:val="86"/>
          <w:marBottom w:val="0"/>
          <w:divBdr>
            <w:top w:val="none" w:sz="0" w:space="0" w:color="auto"/>
            <w:left w:val="none" w:sz="0" w:space="0" w:color="auto"/>
            <w:bottom w:val="none" w:sz="0" w:space="0" w:color="auto"/>
            <w:right w:val="none" w:sz="0" w:space="0" w:color="auto"/>
          </w:divBdr>
        </w:div>
        <w:div w:id="438836891">
          <w:marLeft w:val="1166"/>
          <w:marRight w:val="0"/>
          <w:marTop w:val="86"/>
          <w:marBottom w:val="0"/>
          <w:divBdr>
            <w:top w:val="none" w:sz="0" w:space="0" w:color="auto"/>
            <w:left w:val="none" w:sz="0" w:space="0" w:color="auto"/>
            <w:bottom w:val="none" w:sz="0" w:space="0" w:color="auto"/>
            <w:right w:val="none" w:sz="0" w:space="0" w:color="auto"/>
          </w:divBdr>
        </w:div>
      </w:divsChild>
    </w:div>
    <w:div w:id="1170025742">
      <w:bodyDiv w:val="1"/>
      <w:marLeft w:val="0"/>
      <w:marRight w:val="0"/>
      <w:marTop w:val="0"/>
      <w:marBottom w:val="0"/>
      <w:divBdr>
        <w:top w:val="none" w:sz="0" w:space="0" w:color="auto"/>
        <w:left w:val="none" w:sz="0" w:space="0" w:color="auto"/>
        <w:bottom w:val="none" w:sz="0" w:space="0" w:color="auto"/>
        <w:right w:val="none" w:sz="0" w:space="0" w:color="auto"/>
      </w:divBdr>
      <w:divsChild>
        <w:div w:id="1845515548">
          <w:marLeft w:val="547"/>
          <w:marRight w:val="0"/>
          <w:marTop w:val="86"/>
          <w:marBottom w:val="0"/>
          <w:divBdr>
            <w:top w:val="none" w:sz="0" w:space="0" w:color="auto"/>
            <w:left w:val="none" w:sz="0" w:space="0" w:color="auto"/>
            <w:bottom w:val="none" w:sz="0" w:space="0" w:color="auto"/>
            <w:right w:val="none" w:sz="0" w:space="0" w:color="auto"/>
          </w:divBdr>
        </w:div>
        <w:div w:id="1119954066">
          <w:marLeft w:val="1166"/>
          <w:marRight w:val="0"/>
          <w:marTop w:val="86"/>
          <w:marBottom w:val="0"/>
          <w:divBdr>
            <w:top w:val="none" w:sz="0" w:space="0" w:color="auto"/>
            <w:left w:val="none" w:sz="0" w:space="0" w:color="auto"/>
            <w:bottom w:val="none" w:sz="0" w:space="0" w:color="auto"/>
            <w:right w:val="none" w:sz="0" w:space="0" w:color="auto"/>
          </w:divBdr>
        </w:div>
        <w:div w:id="230388679">
          <w:marLeft w:val="1166"/>
          <w:marRight w:val="0"/>
          <w:marTop w:val="86"/>
          <w:marBottom w:val="0"/>
          <w:divBdr>
            <w:top w:val="none" w:sz="0" w:space="0" w:color="auto"/>
            <w:left w:val="none" w:sz="0" w:space="0" w:color="auto"/>
            <w:bottom w:val="none" w:sz="0" w:space="0" w:color="auto"/>
            <w:right w:val="none" w:sz="0" w:space="0" w:color="auto"/>
          </w:divBdr>
        </w:div>
      </w:divsChild>
    </w:div>
    <w:div w:id="1360274078">
      <w:bodyDiv w:val="1"/>
      <w:marLeft w:val="0"/>
      <w:marRight w:val="0"/>
      <w:marTop w:val="0"/>
      <w:marBottom w:val="0"/>
      <w:divBdr>
        <w:top w:val="none" w:sz="0" w:space="0" w:color="auto"/>
        <w:left w:val="none" w:sz="0" w:space="0" w:color="auto"/>
        <w:bottom w:val="none" w:sz="0" w:space="0" w:color="auto"/>
        <w:right w:val="none" w:sz="0" w:space="0" w:color="auto"/>
      </w:divBdr>
    </w:div>
    <w:div w:id="1415273545">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690251902">
      <w:bodyDiv w:val="1"/>
      <w:marLeft w:val="0"/>
      <w:marRight w:val="0"/>
      <w:marTop w:val="0"/>
      <w:marBottom w:val="0"/>
      <w:divBdr>
        <w:top w:val="none" w:sz="0" w:space="0" w:color="auto"/>
        <w:left w:val="none" w:sz="0" w:space="0" w:color="auto"/>
        <w:bottom w:val="none" w:sz="0" w:space="0" w:color="auto"/>
        <w:right w:val="none" w:sz="0" w:space="0" w:color="auto"/>
      </w:divBdr>
      <w:divsChild>
        <w:div w:id="336619031">
          <w:marLeft w:val="547"/>
          <w:marRight w:val="0"/>
          <w:marTop w:val="86"/>
          <w:marBottom w:val="0"/>
          <w:divBdr>
            <w:top w:val="none" w:sz="0" w:space="0" w:color="auto"/>
            <w:left w:val="none" w:sz="0" w:space="0" w:color="auto"/>
            <w:bottom w:val="none" w:sz="0" w:space="0" w:color="auto"/>
            <w:right w:val="none" w:sz="0" w:space="0" w:color="auto"/>
          </w:divBdr>
        </w:div>
        <w:div w:id="764768902">
          <w:marLeft w:val="1166"/>
          <w:marRight w:val="0"/>
          <w:marTop w:val="86"/>
          <w:marBottom w:val="0"/>
          <w:divBdr>
            <w:top w:val="none" w:sz="0" w:space="0" w:color="auto"/>
            <w:left w:val="none" w:sz="0" w:space="0" w:color="auto"/>
            <w:bottom w:val="none" w:sz="0" w:space="0" w:color="auto"/>
            <w:right w:val="none" w:sz="0" w:space="0" w:color="auto"/>
          </w:divBdr>
        </w:div>
        <w:div w:id="690105293">
          <w:marLeft w:val="1166"/>
          <w:marRight w:val="0"/>
          <w:marTop w:val="86"/>
          <w:marBottom w:val="0"/>
          <w:divBdr>
            <w:top w:val="none" w:sz="0" w:space="0" w:color="auto"/>
            <w:left w:val="none" w:sz="0" w:space="0" w:color="auto"/>
            <w:bottom w:val="none" w:sz="0" w:space="0" w:color="auto"/>
            <w:right w:val="none" w:sz="0" w:space="0" w:color="auto"/>
          </w:divBdr>
        </w:div>
      </w:divsChild>
    </w:div>
    <w:div w:id="20103287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VID-19_Internationale_Lage_2020-12-09.pptx" TargetMode="External"/><Relationship Id="rId13" Type="http://schemas.openxmlformats.org/officeDocument/2006/relationships/hyperlink" Target="Testzahlerfassung%20am%20RKI_2020-12-09.pptx"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201209_SARS-CoV-2%20in%20ARS_Krisenstabssitzung.pptx" TargetMode="External"/><Relationship Id="rId17" Type="http://schemas.openxmlformats.org/officeDocument/2006/relationships/header" Target="header1.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NRZ%20Influenzaviren%20Krisenstab%2009122020.ppt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COSARI_exkurs_KS-2020-12-09.pptx" TargetMode="Externa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201209_ALtenheime_F&#228;lle.pptx" TargetMode="External"/><Relationship Id="rId23" Type="http://schemas.openxmlformats.org/officeDocument/2006/relationships/fontTable" Target="fontTable.xml"/><Relationship Id="rId10" Type="http://schemas.openxmlformats.org/officeDocument/2006/relationships/hyperlink" Target="syndrom-ARE-SARI-COVID_bis_KW49_2020_f&#252;r-Krisenstab_.ppt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Lage-National_2020_12_09.pptx" TargetMode="External"/><Relationship Id="rId14" Type="http://schemas.openxmlformats.org/officeDocument/2006/relationships/hyperlink" Target="https://www.rki.de/SharedDocs/Bilder/InfAZ/neuartiges_Coronavirus/Strategie_Anlage2.jpg;jsessionid=54D00F90B3BB3EAA8A0A9EACD6B53AAE.internet101?__blob=poster&amp;v=4"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7C857-9140-4038-B909-19A7499C2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2212</Words>
  <Characters>13940</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3</cp:revision>
  <cp:lastPrinted>2020-05-06T16:43:00Z</cp:lastPrinted>
  <dcterms:created xsi:type="dcterms:W3CDTF">2020-12-10T09:29:00Z</dcterms:created>
  <dcterms:modified xsi:type="dcterms:W3CDTF">2021-05-10T14:32:00Z</dcterms:modified>
</cp:coreProperties>
</file>