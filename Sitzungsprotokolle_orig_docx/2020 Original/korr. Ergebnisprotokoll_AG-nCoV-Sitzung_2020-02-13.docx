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AG-Sitzung „Neuartiges Coronavirus (2019nCoV)-Lage“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  <w:lang w:val="en-GB"/>
        </w:rPr>
      </w:pPr>
      <w:r>
        <w:rPr>
          <w:b/>
          <w:i/>
          <w:sz w:val="22"/>
          <w:lang w:val="en-GB"/>
        </w:rPr>
        <w:t>Anlass:</w:t>
      </w:r>
      <w:r>
        <w:rPr>
          <w:i/>
          <w:sz w:val="22"/>
          <w:lang w:val="en-GB"/>
        </w:rPr>
        <w:t xml:space="preserve"> </w:t>
      </w:r>
      <w:r>
        <w:rPr>
          <w:i/>
          <w:sz w:val="22"/>
          <w:lang w:val="en-GB"/>
        </w:rPr>
        <w:tab/>
      </w:r>
      <w:r>
        <w:rPr>
          <w:i/>
          <w:sz w:val="22"/>
          <w:lang w:val="en-GB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  <w:lang w:val="en-GB"/>
                </w:rPr>
                <w:t>Neuartiges Coronavirus (nCoV), Wuhan, China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13.02.2020,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rFonts w:cs="Arial"/>
              <w:sz w:val="20"/>
              <w:szCs w:val="20"/>
            </w:rPr>
            <w:t>RKI, Lagezentrum Besprechungsraum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 Lars Schaade</w:t>
      </w:r>
    </w:p>
    <w:p>
      <w:pPr>
        <w:rPr>
          <w:b/>
          <w:sz w:val="22"/>
        </w:rPr>
      </w:pPr>
      <w:r>
        <w:rPr>
          <w:b/>
          <w:sz w:val="22"/>
        </w:rPr>
        <w:t xml:space="preserve">Teilnehmende: 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Lothar Wieler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Abt. 3 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 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Johanna Hanefeld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Thorsten Wolff </w:t>
      </w:r>
    </w:p>
    <w:p>
      <w:pPr>
        <w:pStyle w:val="Listenabsatz"/>
        <w:numPr>
          <w:ilvl w:val="0"/>
          <w:numId w:val="5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lang w:val="en-GB"/>
        </w:rPr>
      </w:pPr>
      <w:r>
        <w:rPr>
          <w:sz w:val="22"/>
          <w:lang w:val="en-GB"/>
        </w:rPr>
        <w:t xml:space="preserve">Ute Rexroth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Ariane Halm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>
      <w:pPr>
        <w:pStyle w:val="Listenabsatz"/>
        <w:numPr>
          <w:ilvl w:val="0"/>
          <w:numId w:val="6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INIG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Andreas Jansen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BZGA : Herr Ommen (per Telefon)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Bundeswehr: Herr </w:t>
      </w:r>
      <w:proofErr w:type="spellStart"/>
      <w:r>
        <w:rPr>
          <w:sz w:val="22"/>
        </w:rPr>
        <w:t>Harbaum</w:t>
      </w:r>
      <w:proofErr w:type="spellEnd"/>
      <w:r>
        <w:rPr>
          <w:sz w:val="22"/>
        </w:rPr>
        <w:t xml:space="preserve"> (per Telefon)</w:t>
      </w:r>
    </w:p>
    <w:p>
      <w:pPr>
        <w:spacing w:after="0"/>
      </w:pPr>
      <w:r>
        <w:rPr>
          <w:sz w:val="22"/>
        </w:rPr>
        <w:t xml:space="preserve"> </w:t>
      </w:r>
      <w:r>
        <w:br w:type="page"/>
      </w:r>
    </w:p>
    <w:p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rPr>
                <w:b/>
                <w:sz w:val="28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Fälle: 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Weltweit 60.062 (+14.891), 1.355 Todesfälle (2,3%), 1 in Philippinen, alle anderen in China, inkl. Hongkong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China: 59.571 (+14.841) Fälle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Provinz Hubei 48.206 Fälle (80,9%), Todesfälle 1.310 </w:t>
            </w:r>
            <w:r>
              <w:rPr>
                <w:sz w:val="22"/>
                <w:szCs w:val="22"/>
              </w:rPr>
              <w:br/>
              <w:t>16.607 Verdachtsfälle ohne CT-nachgewiesene Pneumonie, (ggf. leichter), ~8.000 schwere Fälle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Außerhalb Chinas: 24 Länder 491 (+50) Fällen, 17 schwere Verläufe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Länder in WHO Euro Region mit 46 Fällen (FR, DE, IT, SP, SE, UK, FI, BE, RU)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Kreuzfahrtschiff vor Japan 218 (+44) Fälle, Gesundheitszustand der Personen unbekannt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Kurven beruhen auf Meldedatum und nicht Symptombeginn, nicht klar zu interpretieren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Starker Anstieg von gestern auf heute beruht wahrscheinlich auf veränderter Falldefinition in Provinz Hubei und somit veränderter Auswertung, aufgrund mangelnder Labortestkapazität nun Zählung „klinisch bestätigter Fälle“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 vorher eher abnehmenden Fallzahlen ist diese Entwicklung schwer zu interpretieren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Informationen über Fälle: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STAG-IH Konsens: Bewertung des Krankheits-Schweregrades anhand der Fälle außerhalb von China, so viel Information wie möglich von ZIG1 über diese Fälle erwünscht, da keine Daten aus China verfügbar sind, Information von INIG/PHI Gruppe (Tabelle morgens) beinhaltet Information zu schweren Fällen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WHO hat Liste wo Länder Daten eintragen, soll hinterher eventuell zur Verfügung gestellt werden, aktuell diskutiert WHO noch deren Format; außerdem hat WHO um Ausfüllen der </w:t>
            </w:r>
            <w:proofErr w:type="spellStart"/>
            <w:r>
              <w:rPr>
                <w:sz w:val="22"/>
                <w:szCs w:val="22"/>
              </w:rPr>
              <w:t>case</w:t>
            </w:r>
            <w:proofErr w:type="spellEnd"/>
            <w:r>
              <w:rPr>
                <w:sz w:val="22"/>
                <w:szCs w:val="22"/>
              </w:rPr>
              <w:t xml:space="preserve"> report </w:t>
            </w:r>
            <w:proofErr w:type="spellStart"/>
            <w:r>
              <w:rPr>
                <w:sz w:val="22"/>
                <w:szCs w:val="22"/>
              </w:rPr>
              <w:t>forms</w:t>
            </w:r>
            <w:proofErr w:type="spellEnd"/>
            <w:r>
              <w:rPr>
                <w:sz w:val="22"/>
                <w:szCs w:val="22"/>
              </w:rPr>
              <w:t xml:space="preserve"> gebeten, wird nicht (von allen) genutzt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ECDC wertet TESSY Daten zu hochgeladenen Fällen aus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 Leopoldina/chinesische Botschaft erhaltene Information beruht auf Initiative von Akademien-Gruppe, Erkundigungen laufen, wie/ob diese Informationen geteilt werden können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Gestern Nachricht, dass CDC China mit RKI in Verbindung kommen möchte, ggf. wichtige weitere Informationsquelle, bleibt klarzustellen in wie fern </w:t>
            </w:r>
            <w:proofErr w:type="spellStart"/>
            <w:r>
              <w:rPr>
                <w:sz w:val="22"/>
                <w:szCs w:val="22"/>
              </w:rPr>
              <w:t>Infromation</w:t>
            </w:r>
            <w:proofErr w:type="spellEnd"/>
            <w:r>
              <w:rPr>
                <w:sz w:val="22"/>
                <w:szCs w:val="22"/>
              </w:rPr>
              <w:t xml:space="preserve"> mit anderen (z.B. WHO) geteilt werden kann, wird aktuell geklärt (AA </w:t>
            </w:r>
            <w:r>
              <w:rPr>
                <w:sz w:val="22"/>
                <w:szCs w:val="22"/>
              </w:rPr>
              <w:lastRenderedPageBreak/>
              <w:t>auch involviert)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China wünscht keine G7 Involvierung, Deutschland hat scheinbar Vertrauensvorsprung, sollte nicht missbraucht werden um zukünftigen Informationsaustausch nicht aufs Spiel zu setzen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Risikogebiete: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INIG hat Folien mit Anwendung der RKI-Kriterien auf chinesische Provinzen vorbereitet (</w:t>
            </w:r>
            <w:hyperlink r:id="rId8" w:history="1">
              <w:r>
                <w:t>Link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AA zufolge sind nun auch Harbin und Tianjin Stadt unter Quarantäne, inkl. Ausgangssperre für Bewohner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Rückmeldung von CDC Atlanta: große Gruppe arbeitet an der Definition der Risikogebiete, klare Antwort kann aktuell nicht erfolgen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Wahrheitsgehalt der Zahlen nach wie vor unbekannt, Entscheidung hängt ab von abgeleiteten Maßnahmen</w:t>
            </w:r>
          </w:p>
          <w:p>
            <w:pPr>
              <w:pStyle w:val="Listenabsatz"/>
              <w:numPr>
                <w:ilvl w:val="1"/>
                <w:numId w:val="8"/>
              </w:numPr>
              <w:ind w:left="10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Heute keine Erweiterung des Risikogebietes</w:t>
            </w:r>
          </w:p>
          <w:p>
            <w:pPr>
              <w:pStyle w:val="Listenabsatz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Maßnahmen International werden von ZIG1 zusammengestellt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sammeln der möglichen Fragen an CDC China und Weiterleitung an Herrn Wieler </w:t>
            </w:r>
            <w:r>
              <w:rPr>
                <w:b/>
                <w:i/>
                <w:sz w:val="22"/>
                <w:szCs w:val="22"/>
              </w:rPr>
              <w:t xml:space="preserve">(Aufgabe Ute, </w:t>
            </w:r>
            <w:proofErr w:type="spellStart"/>
            <w:r>
              <w:rPr>
                <w:b/>
                <w:i/>
                <w:sz w:val="22"/>
                <w:szCs w:val="22"/>
              </w:rPr>
              <w:t>Nr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228)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ZIG1 soll </w:t>
            </w:r>
            <w:r>
              <w:rPr>
                <w:b/>
                <w:i/>
                <w:sz w:val="22"/>
                <w:szCs w:val="22"/>
              </w:rPr>
              <w:t>täglich</w:t>
            </w:r>
            <w:r>
              <w:rPr>
                <w:i/>
                <w:sz w:val="22"/>
                <w:szCs w:val="22"/>
              </w:rPr>
              <w:t xml:space="preserve"> Präsentation zu internationaler Lage und Risikogebieten vor Lage-AG Treffen an BZgA und Bundeswehr schicken (Mail an ZIG1bzw. INIG mit Kontakten vom LZ)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Bundeswehr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Informationen über Kreuzfahrtschiff wenn vorhanden erwünscht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 wird täglich vom japanischen IHR NFP informiert, es sind 10 deutsche an Bord, bisher keine deutschen Fälle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 </w:t>
            </w:r>
            <w:proofErr w:type="spellStart"/>
            <w:r>
              <w:rPr>
                <w:sz w:val="22"/>
                <w:szCs w:val="22"/>
              </w:rPr>
              <w:t>Healthy</w:t>
            </w:r>
            <w:proofErr w:type="spellEnd"/>
            <w:r>
              <w:rPr>
                <w:sz w:val="22"/>
                <w:szCs w:val="22"/>
              </w:rPr>
              <w:t xml:space="preserve"> Gateways versucht ein Untersuchungsteam auf das Schiff zu senden wenn japanische Behörden es zulassen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LZ Position internationale Kommunikation Infos über Kreuzfahrtschiff an Bundeswehr </w:t>
            </w:r>
            <w:r>
              <w:rPr>
                <w:b/>
                <w:i/>
                <w:sz w:val="22"/>
                <w:szCs w:val="22"/>
              </w:rPr>
              <w:t>(Bitte an die Position, aktuelle Infos des AA zu dem Thema weiterzugeben)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Fälle, keine zusätzlichen Informationen oder Erkenntnisse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 über EWRS: Verdachtsfall in Rumänien der HCW aus Bayern ist, Kategorie 2 Kontaktperson eines deutschen Falles, ist mit Symptomen in Rumänien ins Krankenhaus gekommen wo er von Kontakt zu bestätigtem Fall erzählt hat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BMG</w:t>
            </w:r>
          </w:p>
          <w:p>
            <w:pPr>
              <w:pStyle w:val="Listenabsatz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Parteipolitische Themen herrschen vor, FAQs online und Hotline eher rückläufig</w:t>
            </w:r>
          </w:p>
          <w:p/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ZIG1/FG36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Erkenntnisse über Erreger</w:t>
            </w: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SARS-CoV-2 ist offiziell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 xml:space="preserve">International Committee on </w:t>
            </w:r>
            <w:proofErr w:type="spellStart"/>
            <w:r>
              <w:rPr>
                <w:sz w:val="22"/>
              </w:rPr>
              <w:t>Taxonomy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of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Viruses</w:t>
            </w:r>
            <w:proofErr w:type="spellEnd"/>
            <w:r>
              <w:rPr>
                <w:sz w:val="22"/>
              </w:rPr>
              <w:t xml:space="preserve"> (ICTV) Entscheidung zu Namensgebung disputiert aber definitiv, SARS-Bezug eigentlich nicht erwünscht, jedoch haben alle Erreger dieser Art diesen Bezug, wird in 1-2 Wochen final publiziert, WHO kann kommentieren hat aber keinen Einfluss mehr auf Namensgebung 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WHO wird Krankheitsbild definieren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Hohe Virusreplikation im oberen Atemwegsbereich,  (klassische zyklische Atemwegsinfektion)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rPr>
                <w:b/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entscheidenden Daten um grundsätzliche Risikobewertung zu verändern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rPr>
                <w:b/>
                <w:i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BZgA 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Laufendes Geschäft, FAQs laufen, nächsten Montag Pressemitteilung zum Thema Schutz vor Atemwegsinfektionen, nicht speziell Coronavirus, Karneval, allgemeine Hygieneregeln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Messe/Massenveranstaltungen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Berlin hatte bei Fruit </w:t>
            </w:r>
            <w:proofErr w:type="spellStart"/>
            <w:r>
              <w:rPr>
                <w:sz w:val="22"/>
                <w:szCs w:val="22"/>
              </w:rPr>
              <w:t>Logistica</w:t>
            </w:r>
            <w:proofErr w:type="spellEnd"/>
            <w:r>
              <w:rPr>
                <w:sz w:val="22"/>
                <w:szCs w:val="22"/>
              </w:rPr>
              <w:t xml:space="preserve"> Messe obligatorische Meldeformulare zu Coronavirus, Bundesländer haben unterschiedliche Verfahren fragen aber RKI, RKI sollte FAQ entwerfen mit der Aussage, dass dies Sache der Bundesländer ist, Konsens sind allgemeine Hygienemaßnahmen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 hatte bereits konkrete Anfrage, geht davon aus dass noch mehr folgen werden, klare Zuständigkeit der Länder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FAQ zu Vorgehen bei Messe, Verweis an Verantwortlichkeit der Länder, BZgA Vorschlag als Aufschlag nutzen, an FG32 Ute Rexroth und FG36 Walter Haas </w:t>
            </w:r>
            <w:r>
              <w:rPr>
                <w:b/>
                <w:i/>
                <w:sz w:val="22"/>
                <w:szCs w:val="22"/>
              </w:rPr>
              <w:t>(Aufgabe 219)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8"/>
              </w:rPr>
              <w:t>Dokumente</w:t>
            </w:r>
            <w:r>
              <w:rPr>
                <w:b/>
                <w:sz w:val="28"/>
              </w:rPr>
              <w:br/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Teilweise unter anderen Punkten besprochen</w:t>
            </w:r>
          </w:p>
          <w:p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8"/>
              </w:rPr>
              <w:t>Labordiagnostik</w:t>
            </w:r>
            <w:r>
              <w:rPr>
                <w:b/>
                <w:sz w:val="28"/>
              </w:rPr>
              <w:br/>
            </w:r>
          </w:p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Abfragen zu Testungen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Respivir</w:t>
            </w:r>
            <w:proofErr w:type="spellEnd"/>
            <w:r>
              <w:rPr>
                <w:sz w:val="22"/>
                <w:szCs w:val="22"/>
              </w:rPr>
              <w:t xml:space="preserve"> (bundesweit aus dem Saarland): Können diese Zahlen möglicherweise für RKI verfügbar werden? Ergibt ggf. Überlappungen, ist Industrie-unterstützt, 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RKI geplantes </w:t>
            </w:r>
            <w:proofErr w:type="spellStart"/>
            <w:r>
              <w:rPr>
                <w:sz w:val="22"/>
                <w:szCs w:val="22"/>
              </w:rPr>
              <w:t>Voxco</w:t>
            </w:r>
            <w:proofErr w:type="spellEnd"/>
            <w:r>
              <w:rPr>
                <w:sz w:val="22"/>
                <w:szCs w:val="22"/>
              </w:rPr>
              <w:t>-Tool wird fertiggestellt und gestartet,  manche Labore müssen dann an zwei verschiedene Stellen Bericht erstatten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Diagnostik-Empfehlungen: Hinweis dass Testung für Personen ist, die Falldefinition erfüllen</w:t>
            </w:r>
          </w:p>
          <w:p>
            <w:pPr>
              <w:rPr>
                <w:i/>
                <w:sz w:val="22"/>
              </w:rPr>
            </w:pPr>
          </w:p>
          <w:p>
            <w:pPr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ToDo</w:t>
            </w:r>
            <w:proofErr w:type="spellEnd"/>
            <w:r>
              <w:rPr>
                <w:i/>
                <w:sz w:val="22"/>
              </w:rPr>
              <w:t xml:space="preserve">: Datenschutz-Clearance der </w:t>
            </w:r>
            <w:proofErr w:type="spellStart"/>
            <w:r>
              <w:rPr>
                <w:i/>
                <w:sz w:val="22"/>
              </w:rPr>
              <w:t>Voxco</w:t>
            </w:r>
            <w:proofErr w:type="spellEnd"/>
            <w:r>
              <w:rPr>
                <w:i/>
                <w:sz w:val="22"/>
              </w:rPr>
              <w:t xml:space="preserve">-Umfrage steht noch aus, Im Anschluss sollte Link an FG17 gehen </w:t>
            </w:r>
            <w:r>
              <w:rPr>
                <w:b/>
                <w:i/>
                <w:sz w:val="22"/>
              </w:rPr>
              <w:t>Aufgabe 205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 CDC Schnelltest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Medienbericht, dass vom US CDC verteilte Schnelltests nicht funktionieren; es handelt sich vermutlich um Antigen-Schnelltest (kein Bezug zu kontaminierten PCR-Kits), scheint nur USA zu betreffen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Mehr Informationen hierzu wären sinnvoll, theoretisch ist so ein Antigen-Schnelltest möglich, Frage ist dessen Validierung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Fallexplosion muss zu klinischer Falldefinition übergegangen werden, dann </w:t>
            </w:r>
            <w:proofErr w:type="spellStart"/>
            <w:r>
              <w:rPr>
                <w:sz w:val="22"/>
                <w:szCs w:val="22"/>
              </w:rPr>
              <w:t>syndromische</w:t>
            </w:r>
            <w:proofErr w:type="spellEnd"/>
            <w:r>
              <w:rPr>
                <w:sz w:val="22"/>
                <w:szCs w:val="22"/>
              </w:rPr>
              <w:t xml:space="preserve"> Surveillance gepaart mit virologischer Surveillance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i/>
                <w:sz w:val="22"/>
              </w:rPr>
            </w:pPr>
            <w:r>
              <w:rPr>
                <w:sz w:val="22"/>
                <w:szCs w:val="22"/>
              </w:rPr>
              <w:t xml:space="preserve">FG17, FG36 arbeiten an Empfehlung dass asymptomatische Personen nicht getestet werden sollen </w:t>
            </w:r>
          </w:p>
          <w:p>
            <w:pPr>
              <w:rPr>
                <w:i/>
                <w:sz w:val="22"/>
              </w:rPr>
            </w:pPr>
          </w:p>
          <w:p>
            <w:pPr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ToDo</w:t>
            </w:r>
            <w:proofErr w:type="spellEnd"/>
            <w:r>
              <w:rPr>
                <w:i/>
                <w:sz w:val="22"/>
              </w:rPr>
              <w:t xml:space="preserve">: Empfehlung - Asymptomatische Personen sollen nicht getestet werden, FG17, FG36, bereits bestehende Aufgabe? </w:t>
            </w:r>
            <w:r>
              <w:rPr>
                <w:b/>
                <w:i/>
                <w:sz w:val="22"/>
              </w:rPr>
              <w:t>Aufgabe 201</w:t>
            </w:r>
          </w:p>
          <w:p>
            <w:pPr>
              <w:rPr>
                <w:i/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FG17/ZBS1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Entlassungsmanagement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Zunehmend heikler Punkt, da einige Kliniken in Hessen und Bayern ihre Patienten jetzt/zeitnah entlassen möchten, und noch keine klaren Kriterien hierfür vorhanden sind, AGI verantwortlich für Umsetzung, Entscheidung unterliegt lokalem GA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Diskussion zwischen Klinikern und Virologen, TK hat am Dienstag stattgefunden und </w:t>
            </w:r>
            <w:proofErr w:type="spellStart"/>
            <w:r>
              <w:rPr>
                <w:sz w:val="22"/>
              </w:rPr>
              <w:t>Drosten</w:t>
            </w:r>
            <w:proofErr w:type="spellEnd"/>
            <w:r>
              <w:rPr>
                <w:sz w:val="22"/>
              </w:rPr>
              <w:t xml:space="preserve"> am Mittwoch Daten nachgereicht, wird heute Nachmittag in AGI vorgestellt, BMG erwartet Papier ebenfalls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Inhalte: reichen zwei negative PCR oder nicht, nach </w:t>
            </w:r>
            <w:proofErr w:type="spellStart"/>
            <w:r>
              <w:rPr>
                <w:sz w:val="22"/>
              </w:rPr>
              <w:t>Drosten</w:t>
            </w:r>
            <w:proofErr w:type="spellEnd"/>
            <w:r>
              <w:rPr>
                <w:sz w:val="22"/>
              </w:rPr>
              <w:t xml:space="preserve"> besteht dann </w:t>
            </w:r>
            <w:ins w:id="0" w:author="Frank, Christina" w:date="2020-02-13T18:19:00Z">
              <w:r>
                <w:rPr>
                  <w:sz w:val="22"/>
                </w:rPr>
                <w:t xml:space="preserve">vermutlich </w:t>
              </w:r>
            </w:ins>
            <w:r>
              <w:rPr>
                <w:sz w:val="22"/>
              </w:rPr>
              <w:t xml:space="preserve">keine </w:t>
            </w:r>
            <w:proofErr w:type="spellStart"/>
            <w:r>
              <w:rPr>
                <w:sz w:val="22"/>
              </w:rPr>
              <w:t>Infektiösität</w:t>
            </w:r>
            <w:proofErr w:type="spellEnd"/>
            <w:r>
              <w:rPr>
                <w:sz w:val="22"/>
              </w:rPr>
              <w:t xml:space="preserve"> mehr, </w:t>
            </w:r>
            <w:ins w:id="1" w:author="Frank, Christina" w:date="2020-02-13T18:19:00Z">
              <w:r>
                <w:rPr>
                  <w:sz w:val="22"/>
                </w:rPr>
                <w:t xml:space="preserve">wenn </w:t>
              </w:r>
            </w:ins>
            <w:r>
              <w:rPr>
                <w:sz w:val="22"/>
              </w:rPr>
              <w:t xml:space="preserve">in der Zellkultur keine Virusreplikation mehr bei </w:t>
            </w:r>
            <w:del w:id="2" w:author="Frank, Christina" w:date="2020-02-13T18:18:00Z">
              <w:r>
                <w:rPr>
                  <w:sz w:val="22"/>
                </w:rPr>
                <w:delText>10</w:delText>
              </w:r>
              <w:r>
                <w:rPr>
                  <w:sz w:val="22"/>
                  <w:vertAlign w:val="superscript"/>
                </w:rPr>
                <w:delText>4</w:delText>
              </w:r>
            </w:del>
            <w:commentRangeStart w:id="3"/>
            <w:ins w:id="4" w:author="Frank, Christina" w:date="2020-02-13T18:18:00Z">
              <w:r>
                <w:rPr>
                  <w:sz w:val="22"/>
                </w:rPr>
                <w:t>10</w:t>
              </w:r>
              <w:r>
                <w:rPr>
                  <w:sz w:val="22"/>
                  <w:vertAlign w:val="superscript"/>
                </w:rPr>
                <w:t>6</w:t>
              </w:r>
              <w:commentRangeEnd w:id="3"/>
              <w:r>
                <w:rPr>
                  <w:rStyle w:val="Kommentarzeichen"/>
                  <w:rFonts w:ascii="Scala Sans OT" w:hAnsi="Scala Sans OT"/>
                  <w:lang w:eastAsia="de-DE"/>
                </w:rPr>
                <w:commentReference w:id="3"/>
              </w:r>
            </w:ins>
            <w:r>
              <w:rPr>
                <w:sz w:val="22"/>
              </w:rPr>
              <w:t>/ml beobachtet, deswegen um sicher zu gehen 10</w:t>
            </w:r>
            <w:r>
              <w:rPr>
                <w:sz w:val="22"/>
                <w:vertAlign w:val="superscript"/>
              </w:rPr>
              <w:t>5</w:t>
            </w:r>
            <w:r>
              <w:rPr>
                <w:sz w:val="22"/>
              </w:rPr>
              <w:t>/ml vorgeschlagen und als ausreichendes Entlassungskriterium empfunden; Papier wurde zirkuliert, keine komplette Einigung, ob Entlassung mit restnachweisbarem Virus, ggf. sollte man Personen Auflagen geben, z.B. 1 Woche Kontaktminimierung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Abstrichsqualität</w:t>
            </w:r>
            <w:proofErr w:type="spellEnd"/>
            <w:r>
              <w:rPr>
                <w:sz w:val="22"/>
              </w:rPr>
              <w:t xml:space="preserve"> sehr relevant und nicht gut nachweisbar, Kontrolle anhand eines ausgewählten Gens als Marker um zu sehen ob Probe anständig genommen wurde 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Nasen/Rachen Abstrich ergibt keine quantifizierbare Probe, </w:t>
            </w:r>
            <w:r>
              <w:rPr>
                <w:sz w:val="22"/>
              </w:rPr>
              <w:lastRenderedPageBreak/>
              <w:t>deswegen quantitative Grenze schwer nachvollziehbar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Aktueller Diskussionsstand/Kompromiss: zweimal negative PCR oder </w:t>
            </w:r>
            <w:ins w:id="5" w:author="Frank, Christina" w:date="2020-02-13T18:24:00Z">
              <w:r>
                <w:rPr>
                  <w:sz w:val="22"/>
                </w:rPr>
                <w:t xml:space="preserve">im Einzelfall </w:t>
              </w:r>
            </w:ins>
            <w:r>
              <w:rPr>
                <w:sz w:val="22"/>
              </w:rPr>
              <w:t>PCR mit Nachweis &lt;10</w:t>
            </w:r>
            <w:r>
              <w:rPr>
                <w:sz w:val="22"/>
                <w:vertAlign w:val="superscript"/>
              </w:rPr>
              <w:t>5</w:t>
            </w:r>
            <w:r>
              <w:rPr>
                <w:sz w:val="22"/>
              </w:rPr>
              <w:t xml:space="preserve">/ml, </w:t>
            </w:r>
            <w:del w:id="6" w:author="Frank, Christina" w:date="2020-02-13T18:24:00Z">
              <w:r>
                <w:rPr>
                  <w:sz w:val="22"/>
                </w:rPr>
                <w:delText xml:space="preserve">oder </w:delText>
              </w:r>
            </w:del>
            <w:ins w:id="7" w:author="Frank, Christina" w:date="2020-02-13T18:24:00Z">
              <w:r>
                <w:rPr>
                  <w:sz w:val="22"/>
                </w:rPr>
                <w:t xml:space="preserve">und </w:t>
              </w:r>
            </w:ins>
            <w:r>
              <w:rPr>
                <w:sz w:val="22"/>
              </w:rPr>
              <w:t xml:space="preserve">je nach Einzelfallentscheidung mit Auflagen (wenn z.B. zu Hause Personen mit </w:t>
            </w:r>
            <w:proofErr w:type="spellStart"/>
            <w:r>
              <w:rPr>
                <w:sz w:val="22"/>
              </w:rPr>
              <w:t>Immunsupprimierung</w:t>
            </w:r>
            <w:proofErr w:type="spellEnd"/>
            <w:r>
              <w:rPr>
                <w:sz w:val="22"/>
              </w:rPr>
              <w:t>, vulnerable Personen)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Auf Terminologie muss geachtet werden, nicht „Patient ist nicht mehr infektiös“, sondern ggf. keine Erregerausscheidung sollte mehr nachgewiesen werden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Ähnlich bei häuslicher Quarantäne, Parameter z.B. Dauer der Symptomfreiheit, Erreger-Nachweisbarkeit, 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Länder-Einbezug entscheidend da diese sicherstellen müssen, dass/wie Exposition anderer vermieden wird </w:t>
            </w:r>
          </w:p>
          <w:p>
            <w:pPr>
              <w:rPr>
                <w:sz w:val="22"/>
              </w:rPr>
            </w:pPr>
          </w:p>
          <w:p>
            <w:pPr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ToDo</w:t>
            </w:r>
            <w:proofErr w:type="spellEnd"/>
            <w:r>
              <w:rPr>
                <w:i/>
                <w:sz w:val="22"/>
              </w:rPr>
              <w:t>: Papier wurde vor AGI TK als Diskussionsgrundlage zur hoffentlich schnelle</w:t>
            </w:r>
            <w:ins w:id="8" w:author="Frank, Christina" w:date="2020-02-13T18:25:00Z">
              <w:r>
                <w:rPr>
                  <w:i/>
                  <w:sz w:val="22"/>
                </w:rPr>
                <w:t>n</w:t>
              </w:r>
            </w:ins>
            <w:r>
              <w:rPr>
                <w:i/>
                <w:sz w:val="22"/>
              </w:rPr>
              <w:t xml:space="preserve"> Abstimmung an AGI geschickt</w:t>
            </w:r>
          </w:p>
          <w:p/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Walter Haas hat gestern ein ÖGD Webinar gehalten, 750 TN, Hauptthema war Kontaktpersonenmanagement, Webinar ist eine gute Möglichkeit, GA zu erreichen, mehr Bedarf besteht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Viele Fragen zu Vorgehen bei medizinischem Personal, hierzu ist eine zusätzliche Handreichung notwendig, auch für Bereich nosokomiale Gefährdung</w:t>
            </w:r>
          </w:p>
          <w:p>
            <w:pPr>
              <w:rPr>
                <w:b/>
                <w:sz w:val="28"/>
              </w:rPr>
            </w:pPr>
          </w:p>
          <w:p>
            <w:pPr>
              <w:rPr>
                <w:b/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ToDo</w:t>
            </w:r>
            <w:proofErr w:type="spellEnd"/>
            <w:r>
              <w:rPr>
                <w:i/>
                <w:sz w:val="22"/>
              </w:rPr>
              <w:t xml:space="preserve">: FG36 Walter Haas macht Aufschlag zu Handreichung bezüglich </w:t>
            </w:r>
            <w:proofErr w:type="spellStart"/>
            <w:r>
              <w:rPr>
                <w:i/>
                <w:sz w:val="22"/>
              </w:rPr>
              <w:t>KoNa</w:t>
            </w:r>
            <w:proofErr w:type="spellEnd"/>
            <w:r>
              <w:rPr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</w:rPr>
              <w:t xml:space="preserve">bzw. </w:t>
            </w:r>
            <w:proofErr w:type="spellStart"/>
            <w:r>
              <w:rPr>
                <w:b/>
                <w:i/>
                <w:sz w:val="22"/>
              </w:rPr>
              <w:t>KoManagement</w:t>
            </w:r>
            <w:proofErr w:type="spellEnd"/>
            <w:r>
              <w:rPr>
                <w:i/>
                <w:sz w:val="22"/>
              </w:rPr>
              <w:t xml:space="preserve"> in medizinischem Bereich, auch Zuarbeit von FG14 und FG37 (</w:t>
            </w:r>
            <w:r>
              <w:rPr>
                <w:b/>
                <w:i/>
                <w:sz w:val="22"/>
              </w:rPr>
              <w:t>Aufgabe 230)</w:t>
            </w:r>
          </w:p>
          <w:p>
            <w:pPr>
              <w:rPr>
                <w:b/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  <w:r>
              <w:rPr>
                <w:b/>
                <w:sz w:val="28"/>
              </w:rPr>
              <w:br/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Informationen zu deutschen Fällen fehlen noch, z.B. §11 Übermittlung, Infos zu Schweregrad, Entlassung, weitere Anpassung der Meldepflichtverordnung eventuell notwendig um Umsetzung zu verbessern, damit Informationen zu Fällen besser/detaillierter übermittelt werden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Ggf. könnte </w:t>
            </w:r>
            <w:proofErr w:type="spellStart"/>
            <w:r>
              <w:rPr>
                <w:sz w:val="22"/>
                <w:szCs w:val="22"/>
              </w:rPr>
              <w:t>SurvStat</w:t>
            </w:r>
            <w:proofErr w:type="spellEnd"/>
            <w:r>
              <w:rPr>
                <w:sz w:val="22"/>
                <w:szCs w:val="22"/>
              </w:rPr>
              <w:t xml:space="preserve"> Abfragemöglichkeit motivierend sein?</w:t>
            </w:r>
          </w:p>
          <w:p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Transport und Grenzübergangsstellen</w:t>
            </w:r>
          </w:p>
          <w:p>
            <w:pPr>
              <w:rPr>
                <w:b/>
                <w:i/>
              </w:rPr>
            </w:pPr>
          </w:p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Einigung zu Einreisenden aus Risikogebieten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Heute in der AGI wird der von der Flughafengruppe (zuständige GA der IGV-benannten Flughäfen) abgestimmte Handzettel in drei Sprachen verabschiedet, kann an Flughäfen an Einreisende aus China verteilt werden, kein Konsens zu Folgemanagement, dies handhaben die Bundesländer differenziert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 xml:space="preserve">Hilfestellung für ÖGD hierzu ist auf RKI-Webseite, zusätzliche praktische Empfehlungen könnten unter FAQ hinzugefügt </w:t>
            </w:r>
            <w:r>
              <w:rPr>
                <w:sz w:val="22"/>
              </w:rPr>
              <w:lastRenderedPageBreak/>
              <w:t>werden</w:t>
            </w:r>
          </w:p>
          <w:p/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sz w:val="28"/>
              </w:rPr>
              <w:br/>
            </w:r>
          </w:p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Teilnahme von RKI-ExpertInnen an China-Einsätzen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WHO Mission gestartet, drei Personen sind vor Ort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  <w:r>
              <w:rPr>
                <w:sz w:val="22"/>
                <w:szCs w:val="22"/>
              </w:rPr>
              <w:t xml:space="preserve"> wurde von WHO (Herrn </w:t>
            </w:r>
            <w:proofErr w:type="spellStart"/>
            <w:r>
              <w:rPr>
                <w:sz w:val="22"/>
                <w:szCs w:val="22"/>
              </w:rPr>
              <w:t>Schwartländer</w:t>
            </w:r>
            <w:proofErr w:type="spellEnd"/>
            <w:r>
              <w:rPr>
                <w:sz w:val="22"/>
                <w:szCs w:val="22"/>
              </w:rPr>
              <w:t xml:space="preserve">) gebeten, eine RKI Person, die China-Einsatz zum Thema Krankenhaus-Management und nosokomiale Ausbrüche/ Prävention begleiten könnte zu benennen: Tim Eckmanns (FG37) oder Andreas Jansen (ZIG1) sind bereit und interessiert </w:t>
            </w:r>
          </w:p>
          <w:p>
            <w:pPr>
              <w:pStyle w:val="Listenabsatz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BMG zufolge gibt es einen bilateralen </w:t>
            </w:r>
            <w:proofErr w:type="spellStart"/>
            <w:r>
              <w:rPr>
                <w:sz w:val="22"/>
                <w:szCs w:val="22"/>
              </w:rPr>
              <w:t>Austauschswunsch</w:t>
            </w:r>
            <w:proofErr w:type="spellEnd"/>
            <w:r>
              <w:rPr>
                <w:sz w:val="22"/>
                <w:szCs w:val="22"/>
              </w:rPr>
              <w:t xml:space="preserve"> aus China, die Lebensläufe von Heinz </w:t>
            </w:r>
            <w:proofErr w:type="spellStart"/>
            <w:r>
              <w:rPr>
                <w:sz w:val="22"/>
                <w:szCs w:val="22"/>
              </w:rPr>
              <w:t>Ellerbrok</w:t>
            </w:r>
            <w:proofErr w:type="spellEnd"/>
            <w:r>
              <w:rPr>
                <w:sz w:val="22"/>
                <w:szCs w:val="22"/>
              </w:rPr>
              <w:t xml:space="preserve"> und Andreas Jansen wurden hierfür angefordert</w:t>
            </w:r>
          </w:p>
          <w:p>
            <w:pPr>
              <w:rPr>
                <w:i/>
                <w:sz w:val="22"/>
              </w:rPr>
            </w:pPr>
          </w:p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RKI Sondermittel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 xml:space="preserve">Zusätzliches Geld bis Ende des Jahres zur Verfügung </w:t>
            </w:r>
          </w:p>
          <w:p>
            <w:pPr>
              <w:pStyle w:val="Listenabsatz"/>
              <w:numPr>
                <w:ilvl w:val="0"/>
                <w:numId w:val="14"/>
              </w:numPr>
              <w:rPr>
                <w:i/>
                <w:sz w:val="22"/>
              </w:rPr>
            </w:pPr>
            <w:r>
              <w:rPr>
                <w:sz w:val="22"/>
              </w:rPr>
              <w:t>FGL sollen darüber nachdenken wie am besten umgesetzt, ggf. Verlängerung von Verträgen, Aufstockung von Arbeitszeit, mögliche nötige Einkäufe</w:t>
            </w:r>
          </w:p>
          <w:p>
            <w:pPr>
              <w:rPr>
                <w:b/>
                <w:sz w:val="28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Informationen aus dem Lagezentrum</w:t>
            </w:r>
          </w:p>
          <w:p>
            <w:pPr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Nichts zu berichten</w:t>
            </w:r>
          </w:p>
          <w:p/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rPr>
                <w:sz w:val="22"/>
              </w:rPr>
            </w:pPr>
          </w:p>
          <w:p>
            <w:pPr>
              <w:pStyle w:val="Listenabsatz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Nächste Sitzung: Freitag, 14.02.2020, 13:00 Uhr, Lagezentrum Besprechungsraum</w:t>
            </w:r>
            <w:r>
              <w:rPr>
                <w:sz w:val="22"/>
              </w:rPr>
              <w:br/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Frank, Christina" w:date="2020-02-13T18:25:00Z" w:initials="CF">
    <w:p>
      <w:pPr>
        <w:pStyle w:val="Kommentartext"/>
      </w:pPr>
      <w:r>
        <w:rPr>
          <w:rStyle w:val="Kommentarzeichen"/>
        </w:rPr>
        <w:annotationRef/>
      </w:r>
      <w:r>
        <w:t>Korrektur Michaela Niebank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</w:p>
  <w:p>
    <w:pPr>
      <w:pStyle w:val="Fuzeile"/>
      <w:ind w:right="360"/>
      <w:jc w:val="right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bookmarkStart w:id="9" w:name="_GoBack"/>
    <w:bookmarkEnd w:id="9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</w:rPr>
      <w:tab/>
    </w:r>
    <w:r>
      <w:rPr>
        <w:color w:val="1F497D" w:themeColor="text2"/>
      </w:rPr>
      <w:tab/>
    </w:r>
    <w:r>
      <w:rPr>
        <w:noProof/>
        <w:color w:val="1F497D" w:themeColor="text2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Agenda der 2019nCoV-Lage-AG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6914"/>
    <w:multiLevelType w:val="hybridMultilevel"/>
    <w:tmpl w:val="D4F66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0C93"/>
    <w:multiLevelType w:val="hybridMultilevel"/>
    <w:tmpl w:val="06CAD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88A"/>
    <w:multiLevelType w:val="hybridMultilevel"/>
    <w:tmpl w:val="4B7E7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420"/>
    <w:multiLevelType w:val="hybridMultilevel"/>
    <w:tmpl w:val="70AE5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6456F5"/>
    <w:multiLevelType w:val="hybridMultilevel"/>
    <w:tmpl w:val="6EC4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59C2"/>
    <w:multiLevelType w:val="hybridMultilevel"/>
    <w:tmpl w:val="90327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8359D"/>
    <w:multiLevelType w:val="hybridMultilevel"/>
    <w:tmpl w:val="F7924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6C2F"/>
    <w:multiLevelType w:val="hybridMultilevel"/>
    <w:tmpl w:val="1CB23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909FA"/>
    <w:multiLevelType w:val="hybridMultilevel"/>
    <w:tmpl w:val="EE0AB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13"/>
  </w:num>
  <w:num w:numId="12">
    <w:abstractNumId w:val="0"/>
  </w:num>
  <w:num w:numId="13">
    <w:abstractNumId w:val="12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58939D0A-A7FA-4BC7-994D-358441ED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ki.local\daten\Projekte\RKI_nCoV-Lage\1.Lagemanagement\1.3.Besprechungen_TKs\1.Lage_AG\2020-02-13_Lage-AG\2019-nCoV_risikogebiet_13_02_2020.pptx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CB6B-B10F-4815-AC91-3405FB32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1609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5</cp:revision>
  <dcterms:created xsi:type="dcterms:W3CDTF">2020-02-13T17:26:00Z</dcterms:created>
  <dcterms:modified xsi:type="dcterms:W3CDTF">2021-04-12T13:58:00Z</dcterms:modified>
</cp:coreProperties>
</file>