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13.01.2021,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Webexkonferenz</w:t>
          </w:r>
          <w:proofErr w:type="spellEnd"/>
        </w:sdtContent>
      </w:sdt>
    </w:p>
    <w:p>
      <w:pPr>
        <w:rPr>
          <w:b/>
          <w:sz w:val="22"/>
        </w:rPr>
      </w:pPr>
      <w:r>
        <w:rPr>
          <w:b/>
          <w:sz w:val="22"/>
        </w:rPr>
        <w:t>Moderation: Osamah Hamouda</w:t>
      </w:r>
    </w:p>
    <w:p>
      <w:pPr>
        <w:spacing w:after="0"/>
        <w:rPr>
          <w:b/>
          <w:sz w:val="22"/>
        </w:rPr>
      </w:pPr>
      <w:r>
        <w:rPr>
          <w:b/>
          <w:sz w:val="22"/>
        </w:rPr>
        <w:t xml:space="preserve">Teilnehmende: </w:t>
      </w:r>
    </w:p>
    <w:p>
      <w:pPr>
        <w:spacing w:after="0"/>
        <w:rPr>
          <w:b/>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pStyle w:val="Listenabsatz"/>
        <w:numPr>
          <w:ilvl w:val="0"/>
          <w:numId w:val="3"/>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Lothar Wieler</w:t>
      </w:r>
    </w:p>
    <w:p>
      <w:pPr>
        <w:pStyle w:val="Listenabsatz"/>
        <w:numPr>
          <w:ilvl w:val="0"/>
          <w:numId w:val="2"/>
        </w:numPr>
        <w:spacing w:after="0" w:line="233" w:lineRule="auto"/>
        <w:ind w:hanging="357"/>
        <w:contextualSpacing w:val="0"/>
        <w:rPr>
          <w:sz w:val="22"/>
        </w:rPr>
      </w:pPr>
      <w:r>
        <w:rPr>
          <w:sz w:val="22"/>
        </w:rPr>
        <w:t>Abt. 1</w:t>
      </w:r>
    </w:p>
    <w:p>
      <w:pPr>
        <w:pStyle w:val="Listenabsatz"/>
        <w:numPr>
          <w:ilvl w:val="1"/>
          <w:numId w:val="2"/>
        </w:numPr>
        <w:spacing w:after="0" w:line="233" w:lineRule="auto"/>
        <w:contextualSpacing w:val="0"/>
        <w:rPr>
          <w:sz w:val="22"/>
        </w:rPr>
      </w:pPr>
      <w:r>
        <w:rPr>
          <w:sz w:val="22"/>
        </w:rPr>
        <w:t>Martin Mielke</w:t>
      </w:r>
    </w:p>
    <w:p>
      <w:pPr>
        <w:pStyle w:val="Listenabsatz"/>
        <w:numPr>
          <w:ilvl w:val="0"/>
          <w:numId w:val="2"/>
        </w:numPr>
        <w:spacing w:after="0" w:line="233" w:lineRule="auto"/>
        <w:ind w:hanging="357"/>
        <w:contextualSpacing w:val="0"/>
        <w:rPr>
          <w:sz w:val="22"/>
        </w:rPr>
      </w:pPr>
      <w:r>
        <w:rPr>
          <w:sz w:val="22"/>
        </w:rPr>
        <w:t>Abt. 3</w:t>
      </w:r>
    </w:p>
    <w:p>
      <w:pPr>
        <w:pStyle w:val="Listenabsatz"/>
        <w:numPr>
          <w:ilvl w:val="1"/>
          <w:numId w:val="2"/>
        </w:numPr>
        <w:spacing w:after="0" w:line="233" w:lineRule="auto"/>
        <w:contextualSpacing w:val="0"/>
        <w:rPr>
          <w:sz w:val="22"/>
        </w:rPr>
      </w:pPr>
      <w:r>
        <w:rPr>
          <w:sz w:val="22"/>
        </w:rPr>
        <w:t>Osamah Hamouda</w:t>
      </w:r>
    </w:p>
    <w:p>
      <w:pPr>
        <w:pStyle w:val="Listenabsatz"/>
        <w:numPr>
          <w:ilvl w:val="0"/>
          <w:numId w:val="2"/>
        </w:numPr>
        <w:spacing w:after="0" w:line="233" w:lineRule="auto"/>
        <w:ind w:hanging="357"/>
        <w:contextualSpacing w:val="0"/>
        <w:rPr>
          <w:sz w:val="22"/>
        </w:rPr>
      </w:pPr>
      <w:r>
        <w:rPr>
          <w:sz w:val="22"/>
        </w:rPr>
        <w:t>ZIG</w:t>
      </w:r>
    </w:p>
    <w:p>
      <w:pPr>
        <w:pStyle w:val="Listenabsatz"/>
        <w:numPr>
          <w:ilvl w:val="1"/>
          <w:numId w:val="2"/>
        </w:numPr>
        <w:spacing w:after="0" w:line="233" w:lineRule="auto"/>
        <w:contextualSpacing w:val="0"/>
        <w:rPr>
          <w:sz w:val="22"/>
        </w:rPr>
      </w:pPr>
      <w:r>
        <w:rPr>
          <w:sz w:val="22"/>
        </w:rPr>
        <w:t>Johanna Hanefeld</w:t>
      </w:r>
    </w:p>
    <w:p>
      <w:pPr>
        <w:pStyle w:val="Listenabsatz"/>
        <w:numPr>
          <w:ilvl w:val="0"/>
          <w:numId w:val="3"/>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3"/>
        </w:numPr>
        <w:spacing w:after="0"/>
        <w:contextualSpacing w:val="0"/>
        <w:rPr>
          <w:sz w:val="22"/>
        </w:rPr>
      </w:pPr>
      <w:r>
        <w:rPr>
          <w:sz w:val="22"/>
        </w:rPr>
        <w:t>FG17</w:t>
      </w:r>
    </w:p>
    <w:p>
      <w:pPr>
        <w:pStyle w:val="Listenabsatz"/>
        <w:numPr>
          <w:ilvl w:val="1"/>
          <w:numId w:val="2"/>
        </w:numPr>
        <w:spacing w:after="0"/>
        <w:contextualSpacing w:val="0"/>
        <w:rPr>
          <w:sz w:val="22"/>
        </w:rPr>
      </w:pPr>
      <w:r>
        <w:rPr>
          <w:sz w:val="22"/>
        </w:rPr>
        <w:t>Ralf Dürrwald</w:t>
      </w:r>
    </w:p>
    <w:p>
      <w:pPr>
        <w:pStyle w:val="Listenabsatz"/>
        <w:numPr>
          <w:ilvl w:val="0"/>
          <w:numId w:val="3"/>
        </w:numPr>
        <w:spacing w:after="0"/>
        <w:contextualSpacing w:val="0"/>
        <w:rPr>
          <w:sz w:val="22"/>
        </w:rPr>
      </w:pPr>
      <w:r>
        <w:rPr>
          <w:sz w:val="22"/>
        </w:rPr>
        <w:t xml:space="preserve">FG21 </w:t>
      </w:r>
    </w:p>
    <w:p>
      <w:pPr>
        <w:pStyle w:val="Listenabsatz"/>
        <w:numPr>
          <w:ilvl w:val="1"/>
          <w:numId w:val="2"/>
        </w:numPr>
        <w:spacing w:after="0"/>
        <w:contextualSpacing w:val="0"/>
        <w:rPr>
          <w:sz w:val="22"/>
        </w:rPr>
      </w:pPr>
      <w:r>
        <w:rPr>
          <w:sz w:val="22"/>
        </w:rPr>
        <w:t>Patrick Schmich</w:t>
      </w:r>
    </w:p>
    <w:p>
      <w:pPr>
        <w:pStyle w:val="Listenabsatz"/>
        <w:numPr>
          <w:ilvl w:val="0"/>
          <w:numId w:val="2"/>
        </w:numPr>
        <w:spacing w:after="0"/>
        <w:contextualSpacing w:val="0"/>
        <w:rPr>
          <w:sz w:val="22"/>
        </w:rPr>
      </w:pPr>
      <w:r>
        <w:rPr>
          <w:sz w:val="22"/>
        </w:rPr>
        <w:t xml:space="preserve">FG25 </w:t>
      </w:r>
    </w:p>
    <w:p>
      <w:pPr>
        <w:pStyle w:val="Listenabsatz"/>
        <w:numPr>
          <w:ilvl w:val="1"/>
          <w:numId w:val="2"/>
        </w:numPr>
        <w:spacing w:after="0"/>
        <w:contextualSpacing w:val="0"/>
        <w:rPr>
          <w:sz w:val="22"/>
          <w:szCs w:val="22"/>
        </w:rPr>
      </w:pPr>
      <w:r>
        <w:rPr>
          <w:sz w:val="22"/>
          <w:szCs w:val="22"/>
        </w:rPr>
        <w:t xml:space="preserve">Christa </w:t>
      </w:r>
      <w:r>
        <w:rPr>
          <w:rStyle w:val="highlight"/>
          <w:sz w:val="22"/>
          <w:szCs w:val="22"/>
        </w:rPr>
        <w:t>Scheid</w:t>
      </w:r>
      <w:r>
        <w:rPr>
          <w:sz w:val="22"/>
          <w:szCs w:val="22"/>
        </w:rPr>
        <w:t>t-</w:t>
      </w:r>
      <w:r>
        <w:rPr>
          <w:rStyle w:val="highlight"/>
          <w:sz w:val="22"/>
          <w:szCs w:val="22"/>
        </w:rPr>
        <w:t>Nave</w:t>
      </w:r>
    </w:p>
    <w:p>
      <w:pPr>
        <w:pStyle w:val="Listenabsatz"/>
        <w:numPr>
          <w:ilvl w:val="0"/>
          <w:numId w:val="4"/>
        </w:numPr>
        <w:spacing w:after="0"/>
        <w:contextualSpacing w:val="0"/>
        <w:rPr>
          <w:sz w:val="22"/>
        </w:rPr>
      </w:pPr>
      <w:r>
        <w:rPr>
          <w:sz w:val="22"/>
        </w:rPr>
        <w:t>FG 32</w:t>
      </w:r>
    </w:p>
    <w:p>
      <w:pPr>
        <w:pStyle w:val="Listenabsatz"/>
        <w:numPr>
          <w:ilvl w:val="1"/>
          <w:numId w:val="2"/>
        </w:numPr>
        <w:spacing w:after="0"/>
        <w:contextualSpacing w:val="0"/>
        <w:rPr>
          <w:sz w:val="22"/>
          <w:szCs w:val="22"/>
        </w:rPr>
      </w:pPr>
      <w:r>
        <w:rPr>
          <w:sz w:val="22"/>
          <w:szCs w:val="22"/>
        </w:rPr>
        <w:t>Michaela Diercke</w:t>
      </w:r>
    </w:p>
    <w:p>
      <w:pPr>
        <w:pStyle w:val="Listenabsatz"/>
        <w:numPr>
          <w:ilvl w:val="0"/>
          <w:numId w:val="4"/>
        </w:numPr>
        <w:spacing w:after="0"/>
        <w:contextualSpacing w:val="0"/>
        <w:rPr>
          <w:sz w:val="22"/>
        </w:rPr>
      </w:pPr>
      <w:r>
        <w:rPr>
          <w:sz w:val="22"/>
        </w:rPr>
        <w:t>FG34</w:t>
      </w:r>
    </w:p>
    <w:p>
      <w:pPr>
        <w:pStyle w:val="Listenabsatz"/>
        <w:numPr>
          <w:ilvl w:val="1"/>
          <w:numId w:val="2"/>
        </w:numPr>
        <w:spacing w:after="0"/>
        <w:contextualSpacing w:val="0"/>
        <w:rPr>
          <w:sz w:val="22"/>
        </w:rPr>
      </w:pPr>
      <w:r>
        <w:rPr>
          <w:sz w:val="22"/>
        </w:rPr>
        <w:t>Andrea Sailer (Protokoll)</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Stefan Kröger</w:t>
      </w:r>
    </w:p>
    <w:p>
      <w:pPr>
        <w:pStyle w:val="Listenabsatz"/>
        <w:numPr>
          <w:ilvl w:val="1"/>
          <w:numId w:val="2"/>
        </w:numPr>
        <w:spacing w:after="0"/>
        <w:contextualSpacing w:val="0"/>
        <w:rPr>
          <w:sz w:val="22"/>
        </w:rPr>
      </w:pPr>
      <w:r>
        <w:rPr>
          <w:sz w:val="22"/>
        </w:rPr>
        <w:t>Silke Buda</w:t>
      </w:r>
    </w:p>
    <w:p>
      <w:pPr>
        <w:pStyle w:val="Listenabsatz"/>
        <w:numPr>
          <w:ilvl w:val="1"/>
          <w:numId w:val="2"/>
        </w:numPr>
        <w:spacing w:after="0"/>
        <w:contextualSpacing w:val="0"/>
        <w:rPr>
          <w:sz w:val="22"/>
        </w:rPr>
      </w:pPr>
      <w:r>
        <w:rPr>
          <w:sz w:val="22"/>
        </w:rPr>
        <w:t>Walter Haas</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0"/>
          <w:numId w:val="4"/>
        </w:numPr>
        <w:spacing w:after="0"/>
        <w:contextualSpacing w:val="0"/>
        <w:rPr>
          <w:sz w:val="22"/>
        </w:rPr>
      </w:pPr>
      <w:r>
        <w:rPr>
          <w:sz w:val="22"/>
        </w:rPr>
        <w:t>FG 38</w:t>
      </w:r>
    </w:p>
    <w:p>
      <w:pPr>
        <w:pStyle w:val="Listenabsatz"/>
        <w:numPr>
          <w:ilvl w:val="1"/>
          <w:numId w:val="2"/>
        </w:numPr>
        <w:spacing w:after="0"/>
        <w:contextualSpacing w:val="0"/>
        <w:rPr>
          <w:sz w:val="22"/>
        </w:rPr>
      </w:pPr>
      <w:r>
        <w:rPr>
          <w:sz w:val="22"/>
        </w:rPr>
        <w:t>Maria an der Heiden</w:t>
      </w:r>
    </w:p>
    <w:p>
      <w:pPr>
        <w:pStyle w:val="Listenabsatz"/>
        <w:numPr>
          <w:ilvl w:val="1"/>
          <w:numId w:val="2"/>
        </w:numPr>
        <w:spacing w:after="0"/>
        <w:contextualSpacing w:val="0"/>
        <w:rPr>
          <w:sz w:val="22"/>
        </w:rPr>
      </w:pPr>
      <w:r>
        <w:rPr>
          <w:sz w:val="22"/>
        </w:rPr>
        <w:t>Ute Rexroth</w:t>
      </w:r>
    </w:p>
    <w:p>
      <w:pPr>
        <w:pStyle w:val="Listenabsatz"/>
        <w:numPr>
          <w:ilvl w:val="0"/>
          <w:numId w:val="3"/>
        </w:numPr>
        <w:spacing w:after="0"/>
        <w:contextualSpacing w:val="0"/>
        <w:rPr>
          <w:sz w:val="22"/>
        </w:rPr>
      </w:pPr>
      <w:r>
        <w:rPr>
          <w:sz w:val="22"/>
        </w:rPr>
        <w:t>IBBS</w:t>
      </w:r>
    </w:p>
    <w:p>
      <w:pPr>
        <w:pStyle w:val="Listenabsatz"/>
        <w:numPr>
          <w:ilvl w:val="1"/>
          <w:numId w:val="3"/>
        </w:numPr>
        <w:spacing w:after="0"/>
        <w:contextualSpacing w:val="0"/>
        <w:rPr>
          <w:sz w:val="22"/>
        </w:rPr>
      </w:pPr>
      <w:r>
        <w:rPr>
          <w:sz w:val="22"/>
        </w:rPr>
        <w:t>Christian Herzog</w:t>
      </w:r>
    </w:p>
    <w:p>
      <w:pPr>
        <w:pStyle w:val="Listenabsatz"/>
        <w:numPr>
          <w:ilvl w:val="0"/>
          <w:numId w:val="3"/>
        </w:numPr>
        <w:spacing w:after="0"/>
        <w:contextualSpacing w:val="0"/>
        <w:rPr>
          <w:sz w:val="22"/>
        </w:rPr>
      </w:pPr>
      <w:r>
        <w:rPr>
          <w:sz w:val="22"/>
        </w:rPr>
        <w:t>MF4</w:t>
      </w:r>
    </w:p>
    <w:p>
      <w:pPr>
        <w:pStyle w:val="Listenabsatz"/>
        <w:numPr>
          <w:ilvl w:val="1"/>
          <w:numId w:val="3"/>
        </w:numPr>
        <w:spacing w:after="0"/>
        <w:contextualSpacing w:val="0"/>
        <w:rPr>
          <w:sz w:val="22"/>
          <w:szCs w:val="22"/>
        </w:rPr>
      </w:pPr>
      <w:r>
        <w:rPr>
          <w:sz w:val="22"/>
          <w:szCs w:val="22"/>
        </w:rPr>
        <w:t>Martina Fischer</w:t>
      </w:r>
    </w:p>
    <w:p>
      <w:pPr>
        <w:pStyle w:val="Listenabsatz"/>
        <w:numPr>
          <w:ilvl w:val="0"/>
          <w:numId w:val="3"/>
        </w:numPr>
        <w:spacing w:after="0"/>
        <w:contextualSpacing w:val="0"/>
        <w:rPr>
          <w:sz w:val="22"/>
        </w:rPr>
      </w:pPr>
      <w:r>
        <w:rPr>
          <w:sz w:val="22"/>
        </w:rPr>
        <w:t>P1</w:t>
      </w:r>
    </w:p>
    <w:p>
      <w:pPr>
        <w:pStyle w:val="Listenabsatz"/>
        <w:numPr>
          <w:ilvl w:val="1"/>
          <w:numId w:val="3"/>
        </w:numPr>
        <w:spacing w:after="0"/>
        <w:contextualSpacing w:val="0"/>
        <w:rPr>
          <w:sz w:val="22"/>
        </w:rPr>
      </w:pPr>
      <w:r>
        <w:rPr>
          <w:sz w:val="22"/>
        </w:rPr>
        <w:t>Ines Lein</w:t>
      </w:r>
    </w:p>
    <w:p>
      <w:pPr>
        <w:pStyle w:val="Listenabsatz"/>
        <w:numPr>
          <w:ilvl w:val="0"/>
          <w:numId w:val="3"/>
        </w:numPr>
        <w:spacing w:after="0"/>
        <w:contextualSpacing w:val="0"/>
        <w:rPr>
          <w:sz w:val="22"/>
        </w:rPr>
      </w:pPr>
      <w:r>
        <w:rPr>
          <w:sz w:val="22"/>
        </w:rPr>
        <w:br w:type="column"/>
      </w:r>
      <w:r>
        <w:rPr>
          <w:sz w:val="22"/>
        </w:rPr>
        <w:t>P4</w:t>
      </w:r>
    </w:p>
    <w:p>
      <w:pPr>
        <w:pStyle w:val="Listenabsatz"/>
        <w:numPr>
          <w:ilvl w:val="1"/>
          <w:numId w:val="3"/>
        </w:numPr>
        <w:spacing w:after="0"/>
        <w:contextualSpacing w:val="0"/>
        <w:rPr>
          <w:sz w:val="22"/>
          <w:szCs w:val="22"/>
        </w:rPr>
      </w:pPr>
      <w:r>
        <w:rPr>
          <w:rStyle w:val="highlight"/>
          <w:sz w:val="22"/>
          <w:szCs w:val="22"/>
        </w:rPr>
        <w:t>Dirk</w:t>
      </w:r>
      <w:r>
        <w:rPr>
          <w:sz w:val="22"/>
          <w:szCs w:val="22"/>
        </w:rPr>
        <w:t xml:space="preserve"> </w:t>
      </w:r>
      <w:proofErr w:type="spellStart"/>
      <w:r>
        <w:rPr>
          <w:rStyle w:val="highlight"/>
          <w:sz w:val="22"/>
          <w:szCs w:val="22"/>
        </w:rPr>
        <w:t>Brockman</w:t>
      </w:r>
      <w:proofErr w:type="spellEnd"/>
    </w:p>
    <w:p>
      <w:pPr>
        <w:pStyle w:val="Listenabsatz"/>
        <w:numPr>
          <w:ilvl w:val="1"/>
          <w:numId w:val="3"/>
        </w:numPr>
        <w:spacing w:after="0"/>
        <w:contextualSpacing w:val="0"/>
        <w:rPr>
          <w:rStyle w:val="highlight"/>
          <w:sz w:val="22"/>
          <w:szCs w:val="22"/>
        </w:rPr>
      </w:pPr>
      <w:r>
        <w:rPr>
          <w:sz w:val="22"/>
          <w:szCs w:val="22"/>
        </w:rPr>
        <w:t xml:space="preserve">Susanne </w:t>
      </w:r>
      <w:r>
        <w:rPr>
          <w:rStyle w:val="highlight"/>
          <w:sz w:val="22"/>
          <w:szCs w:val="22"/>
        </w:rPr>
        <w:t>Gottwald</w:t>
      </w:r>
    </w:p>
    <w:p>
      <w:pPr>
        <w:pStyle w:val="Listenabsatz"/>
        <w:numPr>
          <w:ilvl w:val="1"/>
          <w:numId w:val="3"/>
        </w:numPr>
        <w:spacing w:after="0"/>
        <w:contextualSpacing w:val="0"/>
        <w:rPr>
          <w:sz w:val="22"/>
        </w:rPr>
      </w:pPr>
      <w:r>
        <w:rPr>
          <w:sz w:val="22"/>
          <w:szCs w:val="22"/>
        </w:rPr>
        <w:t xml:space="preserve">Frank </w:t>
      </w:r>
      <w:r>
        <w:rPr>
          <w:rStyle w:val="highlight"/>
          <w:sz w:val="22"/>
          <w:szCs w:val="22"/>
        </w:rPr>
        <w:t>Schlosser</w:t>
      </w:r>
    </w:p>
    <w:p>
      <w:pPr>
        <w:pStyle w:val="Listenabsatz"/>
        <w:numPr>
          <w:ilvl w:val="0"/>
          <w:numId w:val="3"/>
        </w:numPr>
        <w:spacing w:after="0"/>
        <w:contextualSpacing w:val="0"/>
        <w:rPr>
          <w:sz w:val="22"/>
        </w:rPr>
      </w:pPr>
      <w:r>
        <w:rPr>
          <w:sz w:val="22"/>
        </w:rPr>
        <w:t>Presse</w:t>
      </w:r>
    </w:p>
    <w:p>
      <w:pPr>
        <w:pStyle w:val="Listenabsatz"/>
        <w:numPr>
          <w:ilvl w:val="1"/>
          <w:numId w:val="3"/>
        </w:numPr>
        <w:spacing w:after="0"/>
        <w:contextualSpacing w:val="0"/>
        <w:rPr>
          <w:sz w:val="22"/>
          <w:szCs w:val="22"/>
        </w:rPr>
      </w:pPr>
      <w:r>
        <w:rPr>
          <w:sz w:val="22"/>
          <w:szCs w:val="22"/>
        </w:rPr>
        <w:t>Ronja Wenchel</w:t>
      </w:r>
    </w:p>
    <w:p>
      <w:pPr>
        <w:pStyle w:val="Listenabsatz"/>
        <w:numPr>
          <w:ilvl w:val="1"/>
          <w:numId w:val="3"/>
        </w:numPr>
        <w:spacing w:after="0"/>
        <w:contextualSpacing w:val="0"/>
        <w:rPr>
          <w:sz w:val="22"/>
          <w:szCs w:val="22"/>
        </w:rPr>
      </w:pPr>
      <w:r>
        <w:rPr>
          <w:sz w:val="22"/>
          <w:szCs w:val="22"/>
        </w:rPr>
        <w:t>Marieke Degen</w:t>
      </w:r>
    </w:p>
    <w:p>
      <w:pPr>
        <w:pStyle w:val="Listenabsatz"/>
        <w:numPr>
          <w:ilvl w:val="1"/>
          <w:numId w:val="3"/>
        </w:numPr>
        <w:spacing w:after="0"/>
        <w:contextualSpacing w:val="0"/>
        <w:rPr>
          <w:sz w:val="22"/>
        </w:rPr>
      </w:pPr>
      <w:r>
        <w:rPr>
          <w:sz w:val="22"/>
        </w:rPr>
        <w:t>Susanne Glasmacher</w:t>
      </w:r>
    </w:p>
    <w:p>
      <w:pPr>
        <w:pStyle w:val="Listenabsatz"/>
        <w:numPr>
          <w:ilvl w:val="0"/>
          <w:numId w:val="2"/>
        </w:numPr>
        <w:spacing w:after="0"/>
        <w:contextualSpacing w:val="0"/>
        <w:rPr>
          <w:sz w:val="22"/>
        </w:rPr>
      </w:pPr>
      <w:r>
        <w:rPr>
          <w:sz w:val="22"/>
        </w:rPr>
        <w:t>ZIG1</w:t>
      </w:r>
    </w:p>
    <w:p>
      <w:pPr>
        <w:pStyle w:val="Listenabsatz"/>
        <w:numPr>
          <w:ilvl w:val="1"/>
          <w:numId w:val="2"/>
        </w:numPr>
        <w:spacing w:after="0"/>
        <w:contextualSpacing w:val="0"/>
        <w:rPr>
          <w:sz w:val="22"/>
          <w:szCs w:val="22"/>
        </w:rPr>
      </w:pPr>
      <w:r>
        <w:rPr>
          <w:sz w:val="22"/>
          <w:szCs w:val="22"/>
        </w:rPr>
        <w:t xml:space="preserve">Eugenia </w:t>
      </w:r>
      <w:proofErr w:type="spellStart"/>
      <w:r>
        <w:rPr>
          <w:sz w:val="22"/>
          <w:szCs w:val="22"/>
        </w:rPr>
        <w:t>Romo</w:t>
      </w:r>
      <w:proofErr w:type="spellEnd"/>
      <w:r>
        <w:rPr>
          <w:sz w:val="22"/>
          <w:szCs w:val="22"/>
        </w:rPr>
        <w:t xml:space="preserve"> Ventura</w:t>
      </w:r>
    </w:p>
    <w:p>
      <w:pPr>
        <w:pStyle w:val="Listenabsatz"/>
        <w:numPr>
          <w:ilvl w:val="0"/>
          <w:numId w:val="2"/>
        </w:numPr>
        <w:spacing w:after="0"/>
        <w:contextualSpacing w:val="0"/>
        <w:rPr>
          <w:sz w:val="22"/>
        </w:rPr>
      </w:pPr>
      <w:r>
        <w:rPr>
          <w:sz w:val="22"/>
        </w:rPr>
        <w:t xml:space="preserve">BZgA </w:t>
      </w:r>
    </w:p>
    <w:p>
      <w:pPr>
        <w:pStyle w:val="Listenabsatz"/>
        <w:numPr>
          <w:ilvl w:val="1"/>
          <w:numId w:val="2"/>
        </w:numPr>
        <w:spacing w:after="0"/>
        <w:contextualSpacing w:val="0"/>
        <w:rPr>
          <w:sz w:val="22"/>
        </w:rPr>
      </w:pPr>
      <w:r>
        <w:rPr>
          <w:sz w:val="22"/>
        </w:rPr>
        <w:t>Heidrun Thaiss</w:t>
      </w:r>
    </w:p>
    <w:p>
      <w:pPr>
        <w:rPr>
          <w:sz w:val="22"/>
        </w:rPr>
        <w:sectPr>
          <w:type w:val="continuous"/>
          <w:pgSz w:w="11900" w:h="16840"/>
          <w:pgMar w:top="1440" w:right="1800" w:bottom="1440" w:left="1800" w:header="708" w:footer="708" w:gutter="0"/>
          <w:cols w:num="2" w:space="276"/>
        </w:sectPr>
      </w:pPr>
    </w:p>
    <w:p>
      <w:pPr>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r>
              <w:rPr>
                <w:sz w:val="22"/>
                <w:szCs w:val="22"/>
              </w:rPr>
              <w:t>(nur freitags)</w:t>
            </w:r>
          </w:p>
          <w:p>
            <w:pPr>
              <w:spacing w:before="120" w:line="276" w:lineRule="auto"/>
              <w:rPr>
                <w:b/>
                <w:sz w:val="22"/>
                <w:szCs w:val="22"/>
              </w:rPr>
            </w:pPr>
            <w:r>
              <w:rPr>
                <w:b/>
                <w:sz w:val="22"/>
                <w:szCs w:val="22"/>
              </w:rPr>
              <w:t xml:space="preserve">National </w:t>
            </w:r>
          </w:p>
          <w:p>
            <w:pPr>
              <w:pStyle w:val="Listenabsatz"/>
              <w:numPr>
                <w:ilvl w:val="0"/>
                <w:numId w:val="5"/>
              </w:numPr>
              <w:ind w:left="453" w:hanging="340"/>
              <w:rPr>
                <w:sz w:val="22"/>
                <w:szCs w:val="22"/>
              </w:rPr>
            </w:pPr>
            <w:r>
              <w:rPr>
                <w:sz w:val="22"/>
                <w:szCs w:val="22"/>
              </w:rPr>
              <w:t xml:space="preserve">Fallzahlen, Todesfälle, Trend (Folien </w:t>
            </w:r>
            <w:hyperlink r:id="rId14" w:history="1">
              <w:r>
                <w:rPr>
                  <w:rStyle w:val="Hyperlink"/>
                  <w:sz w:val="22"/>
                  <w:szCs w:val="22"/>
                </w:rPr>
                <w:t>hier</w:t>
              </w:r>
            </w:hyperlink>
            <w:r>
              <w:rPr>
                <w:sz w:val="22"/>
                <w:szCs w:val="22"/>
              </w:rPr>
              <w:t xml:space="preserve">) </w:t>
            </w:r>
          </w:p>
          <w:p>
            <w:pPr>
              <w:pStyle w:val="Listenabsatz"/>
              <w:numPr>
                <w:ilvl w:val="1"/>
                <w:numId w:val="8"/>
              </w:numPr>
              <w:ind w:left="907" w:hanging="340"/>
              <w:rPr>
                <w:sz w:val="22"/>
                <w:szCs w:val="22"/>
              </w:rPr>
            </w:pPr>
            <w:proofErr w:type="spellStart"/>
            <w:r>
              <w:rPr>
                <w:sz w:val="22"/>
                <w:szCs w:val="22"/>
              </w:rPr>
              <w:t>SurvNet</w:t>
            </w:r>
            <w:proofErr w:type="spellEnd"/>
            <w:r>
              <w:rPr>
                <w:sz w:val="22"/>
                <w:szCs w:val="22"/>
              </w:rPr>
              <w:t xml:space="preserve"> übermittelt: 1.953.426 (+19.600), davon 42.637 Todesfälle (+1.060), 7-Tage-Inzidenz 155/100.000 </w:t>
            </w:r>
            <w:proofErr w:type="spellStart"/>
            <w:r>
              <w:rPr>
                <w:sz w:val="22"/>
                <w:szCs w:val="22"/>
              </w:rPr>
              <w:t>Einw</w:t>
            </w:r>
            <w:proofErr w:type="spellEnd"/>
            <w:r>
              <w:rPr>
                <w:sz w:val="22"/>
                <w:szCs w:val="22"/>
              </w:rPr>
              <w:t xml:space="preserve">. </w:t>
            </w:r>
          </w:p>
          <w:p>
            <w:pPr>
              <w:pStyle w:val="Listenabsatz"/>
              <w:numPr>
                <w:ilvl w:val="1"/>
                <w:numId w:val="8"/>
              </w:numPr>
              <w:ind w:left="907" w:hanging="340"/>
              <w:rPr>
                <w:sz w:val="22"/>
                <w:szCs w:val="22"/>
              </w:rPr>
            </w:pPr>
            <w:r>
              <w:rPr>
                <w:sz w:val="22"/>
                <w:szCs w:val="22"/>
              </w:rPr>
              <w:t>4-Tage-R=0,99; 7-Tage-R=1,07</w:t>
            </w:r>
          </w:p>
          <w:p>
            <w:pPr>
              <w:pStyle w:val="Listenabsatz"/>
              <w:numPr>
                <w:ilvl w:val="1"/>
                <w:numId w:val="8"/>
              </w:numPr>
              <w:ind w:left="907" w:hanging="340"/>
              <w:rPr>
                <w:sz w:val="22"/>
                <w:szCs w:val="22"/>
              </w:rPr>
            </w:pPr>
            <w:proofErr w:type="spellStart"/>
            <w:r>
              <w:rPr>
                <w:sz w:val="22"/>
                <w:szCs w:val="22"/>
              </w:rPr>
              <w:t>Impfmonitoring</w:t>
            </w:r>
            <w:proofErr w:type="spellEnd"/>
            <w:r>
              <w:rPr>
                <w:sz w:val="22"/>
                <w:szCs w:val="22"/>
              </w:rPr>
              <w:t>: 688.782 (+60.858) geimpfte Personen</w:t>
            </w:r>
          </w:p>
          <w:p>
            <w:pPr>
              <w:pStyle w:val="Listenabsatz"/>
              <w:numPr>
                <w:ilvl w:val="1"/>
                <w:numId w:val="5"/>
              </w:numPr>
              <w:ind w:left="924" w:hanging="357"/>
              <w:rPr>
                <w:sz w:val="22"/>
                <w:szCs w:val="22"/>
              </w:rPr>
            </w:pPr>
            <w:r>
              <w:rPr>
                <w:sz w:val="22"/>
                <w:szCs w:val="22"/>
              </w:rPr>
              <w:t>ITS: 5.230 (-59)</w:t>
            </w:r>
          </w:p>
          <w:p>
            <w:pPr>
              <w:pStyle w:val="Listenabsatz"/>
              <w:numPr>
                <w:ilvl w:val="1"/>
                <w:numId w:val="5"/>
              </w:numPr>
              <w:ind w:left="924" w:hanging="357"/>
              <w:rPr>
                <w:sz w:val="22"/>
                <w:szCs w:val="22"/>
              </w:rPr>
            </w:pPr>
            <w:r>
              <w:rPr>
                <w:sz w:val="22"/>
                <w:szCs w:val="22"/>
              </w:rPr>
              <w:t>7-Tage-Inzidenz der Bundesländer nach Berichtsdatum</w:t>
            </w:r>
          </w:p>
          <w:p>
            <w:pPr>
              <w:pStyle w:val="Listenabsatz"/>
              <w:numPr>
                <w:ilvl w:val="2"/>
                <w:numId w:val="5"/>
              </w:numPr>
              <w:ind w:left="1491" w:hanging="357"/>
              <w:rPr>
                <w:sz w:val="22"/>
                <w:szCs w:val="22"/>
              </w:rPr>
            </w:pPr>
            <w:r>
              <w:rPr>
                <w:sz w:val="22"/>
                <w:szCs w:val="22"/>
              </w:rPr>
              <w:t>Nach wie vor schwierig zu interpretieren</w:t>
            </w:r>
          </w:p>
          <w:p>
            <w:pPr>
              <w:pStyle w:val="Listenabsatz"/>
              <w:numPr>
                <w:ilvl w:val="2"/>
                <w:numId w:val="5"/>
              </w:numPr>
              <w:ind w:left="1491" w:hanging="357"/>
              <w:rPr>
                <w:sz w:val="22"/>
                <w:szCs w:val="22"/>
              </w:rPr>
            </w:pPr>
            <w:r>
              <w:rPr>
                <w:sz w:val="22"/>
                <w:szCs w:val="22"/>
              </w:rPr>
              <w:t>Übermittlungsprobleme in diversen LK</w:t>
            </w:r>
          </w:p>
          <w:p>
            <w:pPr>
              <w:pStyle w:val="Listenabsatz"/>
              <w:numPr>
                <w:ilvl w:val="1"/>
                <w:numId w:val="5"/>
              </w:numPr>
              <w:ind w:left="924" w:hanging="357"/>
              <w:rPr>
                <w:sz w:val="22"/>
                <w:szCs w:val="22"/>
              </w:rPr>
            </w:pPr>
            <w:r>
              <w:rPr>
                <w:sz w:val="22"/>
                <w:szCs w:val="22"/>
              </w:rPr>
              <w:t>Geografische Verteilung nach Alter</w:t>
            </w:r>
          </w:p>
          <w:p>
            <w:pPr>
              <w:pStyle w:val="Listenabsatz"/>
              <w:numPr>
                <w:ilvl w:val="2"/>
                <w:numId w:val="5"/>
              </w:numPr>
              <w:ind w:left="1491" w:hanging="357"/>
              <w:rPr>
                <w:sz w:val="22"/>
                <w:szCs w:val="22"/>
              </w:rPr>
            </w:pPr>
            <w:r>
              <w:rPr>
                <w:sz w:val="22"/>
                <w:szCs w:val="22"/>
              </w:rPr>
              <w:t>Aufgesplittet nach Altersgruppen, Skala ist die gleiche wie auf Gesamtdeutschlandkarte</w:t>
            </w:r>
          </w:p>
          <w:p>
            <w:pPr>
              <w:pStyle w:val="Listenabsatz"/>
              <w:numPr>
                <w:ilvl w:val="2"/>
                <w:numId w:val="5"/>
              </w:numPr>
              <w:ind w:left="1491" w:hanging="357"/>
              <w:rPr>
                <w:sz w:val="22"/>
                <w:szCs w:val="22"/>
              </w:rPr>
            </w:pPr>
            <w:r>
              <w:rPr>
                <w:sz w:val="22"/>
                <w:szCs w:val="22"/>
              </w:rPr>
              <w:t>Sehr hohe 7-Tage-Inzidenzen in Sachsen und Thüringen bei 80+ Jährigen, vermutlich viele Alters- und Pflegeheime betroffen. Trifft nicht auf Kinder zu.</w:t>
            </w:r>
          </w:p>
          <w:p>
            <w:pPr>
              <w:pStyle w:val="Listenabsatz"/>
              <w:numPr>
                <w:ilvl w:val="1"/>
                <w:numId w:val="5"/>
              </w:numPr>
              <w:ind w:left="924" w:hanging="357"/>
              <w:rPr>
                <w:sz w:val="22"/>
                <w:szCs w:val="22"/>
              </w:rPr>
            </w:pPr>
            <w:r>
              <w:rPr>
                <w:sz w:val="22"/>
                <w:szCs w:val="22"/>
              </w:rPr>
              <w:t>Geografische Verteilung Trend</w:t>
            </w:r>
          </w:p>
          <w:p>
            <w:pPr>
              <w:pStyle w:val="Listenabsatz"/>
              <w:numPr>
                <w:ilvl w:val="2"/>
                <w:numId w:val="5"/>
              </w:numPr>
              <w:ind w:left="1491" w:hanging="357"/>
              <w:rPr>
                <w:sz w:val="22"/>
                <w:szCs w:val="22"/>
              </w:rPr>
            </w:pPr>
            <w:r>
              <w:rPr>
                <w:sz w:val="22"/>
                <w:szCs w:val="22"/>
              </w:rPr>
              <w:t xml:space="preserve">Vergleich Vorwoche-aktuelle Woche: bildet Kreise mit bedeutender Zunahme und Abnahme ab. </w:t>
            </w:r>
          </w:p>
          <w:p>
            <w:pPr>
              <w:pStyle w:val="Listenabsatz"/>
              <w:numPr>
                <w:ilvl w:val="2"/>
                <w:numId w:val="5"/>
              </w:numPr>
              <w:ind w:left="1491" w:hanging="357"/>
              <w:rPr>
                <w:sz w:val="22"/>
                <w:szCs w:val="22"/>
              </w:rPr>
            </w:pPr>
            <w:r>
              <w:rPr>
                <w:sz w:val="22"/>
                <w:szCs w:val="22"/>
              </w:rPr>
              <w:t>Stärkste Zunahme im LK Stadtverband Saarbrücken, vermutlich Datenartefakt.</w:t>
            </w:r>
          </w:p>
          <w:p>
            <w:pPr>
              <w:pStyle w:val="Listenabsatz"/>
              <w:numPr>
                <w:ilvl w:val="2"/>
                <w:numId w:val="5"/>
              </w:numPr>
              <w:ind w:left="1491" w:hanging="357"/>
              <w:rPr>
                <w:sz w:val="22"/>
                <w:szCs w:val="22"/>
              </w:rPr>
            </w:pPr>
            <w:r>
              <w:rPr>
                <w:sz w:val="22"/>
                <w:szCs w:val="22"/>
              </w:rPr>
              <w:t>Viele LK, in denen die 7-Tage-Inzidenz zunimmt, weniger in denen sie abnimmt. Keine klare Tendenz sichtbar.</w:t>
            </w:r>
          </w:p>
          <w:p>
            <w:pPr>
              <w:pStyle w:val="Listenabsatz"/>
              <w:numPr>
                <w:ilvl w:val="1"/>
                <w:numId w:val="5"/>
              </w:numPr>
              <w:ind w:left="924" w:hanging="357"/>
              <w:rPr>
                <w:sz w:val="22"/>
                <w:szCs w:val="22"/>
              </w:rPr>
            </w:pPr>
            <w:r>
              <w:rPr>
                <w:sz w:val="22"/>
                <w:szCs w:val="22"/>
              </w:rPr>
              <w:t>7-Tage-Inzidenz nach Altersgruppe</w:t>
            </w:r>
          </w:p>
          <w:p>
            <w:pPr>
              <w:pStyle w:val="Listenabsatz"/>
              <w:numPr>
                <w:ilvl w:val="2"/>
                <w:numId w:val="5"/>
              </w:numPr>
              <w:ind w:left="1491" w:hanging="357"/>
              <w:rPr>
                <w:sz w:val="22"/>
                <w:szCs w:val="22"/>
              </w:rPr>
            </w:pPr>
            <w:r>
              <w:rPr>
                <w:sz w:val="22"/>
                <w:szCs w:val="22"/>
              </w:rPr>
              <w:t>Bei 80+ Jährigen am größten, bei 15-</w:t>
            </w:r>
            <w:proofErr w:type="gramStart"/>
            <w:r>
              <w:rPr>
                <w:sz w:val="22"/>
                <w:szCs w:val="22"/>
              </w:rPr>
              <w:t>34 Jährigen</w:t>
            </w:r>
            <w:proofErr w:type="gramEnd"/>
            <w:r>
              <w:rPr>
                <w:sz w:val="22"/>
                <w:szCs w:val="22"/>
              </w:rPr>
              <w:t xml:space="preserve"> gestiegen, am wenigsten betroffen sind weiterhin Kinder.</w:t>
            </w:r>
          </w:p>
          <w:p>
            <w:pPr>
              <w:pStyle w:val="Listenabsatz"/>
              <w:numPr>
                <w:ilvl w:val="1"/>
                <w:numId w:val="5"/>
              </w:numPr>
              <w:ind w:left="924" w:hanging="357"/>
              <w:rPr>
                <w:sz w:val="22"/>
                <w:szCs w:val="22"/>
              </w:rPr>
            </w:pPr>
            <w:r>
              <w:rPr>
                <w:sz w:val="22"/>
                <w:szCs w:val="22"/>
              </w:rPr>
              <w:t>COVID-Fälle nach Zugehörigkeit zu Einrichtungen</w:t>
            </w:r>
          </w:p>
          <w:p>
            <w:pPr>
              <w:pStyle w:val="Listenabsatz"/>
              <w:numPr>
                <w:ilvl w:val="2"/>
                <w:numId w:val="5"/>
              </w:numPr>
              <w:ind w:left="1491" w:hanging="357"/>
              <w:rPr>
                <w:sz w:val="22"/>
                <w:szCs w:val="22"/>
              </w:rPr>
            </w:pPr>
            <w:r>
              <w:rPr>
                <w:sz w:val="22"/>
                <w:szCs w:val="22"/>
              </w:rPr>
              <w:t xml:space="preserve">Starke Abnahme bei Schulen und Kitas </w:t>
            </w:r>
          </w:p>
          <w:p>
            <w:pPr>
              <w:pStyle w:val="Listenabsatz"/>
              <w:numPr>
                <w:ilvl w:val="2"/>
                <w:numId w:val="5"/>
              </w:numPr>
              <w:ind w:left="1491" w:hanging="357"/>
              <w:rPr>
                <w:sz w:val="22"/>
                <w:szCs w:val="22"/>
              </w:rPr>
            </w:pPr>
            <w:r>
              <w:rPr>
                <w:sz w:val="22"/>
                <w:szCs w:val="22"/>
              </w:rPr>
              <w:t>Auch Abnahme bei §36 Einrichtungen: Tatsächlich oder auf Grund von mehr unvollständigen Meldungen?</w:t>
            </w:r>
          </w:p>
          <w:p>
            <w:pPr>
              <w:pStyle w:val="Listenabsatz"/>
              <w:numPr>
                <w:ilvl w:val="1"/>
                <w:numId w:val="5"/>
              </w:numPr>
              <w:ind w:left="924" w:hanging="357"/>
              <w:rPr>
                <w:sz w:val="22"/>
                <w:szCs w:val="22"/>
              </w:rPr>
            </w:pPr>
            <w:r>
              <w:rPr>
                <w:sz w:val="22"/>
                <w:szCs w:val="22"/>
              </w:rPr>
              <w:t>Todesfälle nach Sterbewoche</w:t>
            </w:r>
          </w:p>
          <w:p>
            <w:pPr>
              <w:pStyle w:val="Listenabsatz"/>
              <w:numPr>
                <w:ilvl w:val="2"/>
                <w:numId w:val="5"/>
              </w:numPr>
              <w:ind w:left="1491" w:hanging="357"/>
              <w:rPr>
                <w:sz w:val="22"/>
                <w:szCs w:val="22"/>
              </w:rPr>
            </w:pPr>
            <w:r>
              <w:rPr>
                <w:sz w:val="22"/>
                <w:szCs w:val="22"/>
              </w:rPr>
              <w:t>Weiterhin hohe Todesfallzahlen</w:t>
            </w:r>
          </w:p>
          <w:p>
            <w:pPr>
              <w:pStyle w:val="Listenabsatz"/>
              <w:numPr>
                <w:ilvl w:val="2"/>
                <w:numId w:val="5"/>
              </w:numPr>
              <w:ind w:left="1491" w:hanging="357"/>
              <w:rPr>
                <w:sz w:val="22"/>
                <w:szCs w:val="22"/>
              </w:rPr>
            </w:pPr>
            <w:r>
              <w:rPr>
                <w:sz w:val="22"/>
                <w:szCs w:val="22"/>
              </w:rPr>
              <w:t>In KW 52 ca. 4.500 Personen innerhalb einer Woche verstorben.</w:t>
            </w:r>
          </w:p>
          <w:p>
            <w:pPr>
              <w:pStyle w:val="Listenabsatz"/>
              <w:numPr>
                <w:ilvl w:val="2"/>
                <w:numId w:val="5"/>
              </w:numPr>
              <w:ind w:left="1491" w:hanging="357"/>
              <w:rPr>
                <w:sz w:val="22"/>
                <w:szCs w:val="22"/>
              </w:rPr>
            </w:pPr>
            <w:r>
              <w:rPr>
                <w:sz w:val="22"/>
                <w:szCs w:val="22"/>
              </w:rPr>
              <w:t>Verzögerung der Übermittlung von Todesfällen im Vergleich zur Übermittlung von Meldedaten</w:t>
            </w:r>
          </w:p>
          <w:p>
            <w:pPr>
              <w:pStyle w:val="Listenabsatz"/>
              <w:numPr>
                <w:ilvl w:val="2"/>
                <w:numId w:val="5"/>
              </w:numPr>
              <w:ind w:left="1491" w:hanging="357"/>
              <w:rPr>
                <w:sz w:val="22"/>
                <w:szCs w:val="22"/>
              </w:rPr>
            </w:pPr>
            <w:r>
              <w:rPr>
                <w:sz w:val="22"/>
                <w:szCs w:val="22"/>
              </w:rPr>
              <w:t>Üblicherweise werden Todesfälle innerhalb einer Woche nachgemeldet. Zum Teil werden jedoch auch 2-3 Wochen zurückliegende Todesfälle gemeldet. Todesfallzahlen liegen deshalb mit Verzögerung vor.</w:t>
            </w:r>
          </w:p>
          <w:p>
            <w:pPr>
              <w:pStyle w:val="Listenabsatz"/>
              <w:numPr>
                <w:ilvl w:val="2"/>
                <w:numId w:val="5"/>
              </w:numPr>
              <w:ind w:left="1491" w:hanging="357"/>
              <w:rPr>
                <w:sz w:val="22"/>
                <w:szCs w:val="22"/>
              </w:rPr>
            </w:pPr>
            <w:r>
              <w:rPr>
                <w:sz w:val="22"/>
                <w:szCs w:val="22"/>
              </w:rPr>
              <w:t>Bis Ende der Woche hierzu Auswertung fürs BMG</w:t>
            </w:r>
          </w:p>
          <w:p>
            <w:pPr>
              <w:pStyle w:val="Listenabsatz"/>
              <w:numPr>
                <w:ilvl w:val="1"/>
                <w:numId w:val="5"/>
              </w:numPr>
              <w:ind w:left="924" w:hanging="357"/>
              <w:rPr>
                <w:sz w:val="22"/>
                <w:szCs w:val="22"/>
              </w:rPr>
            </w:pPr>
            <w:r>
              <w:rPr>
                <w:sz w:val="22"/>
                <w:szCs w:val="22"/>
              </w:rPr>
              <w:t xml:space="preserve">Warum unterscheiden sich die Inzidenzen bei </w:t>
            </w:r>
            <w:proofErr w:type="spellStart"/>
            <w:r>
              <w:rPr>
                <w:sz w:val="22"/>
                <w:szCs w:val="22"/>
              </w:rPr>
              <w:t>Heatmap</w:t>
            </w:r>
            <w:proofErr w:type="spellEnd"/>
            <w:r>
              <w:rPr>
                <w:sz w:val="22"/>
                <w:szCs w:val="22"/>
              </w:rPr>
              <w:t xml:space="preserve"> und 7-Tage-Inzidenz der Bundesländer?</w:t>
            </w:r>
          </w:p>
          <w:p>
            <w:pPr>
              <w:pStyle w:val="Listenabsatz"/>
              <w:numPr>
                <w:ilvl w:val="1"/>
                <w:numId w:val="5"/>
              </w:numPr>
              <w:ind w:left="924" w:hanging="357"/>
              <w:rPr>
                <w:sz w:val="22"/>
                <w:szCs w:val="22"/>
              </w:rPr>
            </w:pPr>
            <w:r>
              <w:rPr>
                <w:sz w:val="22"/>
                <w:szCs w:val="22"/>
              </w:rPr>
              <w:lastRenderedPageBreak/>
              <w:t xml:space="preserve">7-Tage-Inzidenz nach Altersgruppe - </w:t>
            </w:r>
            <w:proofErr w:type="spellStart"/>
            <w:r>
              <w:rPr>
                <w:sz w:val="22"/>
                <w:szCs w:val="22"/>
              </w:rPr>
              <w:t>Heatmap</w:t>
            </w:r>
            <w:proofErr w:type="spellEnd"/>
          </w:p>
          <w:p>
            <w:pPr>
              <w:pStyle w:val="Listenabsatz"/>
              <w:numPr>
                <w:ilvl w:val="2"/>
                <w:numId w:val="5"/>
              </w:numPr>
              <w:ind w:left="1491" w:hanging="357"/>
              <w:rPr>
                <w:sz w:val="22"/>
                <w:szCs w:val="22"/>
              </w:rPr>
            </w:pPr>
            <w:proofErr w:type="spellStart"/>
            <w:r>
              <w:rPr>
                <w:sz w:val="22"/>
                <w:szCs w:val="22"/>
              </w:rPr>
              <w:t>Heatmap</w:t>
            </w:r>
            <w:proofErr w:type="spellEnd"/>
            <w:r>
              <w:rPr>
                <w:sz w:val="22"/>
                <w:szCs w:val="22"/>
              </w:rPr>
              <w:t xml:space="preserve"> wird rückwirkend aktualisiert, dadurch erhöhen sich 7-Tage-Inzidenzen rückwirkend durch Nachmeldungen.</w:t>
            </w:r>
          </w:p>
          <w:p>
            <w:pPr>
              <w:pStyle w:val="Listenabsatz"/>
              <w:numPr>
                <w:ilvl w:val="1"/>
                <w:numId w:val="5"/>
              </w:numPr>
              <w:ind w:left="924" w:hanging="357"/>
              <w:rPr>
                <w:sz w:val="22"/>
                <w:szCs w:val="22"/>
              </w:rPr>
            </w:pPr>
            <w:r>
              <w:rPr>
                <w:sz w:val="22"/>
                <w:szCs w:val="22"/>
              </w:rPr>
              <w:t>7-Tage-Inzidenz der Bundesländer nach Berichtsdatum</w:t>
            </w:r>
          </w:p>
          <w:p>
            <w:pPr>
              <w:pStyle w:val="Listenabsatz"/>
              <w:numPr>
                <w:ilvl w:val="2"/>
                <w:numId w:val="5"/>
              </w:numPr>
              <w:ind w:left="1491" w:hanging="357"/>
              <w:rPr>
                <w:sz w:val="22"/>
                <w:szCs w:val="22"/>
              </w:rPr>
            </w:pPr>
            <w:r>
              <w:rPr>
                <w:sz w:val="22"/>
                <w:szCs w:val="22"/>
              </w:rPr>
              <w:t>Es wird die Inzidenz ausgewiesen, die am jeweiligen Tag berichtet wurde.</w:t>
            </w:r>
          </w:p>
          <w:p>
            <w:pPr>
              <w:pStyle w:val="Listenabsatz"/>
              <w:numPr>
                <w:ilvl w:val="2"/>
                <w:numId w:val="5"/>
              </w:numPr>
              <w:ind w:left="1491" w:hanging="357"/>
              <w:rPr>
                <w:sz w:val="22"/>
                <w:szCs w:val="22"/>
              </w:rPr>
            </w:pPr>
            <w:r>
              <w:rPr>
                <w:sz w:val="22"/>
                <w:szCs w:val="22"/>
              </w:rPr>
              <w:t>Die Inzidenz erhöht sich durch Nachmeldungen immer etwas. Dies wird in dieser Abbildung nicht ausgewiesen, da es zu einer Unterschätzung der aktuellen Inzidenz in den letzten 3 Tagen führen würde.</w:t>
            </w:r>
          </w:p>
          <w:p>
            <w:pPr>
              <w:pStyle w:val="Listenabsatz"/>
              <w:numPr>
                <w:ilvl w:val="2"/>
                <w:numId w:val="5"/>
              </w:numPr>
              <w:ind w:left="1491" w:hanging="357"/>
              <w:rPr>
                <w:sz w:val="22"/>
                <w:szCs w:val="22"/>
              </w:rPr>
            </w:pPr>
            <w:r>
              <w:rPr>
                <w:sz w:val="22"/>
                <w:szCs w:val="22"/>
              </w:rPr>
              <w:t xml:space="preserve">Inzidenz stimmt deshalb nicht mit </w:t>
            </w:r>
            <w:proofErr w:type="spellStart"/>
            <w:r>
              <w:rPr>
                <w:sz w:val="22"/>
                <w:szCs w:val="22"/>
              </w:rPr>
              <w:t>Heatmap</w:t>
            </w:r>
            <w:proofErr w:type="spellEnd"/>
            <w:r>
              <w:rPr>
                <w:sz w:val="22"/>
                <w:szCs w:val="22"/>
              </w:rPr>
              <w:t xml:space="preserve"> überein.</w:t>
            </w:r>
          </w:p>
          <w:p>
            <w:pPr>
              <w:pStyle w:val="Listenabsatz"/>
              <w:numPr>
                <w:ilvl w:val="2"/>
                <w:numId w:val="5"/>
              </w:numPr>
              <w:ind w:left="1491" w:hanging="357"/>
              <w:rPr>
                <w:sz w:val="22"/>
                <w:szCs w:val="22"/>
              </w:rPr>
            </w:pPr>
            <w:r>
              <w:rPr>
                <w:sz w:val="22"/>
                <w:szCs w:val="22"/>
              </w:rPr>
              <w:t>Entscheidung: keine Änderung der Grafik, stattdessen deutlich machen, dass Inzidenz des jeweiligen Berichtstages ausgewiesen wird.</w:t>
            </w:r>
          </w:p>
          <w:p>
            <w:pPr>
              <w:pStyle w:val="Listenabsatz"/>
              <w:numPr>
                <w:ilvl w:val="1"/>
                <w:numId w:val="5"/>
              </w:numPr>
              <w:ind w:left="924" w:hanging="357"/>
              <w:rPr>
                <w:sz w:val="22"/>
                <w:szCs w:val="22"/>
              </w:rPr>
            </w:pPr>
            <w:r>
              <w:rPr>
                <w:sz w:val="22"/>
                <w:szCs w:val="22"/>
              </w:rPr>
              <w:t xml:space="preserve">Darstellung nach Infektionsumfeld: Schule ist unter Ausbildungsstätte subsumiert. Sind genauere Angaben möglich? </w:t>
            </w:r>
          </w:p>
          <w:p>
            <w:pPr>
              <w:pStyle w:val="Listenabsatz"/>
              <w:numPr>
                <w:ilvl w:val="2"/>
                <w:numId w:val="5"/>
              </w:numPr>
              <w:ind w:left="1491" w:hanging="357"/>
              <w:rPr>
                <w:sz w:val="22"/>
                <w:szCs w:val="22"/>
              </w:rPr>
            </w:pPr>
            <w:r>
              <w:rPr>
                <w:sz w:val="22"/>
                <w:szCs w:val="22"/>
              </w:rPr>
              <w:t xml:space="preserve">Ist in Meldedaten differenzierter angegeben. </w:t>
            </w:r>
          </w:p>
          <w:p>
            <w:pPr>
              <w:pStyle w:val="Listenabsatz"/>
              <w:numPr>
                <w:ilvl w:val="1"/>
                <w:numId w:val="5"/>
              </w:numPr>
              <w:ind w:left="924" w:hanging="357"/>
              <w:rPr>
                <w:sz w:val="22"/>
                <w:szCs w:val="22"/>
              </w:rPr>
            </w:pPr>
            <w:r>
              <w:rPr>
                <w:sz w:val="22"/>
                <w:szCs w:val="22"/>
              </w:rPr>
              <w:t>Wie viele Meldefälle hatten zuvor einen positiven Antigentest?</w:t>
            </w:r>
          </w:p>
          <w:p>
            <w:pPr>
              <w:pStyle w:val="Listenabsatz"/>
              <w:numPr>
                <w:ilvl w:val="2"/>
                <w:numId w:val="5"/>
              </w:numPr>
              <w:ind w:left="1491" w:hanging="357"/>
              <w:rPr>
                <w:sz w:val="22"/>
                <w:szCs w:val="22"/>
              </w:rPr>
            </w:pPr>
            <w:r>
              <w:rPr>
                <w:sz w:val="22"/>
                <w:szCs w:val="22"/>
              </w:rPr>
              <w:t>Es wurden nur sehr wenige Antigentests übermittelt. Letzte Woche ca. 900 Fälle mit alleinigem Antigentest + ca. 1.000 Fälle mit Antigen + PCR Test. Es wird von einer deutlichen Untererfassung ausgegangen. Es gibt nicht wirklich belastbare Daten aus Meldewesen.</w:t>
            </w:r>
          </w:p>
          <w:p>
            <w:pPr>
              <w:rPr>
                <w:sz w:val="22"/>
                <w:szCs w:val="22"/>
              </w:rPr>
            </w:pPr>
          </w:p>
          <w:p>
            <w:pPr>
              <w:pStyle w:val="Listenabsatz"/>
              <w:numPr>
                <w:ilvl w:val="0"/>
                <w:numId w:val="5"/>
              </w:numPr>
              <w:ind w:left="453" w:hanging="340"/>
              <w:rPr>
                <w:sz w:val="22"/>
                <w:szCs w:val="22"/>
              </w:rPr>
            </w:pPr>
            <w:r>
              <w:rPr>
                <w:b/>
                <w:sz w:val="22"/>
                <w:szCs w:val="22"/>
              </w:rPr>
              <w:t>Testkapazität und Testungen (mittwochs)</w:t>
            </w:r>
            <w:r>
              <w:rPr>
                <w:sz w:val="22"/>
                <w:szCs w:val="22"/>
              </w:rPr>
              <w:t xml:space="preserve"> </w:t>
            </w:r>
          </w:p>
          <w:p>
            <w:pPr>
              <w:pStyle w:val="Listenabsatz"/>
              <w:ind w:left="453"/>
              <w:rPr>
                <w:sz w:val="22"/>
                <w:szCs w:val="22"/>
              </w:rPr>
            </w:pPr>
            <w:r>
              <w:rPr>
                <w:b/>
                <w:sz w:val="22"/>
                <w:szCs w:val="22"/>
              </w:rPr>
              <w:t>Testzahlenerfassung am RKI</w:t>
            </w:r>
            <w:r>
              <w:rPr>
                <w:sz w:val="22"/>
                <w:szCs w:val="22"/>
              </w:rPr>
              <w:t xml:space="preserve"> (Folien </w:t>
            </w:r>
            <w:hyperlink r:id="rId15" w:history="1">
              <w:r>
                <w:rPr>
                  <w:rStyle w:val="Hyperlink"/>
                  <w:sz w:val="22"/>
                  <w:szCs w:val="22"/>
                </w:rPr>
                <w:t>hier</w:t>
              </w:r>
            </w:hyperlink>
            <w:r>
              <w:rPr>
                <w:sz w:val="22"/>
                <w:szCs w:val="22"/>
              </w:rPr>
              <w:t>)</w:t>
            </w:r>
          </w:p>
          <w:p>
            <w:pPr>
              <w:pStyle w:val="Listenabsatz"/>
              <w:numPr>
                <w:ilvl w:val="1"/>
                <w:numId w:val="5"/>
              </w:numPr>
              <w:ind w:left="924" w:hanging="357"/>
              <w:rPr>
                <w:sz w:val="22"/>
                <w:szCs w:val="22"/>
              </w:rPr>
            </w:pPr>
            <w:r>
              <w:rPr>
                <w:sz w:val="22"/>
                <w:szCs w:val="22"/>
              </w:rPr>
              <w:t>Testzahlen und Positivquote</w:t>
            </w:r>
          </w:p>
          <w:p>
            <w:pPr>
              <w:pStyle w:val="Listenabsatz"/>
              <w:numPr>
                <w:ilvl w:val="2"/>
                <w:numId w:val="5"/>
              </w:numPr>
              <w:ind w:left="1491" w:hanging="357"/>
              <w:rPr>
                <w:sz w:val="22"/>
                <w:szCs w:val="22"/>
              </w:rPr>
            </w:pPr>
            <w:r>
              <w:rPr>
                <w:sz w:val="22"/>
                <w:szCs w:val="22"/>
              </w:rPr>
              <w:t>In 1. KW wieder auf 1,2 Mio. Testungen angestiegen.</w:t>
            </w:r>
          </w:p>
          <w:p>
            <w:pPr>
              <w:pStyle w:val="Listenabsatz"/>
              <w:numPr>
                <w:ilvl w:val="2"/>
                <w:numId w:val="5"/>
              </w:numPr>
              <w:ind w:left="1491" w:hanging="357"/>
              <w:rPr>
                <w:sz w:val="22"/>
                <w:szCs w:val="22"/>
              </w:rPr>
            </w:pPr>
            <w:r>
              <w:rPr>
                <w:sz w:val="22"/>
                <w:szCs w:val="22"/>
              </w:rPr>
              <w:t>Positivquote (12,8%) auf Level von KW 52 zurückgegangen.</w:t>
            </w:r>
          </w:p>
          <w:p>
            <w:pPr>
              <w:pStyle w:val="Listenabsatz"/>
              <w:numPr>
                <w:ilvl w:val="1"/>
                <w:numId w:val="5"/>
              </w:numPr>
              <w:ind w:left="924" w:hanging="357"/>
              <w:rPr>
                <w:sz w:val="22"/>
                <w:szCs w:val="22"/>
              </w:rPr>
            </w:pPr>
            <w:r>
              <w:rPr>
                <w:sz w:val="22"/>
                <w:szCs w:val="22"/>
              </w:rPr>
              <w:t>Auslastung der Kapazitäten</w:t>
            </w:r>
          </w:p>
          <w:p>
            <w:pPr>
              <w:pStyle w:val="Listenabsatz"/>
              <w:numPr>
                <w:ilvl w:val="2"/>
                <w:numId w:val="5"/>
              </w:numPr>
              <w:ind w:left="1491" w:hanging="357"/>
              <w:rPr>
                <w:sz w:val="22"/>
                <w:szCs w:val="22"/>
              </w:rPr>
            </w:pPr>
            <w:r>
              <w:rPr>
                <w:sz w:val="22"/>
                <w:szCs w:val="22"/>
              </w:rPr>
              <w:t>Testkapazität + durchgeführte Tests steigen wieder an, Positivquote geht zurück.</w:t>
            </w:r>
          </w:p>
          <w:p>
            <w:pPr>
              <w:pStyle w:val="Listenabsatz"/>
              <w:numPr>
                <w:ilvl w:val="1"/>
                <w:numId w:val="5"/>
              </w:numPr>
              <w:ind w:left="924" w:hanging="357"/>
              <w:rPr>
                <w:sz w:val="22"/>
                <w:szCs w:val="22"/>
              </w:rPr>
            </w:pPr>
            <w:r>
              <w:rPr>
                <w:sz w:val="22"/>
                <w:szCs w:val="22"/>
              </w:rPr>
              <w:t>Probenrückstau unbedeutend</w:t>
            </w:r>
          </w:p>
          <w:p>
            <w:pPr>
              <w:pStyle w:val="Listenabsatz"/>
              <w:numPr>
                <w:ilvl w:val="1"/>
                <w:numId w:val="5"/>
              </w:numPr>
              <w:ind w:left="924" w:hanging="357"/>
              <w:rPr>
                <w:sz w:val="22"/>
                <w:szCs w:val="22"/>
              </w:rPr>
            </w:pPr>
            <w:r>
              <w:rPr>
                <w:sz w:val="22"/>
                <w:szCs w:val="22"/>
              </w:rPr>
              <w:t>AG-POCT kumulativ</w:t>
            </w:r>
          </w:p>
          <w:p>
            <w:pPr>
              <w:pStyle w:val="Listenabsatz"/>
              <w:numPr>
                <w:ilvl w:val="2"/>
                <w:numId w:val="5"/>
              </w:numPr>
              <w:ind w:left="1491" w:hanging="357"/>
              <w:rPr>
                <w:sz w:val="22"/>
                <w:szCs w:val="22"/>
              </w:rPr>
            </w:pPr>
            <w:r>
              <w:rPr>
                <w:sz w:val="22"/>
                <w:szCs w:val="22"/>
              </w:rPr>
              <w:t>Befragung wurde an Landeskoordinatoren, die zentral Antigentests erhalten und an Einrichtungen verteilt haben, verschickt mit der Bitte die Befragung an die Einrichtungen weiter zu verteilen.</w:t>
            </w:r>
          </w:p>
          <w:p>
            <w:pPr>
              <w:pStyle w:val="Listenabsatz"/>
              <w:numPr>
                <w:ilvl w:val="2"/>
                <w:numId w:val="5"/>
              </w:numPr>
              <w:ind w:left="1491" w:hanging="357"/>
              <w:rPr>
                <w:sz w:val="22"/>
                <w:szCs w:val="22"/>
              </w:rPr>
            </w:pPr>
            <w:r>
              <w:rPr>
                <w:sz w:val="22"/>
                <w:szCs w:val="22"/>
              </w:rPr>
              <w:t xml:space="preserve">Anzahl der Einrichtungen, die geantwortet haben, ist sehr überschaubar. Die Anzahl der durchgeführten Tests ist nicht aussagekräftig. </w:t>
            </w:r>
          </w:p>
          <w:p>
            <w:pPr>
              <w:pStyle w:val="Listenabsatz"/>
              <w:numPr>
                <w:ilvl w:val="2"/>
                <w:numId w:val="5"/>
              </w:numPr>
              <w:ind w:left="1491" w:hanging="357"/>
              <w:rPr>
                <w:sz w:val="22"/>
                <w:szCs w:val="22"/>
              </w:rPr>
            </w:pPr>
            <w:r>
              <w:rPr>
                <w:sz w:val="22"/>
                <w:szCs w:val="22"/>
              </w:rPr>
              <w:t>Positivquote in der Regel &lt; 1%, außer in Tagespflege.</w:t>
            </w:r>
          </w:p>
          <w:p>
            <w:pPr>
              <w:pStyle w:val="Listenabsatz"/>
              <w:numPr>
                <w:ilvl w:val="1"/>
                <w:numId w:val="5"/>
              </w:numPr>
              <w:ind w:left="924" w:hanging="357"/>
              <w:rPr>
                <w:sz w:val="22"/>
                <w:szCs w:val="22"/>
              </w:rPr>
            </w:pPr>
            <w:r>
              <w:rPr>
                <w:sz w:val="22"/>
                <w:szCs w:val="22"/>
              </w:rPr>
              <w:t xml:space="preserve">Über diesen Weg sind keine aussagekräftigen Daten zu Antigentests in Einrichtungen zu erwarten. Einziger Weg wäre Daten direkt über Labor und Meldesysteme zu erhalten. Antigentests werden in GA unzureichend erfasst. </w:t>
            </w:r>
          </w:p>
          <w:p>
            <w:pPr>
              <w:pStyle w:val="Listenabsatz"/>
              <w:numPr>
                <w:ilvl w:val="1"/>
                <w:numId w:val="5"/>
              </w:numPr>
              <w:ind w:left="924" w:hanging="357"/>
              <w:rPr>
                <w:sz w:val="22"/>
                <w:szCs w:val="22"/>
              </w:rPr>
            </w:pPr>
            <w:r>
              <w:rPr>
                <w:sz w:val="22"/>
                <w:szCs w:val="22"/>
              </w:rPr>
              <w:lastRenderedPageBreak/>
              <w:t>Sollte man diejenigen befragen, die Testung anbieten/ unterstützen, z.B. DRK, Caritas, Bundeswehr, Träger der Einrichtungen?</w:t>
            </w:r>
          </w:p>
          <w:p>
            <w:pPr>
              <w:pStyle w:val="Listenabsatz"/>
              <w:numPr>
                <w:ilvl w:val="1"/>
                <w:numId w:val="5"/>
              </w:numPr>
              <w:ind w:left="924" w:hanging="357"/>
              <w:rPr>
                <w:sz w:val="22"/>
                <w:szCs w:val="22"/>
              </w:rPr>
            </w:pPr>
            <w:r>
              <w:rPr>
                <w:sz w:val="22"/>
                <w:szCs w:val="22"/>
              </w:rPr>
              <w:t>Vorschlag: In AGI thematisieren, wie man an diese Daten kommen könnte. Ist originäre Aufgabe des MDK.</w:t>
            </w:r>
          </w:p>
          <w:p>
            <w:pPr>
              <w:pStyle w:val="Listenabsatz"/>
              <w:numPr>
                <w:ilvl w:val="1"/>
                <w:numId w:val="5"/>
              </w:numPr>
              <w:ind w:left="924" w:hanging="357"/>
              <w:rPr>
                <w:sz w:val="22"/>
                <w:szCs w:val="22"/>
              </w:rPr>
            </w:pPr>
            <w:r>
              <w:rPr>
                <w:sz w:val="22"/>
                <w:szCs w:val="22"/>
              </w:rPr>
              <w:t>Uni Bremen hat großen Survey zur Pflege während der Corona Pandemie durchgeführt.</w:t>
            </w:r>
          </w:p>
          <w:p>
            <w:pPr>
              <w:pStyle w:val="Listenabsatz"/>
              <w:numPr>
                <w:ilvl w:val="1"/>
                <w:numId w:val="5"/>
              </w:numPr>
              <w:ind w:left="924" w:hanging="357"/>
              <w:rPr>
                <w:sz w:val="22"/>
                <w:szCs w:val="22"/>
              </w:rPr>
            </w:pPr>
            <w:r>
              <w:rPr>
                <w:sz w:val="22"/>
                <w:szCs w:val="22"/>
              </w:rPr>
              <w:t xml:space="preserve">Weiterhin viele Ausbrüche in Pflegeheimen; </w:t>
            </w:r>
            <w:r>
              <w:rPr>
                <w:sz w:val="22"/>
                <w:szCs w:val="22"/>
              </w:rPr>
              <w:br/>
              <w:t>Ausbruch in Kiel: Überforderung auf allen Ebenen, schlecht ausgebildetes Personal, Personalmangel, keine externe Unterstützung. Unterstützung und nicht Untersuchung ist im Moment notwendig.</w:t>
            </w:r>
          </w:p>
          <w:p>
            <w:pPr>
              <w:pStyle w:val="Listenabsatz"/>
              <w:ind w:left="1080"/>
              <w:rPr>
                <w:sz w:val="22"/>
                <w:szCs w:val="22"/>
              </w:rPr>
            </w:pPr>
          </w:p>
          <w:p>
            <w:pPr>
              <w:pStyle w:val="Listenabsatz"/>
              <w:ind w:left="453"/>
              <w:rPr>
                <w:sz w:val="22"/>
                <w:szCs w:val="22"/>
              </w:rPr>
            </w:pPr>
            <w:r>
              <w:rPr>
                <w:b/>
                <w:sz w:val="22"/>
                <w:szCs w:val="22"/>
              </w:rPr>
              <w:t xml:space="preserve">Testungen und </w:t>
            </w:r>
            <w:proofErr w:type="spellStart"/>
            <w:r>
              <w:rPr>
                <w:b/>
                <w:sz w:val="22"/>
                <w:szCs w:val="22"/>
              </w:rPr>
              <w:t>Positivenanteile</w:t>
            </w:r>
            <w:proofErr w:type="spellEnd"/>
            <w:r>
              <w:rPr>
                <w:b/>
                <w:sz w:val="22"/>
                <w:szCs w:val="22"/>
              </w:rPr>
              <w:t xml:space="preserve"> in ARS</w:t>
            </w:r>
            <w:r>
              <w:rPr>
                <w:sz w:val="22"/>
                <w:szCs w:val="22"/>
              </w:rPr>
              <w:t xml:space="preserve"> (Folien </w:t>
            </w:r>
            <w:hyperlink r:id="rId16" w:history="1">
              <w:r>
                <w:rPr>
                  <w:rStyle w:val="Hyperlink"/>
                  <w:sz w:val="22"/>
                  <w:szCs w:val="22"/>
                </w:rPr>
                <w:t>hier</w:t>
              </w:r>
            </w:hyperlink>
            <w:r>
              <w:rPr>
                <w:sz w:val="22"/>
                <w:szCs w:val="22"/>
              </w:rPr>
              <w:t>)</w:t>
            </w:r>
          </w:p>
          <w:p>
            <w:pPr>
              <w:pStyle w:val="Listenabsatz"/>
              <w:numPr>
                <w:ilvl w:val="1"/>
                <w:numId w:val="5"/>
              </w:numPr>
              <w:ind w:left="924" w:hanging="357"/>
              <w:rPr>
                <w:sz w:val="22"/>
                <w:szCs w:val="22"/>
              </w:rPr>
            </w:pPr>
            <w:r>
              <w:rPr>
                <w:sz w:val="22"/>
                <w:szCs w:val="22"/>
              </w:rPr>
              <w:t xml:space="preserve">Anteil nach Bundesland  </w:t>
            </w:r>
          </w:p>
          <w:p>
            <w:pPr>
              <w:pStyle w:val="Listenabsatz"/>
              <w:numPr>
                <w:ilvl w:val="2"/>
                <w:numId w:val="5"/>
              </w:numPr>
              <w:ind w:left="1491" w:hanging="357"/>
              <w:rPr>
                <w:sz w:val="22"/>
                <w:szCs w:val="22"/>
              </w:rPr>
            </w:pPr>
            <w:r>
              <w:rPr>
                <w:sz w:val="22"/>
                <w:szCs w:val="22"/>
              </w:rPr>
              <w:t xml:space="preserve">Anstieg Anzahl Testungen, Rückgang </w:t>
            </w:r>
            <w:proofErr w:type="spellStart"/>
            <w:r>
              <w:rPr>
                <w:sz w:val="22"/>
                <w:szCs w:val="22"/>
              </w:rPr>
              <w:t>Positivenanteil</w:t>
            </w:r>
            <w:proofErr w:type="spellEnd"/>
          </w:p>
          <w:p>
            <w:pPr>
              <w:pStyle w:val="Listenabsatz"/>
              <w:numPr>
                <w:ilvl w:val="2"/>
                <w:numId w:val="5"/>
              </w:numPr>
              <w:ind w:left="1491" w:hanging="357"/>
              <w:rPr>
                <w:sz w:val="22"/>
                <w:szCs w:val="22"/>
              </w:rPr>
            </w:pPr>
            <w:r>
              <w:rPr>
                <w:sz w:val="22"/>
                <w:szCs w:val="22"/>
              </w:rPr>
              <w:t xml:space="preserve">Rückgang Anteil positiv Getesteter auch in Thüringen und Sachsen. </w:t>
            </w:r>
          </w:p>
          <w:p>
            <w:pPr>
              <w:pStyle w:val="Listenabsatz"/>
              <w:numPr>
                <w:ilvl w:val="1"/>
                <w:numId w:val="5"/>
              </w:numPr>
              <w:ind w:left="924" w:hanging="357"/>
              <w:rPr>
                <w:sz w:val="22"/>
                <w:szCs w:val="22"/>
              </w:rPr>
            </w:pPr>
            <w:r>
              <w:rPr>
                <w:sz w:val="22"/>
                <w:szCs w:val="22"/>
              </w:rPr>
              <w:t xml:space="preserve">Anzahl Testungen und </w:t>
            </w:r>
            <w:proofErr w:type="spellStart"/>
            <w:r>
              <w:rPr>
                <w:sz w:val="22"/>
                <w:szCs w:val="22"/>
              </w:rPr>
              <w:t>Positivenanteile</w:t>
            </w:r>
            <w:proofErr w:type="spellEnd"/>
            <w:r>
              <w:rPr>
                <w:sz w:val="22"/>
                <w:szCs w:val="22"/>
              </w:rPr>
              <w:t xml:space="preserve"> nach Altersgruppe</w:t>
            </w:r>
          </w:p>
          <w:p>
            <w:pPr>
              <w:pStyle w:val="Listenabsatz"/>
              <w:numPr>
                <w:ilvl w:val="2"/>
                <w:numId w:val="5"/>
              </w:numPr>
              <w:ind w:left="1491" w:hanging="357"/>
              <w:rPr>
                <w:sz w:val="22"/>
                <w:szCs w:val="22"/>
              </w:rPr>
            </w:pPr>
            <w:r>
              <w:rPr>
                <w:sz w:val="22"/>
                <w:szCs w:val="22"/>
              </w:rPr>
              <w:t>Anzahl Testungen steigen in allen Altersklassen, nur nicht bei den 0-</w:t>
            </w:r>
            <w:proofErr w:type="gramStart"/>
            <w:r>
              <w:rPr>
                <w:sz w:val="22"/>
                <w:szCs w:val="22"/>
              </w:rPr>
              <w:t>14 Jährigen</w:t>
            </w:r>
            <w:proofErr w:type="gramEnd"/>
            <w:r>
              <w:rPr>
                <w:sz w:val="22"/>
                <w:szCs w:val="22"/>
              </w:rPr>
              <w:t>.</w:t>
            </w:r>
          </w:p>
          <w:p>
            <w:pPr>
              <w:pStyle w:val="Listenabsatz"/>
              <w:numPr>
                <w:ilvl w:val="2"/>
                <w:numId w:val="5"/>
              </w:numPr>
              <w:ind w:left="1491" w:hanging="357"/>
              <w:rPr>
                <w:sz w:val="22"/>
                <w:szCs w:val="22"/>
              </w:rPr>
            </w:pPr>
            <w:r>
              <w:rPr>
                <w:sz w:val="22"/>
                <w:szCs w:val="22"/>
              </w:rPr>
              <w:t>Bei den 0-4 und 5-</w:t>
            </w:r>
            <w:proofErr w:type="gramStart"/>
            <w:r>
              <w:rPr>
                <w:sz w:val="22"/>
                <w:szCs w:val="22"/>
              </w:rPr>
              <w:t>14 Jährigen</w:t>
            </w:r>
            <w:proofErr w:type="gramEnd"/>
            <w:r>
              <w:rPr>
                <w:sz w:val="22"/>
                <w:szCs w:val="22"/>
              </w:rPr>
              <w:t xml:space="preserve"> steigt die </w:t>
            </w:r>
            <w:proofErr w:type="spellStart"/>
            <w:r>
              <w:rPr>
                <w:sz w:val="22"/>
                <w:szCs w:val="22"/>
              </w:rPr>
              <w:t>Positivenrate</w:t>
            </w:r>
            <w:proofErr w:type="spellEnd"/>
            <w:r>
              <w:rPr>
                <w:sz w:val="22"/>
                <w:szCs w:val="22"/>
              </w:rPr>
              <w:t>, aber nicht die Anzahl Testungen.</w:t>
            </w:r>
          </w:p>
          <w:p>
            <w:pPr>
              <w:pStyle w:val="Listenabsatz"/>
              <w:numPr>
                <w:ilvl w:val="1"/>
                <w:numId w:val="5"/>
              </w:numPr>
              <w:ind w:left="924" w:hanging="357"/>
              <w:rPr>
                <w:sz w:val="22"/>
                <w:szCs w:val="22"/>
              </w:rPr>
            </w:pPr>
            <w:r>
              <w:rPr>
                <w:sz w:val="22"/>
                <w:szCs w:val="22"/>
              </w:rPr>
              <w:t xml:space="preserve">Abnahmeort </w:t>
            </w:r>
          </w:p>
          <w:p>
            <w:pPr>
              <w:pStyle w:val="Listenabsatz"/>
              <w:numPr>
                <w:ilvl w:val="2"/>
                <w:numId w:val="5"/>
              </w:numPr>
              <w:ind w:left="1491" w:hanging="357"/>
              <w:rPr>
                <w:sz w:val="22"/>
                <w:szCs w:val="22"/>
              </w:rPr>
            </w:pPr>
            <w:r>
              <w:rPr>
                <w:sz w:val="22"/>
                <w:szCs w:val="22"/>
              </w:rPr>
              <w:t xml:space="preserve">Testung in Arztpraxen nimmt zu, jedoch immer noch nicht so viele Tests wie vor Weihnachten. </w:t>
            </w:r>
          </w:p>
          <w:p>
            <w:pPr>
              <w:pStyle w:val="Listenabsatz"/>
              <w:numPr>
                <w:ilvl w:val="2"/>
                <w:numId w:val="5"/>
              </w:numPr>
              <w:ind w:left="1491" w:hanging="357"/>
              <w:rPr>
                <w:sz w:val="22"/>
                <w:szCs w:val="22"/>
              </w:rPr>
            </w:pPr>
            <w:r>
              <w:rPr>
                <w:sz w:val="22"/>
                <w:szCs w:val="22"/>
              </w:rPr>
              <w:t xml:space="preserve">Sehr hohe </w:t>
            </w:r>
            <w:proofErr w:type="spellStart"/>
            <w:r>
              <w:rPr>
                <w:sz w:val="22"/>
                <w:szCs w:val="22"/>
              </w:rPr>
              <w:t>Positivenrate</w:t>
            </w:r>
            <w:proofErr w:type="spellEnd"/>
            <w:r>
              <w:rPr>
                <w:sz w:val="22"/>
                <w:szCs w:val="22"/>
              </w:rPr>
              <w:t xml:space="preserve"> in Arztpraxen geht wieder zurück.</w:t>
            </w:r>
          </w:p>
          <w:p>
            <w:pPr>
              <w:pStyle w:val="Listenabsatz"/>
              <w:numPr>
                <w:ilvl w:val="1"/>
                <w:numId w:val="5"/>
              </w:numPr>
              <w:ind w:left="924" w:hanging="357"/>
              <w:rPr>
                <w:sz w:val="22"/>
                <w:szCs w:val="22"/>
              </w:rPr>
            </w:pPr>
            <w:r>
              <w:rPr>
                <w:sz w:val="22"/>
                <w:szCs w:val="22"/>
              </w:rPr>
              <w:t>Zeit zwischen Abnahme und Test</w:t>
            </w:r>
          </w:p>
          <w:p>
            <w:pPr>
              <w:pStyle w:val="Listenabsatz"/>
              <w:numPr>
                <w:ilvl w:val="2"/>
                <w:numId w:val="5"/>
              </w:numPr>
              <w:ind w:left="1491" w:hanging="357"/>
              <w:rPr>
                <w:sz w:val="22"/>
                <w:szCs w:val="22"/>
              </w:rPr>
            </w:pPr>
            <w:r>
              <w:rPr>
                <w:sz w:val="22"/>
                <w:szCs w:val="22"/>
              </w:rPr>
              <w:t>Großer Zeitverzug in Thüringen, ist vollständig zurückgegangen.</w:t>
            </w:r>
          </w:p>
          <w:p>
            <w:pPr>
              <w:pStyle w:val="Listenabsatz"/>
              <w:numPr>
                <w:ilvl w:val="1"/>
                <w:numId w:val="5"/>
              </w:numPr>
              <w:ind w:left="924" w:hanging="357"/>
              <w:rPr>
                <w:sz w:val="22"/>
                <w:szCs w:val="22"/>
              </w:rPr>
            </w:pPr>
            <w:r>
              <w:rPr>
                <w:sz w:val="22"/>
                <w:szCs w:val="22"/>
              </w:rPr>
              <w:t>Ergebnisse zu Antigentests folgen nächste Woche</w:t>
            </w:r>
          </w:p>
          <w:p>
            <w:pPr>
              <w:pStyle w:val="Listenabsatz"/>
              <w:ind w:left="924"/>
              <w:rPr>
                <w:sz w:val="22"/>
                <w:szCs w:val="22"/>
              </w:rPr>
            </w:pPr>
          </w:p>
          <w:p>
            <w:pPr>
              <w:pStyle w:val="Listenabsatz"/>
              <w:numPr>
                <w:ilvl w:val="0"/>
                <w:numId w:val="5"/>
              </w:numPr>
              <w:ind w:left="453" w:hanging="340"/>
              <w:rPr>
                <w:sz w:val="22"/>
                <w:szCs w:val="22"/>
              </w:rPr>
            </w:pPr>
            <w:r>
              <w:rPr>
                <w:b/>
                <w:sz w:val="22"/>
                <w:szCs w:val="22"/>
              </w:rPr>
              <w:t>Zahlen zum DIVI-Intensivregister</w:t>
            </w:r>
            <w:r>
              <w:t xml:space="preserve"> </w:t>
            </w:r>
            <w:r>
              <w:rPr>
                <w:b/>
                <w:sz w:val="22"/>
                <w:szCs w:val="22"/>
              </w:rPr>
              <w:t>(mittwochs)</w:t>
            </w:r>
            <w:r>
              <w:rPr>
                <w:sz w:val="22"/>
                <w:szCs w:val="22"/>
              </w:rPr>
              <w:t xml:space="preserve"> (Folien </w:t>
            </w:r>
            <w:hyperlink r:id="rId17" w:history="1">
              <w:r>
                <w:rPr>
                  <w:rStyle w:val="Hyperlink"/>
                  <w:sz w:val="22"/>
                  <w:szCs w:val="22"/>
                </w:rPr>
                <w:t>hier</w:t>
              </w:r>
            </w:hyperlink>
            <w:r>
              <w:rPr>
                <w:sz w:val="22"/>
                <w:szCs w:val="22"/>
              </w:rPr>
              <w:t>)</w:t>
            </w:r>
          </w:p>
          <w:p>
            <w:pPr>
              <w:pStyle w:val="Listenabsatz"/>
              <w:numPr>
                <w:ilvl w:val="1"/>
                <w:numId w:val="5"/>
              </w:numPr>
              <w:ind w:left="924" w:hanging="357"/>
              <w:rPr>
                <w:sz w:val="22"/>
                <w:szCs w:val="22"/>
              </w:rPr>
            </w:pPr>
            <w:r>
              <w:rPr>
                <w:sz w:val="22"/>
                <w:szCs w:val="22"/>
              </w:rPr>
              <w:t>COVID-19-Intensivpflichtige</w:t>
            </w:r>
          </w:p>
          <w:p>
            <w:pPr>
              <w:pStyle w:val="Listenabsatz"/>
              <w:numPr>
                <w:ilvl w:val="2"/>
                <w:numId w:val="5"/>
              </w:numPr>
              <w:ind w:left="1491" w:hanging="357"/>
              <w:rPr>
                <w:sz w:val="22"/>
                <w:szCs w:val="22"/>
              </w:rPr>
            </w:pPr>
            <w:r>
              <w:rPr>
                <w:sz w:val="22"/>
                <w:szCs w:val="22"/>
              </w:rPr>
              <w:t xml:space="preserve">Leichte Ausbremsung der ICU Belegung, möglicherweise Effekt des 2. Lockdowns, jedoch weiterhin über 5.000 Fälle in Behandlung. </w:t>
            </w:r>
          </w:p>
          <w:p>
            <w:pPr>
              <w:pStyle w:val="Listenabsatz"/>
              <w:numPr>
                <w:ilvl w:val="2"/>
                <w:numId w:val="5"/>
              </w:numPr>
              <w:ind w:left="1491" w:hanging="357"/>
              <w:rPr>
                <w:sz w:val="22"/>
                <w:szCs w:val="22"/>
              </w:rPr>
            </w:pPr>
            <w:r>
              <w:rPr>
                <w:sz w:val="22"/>
                <w:szCs w:val="22"/>
              </w:rPr>
              <w:t xml:space="preserve">Viele tägliche Neuaufnahmen und Verlegungen sowie Zunahme der Todeszahlen in letzten 2 Wochen. </w:t>
            </w:r>
          </w:p>
          <w:p>
            <w:pPr>
              <w:pStyle w:val="Listenabsatz"/>
              <w:numPr>
                <w:ilvl w:val="2"/>
                <w:numId w:val="5"/>
              </w:numPr>
              <w:ind w:left="1491" w:hanging="357"/>
              <w:rPr>
                <w:sz w:val="22"/>
                <w:szCs w:val="22"/>
              </w:rPr>
            </w:pPr>
            <w:r>
              <w:rPr>
                <w:sz w:val="22"/>
                <w:szCs w:val="22"/>
              </w:rPr>
              <w:t xml:space="preserve">&gt; 90% der Patient*innen brauchen respiratorische Unterstützung. </w:t>
            </w:r>
          </w:p>
          <w:p>
            <w:pPr>
              <w:pStyle w:val="Listenabsatz"/>
              <w:numPr>
                <w:ilvl w:val="2"/>
                <w:numId w:val="5"/>
              </w:numPr>
              <w:ind w:left="1491" w:hanging="357"/>
              <w:rPr>
                <w:sz w:val="22"/>
                <w:szCs w:val="22"/>
              </w:rPr>
            </w:pPr>
            <w:r>
              <w:rPr>
                <w:sz w:val="22"/>
                <w:szCs w:val="22"/>
              </w:rPr>
              <w:t xml:space="preserve">8 BL verzeichnen einen kritischen Anteil von mind. 25% an ihrer Gesamtkapazität. </w:t>
            </w:r>
          </w:p>
          <w:p>
            <w:pPr>
              <w:pStyle w:val="Listenabsatz"/>
              <w:numPr>
                <w:ilvl w:val="1"/>
                <w:numId w:val="5"/>
              </w:numPr>
              <w:ind w:left="924" w:hanging="357"/>
              <w:rPr>
                <w:sz w:val="22"/>
                <w:szCs w:val="22"/>
              </w:rPr>
            </w:pPr>
            <w:r>
              <w:rPr>
                <w:sz w:val="22"/>
                <w:szCs w:val="22"/>
              </w:rPr>
              <w:t>Belastung der Intensivmedizin</w:t>
            </w:r>
          </w:p>
          <w:p>
            <w:pPr>
              <w:pStyle w:val="Listenabsatz"/>
              <w:numPr>
                <w:ilvl w:val="2"/>
                <w:numId w:val="5"/>
              </w:numPr>
              <w:ind w:left="1491" w:hanging="357"/>
              <w:rPr>
                <w:sz w:val="22"/>
                <w:szCs w:val="22"/>
              </w:rPr>
            </w:pPr>
            <w:r>
              <w:rPr>
                <w:sz w:val="22"/>
                <w:szCs w:val="22"/>
              </w:rPr>
              <w:t>Einschätzung, ca. 70% geben an begrenzt oder komplett ausgelastet zu sein, vor allem wegen Engpässen beim Personal.</w:t>
            </w:r>
          </w:p>
          <w:p>
            <w:pPr>
              <w:pStyle w:val="Listenabsatz"/>
              <w:numPr>
                <w:ilvl w:val="1"/>
                <w:numId w:val="5"/>
              </w:numPr>
              <w:ind w:left="924" w:hanging="357"/>
              <w:rPr>
                <w:sz w:val="22"/>
                <w:szCs w:val="22"/>
              </w:rPr>
            </w:pPr>
            <w:r>
              <w:rPr>
                <w:sz w:val="22"/>
                <w:szCs w:val="22"/>
              </w:rPr>
              <w:t xml:space="preserve"> Behandlungskapazitäten</w:t>
            </w:r>
          </w:p>
          <w:p>
            <w:pPr>
              <w:pStyle w:val="Listenabsatz"/>
              <w:numPr>
                <w:ilvl w:val="2"/>
                <w:numId w:val="5"/>
              </w:numPr>
              <w:ind w:left="1491" w:hanging="357"/>
              <w:rPr>
                <w:sz w:val="22"/>
                <w:szCs w:val="22"/>
              </w:rPr>
            </w:pPr>
            <w:r>
              <w:rPr>
                <w:sz w:val="22"/>
                <w:szCs w:val="22"/>
              </w:rPr>
              <w:t>Niedriges Niveau der freien betreibbaren Bettenkapazitäten</w:t>
            </w:r>
          </w:p>
          <w:p>
            <w:pPr>
              <w:pStyle w:val="Listenabsatz"/>
              <w:numPr>
                <w:ilvl w:val="2"/>
                <w:numId w:val="5"/>
              </w:numPr>
              <w:ind w:left="1491" w:hanging="357"/>
              <w:rPr>
                <w:sz w:val="22"/>
                <w:szCs w:val="22"/>
              </w:rPr>
            </w:pPr>
            <w:r>
              <w:rPr>
                <w:sz w:val="22"/>
                <w:szCs w:val="22"/>
              </w:rPr>
              <w:lastRenderedPageBreak/>
              <w:t>In 10 BL ist der Anteil freier betreibbarer Intensiv</w:t>
            </w:r>
            <w:r>
              <w:rPr>
                <w:sz w:val="22"/>
                <w:szCs w:val="22"/>
              </w:rPr>
              <w:softHyphen/>
              <w:t xml:space="preserve">betten unter die kritische 15%-Marke (Puffer für Reaktionsfähigkeit) gesunken. </w:t>
            </w:r>
          </w:p>
          <w:p>
            <w:pPr>
              <w:pStyle w:val="Listenabsatz"/>
              <w:numPr>
                <w:ilvl w:val="1"/>
                <w:numId w:val="5"/>
              </w:numPr>
              <w:ind w:left="924" w:hanging="357"/>
              <w:rPr>
                <w:sz w:val="22"/>
                <w:szCs w:val="22"/>
              </w:rPr>
            </w:pPr>
            <w:r>
              <w:rPr>
                <w:sz w:val="22"/>
                <w:szCs w:val="22"/>
              </w:rPr>
              <w:t>Prognosen intensivpflichtiger COVID-19 Patient*innen</w:t>
            </w:r>
          </w:p>
          <w:p>
            <w:pPr>
              <w:pStyle w:val="Listenabsatz"/>
              <w:numPr>
                <w:ilvl w:val="2"/>
                <w:numId w:val="5"/>
              </w:numPr>
              <w:ind w:left="1491" w:hanging="357"/>
              <w:rPr>
                <w:sz w:val="22"/>
                <w:szCs w:val="22"/>
              </w:rPr>
            </w:pPr>
            <w:r>
              <w:rPr>
                <w:sz w:val="22"/>
                <w:szCs w:val="22"/>
              </w:rPr>
              <w:t xml:space="preserve">Deutschland: Stabilisation der Lage </w:t>
            </w:r>
          </w:p>
          <w:p>
            <w:pPr>
              <w:pStyle w:val="Listenabsatz"/>
              <w:numPr>
                <w:ilvl w:val="2"/>
                <w:numId w:val="5"/>
              </w:numPr>
              <w:ind w:left="1491" w:hanging="357"/>
              <w:rPr>
                <w:sz w:val="22"/>
                <w:szCs w:val="22"/>
              </w:rPr>
            </w:pPr>
            <w:r>
              <w:rPr>
                <w:sz w:val="22"/>
                <w:szCs w:val="22"/>
              </w:rPr>
              <w:t>BL bei denen sich die Lage verschlechtern könnten: TH, ST, HE, BE, BB</w:t>
            </w:r>
          </w:p>
          <w:p>
            <w:pPr>
              <w:pStyle w:val="Listenabsatz"/>
              <w:numPr>
                <w:ilvl w:val="2"/>
                <w:numId w:val="5"/>
              </w:numPr>
              <w:ind w:left="1491" w:hanging="357"/>
              <w:rPr>
                <w:sz w:val="22"/>
                <w:szCs w:val="22"/>
              </w:rPr>
            </w:pPr>
            <w:r>
              <w:rPr>
                <w:sz w:val="22"/>
                <w:szCs w:val="22"/>
              </w:rPr>
              <w:t>Keine Verschlechterung in Sachsen prognostiziert. Warum? Anzahl der Verlegung aus Sachsen erklären den Rückgang nicht, gemeldete Fallzahlen sind in Sachsen zurückgegangen.</w:t>
            </w:r>
          </w:p>
          <w:p>
            <w:pPr>
              <w:pStyle w:val="Listenabsatz"/>
              <w:ind w:left="1491"/>
              <w:rPr>
                <w:sz w:val="22"/>
                <w:szCs w:val="22"/>
              </w:rPr>
            </w:pPr>
          </w:p>
          <w:p>
            <w:pPr>
              <w:pStyle w:val="Listenabsatz"/>
              <w:numPr>
                <w:ilvl w:val="0"/>
                <w:numId w:val="5"/>
              </w:numPr>
              <w:ind w:left="453" w:hanging="340"/>
              <w:rPr>
                <w:sz w:val="22"/>
                <w:szCs w:val="22"/>
              </w:rPr>
            </w:pPr>
            <w:proofErr w:type="spellStart"/>
            <w:r>
              <w:rPr>
                <w:b/>
                <w:sz w:val="22"/>
                <w:szCs w:val="22"/>
              </w:rPr>
              <w:t>Syndromische</w:t>
            </w:r>
            <w:proofErr w:type="spellEnd"/>
            <w:r>
              <w:rPr>
                <w:b/>
                <w:sz w:val="22"/>
                <w:szCs w:val="22"/>
              </w:rPr>
              <w:t xml:space="preserve"> Surveillance (mittwochs) </w:t>
            </w:r>
            <w:r>
              <w:rPr>
                <w:sz w:val="22"/>
                <w:szCs w:val="22"/>
              </w:rPr>
              <w:t xml:space="preserve">(Folien </w:t>
            </w:r>
            <w:hyperlink r:id="rId18" w:history="1">
              <w:r>
                <w:rPr>
                  <w:rStyle w:val="Hyperlink"/>
                  <w:sz w:val="22"/>
                  <w:szCs w:val="22"/>
                </w:rPr>
                <w:t>hier</w:t>
              </w:r>
            </w:hyperlink>
            <w:r>
              <w:rPr>
                <w:sz w:val="22"/>
                <w:szCs w:val="22"/>
              </w:rPr>
              <w:t>)</w:t>
            </w:r>
          </w:p>
          <w:p>
            <w:pPr>
              <w:pStyle w:val="Listenabsatz"/>
              <w:numPr>
                <w:ilvl w:val="1"/>
                <w:numId w:val="5"/>
              </w:numPr>
              <w:ind w:left="924" w:hanging="357"/>
              <w:rPr>
                <w:sz w:val="22"/>
                <w:szCs w:val="22"/>
              </w:rPr>
            </w:pPr>
            <w:proofErr w:type="spellStart"/>
            <w:r>
              <w:rPr>
                <w:sz w:val="22"/>
                <w:szCs w:val="22"/>
              </w:rPr>
              <w:t>GrippeWeb</w:t>
            </w:r>
            <w:proofErr w:type="spellEnd"/>
          </w:p>
          <w:p>
            <w:pPr>
              <w:pStyle w:val="Listenabsatz"/>
              <w:numPr>
                <w:ilvl w:val="2"/>
                <w:numId w:val="5"/>
              </w:numPr>
              <w:ind w:left="1491" w:hanging="357"/>
              <w:rPr>
                <w:sz w:val="22"/>
                <w:szCs w:val="22"/>
              </w:rPr>
            </w:pPr>
            <w:r>
              <w:rPr>
                <w:sz w:val="22"/>
                <w:szCs w:val="22"/>
              </w:rPr>
              <w:t>Nach wie vor sinkende Zahlen, ARE Aktivität wurde gedrückt. Das zeigt, Bevölkerung hält sich an Maßnahmen.</w:t>
            </w:r>
          </w:p>
          <w:p>
            <w:pPr>
              <w:pStyle w:val="Listenabsatz"/>
              <w:numPr>
                <w:ilvl w:val="1"/>
                <w:numId w:val="5"/>
              </w:numPr>
              <w:ind w:left="924" w:hanging="357"/>
              <w:rPr>
                <w:sz w:val="22"/>
                <w:szCs w:val="22"/>
              </w:rPr>
            </w:pPr>
            <w:r>
              <w:rPr>
                <w:sz w:val="22"/>
                <w:szCs w:val="22"/>
              </w:rPr>
              <w:t>ARE-Konsultationen</w:t>
            </w:r>
          </w:p>
          <w:p>
            <w:pPr>
              <w:pStyle w:val="Listenabsatz"/>
              <w:numPr>
                <w:ilvl w:val="2"/>
                <w:numId w:val="5"/>
              </w:numPr>
              <w:ind w:left="1491" w:hanging="357"/>
              <w:rPr>
                <w:sz w:val="22"/>
                <w:szCs w:val="22"/>
              </w:rPr>
            </w:pPr>
            <w:r>
              <w:rPr>
                <w:sz w:val="22"/>
                <w:szCs w:val="22"/>
              </w:rPr>
              <w:t>Konsultationsinzidenz ist im Vergleich zur letzten Woche wieder gestiegen, jedoch niedrigster Wert in letzten 20 Jahren.</w:t>
            </w:r>
          </w:p>
          <w:p>
            <w:pPr>
              <w:pStyle w:val="Listenabsatz"/>
              <w:numPr>
                <w:ilvl w:val="1"/>
                <w:numId w:val="5"/>
              </w:numPr>
              <w:ind w:left="924" w:hanging="357"/>
              <w:rPr>
                <w:sz w:val="22"/>
                <w:szCs w:val="22"/>
              </w:rPr>
            </w:pPr>
            <w:r>
              <w:rPr>
                <w:sz w:val="22"/>
                <w:szCs w:val="22"/>
              </w:rPr>
              <w:t>ICOSARI-KH-Surveillance</w:t>
            </w:r>
          </w:p>
          <w:p>
            <w:pPr>
              <w:pStyle w:val="Listenabsatz"/>
              <w:numPr>
                <w:ilvl w:val="2"/>
                <w:numId w:val="5"/>
              </w:numPr>
              <w:ind w:left="1491" w:hanging="357"/>
              <w:rPr>
                <w:sz w:val="22"/>
                <w:szCs w:val="22"/>
              </w:rPr>
            </w:pPr>
            <w:r>
              <w:rPr>
                <w:sz w:val="22"/>
                <w:szCs w:val="22"/>
              </w:rPr>
              <w:t>Relativ stabile Werte bei 35-</w:t>
            </w:r>
            <w:proofErr w:type="gramStart"/>
            <w:r>
              <w:rPr>
                <w:sz w:val="22"/>
                <w:szCs w:val="22"/>
              </w:rPr>
              <w:t>59 Jährigen</w:t>
            </w:r>
            <w:proofErr w:type="gramEnd"/>
            <w:r>
              <w:rPr>
                <w:sz w:val="22"/>
                <w:szCs w:val="22"/>
              </w:rPr>
              <w:t>.</w:t>
            </w:r>
          </w:p>
          <w:p>
            <w:pPr>
              <w:pStyle w:val="Listenabsatz"/>
              <w:numPr>
                <w:ilvl w:val="2"/>
                <w:numId w:val="5"/>
              </w:numPr>
              <w:ind w:left="1491" w:hanging="357"/>
              <w:rPr>
                <w:sz w:val="22"/>
                <w:szCs w:val="22"/>
              </w:rPr>
            </w:pPr>
            <w:r>
              <w:rPr>
                <w:sz w:val="22"/>
                <w:szCs w:val="22"/>
              </w:rPr>
              <w:t>Bei 60+ Jährigen steigen SARI-Fälle wieder an.</w:t>
            </w:r>
          </w:p>
          <w:p>
            <w:pPr>
              <w:pStyle w:val="Listenabsatz"/>
              <w:numPr>
                <w:ilvl w:val="2"/>
                <w:numId w:val="5"/>
              </w:numPr>
              <w:ind w:left="1491" w:hanging="357"/>
              <w:rPr>
                <w:sz w:val="22"/>
                <w:szCs w:val="22"/>
              </w:rPr>
            </w:pPr>
            <w:r>
              <w:rPr>
                <w:sz w:val="22"/>
                <w:szCs w:val="22"/>
              </w:rPr>
              <w:t>In KW 52 und 53 ist die Zahl der hospitalisierten SARI-Fälle etwas gesunken, der Anteil der COVID-Fälle ist nach wie vor hoch.</w:t>
            </w:r>
          </w:p>
          <w:p>
            <w:pPr>
              <w:pStyle w:val="Listenabsatz"/>
              <w:numPr>
                <w:ilvl w:val="2"/>
                <w:numId w:val="5"/>
              </w:numPr>
              <w:ind w:left="1491" w:hanging="357"/>
              <w:rPr>
                <w:sz w:val="22"/>
                <w:szCs w:val="22"/>
              </w:rPr>
            </w:pPr>
            <w:r>
              <w:rPr>
                <w:sz w:val="22"/>
                <w:szCs w:val="22"/>
              </w:rPr>
              <w:t>Betrachtet man alle Fälle, auch die noch liegenden, könnte sich eine Stabilisierung auch bei den älteren Altersgruppen auf hohem Niveau andeuten, jüngere Altersgruppen sind kaum betroffen.</w:t>
            </w:r>
          </w:p>
          <w:p>
            <w:pPr>
              <w:pStyle w:val="Listenabsatz"/>
              <w:ind w:left="924"/>
              <w:rPr>
                <w:sz w:val="22"/>
                <w:szCs w:val="22"/>
              </w:rPr>
            </w:pPr>
          </w:p>
          <w:p>
            <w:pPr>
              <w:pStyle w:val="Listenabsatz"/>
              <w:numPr>
                <w:ilvl w:val="0"/>
                <w:numId w:val="5"/>
              </w:numPr>
              <w:ind w:left="453" w:hanging="340"/>
              <w:rPr>
                <w:sz w:val="22"/>
                <w:szCs w:val="22"/>
              </w:rPr>
            </w:pPr>
            <w:r>
              <w:rPr>
                <w:b/>
                <w:sz w:val="22"/>
                <w:szCs w:val="22"/>
              </w:rPr>
              <w:t>Mobilität</w:t>
            </w:r>
            <w:r>
              <w:rPr>
                <w:sz w:val="22"/>
                <w:szCs w:val="22"/>
              </w:rPr>
              <w:t xml:space="preserve"> </w:t>
            </w:r>
            <w:r>
              <w:rPr>
                <w:b/>
                <w:sz w:val="22"/>
                <w:szCs w:val="22"/>
              </w:rPr>
              <w:t>zum Jahresende 2020</w:t>
            </w:r>
            <w:r>
              <w:rPr>
                <w:sz w:val="22"/>
                <w:szCs w:val="22"/>
              </w:rPr>
              <w:t xml:space="preserve"> (Folien </w:t>
            </w:r>
            <w:hyperlink r:id="rId19" w:history="1">
              <w:r>
                <w:rPr>
                  <w:rStyle w:val="Hyperlink"/>
                  <w:sz w:val="22"/>
                  <w:szCs w:val="22"/>
                </w:rPr>
                <w:t>hier</w:t>
              </w:r>
            </w:hyperlink>
            <w:r>
              <w:rPr>
                <w:sz w:val="22"/>
                <w:szCs w:val="22"/>
              </w:rPr>
              <w:t>)</w:t>
            </w:r>
          </w:p>
          <w:p>
            <w:pPr>
              <w:pStyle w:val="Listenabsatz"/>
              <w:numPr>
                <w:ilvl w:val="1"/>
                <w:numId w:val="5"/>
              </w:numPr>
              <w:ind w:left="924" w:hanging="357"/>
              <w:rPr>
                <w:sz w:val="22"/>
                <w:szCs w:val="22"/>
              </w:rPr>
            </w:pPr>
            <w:r>
              <w:rPr>
                <w:sz w:val="22"/>
                <w:szCs w:val="22"/>
              </w:rPr>
              <w:t xml:space="preserve">Vollständiger Report online: </w:t>
            </w:r>
            <w:hyperlink r:id="rId20" w:history="1">
              <w:r>
                <w:rPr>
                  <w:rStyle w:val="Hyperlink"/>
                  <w:sz w:val="22"/>
                  <w:szCs w:val="22"/>
                </w:rPr>
                <w:t>https://www.covid-19-mobility.org/de/reports/report-christmas-2020/</w:t>
              </w:r>
            </w:hyperlink>
          </w:p>
          <w:p>
            <w:pPr>
              <w:pStyle w:val="Listenabsatz"/>
              <w:numPr>
                <w:ilvl w:val="1"/>
                <w:numId w:val="5"/>
              </w:numPr>
              <w:ind w:left="924" w:hanging="357"/>
              <w:rPr>
                <w:sz w:val="22"/>
                <w:szCs w:val="22"/>
              </w:rPr>
            </w:pPr>
            <w:r>
              <w:rPr>
                <w:sz w:val="22"/>
                <w:szCs w:val="22"/>
              </w:rPr>
              <w:t>Mobilität im Gesamtjahres-Überblick</w:t>
            </w:r>
          </w:p>
          <w:p>
            <w:pPr>
              <w:pStyle w:val="Listenabsatz"/>
              <w:numPr>
                <w:ilvl w:val="2"/>
                <w:numId w:val="5"/>
              </w:numPr>
              <w:ind w:left="1491" w:hanging="357"/>
              <w:rPr>
                <w:sz w:val="22"/>
                <w:szCs w:val="22"/>
              </w:rPr>
            </w:pPr>
            <w:r>
              <w:rPr>
                <w:sz w:val="22"/>
                <w:szCs w:val="22"/>
              </w:rPr>
              <w:t>Vergleich mit 2019: Reduktion um ca. 40% auf dem Höhepunkt des 1. Lockdowns.</w:t>
            </w:r>
          </w:p>
          <w:p>
            <w:pPr>
              <w:pStyle w:val="Listenabsatz"/>
              <w:numPr>
                <w:ilvl w:val="2"/>
                <w:numId w:val="5"/>
              </w:numPr>
              <w:ind w:left="1491" w:hanging="357"/>
              <w:rPr>
                <w:sz w:val="22"/>
                <w:szCs w:val="22"/>
              </w:rPr>
            </w:pPr>
            <w:r>
              <w:rPr>
                <w:sz w:val="22"/>
                <w:szCs w:val="22"/>
              </w:rPr>
              <w:t>Zum Jahresende erneute Mobilitätsreduktion um ca. 40% im Vergleich zum Jahresdurchschnitt, setzt sich zusammen aus Effekt des Lockdowns und der üblichen Mobilitätsreduktion zu Weihnachten.</w:t>
            </w:r>
          </w:p>
          <w:p>
            <w:pPr>
              <w:pStyle w:val="Listenabsatz"/>
              <w:numPr>
                <w:ilvl w:val="1"/>
                <w:numId w:val="5"/>
              </w:numPr>
              <w:ind w:left="924" w:hanging="357"/>
              <w:rPr>
                <w:sz w:val="22"/>
                <w:szCs w:val="22"/>
              </w:rPr>
            </w:pPr>
            <w:r>
              <w:rPr>
                <w:sz w:val="22"/>
                <w:szCs w:val="22"/>
              </w:rPr>
              <w:t>Mobilität während der zweiten Welle</w:t>
            </w:r>
          </w:p>
          <w:p>
            <w:pPr>
              <w:pStyle w:val="Listenabsatz"/>
              <w:numPr>
                <w:ilvl w:val="2"/>
                <w:numId w:val="5"/>
              </w:numPr>
              <w:ind w:left="1491" w:hanging="357"/>
              <w:rPr>
                <w:sz w:val="22"/>
                <w:szCs w:val="22"/>
              </w:rPr>
            </w:pPr>
            <w:r>
              <w:rPr>
                <w:sz w:val="22"/>
                <w:szCs w:val="22"/>
              </w:rPr>
              <w:t>Lockdown light (2.11.) und Erweiterung der Maßnahmen (16.12.) haben Mobilität stufenweise reduziert. Effekt ist schwächer als im 1. Lockdown, 17% Reduktion gegenüber dem Vorjahr.</w:t>
            </w:r>
          </w:p>
          <w:p>
            <w:pPr>
              <w:pStyle w:val="Listenabsatz"/>
              <w:numPr>
                <w:ilvl w:val="1"/>
                <w:numId w:val="5"/>
              </w:numPr>
              <w:ind w:left="924" w:hanging="357"/>
              <w:rPr>
                <w:sz w:val="22"/>
                <w:szCs w:val="22"/>
              </w:rPr>
            </w:pPr>
            <w:r>
              <w:rPr>
                <w:sz w:val="22"/>
                <w:szCs w:val="22"/>
              </w:rPr>
              <w:t>Mobilität an Weihnachten</w:t>
            </w:r>
          </w:p>
          <w:p>
            <w:pPr>
              <w:pStyle w:val="Listenabsatz"/>
              <w:numPr>
                <w:ilvl w:val="2"/>
                <w:numId w:val="5"/>
              </w:numPr>
              <w:ind w:left="1491" w:hanging="357"/>
              <w:rPr>
                <w:sz w:val="22"/>
                <w:szCs w:val="22"/>
              </w:rPr>
            </w:pPr>
            <w:r>
              <w:rPr>
                <w:sz w:val="22"/>
                <w:szCs w:val="22"/>
              </w:rPr>
              <w:t xml:space="preserve">Mobilität an Weihnachten war etwas geringer als im Vorjahr: 24.-26.12.: -11%, -14%, -19%. </w:t>
            </w:r>
          </w:p>
          <w:p>
            <w:pPr>
              <w:pStyle w:val="Listenabsatz"/>
              <w:numPr>
                <w:ilvl w:val="2"/>
                <w:numId w:val="5"/>
              </w:numPr>
              <w:ind w:left="1491" w:hanging="357"/>
              <w:rPr>
                <w:sz w:val="22"/>
                <w:szCs w:val="22"/>
              </w:rPr>
            </w:pPr>
            <w:r>
              <w:rPr>
                <w:sz w:val="22"/>
                <w:szCs w:val="22"/>
              </w:rPr>
              <w:t>An Weihnachten üblicherweise reduzierte Mobilität, Effekt von Lockdown ist nicht additiv. 2020 stieg die Mobilität nach Weihnachten nicht mehr so stark an.</w:t>
            </w:r>
          </w:p>
          <w:p>
            <w:pPr>
              <w:pStyle w:val="Listenabsatz"/>
              <w:numPr>
                <w:ilvl w:val="1"/>
                <w:numId w:val="5"/>
              </w:numPr>
              <w:ind w:left="924" w:hanging="357"/>
              <w:rPr>
                <w:sz w:val="22"/>
                <w:szCs w:val="22"/>
              </w:rPr>
            </w:pPr>
            <w:r>
              <w:rPr>
                <w:sz w:val="22"/>
                <w:szCs w:val="22"/>
              </w:rPr>
              <w:lastRenderedPageBreak/>
              <w:t>Langdistanz-Reiseverkehr zum Jahresende (ab 100 km)</w:t>
            </w:r>
          </w:p>
          <w:p>
            <w:pPr>
              <w:pStyle w:val="Listenabsatz"/>
              <w:numPr>
                <w:ilvl w:val="2"/>
                <w:numId w:val="5"/>
              </w:numPr>
              <w:ind w:left="1491" w:hanging="357"/>
              <w:rPr>
                <w:sz w:val="22"/>
                <w:szCs w:val="22"/>
              </w:rPr>
            </w:pPr>
            <w:r>
              <w:rPr>
                <w:sz w:val="22"/>
                <w:szCs w:val="22"/>
              </w:rPr>
              <w:t>Deutlich weniger Reiseverkehr als 2019, spricht für Einschränkung beim Reiseverhalten.</w:t>
            </w:r>
          </w:p>
          <w:p>
            <w:pPr>
              <w:pStyle w:val="Listenabsatz"/>
              <w:numPr>
                <w:ilvl w:val="2"/>
                <w:numId w:val="5"/>
              </w:numPr>
              <w:ind w:left="1491" w:hanging="357"/>
              <w:rPr>
                <w:sz w:val="22"/>
                <w:szCs w:val="22"/>
              </w:rPr>
            </w:pPr>
            <w:r>
              <w:rPr>
                <w:sz w:val="22"/>
                <w:szCs w:val="22"/>
              </w:rPr>
              <w:t>Weniger Reiseverkehr nach Feiertagen, an Sonntagen und um Weihnachten</w:t>
            </w:r>
          </w:p>
          <w:p>
            <w:pPr>
              <w:pStyle w:val="Listenabsatz"/>
              <w:numPr>
                <w:ilvl w:val="1"/>
                <w:numId w:val="5"/>
              </w:numPr>
              <w:ind w:left="924" w:hanging="357"/>
              <w:rPr>
                <w:sz w:val="22"/>
                <w:szCs w:val="22"/>
              </w:rPr>
            </w:pPr>
            <w:r>
              <w:rPr>
                <w:sz w:val="22"/>
                <w:szCs w:val="22"/>
              </w:rPr>
              <w:t>Ausflugstourismus</w:t>
            </w:r>
          </w:p>
          <w:p>
            <w:pPr>
              <w:pStyle w:val="Listenabsatz"/>
              <w:numPr>
                <w:ilvl w:val="2"/>
                <w:numId w:val="5"/>
              </w:numPr>
              <w:ind w:left="1491" w:hanging="357"/>
              <w:rPr>
                <w:sz w:val="22"/>
                <w:szCs w:val="22"/>
              </w:rPr>
            </w:pPr>
            <w:r>
              <w:rPr>
                <w:sz w:val="22"/>
                <w:szCs w:val="22"/>
              </w:rPr>
              <w:t>Zum Jahreswechsel verstärkt Mobilität in touristische Ausflugsregionen, z.B. Vorpommern-Rügen, Harz, Garmisch-Partenkirchen.</w:t>
            </w:r>
          </w:p>
          <w:p>
            <w:pPr>
              <w:pStyle w:val="Listenabsatz"/>
              <w:numPr>
                <w:ilvl w:val="1"/>
                <w:numId w:val="5"/>
              </w:numPr>
              <w:ind w:left="924" w:hanging="357"/>
              <w:rPr>
                <w:sz w:val="22"/>
                <w:szCs w:val="22"/>
              </w:rPr>
            </w:pPr>
            <w:r>
              <w:rPr>
                <w:sz w:val="22"/>
                <w:szCs w:val="22"/>
              </w:rPr>
              <w:t xml:space="preserve">Mobilität wird beim Pressebriefing am Donnerstag in den Mittelpunkt gestellt. </w:t>
            </w:r>
          </w:p>
          <w:p>
            <w:pPr>
              <w:pStyle w:val="Listenabsatz"/>
              <w:numPr>
                <w:ilvl w:val="1"/>
                <w:numId w:val="5"/>
              </w:numPr>
              <w:ind w:left="924" w:hanging="357"/>
              <w:rPr>
                <w:sz w:val="22"/>
                <w:szCs w:val="22"/>
              </w:rPr>
            </w:pPr>
            <w:r>
              <w:rPr>
                <w:sz w:val="22"/>
                <w:szCs w:val="22"/>
              </w:rPr>
              <w:t xml:space="preserve">Die Aussage, dass wenn Mobilität reduziert wird, immer auch Risikoverhalten reduziert wird, kann so nicht gemacht werden. Mobilität ist Sekundärmaß, je größer der Radius desto geringer die Korrelation zum Risikoverhalten. </w:t>
            </w:r>
          </w:p>
          <w:p>
            <w:pPr>
              <w:pStyle w:val="Listenabsatz"/>
              <w:numPr>
                <w:ilvl w:val="1"/>
                <w:numId w:val="5"/>
              </w:numPr>
              <w:ind w:left="924" w:hanging="357"/>
              <w:rPr>
                <w:sz w:val="22"/>
                <w:szCs w:val="22"/>
              </w:rPr>
            </w:pPr>
            <w:r>
              <w:rPr>
                <w:sz w:val="22"/>
                <w:szCs w:val="22"/>
              </w:rPr>
              <w:t>Bei einer Verringerung der Mobilität auf 5 km, würde die Mobilität um 90% reduziert werden. Die Mobilitätsmodi unterscheiden sich dann, z.B. keine Benutzung von öffentlichem Nahverkehr mehr.</w:t>
            </w:r>
          </w:p>
          <w:p>
            <w:pPr>
              <w:pStyle w:val="Listenabsatz"/>
              <w:numPr>
                <w:ilvl w:val="1"/>
                <w:numId w:val="5"/>
              </w:numPr>
              <w:ind w:left="924" w:hanging="357"/>
              <w:rPr>
                <w:sz w:val="22"/>
                <w:szCs w:val="22"/>
              </w:rPr>
            </w:pPr>
            <w:r>
              <w:rPr>
                <w:sz w:val="22"/>
                <w:szCs w:val="22"/>
              </w:rPr>
              <w:t xml:space="preserve">Die Zahl 5 km ist beliebig, ein 15 km Radius ist aber relativ groß. </w:t>
            </w:r>
          </w:p>
          <w:p>
            <w:pPr>
              <w:rPr>
                <w:sz w:val="22"/>
                <w:szCs w:val="22"/>
              </w:rPr>
            </w:pPr>
          </w:p>
          <w:p>
            <w:pPr>
              <w:pStyle w:val="Listenabsatz"/>
              <w:numPr>
                <w:ilvl w:val="0"/>
                <w:numId w:val="5"/>
              </w:numPr>
              <w:ind w:left="453" w:hanging="340"/>
              <w:rPr>
                <w:sz w:val="22"/>
                <w:szCs w:val="22"/>
              </w:rPr>
            </w:pPr>
            <w:r>
              <w:rPr>
                <w:sz w:val="22"/>
                <w:szCs w:val="22"/>
              </w:rPr>
              <w:t>Dashboard Differenzen</w:t>
            </w:r>
          </w:p>
          <w:p>
            <w:pPr>
              <w:pStyle w:val="Listenabsatz"/>
              <w:numPr>
                <w:ilvl w:val="1"/>
                <w:numId w:val="5"/>
              </w:numPr>
              <w:ind w:left="924" w:hanging="357"/>
              <w:rPr>
                <w:sz w:val="22"/>
                <w:szCs w:val="22"/>
              </w:rPr>
            </w:pPr>
            <w:r>
              <w:rPr>
                <w:sz w:val="22"/>
                <w:szCs w:val="22"/>
              </w:rPr>
              <w:t xml:space="preserve">Bei mehreren BL gab es Differenzen zwischen RKI-Meldezahlen und Zahlen auf Landesebene. Nach den Feiertagen wurden viele Fälle nachgemeldet, dadurch entstehen jetzt hohe 7-Tages-Inzidenzen. Die Zahlen können nachträglich nicht angepasst werden. </w:t>
            </w:r>
          </w:p>
          <w:p>
            <w:pPr>
              <w:pStyle w:val="Listenabsatz"/>
              <w:numPr>
                <w:ilvl w:val="1"/>
                <w:numId w:val="5"/>
              </w:numPr>
              <w:ind w:left="924" w:hanging="357"/>
              <w:rPr>
                <w:sz w:val="22"/>
                <w:szCs w:val="22"/>
              </w:rPr>
            </w:pPr>
            <w:r>
              <w:rPr>
                <w:sz w:val="22"/>
                <w:szCs w:val="22"/>
              </w:rPr>
              <w:t>Liegt in der Verantwortung der Länder. Für Landes</w:t>
            </w:r>
            <w:r>
              <w:rPr>
                <w:sz w:val="22"/>
                <w:szCs w:val="22"/>
              </w:rPr>
              <w:softHyphen/>
              <w:t>verordnungen sollten nicht vom RKI ausgewiesene Daten verwendet werden, sondern die auf Landesebene.</w:t>
            </w:r>
          </w:p>
          <w:p>
            <w:pPr>
              <w:pStyle w:val="Listenabsatz"/>
              <w:numPr>
                <w:ilvl w:val="1"/>
                <w:numId w:val="5"/>
              </w:numPr>
              <w:ind w:left="924" w:hanging="357"/>
              <w:rPr>
                <w:sz w:val="22"/>
                <w:szCs w:val="22"/>
              </w:rPr>
            </w:pPr>
            <w:r>
              <w:rPr>
                <w:sz w:val="22"/>
                <w:szCs w:val="22"/>
              </w:rPr>
              <w:t>Es gibt wohl einen Passus im IfSG, in dem steht, dass RKI Zahlen maßgeblich sind.</w:t>
            </w:r>
          </w:p>
          <w:p>
            <w:pPr>
              <w:pStyle w:val="Listenabsatz"/>
              <w:ind w:left="924"/>
              <w:rPr>
                <w:sz w:val="22"/>
                <w:szCs w:val="22"/>
              </w:rPr>
            </w:pPr>
          </w:p>
          <w:p>
            <w:pPr>
              <w:pStyle w:val="Listenabsatz"/>
              <w:numPr>
                <w:ilvl w:val="0"/>
                <w:numId w:val="5"/>
              </w:numPr>
              <w:ind w:left="453" w:hanging="340"/>
              <w:rPr>
                <w:sz w:val="22"/>
                <w:szCs w:val="22"/>
              </w:rPr>
            </w:pPr>
            <w:r>
              <w:rPr>
                <w:sz w:val="22"/>
                <w:szCs w:val="22"/>
              </w:rPr>
              <w:t>Amtshilfeersuchen aus Brandenburg: ca. 4.000 Fälle sind nicht eingegeben. Offizielle Stellungnahme von Brandenburg mit der Bitte um 1-2 Containment Scouts für Unterstützung der Erfassung der Meldezahlen. Wird geprüft, es handelt sich um mehrere GA, die 1-2 Containment Scouts benötigen.</w:t>
            </w:r>
          </w:p>
          <w:p>
            <w:pPr>
              <w:pStyle w:val="Listenabsatz"/>
              <w:ind w:left="453"/>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rPr>
            </w:pPr>
            <w:r>
              <w:rPr>
                <w:sz w:val="22"/>
                <w:szCs w:val="22"/>
              </w:rPr>
              <w:t>FG32 (</w:t>
            </w:r>
            <w:r>
              <w:rPr>
                <w:sz w:val="22"/>
              </w:rPr>
              <w:t>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Abt.3</w:t>
            </w:r>
          </w:p>
          <w:p>
            <w:pPr>
              <w:rPr>
                <w:sz w:val="22"/>
                <w:szCs w:val="22"/>
              </w:rPr>
            </w:pPr>
            <w:r>
              <w:rPr>
                <w:sz w:val="22"/>
                <w:szCs w:val="22"/>
              </w:rPr>
              <w:t>(Hamouda)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p>
            <w:pPr>
              <w:rPr>
                <w:sz w:val="22"/>
                <w:szCs w:val="22"/>
              </w:rPr>
            </w:pPr>
            <w:r>
              <w:rPr>
                <w:sz w:val="22"/>
                <w:szCs w:val="22"/>
              </w:rPr>
              <w:t>(Eckmanns)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MF4</w:t>
            </w:r>
          </w:p>
          <w:p>
            <w:pPr>
              <w:rPr>
                <w:sz w:val="22"/>
                <w:szCs w:val="22"/>
              </w:rPr>
            </w:pPr>
            <w:r>
              <w:rPr>
                <w:sz w:val="22"/>
                <w:szCs w:val="22"/>
              </w:rPr>
              <w:t>(Fischer)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(Buda)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P4</w:t>
            </w:r>
          </w:p>
          <w:p>
            <w:pPr>
              <w:rPr>
                <w:sz w:val="22"/>
                <w:szCs w:val="22"/>
              </w:rPr>
            </w:pPr>
            <w:r>
              <w:rPr>
                <w:sz w:val="22"/>
                <w:szCs w:val="22"/>
              </w:rPr>
              <w:t>(Schlosser)</w:t>
            </w: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5"/>
              </w:numPr>
              <w:ind w:left="453" w:hanging="340"/>
              <w:rPr>
                <w:b/>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color w:val="FF0000"/>
              </w:rPr>
              <w:t xml:space="preserve"> (nur montags)</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4</w:t>
            </w:r>
          </w:p>
        </w:tc>
        <w:tc>
          <w:tcPr>
            <w:tcW w:w="6795" w:type="dxa"/>
          </w:tcPr>
          <w:p>
            <w:pPr>
              <w:spacing w:line="276" w:lineRule="auto"/>
              <w:rPr>
                <w:b/>
                <w:sz w:val="28"/>
              </w:rPr>
            </w:pPr>
            <w:r>
              <w:rPr>
                <w:b/>
                <w:sz w:val="28"/>
              </w:rPr>
              <w:t>Aktuelle Risikobewertung</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Alle</w:t>
            </w:r>
          </w:p>
          <w:p>
            <w:pPr>
              <w:rPr>
                <w:sz w:val="22"/>
                <w:szCs w:val="22"/>
              </w:rPr>
            </w:pPr>
          </w:p>
        </w:tc>
      </w:tr>
      <w:tr>
        <w:trPr>
          <w:trHeight w:val="518"/>
        </w:trPr>
        <w:tc>
          <w:tcPr>
            <w:tcW w:w="684" w:type="dxa"/>
          </w:tcPr>
          <w:p>
            <w:pPr>
              <w:rPr>
                <w:b/>
              </w:rPr>
            </w:pPr>
            <w:r>
              <w:rPr>
                <w:b/>
              </w:rPr>
              <w:t>5</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25"/>
              </w:numPr>
              <w:ind w:left="453" w:hanging="340"/>
              <w:rPr>
                <w:sz w:val="22"/>
                <w:szCs w:val="22"/>
              </w:rPr>
            </w:pPr>
            <w:r>
              <w:rPr>
                <w:sz w:val="22"/>
                <w:szCs w:val="22"/>
              </w:rPr>
              <w:t xml:space="preserve">Neues Merkblatt für ältere Menschen erstellt. </w:t>
            </w:r>
          </w:p>
          <w:p>
            <w:pPr>
              <w:pStyle w:val="Listenabsatz"/>
              <w:numPr>
                <w:ilvl w:val="0"/>
                <w:numId w:val="25"/>
              </w:numPr>
              <w:ind w:left="453" w:hanging="340"/>
              <w:rPr>
                <w:sz w:val="22"/>
                <w:szCs w:val="22"/>
              </w:rPr>
            </w:pPr>
            <w:r>
              <w:rPr>
                <w:sz w:val="22"/>
                <w:szCs w:val="22"/>
              </w:rPr>
              <w:lastRenderedPageBreak/>
              <w:t>Hotlines und Webseiten zur Impfung sind überlastet, sehr viel Informations</w:t>
            </w:r>
            <w:r>
              <w:rPr>
                <w:sz w:val="22"/>
                <w:szCs w:val="22"/>
              </w:rPr>
              <w:softHyphen/>
              <w:t>bedarf.</w:t>
            </w:r>
          </w:p>
          <w:p>
            <w:pPr>
              <w:pStyle w:val="Listenabsatz"/>
              <w:numPr>
                <w:ilvl w:val="0"/>
                <w:numId w:val="25"/>
              </w:numPr>
              <w:ind w:left="453" w:hanging="340"/>
              <w:rPr>
                <w:sz w:val="22"/>
                <w:szCs w:val="22"/>
              </w:rPr>
            </w:pPr>
            <w:r>
              <w:rPr>
                <w:sz w:val="22"/>
                <w:szCs w:val="22"/>
              </w:rPr>
              <w:t>Zum Teil kommen fehlgeleitete Labormeldungen bei BZgA an. Vorgehen: Rücksendung, Absender informieren.</w:t>
            </w:r>
          </w:p>
          <w:p>
            <w:pPr>
              <w:pStyle w:val="Listenabsatz"/>
              <w:numPr>
                <w:ilvl w:val="0"/>
                <w:numId w:val="25"/>
              </w:numPr>
              <w:ind w:left="453" w:hanging="340"/>
              <w:rPr>
                <w:sz w:val="22"/>
                <w:szCs w:val="22"/>
              </w:rPr>
            </w:pPr>
            <w:r>
              <w:rPr>
                <w:sz w:val="22"/>
                <w:szCs w:val="22"/>
              </w:rPr>
              <w:t>Beobachtungen von Missständen bei der Notbetreuung von Schülern. AP sind lokale Behörden, evtl. über Träger oder Elternverbände einwirken.</w:t>
            </w:r>
          </w:p>
          <w:p>
            <w:pPr>
              <w:pStyle w:val="Listenabsatz"/>
              <w:numPr>
                <w:ilvl w:val="0"/>
                <w:numId w:val="25"/>
              </w:numPr>
              <w:ind w:left="453" w:hanging="340"/>
              <w:rPr>
                <w:sz w:val="22"/>
                <w:szCs w:val="22"/>
              </w:rPr>
            </w:pPr>
            <w:r>
              <w:rPr>
                <w:sz w:val="22"/>
                <w:szCs w:val="22"/>
              </w:rPr>
              <w:t>Wäre es eine Möglichkeit jedem Haushalt eine Broschüre zum Impfen zuzuschicken? Ist im Moment nicht angedacht, da sehr heterogene Adressatenlage und auch noch nicht genug Impfstoff für alle. Gezieltere Ansprache, z.B. von Pflegepersonal oder älteren Menschen scheint sinnvoller.</w:t>
            </w:r>
          </w:p>
          <w:p>
            <w:pPr>
              <w:spacing w:before="120"/>
              <w:rPr>
                <w:b/>
                <w:sz w:val="22"/>
                <w:szCs w:val="22"/>
              </w:rPr>
            </w:pPr>
            <w:r>
              <w:rPr>
                <w:b/>
                <w:sz w:val="22"/>
                <w:szCs w:val="22"/>
              </w:rPr>
              <w:t>Presse</w:t>
            </w:r>
          </w:p>
          <w:p>
            <w:pPr>
              <w:pStyle w:val="Listenabsatz"/>
              <w:numPr>
                <w:ilvl w:val="0"/>
                <w:numId w:val="5"/>
              </w:numPr>
              <w:ind w:left="453" w:hanging="340"/>
              <w:rPr>
                <w:sz w:val="22"/>
                <w:szCs w:val="22"/>
              </w:rPr>
            </w:pPr>
            <w:r>
              <w:rPr>
                <w:sz w:val="22"/>
                <w:szCs w:val="22"/>
              </w:rPr>
              <w:t>Briefentwurf an Bund der Arbeitgeber, Bund der Industrie (</w:t>
            </w:r>
            <w:hyperlink r:id="rId21" w:history="1">
              <w:r>
                <w:rPr>
                  <w:rStyle w:val="Hyperlink"/>
                  <w:sz w:val="22"/>
                  <w:szCs w:val="22"/>
                </w:rPr>
                <w:t>hier</w:t>
              </w:r>
            </w:hyperlink>
            <w:r>
              <w:rPr>
                <w:sz w:val="22"/>
                <w:szCs w:val="22"/>
              </w:rPr>
              <w:t>)</w:t>
            </w:r>
          </w:p>
          <w:p>
            <w:pPr>
              <w:pStyle w:val="Listenabsatz"/>
              <w:numPr>
                <w:ilvl w:val="1"/>
                <w:numId w:val="5"/>
              </w:numPr>
              <w:ind w:left="907" w:hanging="340"/>
              <w:rPr>
                <w:sz w:val="22"/>
                <w:szCs w:val="22"/>
              </w:rPr>
            </w:pPr>
            <w:r>
              <w:rPr>
                <w:sz w:val="22"/>
                <w:szCs w:val="22"/>
              </w:rPr>
              <w:t>Verschiedene Anmerkungen zu Hygienekonzepten und Nutzung von Homeoffice, Eingehen auf Aerosole</w:t>
            </w:r>
          </w:p>
          <w:p>
            <w:pPr>
              <w:pStyle w:val="Listenabsatz"/>
              <w:numPr>
                <w:ilvl w:val="1"/>
                <w:numId w:val="5"/>
              </w:numPr>
              <w:ind w:left="907" w:hanging="340"/>
              <w:rPr>
                <w:sz w:val="22"/>
                <w:szCs w:val="22"/>
              </w:rPr>
            </w:pPr>
            <w:r>
              <w:rPr>
                <w:sz w:val="22"/>
                <w:szCs w:val="22"/>
              </w:rPr>
              <w:t xml:space="preserve">Erkrankte sollen zuhause bleiben, Homeoffice soll genutzt werden, Besprechungen virtuell, Verzicht auf Dienstreisen </w:t>
            </w:r>
          </w:p>
          <w:p>
            <w:pPr>
              <w:pStyle w:val="Listenabsatz"/>
              <w:numPr>
                <w:ilvl w:val="1"/>
                <w:numId w:val="5"/>
              </w:numPr>
              <w:ind w:left="907" w:hanging="340"/>
              <w:rPr>
                <w:sz w:val="22"/>
                <w:szCs w:val="22"/>
              </w:rPr>
            </w:pPr>
            <w:r>
              <w:rPr>
                <w:sz w:val="22"/>
                <w:szCs w:val="22"/>
              </w:rPr>
              <w:t xml:space="preserve">Ziel: Selbstverpflichtung von Arbeitgeberseite </w:t>
            </w:r>
          </w:p>
          <w:p>
            <w:pPr>
              <w:rPr>
                <w:i/>
                <w:sz w:val="22"/>
                <w:szCs w:val="22"/>
              </w:rPr>
            </w:pPr>
            <w:proofErr w:type="spellStart"/>
            <w:r>
              <w:rPr>
                <w:i/>
                <w:sz w:val="22"/>
                <w:szCs w:val="22"/>
              </w:rPr>
              <w:t>ToDo</w:t>
            </w:r>
            <w:proofErr w:type="spellEnd"/>
            <w:r>
              <w:rPr>
                <w:i/>
                <w:sz w:val="22"/>
                <w:szCs w:val="22"/>
              </w:rPr>
              <w:t xml:space="preserve">: Weiterleitung der kommentierten Version an Hr. Wieler, FF Lagezentrum </w:t>
            </w:r>
          </w:p>
          <w:p>
            <w:pPr>
              <w:pStyle w:val="Listenabsatz"/>
              <w:numPr>
                <w:ilvl w:val="0"/>
                <w:numId w:val="5"/>
              </w:numPr>
              <w:ind w:left="453" w:hanging="340"/>
              <w:rPr>
                <w:sz w:val="22"/>
                <w:szCs w:val="22"/>
              </w:rPr>
            </w:pPr>
            <w:r>
              <w:rPr>
                <w:sz w:val="22"/>
                <w:szCs w:val="22"/>
              </w:rPr>
              <w:t>Anfrage vom Spiegel, halten dieses Wochenende Rückschau auf Pandemie, Fragen sind sehr RKI kritisch, Strategien werden besprochen.</w:t>
            </w:r>
          </w:p>
          <w:p>
            <w:pPr>
              <w:pStyle w:val="Listenabsatz"/>
              <w:ind w:left="453"/>
              <w:rPr>
                <w:sz w:val="22"/>
                <w:szCs w:val="22"/>
              </w:rPr>
            </w:pPr>
          </w:p>
        </w:tc>
        <w:tc>
          <w:tcPr>
            <w:tcW w:w="1492" w:type="dxa"/>
          </w:tcPr>
          <w:p>
            <w:pPr>
              <w:rPr>
                <w:sz w:val="22"/>
                <w:szCs w:val="22"/>
              </w:rPr>
            </w:pPr>
          </w:p>
          <w:p>
            <w:pPr>
              <w:rPr>
                <w:sz w:val="22"/>
                <w:szCs w:val="22"/>
                <w:lang w:val="en-US"/>
              </w:rPr>
            </w:pPr>
            <w:proofErr w:type="spellStart"/>
            <w:r>
              <w:rPr>
                <w:sz w:val="22"/>
                <w:szCs w:val="22"/>
                <w:lang w:val="en-US"/>
              </w:rPr>
              <w:t>BZgA</w:t>
            </w:r>
            <w:proofErr w:type="spellEnd"/>
          </w:p>
          <w:p>
            <w:pPr>
              <w:rPr>
                <w:sz w:val="22"/>
                <w:szCs w:val="22"/>
                <w:lang w:val="en-US"/>
              </w:rPr>
            </w:pPr>
            <w:r>
              <w:rPr>
                <w:sz w:val="22"/>
                <w:szCs w:val="22"/>
                <w:lang w:val="en-US"/>
              </w:rPr>
              <w:t>(Thaiss)</w:t>
            </w: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r>
              <w:rPr>
                <w:sz w:val="22"/>
                <w:szCs w:val="22"/>
                <w:lang w:val="en-US"/>
              </w:rPr>
              <w:t>FG36</w:t>
            </w:r>
          </w:p>
          <w:p>
            <w:pPr>
              <w:rPr>
                <w:sz w:val="22"/>
                <w:szCs w:val="22"/>
                <w:lang w:val="en-US"/>
              </w:rPr>
            </w:pPr>
            <w:r>
              <w:rPr>
                <w:sz w:val="22"/>
                <w:szCs w:val="22"/>
                <w:lang w:val="en-US"/>
              </w:rPr>
              <w:t>(Haas)</w:t>
            </w: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r>
              <w:rPr>
                <w:sz w:val="22"/>
                <w:szCs w:val="22"/>
                <w:lang w:val="en-US"/>
              </w:rPr>
              <w:t>Presse</w:t>
            </w:r>
          </w:p>
          <w:p>
            <w:pPr>
              <w:rPr>
                <w:sz w:val="22"/>
                <w:szCs w:val="22"/>
                <w:lang w:val="en-US"/>
              </w:rPr>
            </w:pPr>
            <w:r>
              <w:rPr>
                <w:sz w:val="22"/>
                <w:szCs w:val="22"/>
                <w:lang w:val="en-US"/>
              </w:rPr>
              <w:t>(Wenchel)</w:t>
            </w:r>
          </w:p>
        </w:tc>
      </w:tr>
      <w:tr>
        <w:tc>
          <w:tcPr>
            <w:tcW w:w="684" w:type="dxa"/>
          </w:tcPr>
          <w:p>
            <w:pPr>
              <w:rPr>
                <w:b/>
              </w:rPr>
            </w:pPr>
            <w:r>
              <w:rPr>
                <w:b/>
              </w:rPr>
              <w:lastRenderedPageBreak/>
              <w:t>6</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ind w:left="340" w:hanging="340"/>
              <w:rPr>
                <w:b/>
                <w:sz w:val="22"/>
              </w:rPr>
            </w:pPr>
            <w:r>
              <w:rPr>
                <w:b/>
                <w:sz w:val="22"/>
              </w:rPr>
              <w:t>Allgemein</w:t>
            </w:r>
          </w:p>
          <w:p>
            <w:pPr>
              <w:pStyle w:val="Listenabsatz"/>
              <w:numPr>
                <w:ilvl w:val="0"/>
                <w:numId w:val="6"/>
              </w:numPr>
              <w:spacing w:after="120" w:line="276" w:lineRule="auto"/>
              <w:ind w:left="340" w:hanging="340"/>
              <w:rPr>
                <w:i/>
                <w:sz w:val="22"/>
                <w:szCs w:val="22"/>
              </w:rPr>
            </w:pPr>
            <w:r>
              <w:rPr>
                <w:b/>
                <w:sz w:val="22"/>
              </w:rPr>
              <w:t>RKI-intern</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7</w:t>
            </w:r>
          </w:p>
        </w:tc>
        <w:tc>
          <w:tcPr>
            <w:tcW w:w="6795" w:type="dxa"/>
          </w:tcPr>
          <w:p>
            <w:pPr>
              <w:spacing w:line="276" w:lineRule="auto"/>
              <w:rPr>
                <w:b/>
                <w:sz w:val="28"/>
              </w:rPr>
            </w:pPr>
            <w:r>
              <w:rPr>
                <w:b/>
                <w:sz w:val="28"/>
              </w:rPr>
              <w:t>Dokumente</w:t>
            </w:r>
          </w:p>
          <w:p>
            <w:pPr>
              <w:pStyle w:val="Listenabsatz"/>
              <w:numPr>
                <w:ilvl w:val="0"/>
                <w:numId w:val="5"/>
              </w:numPr>
              <w:ind w:left="453" w:hanging="340"/>
              <w:rPr>
                <w:sz w:val="22"/>
                <w:szCs w:val="22"/>
              </w:rPr>
            </w:pPr>
            <w:r>
              <w:rPr>
                <w:sz w:val="22"/>
                <w:szCs w:val="22"/>
              </w:rPr>
              <w:t>Wiederaufnahme Kontaktpersonennachverfolgung Flugverkehr aus UK und Südafrika (</w:t>
            </w:r>
            <w:hyperlink r:id="rId22" w:history="1">
              <w:r>
                <w:rPr>
                  <w:rStyle w:val="Hyperlink"/>
                  <w:sz w:val="22"/>
                  <w:szCs w:val="22"/>
                </w:rPr>
                <w:t>hier</w:t>
              </w:r>
            </w:hyperlink>
            <w:r>
              <w:rPr>
                <w:sz w:val="22"/>
                <w:szCs w:val="22"/>
              </w:rPr>
              <w:t>)</w:t>
            </w:r>
          </w:p>
          <w:p>
            <w:pPr>
              <w:pStyle w:val="Listenabsatz"/>
              <w:numPr>
                <w:ilvl w:val="1"/>
                <w:numId w:val="5"/>
              </w:numPr>
              <w:ind w:left="907" w:hanging="340"/>
              <w:rPr>
                <w:sz w:val="22"/>
                <w:szCs w:val="22"/>
              </w:rPr>
            </w:pPr>
            <w:r>
              <w:rPr>
                <w:sz w:val="22"/>
                <w:szCs w:val="22"/>
              </w:rPr>
              <w:t xml:space="preserve">im Moment Fokus auf Rückreisenden aus UK und Südafrika </w:t>
            </w:r>
          </w:p>
          <w:p>
            <w:pPr>
              <w:pStyle w:val="Listenabsatz"/>
              <w:numPr>
                <w:ilvl w:val="1"/>
                <w:numId w:val="5"/>
              </w:numPr>
              <w:ind w:left="907" w:hanging="340"/>
              <w:rPr>
                <w:sz w:val="22"/>
                <w:szCs w:val="22"/>
              </w:rPr>
            </w:pPr>
            <w:r>
              <w:rPr>
                <w:sz w:val="22"/>
                <w:szCs w:val="22"/>
              </w:rPr>
              <w:t>1.1 Allgemeine Hinweise</w:t>
            </w:r>
          </w:p>
          <w:p>
            <w:pPr>
              <w:pStyle w:val="Listenabsatz"/>
              <w:numPr>
                <w:ilvl w:val="2"/>
                <w:numId w:val="5"/>
              </w:numPr>
              <w:ind w:left="1491" w:hanging="357"/>
              <w:rPr>
                <w:sz w:val="22"/>
                <w:szCs w:val="22"/>
              </w:rPr>
            </w:pPr>
            <w:r>
              <w:rPr>
                <w:sz w:val="22"/>
                <w:szCs w:val="22"/>
              </w:rPr>
              <w:t xml:space="preserve">„vorübergehende Wiederaufnahme der Empfehlung“: vorübergehend wird gestrichen. </w:t>
            </w:r>
          </w:p>
          <w:p>
            <w:pPr>
              <w:pStyle w:val="Listenabsatz"/>
              <w:numPr>
                <w:ilvl w:val="2"/>
                <w:numId w:val="5"/>
              </w:numPr>
              <w:ind w:left="1491" w:hanging="357"/>
              <w:rPr>
                <w:sz w:val="22"/>
                <w:szCs w:val="22"/>
              </w:rPr>
            </w:pPr>
            <w:r>
              <w:rPr>
                <w:sz w:val="22"/>
                <w:szCs w:val="22"/>
              </w:rPr>
              <w:t xml:space="preserve">Prospektive Nachverfolgung, „je nach Bewertung der Behörden vor Ort auch retrospektiv“ bleibt. </w:t>
            </w:r>
          </w:p>
          <w:p>
            <w:pPr>
              <w:pStyle w:val="Listenabsatz"/>
              <w:numPr>
                <w:ilvl w:val="1"/>
                <w:numId w:val="5"/>
              </w:numPr>
              <w:ind w:left="907" w:hanging="340"/>
              <w:rPr>
                <w:sz w:val="22"/>
                <w:szCs w:val="22"/>
              </w:rPr>
            </w:pPr>
            <w:r>
              <w:rPr>
                <w:sz w:val="22"/>
                <w:szCs w:val="22"/>
              </w:rPr>
              <w:t xml:space="preserve">Der Kreis der betroffenen Länder wird sich bald ausweiten, es gibt bereits eine weitere Variante aus Brasilien. -&gt; Wird sukzessive nach Faktenlage entschieden. Zunächst Entscheidung für pragmatisches Vorgehen. </w:t>
            </w:r>
          </w:p>
          <w:p>
            <w:pPr>
              <w:pStyle w:val="Listenabsatz"/>
              <w:numPr>
                <w:ilvl w:val="1"/>
                <w:numId w:val="5"/>
              </w:numPr>
              <w:ind w:left="907" w:hanging="340"/>
              <w:rPr>
                <w:sz w:val="22"/>
                <w:szCs w:val="22"/>
              </w:rPr>
            </w:pPr>
            <w:r>
              <w:rPr>
                <w:sz w:val="22"/>
                <w:szCs w:val="22"/>
              </w:rPr>
              <w:t>3.1 Kontaktpersonen der Kategorie 1</w:t>
            </w:r>
          </w:p>
          <w:p>
            <w:pPr>
              <w:pStyle w:val="Listenabsatz"/>
              <w:numPr>
                <w:ilvl w:val="2"/>
                <w:numId w:val="5"/>
              </w:numPr>
              <w:ind w:left="1491" w:hanging="357"/>
              <w:rPr>
                <w:sz w:val="22"/>
                <w:szCs w:val="22"/>
              </w:rPr>
            </w:pPr>
            <w:r>
              <w:rPr>
                <w:sz w:val="22"/>
                <w:szCs w:val="22"/>
              </w:rPr>
              <w:t>Personen, die in den 2 Reihen vor und hinter dem Fall gesessen haben</w:t>
            </w:r>
          </w:p>
          <w:p>
            <w:pPr>
              <w:pStyle w:val="Listenabsatz"/>
              <w:numPr>
                <w:ilvl w:val="2"/>
                <w:numId w:val="5"/>
              </w:numPr>
              <w:ind w:left="1491" w:hanging="357"/>
              <w:rPr>
                <w:sz w:val="22"/>
                <w:szCs w:val="22"/>
              </w:rPr>
            </w:pPr>
            <w:r>
              <w:rPr>
                <w:sz w:val="22"/>
                <w:szCs w:val="22"/>
              </w:rPr>
              <w:t>andere Personen und Crew-Mitglieder, sofern eines der anderen Kriterien zutrifft</w:t>
            </w:r>
          </w:p>
          <w:p>
            <w:pPr>
              <w:pStyle w:val="Listenabsatz"/>
              <w:numPr>
                <w:ilvl w:val="2"/>
                <w:numId w:val="5"/>
              </w:numPr>
              <w:ind w:left="1491" w:hanging="357"/>
              <w:rPr>
                <w:sz w:val="22"/>
                <w:szCs w:val="22"/>
              </w:rPr>
            </w:pPr>
            <w:r>
              <w:rPr>
                <w:sz w:val="22"/>
                <w:szCs w:val="22"/>
              </w:rPr>
              <w:t>Retrospektiv auf 28 Tage ausgedehnt</w:t>
            </w:r>
          </w:p>
          <w:p>
            <w:pPr>
              <w:pStyle w:val="Listenabsatz"/>
              <w:numPr>
                <w:ilvl w:val="2"/>
                <w:numId w:val="5"/>
              </w:numPr>
              <w:ind w:left="1491" w:hanging="357"/>
              <w:rPr>
                <w:sz w:val="22"/>
                <w:szCs w:val="22"/>
              </w:rPr>
            </w:pPr>
            <w:r>
              <w:rPr>
                <w:sz w:val="22"/>
                <w:szCs w:val="22"/>
              </w:rPr>
              <w:t>Ausnahmen für kontinuierliches Tragen einer Maske werden gestrichen.</w:t>
            </w:r>
          </w:p>
          <w:p>
            <w:pPr>
              <w:spacing w:after="60"/>
              <w:rPr>
                <w:i/>
                <w:sz w:val="22"/>
                <w:szCs w:val="22"/>
              </w:rPr>
            </w:pPr>
            <w:proofErr w:type="spellStart"/>
            <w:r>
              <w:rPr>
                <w:i/>
                <w:sz w:val="22"/>
                <w:szCs w:val="22"/>
              </w:rPr>
              <w:t>ToDo</w:t>
            </w:r>
            <w:proofErr w:type="spellEnd"/>
            <w:r>
              <w:rPr>
                <w:i/>
                <w:sz w:val="22"/>
                <w:szCs w:val="22"/>
              </w:rPr>
              <w:t>: Anpassen der Infografik, FF IBBS?</w:t>
            </w:r>
          </w:p>
          <w:p>
            <w:pPr>
              <w:pStyle w:val="Listenabsatz"/>
              <w:numPr>
                <w:ilvl w:val="1"/>
                <w:numId w:val="5"/>
              </w:numPr>
              <w:ind w:left="907" w:hanging="340"/>
              <w:rPr>
                <w:sz w:val="22"/>
                <w:szCs w:val="22"/>
              </w:rPr>
            </w:pPr>
            <w:r>
              <w:rPr>
                <w:sz w:val="22"/>
                <w:szCs w:val="22"/>
              </w:rPr>
              <w:lastRenderedPageBreak/>
              <w:t>Ziel der morgigen Pressekonferenz: Leute sollen motiviert werden, nicht mehr zu reisen.</w:t>
            </w:r>
          </w:p>
          <w:p>
            <w:pPr>
              <w:pStyle w:val="Listenabsatz"/>
              <w:ind w:left="453"/>
              <w:rPr>
                <w:i/>
                <w:sz w:val="22"/>
                <w:szCs w:val="22"/>
              </w:rPr>
            </w:pPr>
          </w:p>
        </w:tc>
        <w:tc>
          <w:tcPr>
            <w:tcW w:w="1492" w:type="dxa"/>
          </w:tcPr>
          <w:p>
            <w:pPr>
              <w:rPr>
                <w:sz w:val="22"/>
                <w:szCs w:val="22"/>
              </w:rPr>
            </w:pPr>
          </w:p>
          <w:p>
            <w:pPr>
              <w:rPr>
                <w:sz w:val="22"/>
                <w:szCs w:val="22"/>
              </w:rPr>
            </w:pPr>
          </w:p>
          <w:p>
            <w:pPr>
              <w:rPr>
                <w:sz w:val="22"/>
                <w:szCs w:val="22"/>
              </w:rPr>
            </w:pPr>
            <w:r>
              <w:rPr>
                <w:sz w:val="22"/>
                <w:szCs w:val="22"/>
              </w:rPr>
              <w:t>FG38</w:t>
            </w:r>
          </w:p>
          <w:p>
            <w:pPr>
              <w:rPr>
                <w:sz w:val="22"/>
                <w:szCs w:val="22"/>
              </w:rPr>
            </w:pPr>
            <w:r>
              <w:rPr>
                <w:sz w:val="22"/>
                <w:szCs w:val="22"/>
              </w:rPr>
              <w:t xml:space="preserve">(Maria </w:t>
            </w:r>
            <w:proofErr w:type="gramStart"/>
            <w:r>
              <w:rPr>
                <w:sz w:val="22"/>
                <w:szCs w:val="22"/>
              </w:rPr>
              <w:t>an der Heiden</w:t>
            </w:r>
            <w:proofErr w:type="gramEnd"/>
            <w:r>
              <w:rPr>
                <w:sz w:val="22"/>
                <w:szCs w:val="22"/>
              </w:rPr>
              <w:t xml:space="preserve">)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8</w:t>
            </w:r>
          </w:p>
        </w:tc>
        <w:tc>
          <w:tcPr>
            <w:tcW w:w="6795" w:type="dxa"/>
          </w:tcPr>
          <w:p>
            <w:pPr>
              <w:spacing w:line="276" w:lineRule="auto"/>
              <w:rPr>
                <w:b/>
                <w:sz w:val="28"/>
              </w:rPr>
            </w:pPr>
            <w:r>
              <w:rPr>
                <w:b/>
                <w:sz w:val="28"/>
              </w:rPr>
              <w:t xml:space="preserve">Update Impfen </w:t>
            </w:r>
            <w:r>
              <w:rPr>
                <w:b/>
                <w:color w:val="FF0000"/>
              </w:rPr>
              <w:t>(nur freitags)</w:t>
            </w:r>
          </w:p>
          <w:p>
            <w:pPr>
              <w:pStyle w:val="Listenabsatz"/>
              <w:numPr>
                <w:ilvl w:val="0"/>
                <w:numId w:val="5"/>
              </w:numPr>
              <w:ind w:left="453" w:hanging="340"/>
              <w:rPr>
                <w:b/>
                <w:sz w:val="22"/>
                <w:szCs w:val="22"/>
              </w:rPr>
            </w:pPr>
            <w:r>
              <w:rPr>
                <w:sz w:val="22"/>
                <w:szCs w:val="22"/>
              </w:rPr>
              <w:t>Nicht besprochen</w:t>
            </w:r>
          </w:p>
        </w:tc>
        <w:tc>
          <w:tcPr>
            <w:tcW w:w="1492" w:type="dxa"/>
          </w:tcPr>
          <w:p>
            <w:pPr>
              <w:rPr>
                <w:sz w:val="22"/>
                <w:szCs w:val="22"/>
              </w:rPr>
            </w:pPr>
          </w:p>
          <w:p>
            <w:pPr>
              <w:rPr>
                <w:sz w:val="22"/>
                <w:szCs w:val="22"/>
              </w:rPr>
            </w:pPr>
            <w:r>
              <w:rPr>
                <w:sz w:val="22"/>
                <w:szCs w:val="22"/>
              </w:rPr>
              <w:t>FG33</w:t>
            </w:r>
          </w:p>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Labordiagnostik</w:t>
            </w:r>
          </w:p>
          <w:p>
            <w:pPr>
              <w:pStyle w:val="Listenabsatz"/>
              <w:numPr>
                <w:ilvl w:val="0"/>
                <w:numId w:val="5"/>
              </w:numPr>
              <w:ind w:left="453" w:hanging="340"/>
              <w:rPr>
                <w:sz w:val="22"/>
                <w:szCs w:val="22"/>
              </w:rPr>
            </w:pPr>
            <w:r>
              <w:rPr>
                <w:sz w:val="22"/>
              </w:rPr>
              <w:t xml:space="preserve">Virologische Surveillance </w:t>
            </w:r>
          </w:p>
          <w:p>
            <w:pPr>
              <w:pStyle w:val="Listenabsatz"/>
              <w:numPr>
                <w:ilvl w:val="1"/>
                <w:numId w:val="5"/>
              </w:numPr>
              <w:ind w:left="907" w:hanging="340"/>
              <w:rPr>
                <w:sz w:val="22"/>
                <w:szCs w:val="22"/>
              </w:rPr>
            </w:pPr>
            <w:r>
              <w:rPr>
                <w:sz w:val="22"/>
              </w:rPr>
              <w:t>128 Proben in 1. KW, sehr heterogen, was eingeschickt wird.</w:t>
            </w:r>
          </w:p>
          <w:p>
            <w:pPr>
              <w:pStyle w:val="Listenabsatz"/>
              <w:numPr>
                <w:ilvl w:val="1"/>
                <w:numId w:val="5"/>
              </w:numPr>
              <w:ind w:left="907" w:hanging="340"/>
              <w:rPr>
                <w:sz w:val="22"/>
                <w:szCs w:val="22"/>
              </w:rPr>
            </w:pPr>
            <w:r>
              <w:rPr>
                <w:sz w:val="22"/>
              </w:rPr>
              <w:t>Nach wie vor hohe Nachweisquoten (in KW 1: 14,8%)</w:t>
            </w:r>
          </w:p>
          <w:p>
            <w:pPr>
              <w:pStyle w:val="Listenabsatz"/>
              <w:numPr>
                <w:ilvl w:val="1"/>
                <w:numId w:val="5"/>
              </w:numPr>
              <w:ind w:left="907" w:hanging="340"/>
              <w:rPr>
                <w:sz w:val="22"/>
                <w:szCs w:val="22"/>
              </w:rPr>
            </w:pPr>
            <w:r>
              <w:rPr>
                <w:sz w:val="22"/>
              </w:rPr>
              <w:t>Diese Woche 21 Eingänge, davon 2 Proben pos. für SARS-CoV-2</w:t>
            </w:r>
          </w:p>
          <w:p>
            <w:pPr>
              <w:pStyle w:val="Listenabsatz"/>
              <w:numPr>
                <w:ilvl w:val="1"/>
                <w:numId w:val="5"/>
              </w:numPr>
              <w:ind w:left="907" w:hanging="340"/>
              <w:rPr>
                <w:sz w:val="22"/>
                <w:szCs w:val="22"/>
              </w:rPr>
            </w:pPr>
            <w:proofErr w:type="spellStart"/>
            <w:r>
              <w:rPr>
                <w:sz w:val="22"/>
              </w:rPr>
              <w:t>Rhinoviren</w:t>
            </w:r>
            <w:proofErr w:type="spellEnd"/>
            <w:r>
              <w:rPr>
                <w:sz w:val="22"/>
              </w:rPr>
              <w:t xml:space="preserve"> sind rückläufig, </w:t>
            </w:r>
            <w:proofErr w:type="spellStart"/>
            <w:r>
              <w:rPr>
                <w:sz w:val="22"/>
              </w:rPr>
              <w:t>Positivenrate</w:t>
            </w:r>
            <w:proofErr w:type="spellEnd"/>
            <w:r>
              <w:rPr>
                <w:sz w:val="22"/>
              </w:rPr>
              <w:t xml:space="preserve"> &lt; 10%. Ist ein Zeichen dafür, dass der Lockdown greift</w:t>
            </w:r>
          </w:p>
          <w:p>
            <w:pPr>
              <w:pStyle w:val="Listenabsatz"/>
              <w:numPr>
                <w:ilvl w:val="1"/>
                <w:numId w:val="5"/>
              </w:numPr>
              <w:ind w:left="907" w:hanging="340"/>
              <w:rPr>
                <w:sz w:val="22"/>
                <w:szCs w:val="22"/>
              </w:rPr>
            </w:pPr>
            <w:r>
              <w:rPr>
                <w:sz w:val="22"/>
              </w:rPr>
              <w:t xml:space="preserve">keine Nachweise von weiteren Erregern </w:t>
            </w:r>
          </w:p>
          <w:p>
            <w:pPr>
              <w:pStyle w:val="Listenabsatz"/>
              <w:numPr>
                <w:ilvl w:val="1"/>
                <w:numId w:val="5"/>
              </w:numPr>
              <w:ind w:left="907" w:hanging="340"/>
              <w:rPr>
                <w:sz w:val="22"/>
                <w:szCs w:val="22"/>
              </w:rPr>
            </w:pPr>
            <w:r>
              <w:rPr>
                <w:sz w:val="22"/>
                <w:szCs w:val="22"/>
              </w:rPr>
              <w:t>Auch Meldezahlen für Influenza sind gering.</w:t>
            </w:r>
          </w:p>
          <w:p>
            <w:pPr>
              <w:rPr>
                <w:sz w:val="22"/>
              </w:rPr>
            </w:pPr>
          </w:p>
        </w:tc>
        <w:tc>
          <w:tcPr>
            <w:tcW w:w="1492" w:type="dxa"/>
          </w:tcPr>
          <w:p>
            <w:pPr>
              <w:rPr>
                <w:sz w:val="22"/>
                <w:szCs w:val="22"/>
              </w:rPr>
            </w:pPr>
          </w:p>
          <w:p>
            <w:pPr>
              <w:rPr>
                <w:sz w:val="22"/>
                <w:szCs w:val="22"/>
              </w:rPr>
            </w:pPr>
          </w:p>
          <w:p>
            <w:pPr>
              <w:rPr>
                <w:sz w:val="22"/>
                <w:szCs w:val="22"/>
              </w:rPr>
            </w:pPr>
            <w:r>
              <w:rPr>
                <w:sz w:val="22"/>
                <w:szCs w:val="22"/>
              </w:rPr>
              <w:t>FG17 (Dürrwald)</w:t>
            </w:r>
          </w:p>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3" w:hanging="340"/>
              <w:rPr>
                <w:sz w:val="22"/>
                <w:szCs w:val="22"/>
              </w:rPr>
            </w:pPr>
            <w:r>
              <w:rPr>
                <w:sz w:val="22"/>
                <w:szCs w:val="22"/>
              </w:rPr>
              <w:t>Auf Freitag verschoben</w:t>
            </w:r>
          </w:p>
        </w:tc>
        <w:tc>
          <w:tcPr>
            <w:tcW w:w="1492" w:type="dxa"/>
          </w:tcPr>
          <w:p>
            <w:pPr>
              <w:rPr>
                <w:sz w:val="22"/>
                <w:szCs w:val="22"/>
              </w:rPr>
            </w:pPr>
          </w:p>
          <w:p>
            <w:pPr>
              <w:rPr>
                <w:sz w:val="22"/>
                <w:szCs w:val="22"/>
              </w:rPr>
            </w:pPr>
            <w:r>
              <w:rPr>
                <w:sz w:val="22"/>
                <w:szCs w:val="22"/>
              </w:rPr>
              <w:t xml:space="preserve">IBBS </w:t>
            </w: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Maßnahmen zum Infektionsschutz</w:t>
            </w:r>
          </w:p>
          <w:p>
            <w:pPr>
              <w:pStyle w:val="Listenabsatz"/>
              <w:numPr>
                <w:ilvl w:val="0"/>
                <w:numId w:val="5"/>
              </w:numPr>
              <w:ind w:left="453" w:hanging="340"/>
              <w:rPr>
                <w:sz w:val="22"/>
                <w:szCs w:val="22"/>
              </w:rPr>
            </w:pPr>
            <w:r>
              <w:rPr>
                <w:sz w:val="22"/>
                <w:szCs w:val="22"/>
              </w:rPr>
              <w:t>FFP-2-Masken</w:t>
            </w:r>
          </w:p>
          <w:p>
            <w:pPr>
              <w:pStyle w:val="Listenabsatz"/>
              <w:numPr>
                <w:ilvl w:val="1"/>
                <w:numId w:val="5"/>
              </w:numPr>
              <w:ind w:left="907" w:hanging="340"/>
              <w:rPr>
                <w:sz w:val="22"/>
                <w:szCs w:val="22"/>
              </w:rPr>
            </w:pPr>
            <w:r>
              <w:rPr>
                <w:sz w:val="22"/>
                <w:szCs w:val="22"/>
              </w:rPr>
              <w:t>In Bayern ist eine FFP-2 Maskenpflicht ab Montag geplant.</w:t>
            </w:r>
          </w:p>
          <w:p>
            <w:pPr>
              <w:pStyle w:val="Listenabsatz"/>
              <w:numPr>
                <w:ilvl w:val="1"/>
                <w:numId w:val="5"/>
              </w:numPr>
              <w:ind w:left="907" w:hanging="340"/>
              <w:rPr>
                <w:sz w:val="22"/>
                <w:szCs w:val="22"/>
              </w:rPr>
            </w:pPr>
            <w:r>
              <w:rPr>
                <w:sz w:val="22"/>
                <w:szCs w:val="22"/>
              </w:rPr>
              <w:t>Es gibt keine neuen Daten zum Eigenschutz von FFP-2 Masken, der über MNS hinausgeht.</w:t>
            </w:r>
          </w:p>
          <w:p>
            <w:pPr>
              <w:pStyle w:val="Listenabsatz"/>
              <w:numPr>
                <w:ilvl w:val="1"/>
                <w:numId w:val="5"/>
              </w:numPr>
              <w:ind w:left="907" w:hanging="340"/>
              <w:rPr>
                <w:sz w:val="22"/>
                <w:szCs w:val="22"/>
              </w:rPr>
            </w:pPr>
            <w:r>
              <w:rPr>
                <w:sz w:val="22"/>
                <w:szCs w:val="22"/>
              </w:rPr>
              <w:t>Gestern Abend waren FFP-2 Masken im Großraum München bereits ausverkauft, bereits erste Beschaffungsprobleme.</w:t>
            </w:r>
          </w:p>
          <w:p>
            <w:pPr>
              <w:pStyle w:val="Listenabsatz"/>
              <w:numPr>
                <w:ilvl w:val="1"/>
                <w:numId w:val="5"/>
              </w:numPr>
              <w:ind w:left="907" w:hanging="340"/>
              <w:rPr>
                <w:sz w:val="22"/>
                <w:szCs w:val="22"/>
              </w:rPr>
            </w:pPr>
            <w:r>
              <w:rPr>
                <w:sz w:val="22"/>
                <w:szCs w:val="22"/>
              </w:rPr>
              <w:t xml:space="preserve">Aus fachlicher Sicht es nicht unproblematisch generell FFP-2 Masken zu empfehlen. Dies kann bei Personen mit Vorerkrankungen zu gesundheitlichen Problemen führen und sollte deshalb eine individuelle Entscheidung bleiben. </w:t>
            </w:r>
          </w:p>
          <w:p>
            <w:pPr>
              <w:pStyle w:val="Listenabsatz"/>
              <w:numPr>
                <w:ilvl w:val="1"/>
                <w:numId w:val="5"/>
              </w:numPr>
              <w:ind w:left="907" w:hanging="340"/>
              <w:rPr>
                <w:sz w:val="22"/>
                <w:szCs w:val="22"/>
              </w:rPr>
            </w:pPr>
            <w:r>
              <w:rPr>
                <w:sz w:val="22"/>
                <w:szCs w:val="22"/>
              </w:rPr>
              <w:t>Eine generelle FFP-2 Maskenpflicht wird als nicht sinnvoll erachtet. Ist ausreichend, was in FAQ steht oder sollte diese Position deutlicher kommuniziert werden?</w:t>
            </w:r>
          </w:p>
          <w:p>
            <w:pPr>
              <w:pStyle w:val="Listenabsatz"/>
              <w:numPr>
                <w:ilvl w:val="1"/>
                <w:numId w:val="5"/>
              </w:numPr>
              <w:ind w:left="907" w:hanging="340"/>
              <w:rPr>
                <w:sz w:val="22"/>
                <w:szCs w:val="22"/>
              </w:rPr>
            </w:pPr>
            <w:r>
              <w:rPr>
                <w:sz w:val="22"/>
                <w:szCs w:val="22"/>
              </w:rPr>
              <w:t>Hr. Wieler denkt darüber nach.</w:t>
            </w:r>
          </w:p>
          <w:p>
            <w:pPr>
              <w:rPr>
                <w:i/>
                <w:sz w:val="22"/>
                <w:szCs w:val="22"/>
              </w:rPr>
            </w:pPr>
            <w:proofErr w:type="spellStart"/>
            <w:r>
              <w:rPr>
                <w:i/>
                <w:sz w:val="22"/>
                <w:szCs w:val="22"/>
              </w:rPr>
              <w:t>ToDo</w:t>
            </w:r>
            <w:proofErr w:type="spellEnd"/>
            <w:r>
              <w:rPr>
                <w:i/>
                <w:sz w:val="22"/>
                <w:szCs w:val="22"/>
              </w:rPr>
              <w:t xml:space="preserve">: Erstellen einer Folie für Pressekonferenz morgen mit nüchternen Hintergrundinformationen zu Masken, FF </w:t>
            </w:r>
            <w:ins w:id="1" w:author="Brunke, Melanie" w:date="2021-01-14T06:30:00Z">
              <w:r>
                <w:rPr>
                  <w:i/>
                  <w:sz w:val="22"/>
                  <w:szCs w:val="22"/>
                </w:rPr>
                <w:t>FG14</w:t>
              </w:r>
            </w:ins>
          </w:p>
          <w:p>
            <w:pPr>
              <w:pStyle w:val="Listenabsatz"/>
              <w:ind w:left="453"/>
              <w:rPr>
                <w:sz w:val="22"/>
                <w:szCs w:val="22"/>
              </w:rPr>
            </w:pPr>
          </w:p>
        </w:tc>
        <w:tc>
          <w:tcPr>
            <w:tcW w:w="1492" w:type="dxa"/>
          </w:tcPr>
          <w:p>
            <w:pPr>
              <w:rPr>
                <w:sz w:val="22"/>
                <w:szCs w:val="22"/>
              </w:rPr>
            </w:pPr>
          </w:p>
          <w:p>
            <w:pPr>
              <w:rPr>
                <w:sz w:val="22"/>
                <w:szCs w:val="22"/>
              </w:rPr>
            </w:pPr>
          </w:p>
          <w:p>
            <w:pPr>
              <w:rPr>
                <w:sz w:val="22"/>
                <w:szCs w:val="22"/>
              </w:rPr>
            </w:pPr>
            <w:r>
              <w:rPr>
                <w:sz w:val="22"/>
                <w:szCs w:val="22"/>
              </w:rPr>
              <w:t>FG14 (Brunke)</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(Haas)</w:t>
            </w:r>
          </w:p>
          <w:p>
            <w:pPr>
              <w:rPr>
                <w:sz w:val="22"/>
                <w:szCs w:val="22"/>
              </w:rPr>
            </w:pPr>
          </w:p>
          <w:p>
            <w:pPr>
              <w:rPr>
                <w:sz w:val="22"/>
                <w:szCs w:val="22"/>
              </w:rPr>
            </w:pPr>
          </w:p>
        </w:tc>
      </w:tr>
      <w:tr>
        <w:tc>
          <w:tcPr>
            <w:tcW w:w="684" w:type="dxa"/>
          </w:tcPr>
          <w:p>
            <w:pPr>
              <w:rPr>
                <w:b/>
              </w:rPr>
            </w:pPr>
            <w:r>
              <w:rPr>
                <w:b/>
              </w:rPr>
              <w:t>12</w:t>
            </w:r>
          </w:p>
        </w:tc>
        <w:tc>
          <w:tcPr>
            <w:tcW w:w="6795" w:type="dxa"/>
          </w:tcPr>
          <w:p>
            <w:pPr>
              <w:spacing w:line="276" w:lineRule="auto"/>
              <w:rPr>
                <w:b/>
                <w:sz w:val="22"/>
              </w:rPr>
            </w:pPr>
            <w:r>
              <w:rPr>
                <w:b/>
                <w:sz w:val="28"/>
              </w:rPr>
              <w:t>Surveillance</w:t>
            </w:r>
          </w:p>
          <w:p>
            <w:pPr>
              <w:pStyle w:val="Listenabsatz"/>
              <w:numPr>
                <w:ilvl w:val="0"/>
                <w:numId w:val="5"/>
              </w:numPr>
              <w:ind w:left="453" w:hanging="340"/>
              <w:rPr>
                <w:sz w:val="22"/>
              </w:rPr>
            </w:pPr>
            <w:r>
              <w:rPr>
                <w:sz w:val="22"/>
                <w:szCs w:val="22"/>
              </w:rPr>
              <w:t xml:space="preserve">Ergebnis WHO -TK v. 12.01. zu neuen Varianten </w:t>
            </w:r>
          </w:p>
          <w:p>
            <w:pPr>
              <w:pStyle w:val="Listenabsatz"/>
              <w:numPr>
                <w:ilvl w:val="1"/>
                <w:numId w:val="5"/>
              </w:numPr>
              <w:ind w:left="907" w:hanging="340"/>
              <w:rPr>
                <w:sz w:val="22"/>
                <w:szCs w:val="22"/>
              </w:rPr>
            </w:pPr>
            <w:r>
              <w:rPr>
                <w:sz w:val="22"/>
                <w:szCs w:val="22"/>
              </w:rPr>
              <w:t xml:space="preserve">Gibt es zwischenzeitlich eine eindeutige Nomenklatur? </w:t>
            </w:r>
          </w:p>
          <w:p>
            <w:pPr>
              <w:pStyle w:val="Listenabsatz"/>
              <w:numPr>
                <w:ilvl w:val="1"/>
                <w:numId w:val="5"/>
              </w:numPr>
              <w:ind w:left="907" w:hanging="340"/>
              <w:rPr>
                <w:sz w:val="22"/>
                <w:szCs w:val="22"/>
              </w:rPr>
            </w:pPr>
            <w:r>
              <w:rPr>
                <w:sz w:val="22"/>
                <w:szCs w:val="22"/>
              </w:rPr>
              <w:t>Es gibt 3 Verschiedene, noch ist nicht klar, welche international favorisiert wird.</w:t>
            </w:r>
          </w:p>
          <w:p>
            <w:pPr>
              <w:pStyle w:val="Listenabsatz"/>
              <w:numPr>
                <w:ilvl w:val="0"/>
                <w:numId w:val="5"/>
              </w:numPr>
              <w:ind w:left="453" w:hanging="340"/>
              <w:rPr>
                <w:sz w:val="22"/>
              </w:rPr>
            </w:pPr>
            <w:r>
              <w:rPr>
                <w:sz w:val="22"/>
                <w:szCs w:val="22"/>
              </w:rPr>
              <w:t>Molekulare Surveillance wird ausgeweitet. Am Freitag findet eine TK mit einem Netzwerk von Laboren statt, die sich mit respiratorischen Viren beschäftigen. Hr. Wieler wird dafür werben, dass Sequenzen hochgeladen werden.</w:t>
            </w:r>
          </w:p>
          <w:p>
            <w:pPr>
              <w:pStyle w:val="Listenabsatz"/>
              <w:ind w:left="907"/>
              <w:rPr>
                <w:sz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sz w:val="28"/>
              </w:rPr>
            </w:pPr>
            <w:r>
              <w:rPr>
                <w:b/>
                <w:sz w:val="28"/>
              </w:rPr>
              <w:t xml:space="preserve">Transport und Grenzübergangsstellen </w:t>
            </w:r>
            <w:r>
              <w:rPr>
                <w:b/>
                <w:color w:val="FF0000"/>
              </w:rPr>
              <w:t>(nur freitags)</w:t>
            </w:r>
          </w:p>
          <w:p>
            <w:pPr>
              <w:pStyle w:val="Listenabsatz"/>
              <w:numPr>
                <w:ilvl w:val="0"/>
                <w:numId w:val="5"/>
              </w:numPr>
              <w:ind w:left="453" w:hanging="340"/>
              <w:rPr>
                <w:sz w:val="22"/>
              </w:rPr>
            </w:pPr>
            <w:r>
              <w:rPr>
                <w:sz w:val="22"/>
              </w:rPr>
              <w:t>Nicht besprochen</w:t>
            </w:r>
          </w:p>
        </w:tc>
        <w:tc>
          <w:tcPr>
            <w:tcW w:w="1492" w:type="dxa"/>
          </w:tcPr>
          <w:p>
            <w:pPr>
              <w:rPr>
                <w:sz w:val="22"/>
                <w:szCs w:val="22"/>
              </w:rPr>
            </w:pPr>
          </w:p>
          <w:p>
            <w:pPr>
              <w:rPr>
                <w:sz w:val="22"/>
                <w:szCs w:val="22"/>
              </w:rPr>
            </w:pPr>
            <w:r>
              <w:rPr>
                <w:sz w:val="22"/>
                <w:szCs w:val="22"/>
              </w:rPr>
              <w:t>FG38</w:t>
            </w:r>
          </w:p>
          <w:p>
            <w:pPr>
              <w:rPr>
                <w:sz w:val="22"/>
                <w:szCs w:val="22"/>
              </w:rPr>
            </w:pPr>
          </w:p>
        </w:tc>
      </w:tr>
      <w:tr>
        <w:tc>
          <w:tcPr>
            <w:tcW w:w="684" w:type="dxa"/>
          </w:tcPr>
          <w:p>
            <w:pPr>
              <w:rPr>
                <w:b/>
              </w:rPr>
            </w:pPr>
            <w:r>
              <w:rPr>
                <w:b/>
              </w:rPr>
              <w:lastRenderedPageBreak/>
              <w:t>14</w:t>
            </w:r>
          </w:p>
        </w:tc>
        <w:tc>
          <w:tcPr>
            <w:tcW w:w="6795" w:type="dxa"/>
          </w:tcPr>
          <w:p>
            <w:pPr>
              <w:spacing w:line="276" w:lineRule="auto"/>
              <w:rPr>
                <w:b/>
                <w:sz w:val="28"/>
              </w:rPr>
            </w:pPr>
            <w:r>
              <w:rPr>
                <w:b/>
                <w:sz w:val="28"/>
              </w:rPr>
              <w:t xml:space="preserve">Information aus dem Lagezentrum </w:t>
            </w:r>
            <w:r>
              <w:rPr>
                <w:b/>
                <w:color w:val="FF0000"/>
              </w:rPr>
              <w:t>(nur freitags)</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FG38</w:t>
            </w:r>
          </w:p>
          <w:p>
            <w:pPr>
              <w:rPr>
                <w:sz w:val="22"/>
                <w:szCs w:val="22"/>
              </w:rPr>
            </w:pPr>
          </w:p>
        </w:tc>
      </w:tr>
      <w:tr>
        <w:tc>
          <w:tcPr>
            <w:tcW w:w="684" w:type="dxa"/>
          </w:tcPr>
          <w:p>
            <w:pPr>
              <w:rPr>
                <w:b/>
              </w:rPr>
            </w:pPr>
            <w:r>
              <w:rPr>
                <w:b/>
              </w:rPr>
              <w:t>15</w:t>
            </w:r>
          </w:p>
        </w:tc>
        <w:tc>
          <w:tcPr>
            <w:tcW w:w="6795" w:type="dxa"/>
          </w:tcPr>
          <w:p>
            <w:pPr>
              <w:spacing w:line="276" w:lineRule="auto"/>
              <w:rPr>
                <w:b/>
                <w:sz w:val="28"/>
                <w:szCs w:val="28"/>
              </w:rPr>
            </w:pPr>
            <w:r>
              <w:rPr>
                <w:b/>
                <w:sz w:val="28"/>
                <w:szCs w:val="28"/>
              </w:rPr>
              <w:t>Wichtige Termine</w:t>
            </w:r>
          </w:p>
          <w:p>
            <w:pPr>
              <w:pStyle w:val="Listenabsatz"/>
              <w:numPr>
                <w:ilvl w:val="0"/>
                <w:numId w:val="5"/>
              </w:numPr>
              <w:ind w:left="453" w:hanging="340"/>
              <w:rPr>
                <w:sz w:val="22"/>
                <w:szCs w:val="22"/>
              </w:rPr>
            </w:pPr>
            <w:r>
              <w:rPr>
                <w:sz w:val="22"/>
                <w:szCs w:val="22"/>
              </w:rPr>
              <w:t>Veranstaltung zur „</w:t>
            </w:r>
            <w:proofErr w:type="spellStart"/>
            <w:r>
              <w:rPr>
                <w:sz w:val="22"/>
                <w:szCs w:val="22"/>
              </w:rPr>
              <w:t>coronafreien</w:t>
            </w:r>
            <w:proofErr w:type="spellEnd"/>
            <w:r>
              <w:rPr>
                <w:sz w:val="22"/>
                <w:szCs w:val="22"/>
              </w:rPr>
              <w:t xml:space="preserve"> internationalen Mobilität“ der OECD am 14. Januar 2021</w:t>
            </w:r>
          </w:p>
          <w:p>
            <w:pPr>
              <w:pStyle w:val="Listenabsatz"/>
              <w:numPr>
                <w:ilvl w:val="1"/>
                <w:numId w:val="5"/>
              </w:numPr>
              <w:ind w:left="907" w:hanging="340"/>
              <w:rPr>
                <w:sz w:val="22"/>
                <w:szCs w:val="22"/>
              </w:rPr>
            </w:pPr>
            <w:r>
              <w:rPr>
                <w:sz w:val="22"/>
                <w:szCs w:val="22"/>
              </w:rPr>
              <w:t xml:space="preserve">Bitte um Teilnahme von BMG </w:t>
            </w:r>
          </w:p>
          <w:p>
            <w:pPr>
              <w:pStyle w:val="Listenabsatz"/>
              <w:numPr>
                <w:ilvl w:val="1"/>
                <w:numId w:val="5"/>
              </w:numPr>
              <w:ind w:left="907" w:hanging="340"/>
              <w:rPr>
                <w:sz w:val="22"/>
                <w:szCs w:val="22"/>
              </w:rPr>
            </w:pPr>
            <w:r>
              <w:rPr>
                <w:sz w:val="22"/>
                <w:szCs w:val="22"/>
              </w:rPr>
              <w:t>Initiative zur Wiederbelebung des internationalen Flugverkehrs, Themen: u.a. Teststrategien, die eine baldige Wiederaufnahme des Flugverkehrs ermöglichen sollen</w:t>
            </w:r>
          </w:p>
          <w:p>
            <w:pPr>
              <w:pStyle w:val="Listenabsatz"/>
              <w:numPr>
                <w:ilvl w:val="1"/>
                <w:numId w:val="5"/>
              </w:numPr>
              <w:ind w:left="907" w:hanging="340"/>
              <w:rPr>
                <w:sz w:val="22"/>
                <w:szCs w:val="22"/>
              </w:rPr>
            </w:pPr>
            <w:r>
              <w:rPr>
                <w:sz w:val="22"/>
                <w:szCs w:val="22"/>
              </w:rPr>
              <w:t>Steht in Widerspruch zur aktuellen Empfehlung auf Reisen soweit möglich zu verzichten, Antigentests erzeugen falsche Sicherheit</w:t>
            </w:r>
          </w:p>
          <w:p>
            <w:pPr>
              <w:pStyle w:val="Listenabsatz"/>
              <w:numPr>
                <w:ilvl w:val="1"/>
                <w:numId w:val="5"/>
              </w:numPr>
              <w:ind w:left="907" w:hanging="340"/>
              <w:rPr>
                <w:sz w:val="22"/>
                <w:szCs w:val="22"/>
              </w:rPr>
            </w:pPr>
            <w:r>
              <w:rPr>
                <w:sz w:val="22"/>
                <w:szCs w:val="22"/>
              </w:rPr>
              <w:t>Aufgabe des RKI ist Schutz der Bevölkerung vor Infektionen, Mobilität trägt zur Verbreitung von Varianten bei.</w:t>
            </w:r>
          </w:p>
          <w:p>
            <w:pPr>
              <w:pStyle w:val="Listenabsatz"/>
              <w:numPr>
                <w:ilvl w:val="1"/>
                <w:numId w:val="5"/>
              </w:numPr>
              <w:ind w:left="907" w:hanging="340"/>
              <w:rPr>
                <w:sz w:val="22"/>
                <w:szCs w:val="22"/>
              </w:rPr>
            </w:pPr>
            <w:r>
              <w:rPr>
                <w:sz w:val="22"/>
                <w:szCs w:val="22"/>
              </w:rPr>
              <w:t>Entscheidung: RKI wird nicht teilnehmen</w:t>
            </w:r>
          </w:p>
          <w:p>
            <w:pPr>
              <w:pStyle w:val="Listenabsatz"/>
              <w:ind w:left="907"/>
              <w:rPr>
                <w:sz w:val="22"/>
                <w:szCs w:val="22"/>
              </w:rPr>
            </w:pPr>
          </w:p>
        </w:tc>
        <w:tc>
          <w:tcPr>
            <w:tcW w:w="1492" w:type="dxa"/>
          </w:tcPr>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 xml:space="preserve">Nächste Sitzung: Freitag, 15.01.2021, 11:00 Uhr, via </w:t>
            </w:r>
            <w:proofErr w:type="spellStart"/>
            <w:r>
              <w:rPr>
                <w:sz w:val="22"/>
                <w:szCs w:val="22"/>
              </w:rPr>
              <w:t>Webex</w:t>
            </w:r>
            <w:proofErr w:type="spellEnd"/>
          </w:p>
        </w:tc>
        <w:tc>
          <w:tcPr>
            <w:tcW w:w="1492" w:type="dxa"/>
          </w:tcPr>
          <w:p>
            <w:pPr>
              <w:rPr>
                <w:sz w:val="22"/>
                <w:szCs w:val="22"/>
              </w:rPr>
            </w:pPr>
          </w:p>
          <w:p>
            <w:pPr>
              <w:rPr>
                <w:sz w:val="22"/>
                <w:szCs w:val="22"/>
              </w:rPr>
            </w:pPr>
          </w:p>
          <w:p>
            <w:pPr>
              <w:rPr>
                <w:sz w:val="22"/>
                <w:szCs w:val="22"/>
              </w:rPr>
            </w:pPr>
          </w:p>
        </w:tc>
      </w:tr>
    </w:tbl>
    <w:p>
      <w:pPr>
        <w:spacing w:after="240" w:line="360" w:lineRule="auto"/>
      </w:pPr>
    </w:p>
    <w:p>
      <w:pPr>
        <w:spacing w:after="240" w:line="360" w:lineRule="auto"/>
      </w:pPr>
    </w:p>
    <w:sectPr>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jc w:val="center"/>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B397807"/>
    <w:multiLevelType w:val="hybridMultilevel"/>
    <w:tmpl w:val="6E182EA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0"/>
  </w:num>
  <w:num w:numId="2">
    <w:abstractNumId w:val="4"/>
  </w:num>
  <w:num w:numId="3">
    <w:abstractNumId w:val="3"/>
  </w:num>
  <w:num w:numId="4">
    <w:abstractNumId w:val="17"/>
  </w:num>
  <w:num w:numId="5">
    <w:abstractNumId w:val="7"/>
  </w:num>
  <w:num w:numId="6">
    <w:abstractNumId w:val="18"/>
  </w:num>
  <w:num w:numId="7">
    <w:abstractNumId w:val="23"/>
  </w:num>
  <w:num w:numId="8">
    <w:abstractNumId w:val="13"/>
  </w:num>
  <w:num w:numId="9">
    <w:abstractNumId w:val="5"/>
  </w:num>
  <w:num w:numId="10">
    <w:abstractNumId w:val="27"/>
  </w:num>
  <w:num w:numId="11">
    <w:abstractNumId w:val="22"/>
  </w:num>
  <w:num w:numId="12">
    <w:abstractNumId w:val="15"/>
  </w:num>
  <w:num w:numId="13">
    <w:abstractNumId w:val="12"/>
  </w:num>
  <w:num w:numId="14">
    <w:abstractNumId w:val="19"/>
  </w:num>
  <w:num w:numId="15">
    <w:abstractNumId w:val="16"/>
  </w:num>
  <w:num w:numId="16">
    <w:abstractNumId w:val="0"/>
  </w:num>
  <w:num w:numId="17">
    <w:abstractNumId w:val="11"/>
  </w:num>
  <w:num w:numId="18">
    <w:abstractNumId w:val="25"/>
  </w:num>
  <w:num w:numId="19">
    <w:abstractNumId w:val="9"/>
  </w:num>
  <w:num w:numId="20">
    <w:abstractNumId w:val="24"/>
  </w:num>
  <w:num w:numId="21">
    <w:abstractNumId w:val="6"/>
  </w:num>
  <w:num w:numId="22">
    <w:abstractNumId w:val="8"/>
  </w:num>
  <w:num w:numId="23">
    <w:abstractNumId w:val="2"/>
  </w:num>
  <w:num w:numId="24">
    <w:abstractNumId w:val="20"/>
  </w:num>
  <w:num w:numId="25">
    <w:abstractNumId w:val="14"/>
  </w:num>
  <w:num w:numId="26">
    <w:abstractNumId w:val="1"/>
  </w:num>
  <w:num w:numId="27">
    <w:abstractNumId w:val="21"/>
  </w:num>
  <w:num w:numId="28">
    <w:abstractNumId w:val="26"/>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unke, Melanie">
    <w15:presenceInfo w15:providerId="None" w15:userId="Brunke, Melan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884289578">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276257059">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20490624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syndrom-ARE-SARI-COVID_bis_KW1_2021_f&#252;r-Krisenstab.pptx"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2021-01-11_Entwurf_Anschreibens_Arbeitgeberverb&#228;nde_wh_FGF14.docx"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Krisenstab_210113_Intensivregister_SPoCK.pptx"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210113_SARS-CoV-2%20in%20ARS_Krisenstabssitzung.pptx" TargetMode="External"/><Relationship Id="rId20" Type="http://schemas.openxmlformats.org/officeDocument/2006/relationships/hyperlink" Target="https://www.covid-19-mobility.org/de/reports/report-christmas-20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Testzahlerfassung%20am%20RKI_2021-01-13.pptx"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Mobilita&#776;t_Report_13.1.2021.ppt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Lage-National_2021-01-13.pptx" TargetMode="External"/><Relationship Id="rId22" Type="http://schemas.openxmlformats.org/officeDocument/2006/relationships/hyperlink" Target="KontaktpersonenManagement_Krisenstab_2021-01-13_track-changes-zu_2021-01-06_MadH.doc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05AD0B-D0EA-476B-8DFD-C19994525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2293</Words>
  <Characters>14451</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43</cp:revision>
  <cp:lastPrinted>2020-05-06T16:43:00Z</cp:lastPrinted>
  <dcterms:created xsi:type="dcterms:W3CDTF">2021-01-13T13:01:00Z</dcterms:created>
  <dcterms:modified xsi:type="dcterms:W3CDTF">2021-05-10T14:44:00Z</dcterms:modified>
</cp:coreProperties>
</file>