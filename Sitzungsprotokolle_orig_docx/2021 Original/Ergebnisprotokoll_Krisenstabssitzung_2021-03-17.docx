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17.03.2021, 11:00 Uhr (Ende: 13:05 Uhr)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Webexkonferenz</w:t>
          </w:r>
          <w:proofErr w:type="spellEnd"/>
        </w:sdtContent>
      </w:sdt>
    </w:p>
    <w:p>
      <w:pPr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  <w:r>
        <w:rPr>
          <w:b/>
          <w:sz w:val="22"/>
        </w:rPr>
        <w:t xml:space="preserve">Moderation: </w:t>
      </w:r>
      <w:r>
        <w:rPr>
          <w:sz w:val="22"/>
        </w:rPr>
        <w:t>Lars Schaade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Lars Schaade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Martin Mielke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Annette Mankertz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  <w:szCs w:val="22"/>
        </w:rPr>
        <w:t>Johanna</w:t>
      </w:r>
      <w:r>
        <w:rPr>
          <w:color w:val="000000" w:themeColor="text1"/>
          <w:sz w:val="22"/>
        </w:rPr>
        <w:t xml:space="preserve"> Hanefeld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Luisa Denkel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FG 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Mardjan Arvand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FG 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Ralf Dürrwald</w:t>
      </w:r>
    </w:p>
    <w:p>
      <w:pPr>
        <w:pStyle w:val="Listenabsatz"/>
        <w:numPr>
          <w:ilvl w:val="0"/>
          <w:numId w:val="3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FG 21</w:t>
      </w:r>
    </w:p>
    <w:p>
      <w:pPr>
        <w:pStyle w:val="Listenabsatz"/>
        <w:numPr>
          <w:ilvl w:val="1"/>
          <w:numId w:val="2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Patrick Schmich</w:t>
      </w:r>
    </w:p>
    <w:p>
      <w:pPr>
        <w:pStyle w:val="Listenabsatz"/>
        <w:numPr>
          <w:ilvl w:val="1"/>
          <w:numId w:val="2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Wolfgang Scheida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FG 25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Christa Scheidt-Nave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Claudia Sievers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highlight w:val="yellow"/>
        </w:rPr>
      </w:pPr>
      <w:r>
        <w:rPr>
          <w:sz w:val="22"/>
          <w:highlight w:val="yellow"/>
        </w:rPr>
        <w:t>FG 33</w:t>
      </w:r>
    </w:p>
    <w:p>
      <w:pPr>
        <w:spacing w:after="0"/>
        <w:ind w:left="1080"/>
        <w:rPr>
          <w:sz w:val="22"/>
          <w:highlight w:val="yellow"/>
        </w:rPr>
      </w:pP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FG 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Walter Haas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Maria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Ute Rexroth</w:t>
      </w:r>
      <w:r>
        <w:rPr>
          <w:color w:val="000000" w:themeColor="text1"/>
          <w:sz w:val="22"/>
        </w:rPr>
        <w:br w:type="column"/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Christian Herzog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Michaela Niebank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MF 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 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Ester-Maria </w:t>
      </w:r>
      <w:proofErr w:type="spellStart"/>
      <w:r>
        <w:rPr>
          <w:color w:val="000000" w:themeColor="text1"/>
          <w:sz w:val="22"/>
        </w:rPr>
        <w:t>Antão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 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rStyle w:val="highlight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Susanne </w:t>
      </w:r>
      <w:r>
        <w:rPr>
          <w:rStyle w:val="highlight"/>
          <w:color w:val="000000" w:themeColor="text1"/>
          <w:sz w:val="22"/>
          <w:szCs w:val="22"/>
        </w:rPr>
        <w:t>Gottwald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rStyle w:val="highlight"/>
          <w:color w:val="000000" w:themeColor="text1"/>
          <w:sz w:val="22"/>
          <w:szCs w:val="22"/>
        </w:rPr>
      </w:pPr>
      <w:r>
        <w:rPr>
          <w:rStyle w:val="highlight"/>
          <w:color w:val="000000" w:themeColor="text1"/>
          <w:sz w:val="22"/>
          <w:szCs w:val="22"/>
        </w:rPr>
        <w:t>Benjamin Maier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Marieke Degen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Ronja Wenchel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BZgA </w:t>
      </w:r>
    </w:p>
    <w:p>
      <w:pPr>
        <w:pStyle w:val="Listenabsatz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Heide </w:t>
      </w:r>
      <w:proofErr w:type="spellStart"/>
      <w:r>
        <w:rPr>
          <w:color w:val="000000" w:themeColor="text1"/>
          <w:sz w:val="22"/>
          <w:szCs w:val="22"/>
        </w:rPr>
        <w:t>Ebrahimzadeh</w:t>
      </w:r>
      <w:proofErr w:type="spellEnd"/>
      <w:r>
        <w:rPr>
          <w:color w:val="000000" w:themeColor="text1"/>
          <w:sz w:val="22"/>
          <w:szCs w:val="22"/>
        </w:rPr>
        <w:t>-Wetter</w:t>
      </w:r>
    </w:p>
    <w:p>
      <w:pPr>
        <w:pStyle w:val="Listenabsatz"/>
        <w:numPr>
          <w:ilvl w:val="0"/>
          <w:numId w:val="33"/>
        </w:numPr>
        <w:spacing w:after="0"/>
        <w:rPr>
          <w:sz w:val="22"/>
        </w:rPr>
      </w:pPr>
      <w:r>
        <w:rPr>
          <w:sz w:val="22"/>
        </w:rPr>
        <w:t>Protokoll</w:t>
      </w:r>
    </w:p>
    <w:p>
      <w:pPr>
        <w:pStyle w:val="Listenabsatz"/>
        <w:numPr>
          <w:ilvl w:val="0"/>
          <w:numId w:val="34"/>
        </w:numPr>
        <w:spacing w:after="0"/>
        <w:rPr>
          <w:sz w:val="22"/>
        </w:rPr>
      </w:pPr>
      <w:r>
        <w:rPr>
          <w:sz w:val="22"/>
        </w:rPr>
        <w:t xml:space="preserve">Maren Imhoff, </w:t>
      </w:r>
      <w:proofErr w:type="spellStart"/>
      <w:r>
        <w:rPr>
          <w:sz w:val="22"/>
        </w:rPr>
        <w:t>ZfKD</w:t>
      </w:r>
      <w:proofErr w:type="spellEnd"/>
      <w:r>
        <w:rPr>
          <w:sz w:val="22"/>
        </w:rPr>
        <w:t>/FG 38</w:t>
      </w:r>
    </w:p>
    <w:p>
      <w:r>
        <w:br w:type="page"/>
      </w:r>
    </w:p>
    <w:p>
      <w:pPr>
        <w:pStyle w:val="Listenabsatz"/>
        <w:spacing w:after="0"/>
        <w:ind w:left="1440"/>
        <w:contextualSpacing w:val="0"/>
        <w:rPr>
          <w:sz w:val="22"/>
        </w:rPr>
      </w:pPr>
    </w:p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(nur </w:t>
            </w:r>
            <w:r>
              <w:rPr>
                <w:b/>
                <w:color w:val="FF0000"/>
                <w:sz w:val="22"/>
                <w:szCs w:val="22"/>
              </w:rPr>
              <w:t>freitags</w:t>
            </w:r>
            <w:r>
              <w:rPr>
                <w:b/>
                <w:sz w:val="22"/>
                <w:szCs w:val="22"/>
              </w:rPr>
              <w:t>)</w:t>
            </w: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7"/>
              </w:numPr>
              <w:ind w:left="907" w:hanging="340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SurvNet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übermittelt: 2.594.764 (+13.435), davon 73.905 (+249) Todesfälle, 7-Tage-Inzidenz 86/100.000 EW </w:t>
            </w:r>
          </w:p>
          <w:p>
            <w:pPr>
              <w:pStyle w:val="Listenabsatz"/>
              <w:numPr>
                <w:ilvl w:val="1"/>
                <w:numId w:val="7"/>
              </w:numPr>
              <w:ind w:left="907" w:hanging="340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Impfmonitoring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: Geimpfte mit einer Impfung 6.712.195 (8,2 %), mit 2 Impfungen 3.018.750 (3,6 %) </w:t>
            </w:r>
          </w:p>
          <w:p>
            <w:pPr>
              <w:pStyle w:val="Listenabsatz"/>
              <w:numPr>
                <w:ilvl w:val="1"/>
                <w:numId w:val="7"/>
              </w:numPr>
              <w:ind w:left="907" w:hanging="34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DIVI-Intensivregister: 2.851 Fälle in Behandlung (+18)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7-Tage-Inzidenz der Bundesländer nach Berichtsdatum (Folie 3)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gesamt: seit 09./10.03. starker Anstieg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bes. ausgeprägter Anstieg: u. a. TH, BE, SN, ST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Geografische Verteilung 7-Tage-Inzidenz nach LK, Trend (Folien 4-5)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in vielen Kreisen bundesweit Inzidenz deutlich zunehmend; mind. Verdopplung der Fallzahlen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ggü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 Vorwoche in 14 Kreisen; 7TI &gt; 500</w:t>
            </w:r>
            <w:r>
              <w:rPr>
                <w:color w:val="000000" w:themeColor="text1" w:themeShade="A6"/>
                <w:sz w:val="22"/>
                <w:szCs w:val="22"/>
              </w:rPr>
              <w:t xml:space="preserve">: </w:t>
            </w:r>
            <w:r>
              <w:rPr>
                <w:color w:val="000000" w:themeColor="text1"/>
                <w:sz w:val="22"/>
                <w:szCs w:val="22"/>
              </w:rPr>
              <w:t>LK Greiz (TH)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u w:val="single"/>
              </w:rPr>
              <w:t>Diskussion</w:t>
            </w:r>
            <w:r>
              <w:rPr>
                <w:color w:val="000000" w:themeColor="text1"/>
                <w:sz w:val="22"/>
                <w:szCs w:val="22"/>
              </w:rPr>
              <w:t>: Wie lassen sich die großen Unterschiede und unterschiedlichen Trends in benachbarten Kreisen interpretieren (z. B. Region nördlich Berlins, Rheinland-Pfalz)? – CAVE: kleine absolute Fallzahlen; Rolle von Ausbrüchen bzw. Pendleraktivität möglich; höher aufgelöste Auswertungen geplant; Einordnung ohne Kenntnis der lokalen Gegebenheiten schwierig; starke Differenzen z. T. auch zwischen Stadt und umgebendem LK, mal Stadt, mal umgebender LK stärker betroffen, kein klares Muster; Geschehen weiter heterogen, Interpretation schwierig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7-Tage-Inzidenz nach Altersgruppe und MW (Folie 6)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gesamt: deutlich zunehmend, in den Altersgruppen 75+ abnehmend; höchste 7TI in den mittleren Altersgruppen (15-45J)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Anteil der Verstorbenen und Hospitalisierten (Folie 7)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Anteil Verstorbener und Anteil Hospitalisierter rückläufig, allerdings für die letzten Wochen schwer zu beurteilen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Untererfassung bei Hospitalisierungen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u w:val="single"/>
              </w:rPr>
              <w:t>Diskussion</w:t>
            </w:r>
            <w:r>
              <w:rPr>
                <w:color w:val="000000" w:themeColor="text1"/>
                <w:sz w:val="22"/>
                <w:szCs w:val="22"/>
              </w:rPr>
              <w:t>: Interpretation der grundsätzlich nach hinten abfallenden Kurven schwierig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Hospitalisierte Fälle nach Altersgruppen (Folie 8)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Trend: weiter rückläufig in der Altersgruppe 80+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mehr 60-79jährige als 80+jährige Fälle hospitalisiert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Anzahl COVID-19-Todesfälle nach Sterbewoche (Folie 9)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Trend: weiter rückläufig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u w:val="single"/>
              </w:rPr>
              <w:t>Diskussion</w:t>
            </w:r>
            <w:r>
              <w:rPr>
                <w:color w:val="000000" w:themeColor="text1"/>
                <w:sz w:val="22"/>
                <w:szCs w:val="22"/>
              </w:rPr>
              <w:t>: Versterben noch immer v. a. die hohen Altersgruppen oder gibt es Veränderungen? – noch immer vorwiegend Altersgruppe 80+ betroffen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lastRenderedPageBreak/>
              <w:t>FG 32 bereitet Darstellung der Todesfälle nach Altersgruppen im zeitlichen Verlauf vor, Vorstellung im Krisenstab diesen Freitag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Testkapazität und Testungen (mittwochs)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Testzahlenerfassung am RKI</w:t>
            </w:r>
            <w:r>
              <w:rPr>
                <w:sz w:val="22"/>
                <w:szCs w:val="22"/>
              </w:rPr>
              <w:t xml:space="preserve"> (Folien </w:t>
            </w:r>
            <w:hyperlink r:id="rId15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Testzahlen und Positivquote (Folie 1)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PCR-Tests leicht gestiegen (KW10: 1,25 </w:t>
            </w:r>
            <w:proofErr w:type="spellStart"/>
            <w:r>
              <w:rPr>
                <w:sz w:val="22"/>
                <w:szCs w:val="22"/>
              </w:rPr>
              <w:t>Mio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leicht gestiegen (KW10: 6,8 %)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Auslastung der Kapazitäten (Folie 2)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weiterhin PCR-Kapazitäten vorhanden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Probenrückstau (Folie 3)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kein </w:t>
            </w:r>
            <w:proofErr w:type="spellStart"/>
            <w:r>
              <w:rPr>
                <w:sz w:val="22"/>
                <w:szCs w:val="22"/>
              </w:rPr>
              <w:t>sig</w:t>
            </w:r>
            <w:proofErr w:type="spellEnd"/>
            <w:r>
              <w:rPr>
                <w:sz w:val="22"/>
                <w:szCs w:val="22"/>
              </w:rPr>
              <w:t>. Probenrückstau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Lieferschwierigkeiten bei Pipettenspitzen am RKI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Testzahlerfassung-VOC (Folie 4)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KW10: &gt; 53.000 PCR-Tests auf VOC durchgeführt, entspricht knapp 2/3 aller positiven PCR-Tests; davon mit Hinweis auf VOC: 64,4 % (B.1.1.7: 63,5 %, B.1.352: 1 %)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Nachmeldungen für KW9-10 erwartet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AG-POCT in Einrichtungen, kumulativ (Folie 5-6)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seit KW49, 2020 insgesamt 377.489 Testungen erfasst, davon positiv: 862 (0,2 %), von diesen PCR-bestätigt: 377 (44 %) – Daten vorläufig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Tests werden v. a. im Rahmen der stationären Pflege genutzt, zunehmend auch in der ambulanten Pflege</w:t>
            </w:r>
          </w:p>
          <w:p>
            <w:pPr>
              <w:pStyle w:val="Listenabsatz"/>
              <w:ind w:left="1491"/>
              <w:rPr>
                <w:color w:val="000000" w:themeColor="text1"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Angaben zu Testanlässen und Testmethoden im Meldesystem</w:t>
            </w:r>
            <w:r>
              <w:rPr>
                <w:sz w:val="22"/>
                <w:szCs w:val="22"/>
              </w:rPr>
              <w:t xml:space="preserve"> (Folien </w:t>
            </w:r>
            <w:hyperlink r:id="rId16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Fälle nach Referenzdefinition und MW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knapp 100 % übermittelter Fälle erfüllt Referenzdefinition, Anteil gleichbleibend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AG-Nachweise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Fälle mit AG-Nachweis über die letzten Wochen gleichbleibend bei 3-4 %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4.000 AG-Nachweise wöchentlich übermittelt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60 % der AG-Nachweise werden PCR-bestätigt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„Fall bekannt durch“ nach MW und Fallzahl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eingeführt u. a. zur Evaluation der CWA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Einfachauswahl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Auswahl „Reihentestung“ seit MW6 gleichbleibend (ca. 14.000 Fälle wöchentlich), Auswahl „CWA“ sehr gering</w:t>
            </w:r>
          </w:p>
          <w:p>
            <w:pPr>
              <w:pStyle w:val="Listenabsatz"/>
              <w:numPr>
                <w:ilvl w:val="0"/>
                <w:numId w:val="41"/>
              </w:numPr>
              <w:ind w:left="905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Diskussion</w:t>
            </w:r>
            <w:r>
              <w:rPr>
                <w:sz w:val="22"/>
                <w:szCs w:val="22"/>
              </w:rPr>
              <w:t>: AG-Tests weisen v. a. akute Fälle nach – Abschätzung der Untererfassung wünschenswert, um Zusatzwert des Screenings zu ermitteln; zeitnahe Publikation der Auswertungen zu AG-Testungen für Kommunikation wichtig (z. B. Lagebericht, Internetseite)</w:t>
            </w:r>
          </w:p>
          <w:p>
            <w:pPr>
              <w:pStyle w:val="Listenabsatz"/>
              <w:ind w:left="1080"/>
              <w:rPr>
                <w:sz w:val="22"/>
                <w:szCs w:val="22"/>
              </w:rPr>
            </w:pP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Testungen und </w:t>
            </w:r>
            <w:proofErr w:type="spellStart"/>
            <w:r>
              <w:rPr>
                <w:b/>
                <w:sz w:val="22"/>
                <w:szCs w:val="22"/>
              </w:rPr>
              <w:t>Positivenanteile</w:t>
            </w:r>
            <w:proofErr w:type="spellEnd"/>
            <w:r>
              <w:rPr>
                <w:b/>
                <w:sz w:val="22"/>
                <w:szCs w:val="22"/>
              </w:rPr>
              <w:t xml:space="preserve"> in ARS</w:t>
            </w:r>
            <w:r>
              <w:rPr>
                <w:sz w:val="22"/>
                <w:szCs w:val="22"/>
              </w:rPr>
              <w:t xml:space="preserve"> (Folien </w:t>
            </w:r>
            <w:hyperlink r:id="rId17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PCR-Testungen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(Folien 1-2)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gesamt: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gleichbleibend (um 7 %)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pro 100.000 EW bei Altersgruppe 80+ rückläufig, in Altersgruppe 0-15 stark </w:t>
            </w:r>
            <w:r>
              <w:rPr>
                <w:sz w:val="22"/>
                <w:szCs w:val="22"/>
              </w:rPr>
              <w:lastRenderedPageBreak/>
              <w:t>zunehmend, in dazwischenliegenden Altersgruppen konstant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bei Altersgruppe 80+ weiter rückläufig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positive Testungen pro 100.000 EW in Altersgruppen 0-14 </w:t>
            </w:r>
            <w:proofErr w:type="gramStart"/>
            <w:r>
              <w:rPr>
                <w:sz w:val="22"/>
                <w:szCs w:val="22"/>
              </w:rPr>
              <w:t>leicht zunehmend</w:t>
            </w:r>
            <w:proofErr w:type="gramEnd"/>
          </w:p>
          <w:p>
            <w:pPr>
              <w:pStyle w:val="Listenabsatz"/>
              <w:numPr>
                <w:ilvl w:val="1"/>
                <w:numId w:val="5"/>
              </w:numPr>
              <w:ind w:left="1042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VOC (Folien 3-4)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67" w:hanging="283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Anteil PCR mit delH69/V70-Nachweis: Zunahme auf 40 %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 Altersgruppe 5-14 Jahre deutlicher Anstieg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Anteil B.1.1.7: &gt; 50 % in Arztpraxen, &gt; 40 % in Krankenhäusern </w:t>
            </w:r>
          </w:p>
          <w:p>
            <w:pPr>
              <w:pStyle w:val="Listenabsatz"/>
              <w:numPr>
                <w:ilvl w:val="1"/>
                <w:numId w:val="5"/>
              </w:numPr>
              <w:ind w:left="1042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Altenheime: in vergangenen 3 Wochen ähnliches Niveau, Nachmeldungen zu erwarten (Folie 5)</w:t>
            </w:r>
          </w:p>
          <w:p>
            <w:pPr>
              <w:pStyle w:val="Listenabsatz"/>
              <w:numPr>
                <w:ilvl w:val="1"/>
                <w:numId w:val="5"/>
              </w:numPr>
              <w:ind w:left="1042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Krankenhäuser (Folie 6): Rückgang, vermutlich Effekt der Impfung, evtl. auch Hygiene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Syndromische</w:t>
            </w:r>
            <w:proofErr w:type="spellEnd"/>
            <w:r>
              <w:rPr>
                <w:b/>
                <w:sz w:val="22"/>
                <w:szCs w:val="22"/>
              </w:rPr>
              <w:t xml:space="preserve"> Surveillance (mittwochs) </w:t>
            </w:r>
            <w:r>
              <w:rPr>
                <w:sz w:val="22"/>
                <w:szCs w:val="22"/>
              </w:rPr>
              <w:t xml:space="preserve">(Folien </w:t>
            </w:r>
            <w:hyperlink r:id="rId18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D0D0D" w:themeColor="text1" w:themeTint="F2"/>
                <w:sz w:val="22"/>
                <w:szCs w:val="22"/>
              </w:rPr>
            </w:pPr>
            <w:proofErr w:type="spellStart"/>
            <w:r>
              <w:rPr>
                <w:color w:val="0D0D0D" w:themeColor="text1" w:themeTint="F2"/>
                <w:sz w:val="22"/>
                <w:szCs w:val="22"/>
              </w:rPr>
              <w:t>GrippeWeb</w:t>
            </w:r>
            <w:proofErr w:type="spellEnd"/>
            <w:r>
              <w:rPr>
                <w:color w:val="0D0D0D" w:themeColor="text1" w:themeTint="F2"/>
                <w:sz w:val="22"/>
                <w:szCs w:val="22"/>
              </w:rPr>
              <w:t xml:space="preserve"> (Folie 2)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gesamt: ARE-Raten steigen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 xml:space="preserve">Anstieg der ARE-Raten in der Altersgruppe 0-4 hat sich in KW10 nicht fortgesetzt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ARE-Konsultationen bis KW10 (Folie 3)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Konsultationsinzidenz steigt auf niedrigem Niveau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KW10 ca. 500.000 ARE-Arztbesuche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regionale Unterschiede: in Altersgruppe 0-4 starker Anstieg in TH, in NI/HB weitgehend auf Lockdown-Niveau, hier nur schwacher Anstieg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jüngere Altersgruppen nach Lockdown und damit verbundener Aussetzung der „Durchseuchung“ suszeptibel; Testfrequenz bei Kindern erhöht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ICOSARI-KH-Surveillance (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Folien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4-9)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SARI-Fallzahlen rückläufig in Altersgruppen 60+, in Altersgruppe 80+ unter Niveau der Grippewellen, stabil in jüngeren Altersgruppen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COVID-SARI-Fallzahlen: in Altersgruppe 60-79 Trend nicht ganz klar, </w:t>
            </w:r>
            <w:proofErr w:type="spellStart"/>
            <w:r>
              <w:rPr>
                <w:sz w:val="22"/>
                <w:szCs w:val="22"/>
              </w:rPr>
              <w:t>möglw</w:t>
            </w:r>
            <w:proofErr w:type="spellEnd"/>
            <w:r>
              <w:rPr>
                <w:sz w:val="22"/>
                <w:szCs w:val="22"/>
              </w:rPr>
              <w:t>. Abflachung des Rückgangs; in Altersgruppe 35-59 stabil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der COVID-SARI-Fälle an SARI-Fällen schwankt in den letzten Wochen um 50 %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Virologische Surveillance – NRZ Influenzaviren (mittwochs) </w:t>
            </w:r>
            <w:r>
              <w:rPr>
                <w:sz w:val="22"/>
                <w:szCs w:val="22"/>
              </w:rPr>
              <w:t xml:space="preserve">(Folien </w:t>
            </w:r>
            <w:hyperlink r:id="rId19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Probeneingang und SARS-CoV</w:t>
            </w:r>
            <w:r>
              <w:rPr>
                <w:bCs/>
                <w:sz w:val="22"/>
                <w:szCs w:val="22"/>
              </w:rPr>
              <w:noBreakHyphen/>
              <w:t>2-Nachweise (Folie 1): in KW10 bisher höchster Probeneingang in 2021 (n=235); Anteil SARS-CoV</w:t>
            </w:r>
            <w:r>
              <w:rPr>
                <w:bCs/>
                <w:sz w:val="22"/>
                <w:szCs w:val="22"/>
              </w:rPr>
              <w:noBreakHyphen/>
              <w:t>2-positiver Proben leicht unter dem in ARS (5,5 %)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Viruszirkulation (Folie 2): Anteil </w:t>
            </w:r>
            <w:proofErr w:type="spellStart"/>
            <w:r>
              <w:rPr>
                <w:bCs/>
                <w:sz w:val="22"/>
                <w:szCs w:val="22"/>
              </w:rPr>
              <w:t>Rhinoviren</w:t>
            </w:r>
            <w:proofErr w:type="spellEnd"/>
            <w:r>
              <w:rPr>
                <w:bCs/>
                <w:sz w:val="22"/>
                <w:szCs w:val="22"/>
              </w:rPr>
              <w:t xml:space="preserve"> deutlich zunehmend, SARS-CoV</w:t>
            </w:r>
            <w:r>
              <w:rPr>
                <w:bCs/>
                <w:sz w:val="22"/>
                <w:szCs w:val="22"/>
              </w:rPr>
              <w:noBreakHyphen/>
              <w:t>2 weitgehend stabil, in KW10 erstmals Nachweis von RSV; saisonale Coronaviren: NL63 auf Vorjahresniveau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 xml:space="preserve">Probeneingang nach Altersgruppen (Folie 3): leichte Verschiebung zur Altersgruppe 0-4 (Zeitraum: KW8-10), dort in KW10 &gt; 40 % </w:t>
            </w:r>
            <w:proofErr w:type="spellStart"/>
            <w:r>
              <w:rPr>
                <w:bCs/>
                <w:sz w:val="22"/>
                <w:szCs w:val="22"/>
              </w:rPr>
              <w:t>Rhinoviren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saisonale Coronaviren, NL63 im Vergleich zu SARS-CoV</w:t>
            </w:r>
            <w:r>
              <w:rPr>
                <w:bCs/>
                <w:sz w:val="22"/>
                <w:szCs w:val="22"/>
              </w:rPr>
              <w:noBreakHyphen/>
              <w:t>2 (Folie 4): jüngere Altersgruppen bei NL63 stärker vertreten, bei SARS-CoV</w:t>
            </w:r>
            <w:r>
              <w:rPr>
                <w:bCs/>
                <w:sz w:val="22"/>
                <w:szCs w:val="22"/>
              </w:rPr>
              <w:noBreakHyphen/>
              <w:t>2 eher höhere Altersgruppen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Anteil B.1.1.7 in Schmelzkurvenanalyse: 60 %</w:t>
            </w:r>
          </w:p>
          <w:p>
            <w:pPr>
              <w:pStyle w:val="Listenabsatz"/>
              <w:ind w:left="453"/>
              <w:rPr>
                <w:b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Zahlen zum DIVI-Intensivregister (mittwochs)</w:t>
            </w:r>
            <w:r>
              <w:rPr>
                <w:sz w:val="22"/>
                <w:szCs w:val="22"/>
              </w:rPr>
              <w:t xml:space="preserve"> (Folien </w:t>
            </w:r>
            <w:hyperlink r:id="rId20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2.858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COVID-19-ITS-Patienten (Stand: 17.03.2021)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+126 </w:t>
            </w:r>
            <w:proofErr w:type="spellStart"/>
            <w:r>
              <w:rPr>
                <w:sz w:val="22"/>
                <w:szCs w:val="22"/>
                <w:lang w:val="en-US"/>
              </w:rPr>
              <w:t>ggü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sz w:val="22"/>
                <w:szCs w:val="22"/>
                <w:lang w:val="en-US"/>
              </w:rPr>
              <w:t>Vorwoche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den meisten BL stagniert der Rückgang der COVID-19-ITS-Belegung seit fast 3 Wochen, teilweise steigen die ITS-Zahlen an, insgesamt hohe Dynamik bei Zu- und Abgängen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COVID</w:t>
            </w:r>
            <w:r>
              <w:rPr>
                <w:sz w:val="22"/>
                <w:szCs w:val="22"/>
              </w:rPr>
              <w:noBreakHyphen/>
              <w:t>19-Pat. an Gesamtzahl der ITS-Betten:</w:t>
            </w:r>
          </w:p>
          <w:p>
            <w:pPr>
              <w:pStyle w:val="Listenabsatz"/>
              <w:numPr>
                <w:ilvl w:val="5"/>
                <w:numId w:val="38"/>
              </w:numPr>
              <w:ind w:left="133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weitgehend wie Vorwoche; BE, HB, HH &gt; 15 %, TH &gt; 20 %, SH 6 %</w:t>
            </w:r>
          </w:p>
          <w:p>
            <w:pPr>
              <w:pStyle w:val="Listenabsatz"/>
              <w:numPr>
                <w:ilvl w:val="5"/>
                <w:numId w:val="38"/>
              </w:numPr>
              <w:ind w:left="133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zeitlicher Verlauf: Anteil deutlich zunehmend in HB, HH; abnehmend in SH; unverändert in TH und Mitte insgesamt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Anzahl ECMO-Pat. mit COVID</w:t>
            </w:r>
            <w:r>
              <w:rPr>
                <w:color w:val="0D0D0D" w:themeColor="text1" w:themeTint="F2"/>
                <w:sz w:val="22"/>
                <w:szCs w:val="22"/>
              </w:rPr>
              <w:noBreakHyphen/>
              <w:t>19 zuletzt steigend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Verfügbarkeit High-Care bzw. ECMO: abnehmend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D0D0D" w:themeColor="text1" w:themeTint="F2"/>
                <w:sz w:val="22"/>
                <w:szCs w:val="22"/>
              </w:rPr>
            </w:pPr>
            <w:proofErr w:type="spellStart"/>
            <w:r>
              <w:rPr>
                <w:color w:val="0D0D0D" w:themeColor="text1" w:themeTint="F2"/>
                <w:sz w:val="22"/>
                <w:szCs w:val="22"/>
              </w:rPr>
              <w:t>SPoCK</w:t>
            </w:r>
            <w:proofErr w:type="spellEnd"/>
            <w:r>
              <w:rPr>
                <w:color w:val="0D0D0D" w:themeColor="text1" w:themeTint="F2"/>
                <w:sz w:val="22"/>
                <w:szCs w:val="22"/>
              </w:rPr>
              <w:t>: Prognosen für COVID</w:t>
            </w:r>
            <w:r>
              <w:rPr>
                <w:color w:val="0D0D0D" w:themeColor="text1" w:themeTint="F2"/>
                <w:sz w:val="22"/>
                <w:szCs w:val="22"/>
              </w:rPr>
              <w:noBreakHyphen/>
              <w:t>19-ITS-Pat. zeigen einen möglichen Aufwärtstrend Richtung Stagnation an, Geschehen weiterhin dynamisch und regional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  <w:u w:val="single"/>
              </w:rPr>
              <w:t>Diskussion</w:t>
            </w:r>
            <w:r>
              <w:rPr>
                <w:color w:val="0D0D0D" w:themeColor="text1" w:themeTint="F2"/>
                <w:sz w:val="22"/>
                <w:szCs w:val="22"/>
              </w:rPr>
              <w:t xml:space="preserve">: Wie hoch ist die Sterblichkeit von ECMO-Pat.? – Nachfrage im ECMO-Zentrum der Kliniken Köln, Prof. </w:t>
            </w:r>
            <w:proofErr w:type="spellStart"/>
            <w:r>
              <w:rPr>
                <w:color w:val="0D0D0D" w:themeColor="text1" w:themeTint="F2"/>
                <w:sz w:val="22"/>
                <w:szCs w:val="22"/>
              </w:rPr>
              <w:t>Karagiannidis</w:t>
            </w:r>
            <w:proofErr w:type="spellEnd"/>
            <w:r>
              <w:rPr>
                <w:color w:val="0D0D0D" w:themeColor="text1" w:themeTint="F2"/>
                <w:sz w:val="22"/>
                <w:szCs w:val="22"/>
              </w:rPr>
              <w:t>: Sterblichkeit liegt bei knapp unter 70 %; alle Neuzugänge in Köln mit B.1.1.7-Nachweis; ITS-Sterblichkeit bei sog. Wildtyp und B.1.1.7 gleich hoch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FG32 (</w:t>
            </w:r>
            <w:r>
              <w:rPr>
                <w:sz w:val="22"/>
              </w:rPr>
              <w:t>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 (Hamouda)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 32 (Diercke)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37 (Eckmanns)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36 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17 (Dürrwald)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 4 (Fischer)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FF0000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Listenabsatz"/>
              <w:numPr>
                <w:ilvl w:val="0"/>
                <w:numId w:val="5"/>
              </w:numPr>
              <w:spacing w:line="276" w:lineRule="auto"/>
              <w:ind w:left="453" w:hanging="340"/>
              <w:rPr>
                <w:b/>
                <w:sz w:val="22"/>
                <w:szCs w:val="22"/>
              </w:rPr>
            </w:pPr>
            <w:r>
              <w:rPr>
                <w:color w:val="000000" w:themeColor="text1" w:themeShade="A6"/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  <w:lang w:val="en-US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 xml:space="preserve"> 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Advertorial "Mehr testen für weniger Corona" auf den Weg gebracht, auch barrierefrei, wird veröffentlicht auf </w:t>
            </w:r>
            <w:hyperlink r:id="rId21" w:anchor="mediafilter=publikationen%2Fflyer" w:history="1">
              <w:r>
                <w:rPr>
                  <w:rStyle w:val="Hyperlink"/>
                  <w:sz w:val="22"/>
                  <w:szCs w:val="22"/>
                </w:rPr>
                <w:t>zusammengegencorona.de</w:t>
              </w:r>
            </w:hyperlink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Verlinkung in RKI-FAQs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Presse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 Beitrag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Wissenschaftskommunikation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Arbeit an </w:t>
            </w:r>
            <w:proofErr w:type="spellStart"/>
            <w:r>
              <w:rPr>
                <w:sz w:val="22"/>
                <w:szCs w:val="22"/>
              </w:rPr>
              <w:t>EpiBull</w:t>
            </w:r>
            <w:proofErr w:type="spellEnd"/>
            <w:r>
              <w:rPr>
                <w:sz w:val="22"/>
                <w:szCs w:val="22"/>
              </w:rPr>
              <w:t>-Artikel zum Thema Testen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Ebrahimzadeh</w:t>
            </w:r>
            <w:proofErr w:type="spellEnd"/>
            <w:r>
              <w:rPr>
                <w:sz w:val="22"/>
                <w:szCs w:val="22"/>
              </w:rPr>
              <w:t xml:space="preserve">-Wetter)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P4 (</w:t>
            </w:r>
            <w:proofErr w:type="spellStart"/>
            <w:r>
              <w:rPr>
                <w:color w:val="000000" w:themeColor="text1"/>
                <w:sz w:val="22"/>
              </w:rPr>
              <w:t>Antão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Allgemein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Testfrequenz in Einrichtungen: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 haben Reduktion der Testfrequenz in Einrichtungen angekündigt (Information zur Kenntnis)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Quarantäne für geimpftes Gesundheitsfachpersonal (HCW):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 sprechen sich gegen großzügige Quarantäne für HCW aus, befürchten personelle Engpässe, wünschen sich a) frühzeitige Testung von (symptomlosen) KP und b) Haushaltsquarantäne;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Diskussion</w:t>
            </w:r>
            <w:r>
              <w:rPr>
                <w:sz w:val="22"/>
                <w:szCs w:val="22"/>
              </w:rPr>
              <w:t>: KP-Management-Empfehlungen stets getrieben von Wünschen der BL und des BMG; prinzipiell sind die GA nicht an die RKI-Empfehlungen gebunden, Abweichungen werden aber genau beobachtet; frühe Testung von Symptomlosen kann wieder erwogen werden</w:t>
            </w:r>
          </w:p>
          <w:p>
            <w:pPr>
              <w:spacing w:line="276" w:lineRule="auto"/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Modellierungsstudie (mittwochs)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pStyle w:val="Listenabsatz"/>
              <w:spacing w:line="276" w:lineRule="auto"/>
              <w:ind w:left="340"/>
              <w:rPr>
                <w:sz w:val="22"/>
                <w:szCs w:val="22"/>
              </w:rPr>
            </w:pPr>
          </w:p>
          <w:p>
            <w:pPr>
              <w:pStyle w:val="Listenabsatz"/>
              <w:spacing w:line="276" w:lineRule="auto"/>
              <w:ind w:left="34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TODO: FG 36 diskutiert mögliche Anpassung der KP-Management-Empfehlungen, Besprechung in nächster Krisenstabssitzung</w:t>
            </w:r>
          </w:p>
          <w:p>
            <w:pPr>
              <w:pStyle w:val="Listenabsatz"/>
              <w:spacing w:line="276" w:lineRule="auto"/>
              <w:ind w:left="340"/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38 (Rexroth), 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Kürze erwartet: aktualisierte Nationale Teststrategie des BMG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1 (Mielke)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Update Impfen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Impfung von RKI-MA für Ausbruchsuntersuchungen bzw. Auslandseinsätze:</w:t>
            </w:r>
          </w:p>
          <w:p>
            <w:pPr>
              <w:pStyle w:val="Listenabsatz"/>
              <w:numPr>
                <w:ilvl w:val="0"/>
                <w:numId w:val="40"/>
              </w:numPr>
              <w:ind w:left="905" w:hanging="4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Berliner Staatssekretär kann nicht entscheiden</w:t>
            </w:r>
          </w:p>
          <w:p>
            <w:pPr>
              <w:pStyle w:val="Listenabsatz"/>
              <w:numPr>
                <w:ilvl w:val="0"/>
                <w:numId w:val="40"/>
              </w:numPr>
              <w:ind w:left="905" w:hanging="42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BKAmt</w:t>
            </w:r>
            <w:proofErr w:type="spellEnd"/>
            <w:r>
              <w:rPr>
                <w:sz w:val="22"/>
                <w:szCs w:val="22"/>
              </w:rPr>
              <w:t xml:space="preserve"> hat entschieden, dass vorerst kein Impfstoff an Ressorts ausgegeben wird</w:t>
            </w:r>
          </w:p>
          <w:p>
            <w:pPr>
              <w:pStyle w:val="Listenabsatz"/>
              <w:numPr>
                <w:ilvl w:val="0"/>
                <w:numId w:val="40"/>
              </w:numPr>
              <w:ind w:left="905" w:hanging="425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Diskussion</w:t>
            </w:r>
            <w:r>
              <w:rPr>
                <w:sz w:val="22"/>
                <w:szCs w:val="22"/>
              </w:rPr>
              <w:t xml:space="preserve">: Verantwortung des RKI als Arbeitgeber – MA müssen bei Ausbruchsuntersuchungen/ unmittelbarem Kontakt zu Infizierten geschützt und Eintrag in Risikogruppen vermieden werden; operativer Bereich hat höheren Stellenwert als andere Ressort-Bereiche; </w:t>
            </w:r>
            <w:proofErr w:type="spellStart"/>
            <w:r>
              <w:rPr>
                <w:sz w:val="22"/>
                <w:szCs w:val="22"/>
              </w:rPr>
              <w:t>möglw</w:t>
            </w:r>
            <w:proofErr w:type="spellEnd"/>
            <w:r>
              <w:rPr>
                <w:sz w:val="22"/>
                <w:szCs w:val="22"/>
              </w:rPr>
              <w:t xml:space="preserve">. sind diese Aktivitäten des RKI beim </w:t>
            </w:r>
            <w:proofErr w:type="spellStart"/>
            <w:r>
              <w:rPr>
                <w:sz w:val="22"/>
                <w:szCs w:val="22"/>
              </w:rPr>
              <w:t>BKAmt</w:t>
            </w:r>
            <w:proofErr w:type="spellEnd"/>
            <w:r>
              <w:rPr>
                <w:sz w:val="22"/>
                <w:szCs w:val="22"/>
              </w:rPr>
              <w:t xml:space="preserve"> nicht präsent; Anliegen des RKI wird nochmals sachlich begründet (Risikobewertung) und vorgetragen; ggf. können Ausbruchsuntersuchungen oder Auslandseinsätze nicht stattfinden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 37 (Eckmanns), Leitung (Schaade),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 (Hamouda)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795" w:type="dxa"/>
          </w:tcPr>
          <w:p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17: kein Beitrag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color w:val="A6A6A6" w:themeColor="background1" w:themeShade="A6"/>
                <w:sz w:val="22"/>
                <w:szCs w:val="22"/>
              </w:rPr>
            </w:pPr>
            <w:r>
              <w:rPr>
                <w:sz w:val="22"/>
                <w:szCs w:val="22"/>
              </w:rPr>
              <w:t>ZBS1: nicht anwesend</w:t>
            </w:r>
          </w:p>
        </w:tc>
        <w:tc>
          <w:tcPr>
            <w:tcW w:w="1492" w:type="dxa"/>
          </w:tcPr>
          <w:p>
            <w:pPr>
              <w:rPr>
                <w:color w:val="A6A6A6" w:themeColor="background1" w:themeShade="A6"/>
                <w:lang w:val="en-US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FG17/ZBS1</w:t>
            </w:r>
          </w:p>
          <w:p>
            <w:pPr>
              <w:rPr>
                <w:color w:val="A6A6A6" w:themeColor="background1" w:themeShade="A6"/>
                <w:lang w:val="en-US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Entlassungsmanagement</w:t>
            </w:r>
          </w:p>
          <w:p>
            <w:pPr>
              <w:pStyle w:val="Listenabsatz"/>
              <w:numPr>
                <w:ilvl w:val="0"/>
                <w:numId w:val="39"/>
              </w:numPr>
              <w:ind w:left="905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B.1.1.7 vorherrschend – Sollte vor diesem Hintergrund von der Differenzierung zwischen Wildtyp/VOC in den </w:t>
            </w:r>
            <w:r>
              <w:rPr>
                <w:sz w:val="22"/>
                <w:szCs w:val="22"/>
              </w:rPr>
              <w:lastRenderedPageBreak/>
              <w:t>Empfehlungen Abstand genommen werden (d. h. grundsätzlich verlängerte Isolierung)?</w:t>
            </w:r>
          </w:p>
          <w:p>
            <w:pPr>
              <w:pStyle w:val="Listenabsatz"/>
              <w:numPr>
                <w:ilvl w:val="0"/>
                <w:numId w:val="39"/>
              </w:numPr>
              <w:ind w:left="905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Diskussion</w:t>
            </w:r>
            <w:r>
              <w:rPr>
                <w:sz w:val="22"/>
                <w:szCs w:val="22"/>
              </w:rPr>
              <w:t>: es wird mehrheitlich von Varianten ausgegangen, „Varianten“ sind Standard geworden; vermutlich längere Virusausscheidung, insgesamt aber noch unzureichende Datenlage bez. Erregereigenschaften, viele offene Fragen; Vereinheitlichung der Empfehlungen wird befürwortet (auch seitens der BL), im Zweifel für Sicherheit (Vorsorgeprinzip); wichtig: Kongruenz und praktische Umsetzbarkeit</w:t>
            </w:r>
          </w:p>
          <w:p>
            <w:pPr>
              <w:pStyle w:val="Listenabsatz"/>
              <w:ind w:left="905"/>
              <w:rPr>
                <w:sz w:val="22"/>
                <w:szCs w:val="22"/>
              </w:rPr>
            </w:pPr>
          </w:p>
          <w:p>
            <w:pPr>
              <w:pStyle w:val="Listenabsatz"/>
              <w:spacing w:line="276" w:lineRule="auto"/>
              <w:ind w:left="34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TODO (bis 26.03.): alle Beteiligten bewerten ihre Dokumente hinsichtlich Anpassungsbedarf an Varianten; FG 25 bietet Unterstützung bei Literaturrecherche an; weitere Unterstützung durch Bibliothek wird angefragt</w:t>
            </w:r>
          </w:p>
          <w:p>
            <w:pPr>
              <w:pStyle w:val="Listenabsatz"/>
              <w:ind w:left="905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622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klinisches Management: Diskussion zur (ECMO-)Sterblichkeit: siehe „Zahlen zum DIVI-Intensivregister“ (TOP 1)</w:t>
            </w:r>
          </w:p>
          <w:p>
            <w:pPr>
              <w:pStyle w:val="Listenabsatz"/>
              <w:ind w:left="905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Leitung (Schaade), 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after="20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Maßnahmen zum Infektionsschutz       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ins w:id="1" w:author="Brunke, Melanie" w:date="2021-03-18T06:13:00Z"/>
                <w:sz w:val="22"/>
                <w:szCs w:val="22"/>
              </w:rPr>
            </w:pPr>
            <w:ins w:id="2" w:author="Brunke, Melanie" w:date="2021-03-18T06:13:00Z">
              <w:r>
                <w:rPr>
                  <w:sz w:val="22"/>
                  <w:szCs w:val="22"/>
                </w:rPr>
                <w:t>Das Bewusstsein in der Bevölkerung für eine anhaltende Ansteckungsfähigkeit nach Genesung sollte dringend gestärkt werden, wenn bei VOC eine längere Ausscheidung als ein Unterschied in der Transmission diskutiert wird.</w:t>
              </w:r>
            </w:ins>
          </w:p>
          <w:p>
            <w:pPr>
              <w:pStyle w:val="Listenabsatz"/>
              <w:numPr>
                <w:ilvl w:val="0"/>
                <w:numId w:val="5"/>
              </w:numPr>
              <w:rPr>
                <w:del w:id="3" w:author="Brunke, Melanie" w:date="2021-03-18T06:13:00Z"/>
                <w:sz w:val="22"/>
                <w:szCs w:val="22"/>
              </w:rPr>
            </w:pPr>
            <w:del w:id="4" w:author="Brunke, Melanie" w:date="2021-03-18T06:13:00Z">
              <w:r>
                <w:rPr>
                  <w:sz w:val="22"/>
                  <w:szCs w:val="22"/>
                </w:rPr>
                <w:delText>im sozialen Umfeld wird mangelndes Bewusstsein für „Noch-ansteckend-Sein“ im Vergleich zu „Schon-ansteckend-Sein“ wahrgenommen</w:delText>
              </w:r>
            </w:del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 nimmt Anregung für weitere Arbeit mit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14 (Brunke)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keine spezifischen Themen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 38 (Rexroth)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Nächste Sitzung: Freitag, 19.03.2021, 11:00 Uhr, via Webex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2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872"/>
    <w:multiLevelType w:val="hybridMultilevel"/>
    <w:tmpl w:val="86169F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A57A8"/>
    <w:multiLevelType w:val="hybridMultilevel"/>
    <w:tmpl w:val="2FC06866"/>
    <w:lvl w:ilvl="0" w:tplc="B24CBE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AF1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E6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BED9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48FB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C1D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E86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3C29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20C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2D65"/>
    <w:multiLevelType w:val="hybridMultilevel"/>
    <w:tmpl w:val="66A4332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22A52"/>
    <w:multiLevelType w:val="hybridMultilevel"/>
    <w:tmpl w:val="B096E8E6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80C93"/>
    <w:multiLevelType w:val="hybridMultilevel"/>
    <w:tmpl w:val="322AE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812AE"/>
    <w:multiLevelType w:val="hybridMultilevel"/>
    <w:tmpl w:val="07186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86BF8"/>
    <w:multiLevelType w:val="hybridMultilevel"/>
    <w:tmpl w:val="CF5C94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F1B86"/>
    <w:multiLevelType w:val="hybridMultilevel"/>
    <w:tmpl w:val="34DC543C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3173B"/>
    <w:multiLevelType w:val="hybridMultilevel"/>
    <w:tmpl w:val="CC046D24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594FDE"/>
    <w:multiLevelType w:val="hybridMultilevel"/>
    <w:tmpl w:val="9D0EAA1E"/>
    <w:lvl w:ilvl="0" w:tplc="DAC408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601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602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365B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228C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CC5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872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9617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7064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3BDF"/>
    <w:multiLevelType w:val="hybridMultilevel"/>
    <w:tmpl w:val="3FE6ADBE"/>
    <w:lvl w:ilvl="0" w:tplc="04090001">
      <w:start w:val="1"/>
      <w:numFmt w:val="bullet"/>
      <w:lvlText w:val=""/>
      <w:lvlJc w:val="left"/>
      <w:pPr>
        <w:ind w:left="117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1" w15:restartNumberingAfterBreak="0">
    <w:nsid w:val="22C50679"/>
    <w:multiLevelType w:val="hybridMultilevel"/>
    <w:tmpl w:val="1C18059C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397807"/>
    <w:multiLevelType w:val="hybridMultilevel"/>
    <w:tmpl w:val="A3569B46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F051B6">
      <w:numFmt w:val="bullet"/>
      <w:lvlText w:val="-"/>
      <w:lvlJc w:val="left"/>
      <w:pPr>
        <w:ind w:left="4680" w:hanging="360"/>
      </w:pPr>
      <w:rPr>
        <w:rFonts w:ascii="Cambria" w:eastAsiaTheme="minorHAnsi" w:hAnsi="Cambria" w:cstheme="minorBidi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1E2810"/>
    <w:multiLevelType w:val="hybridMultilevel"/>
    <w:tmpl w:val="61FA360C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846FB3"/>
    <w:multiLevelType w:val="hybridMultilevel"/>
    <w:tmpl w:val="EB1AC49A"/>
    <w:lvl w:ilvl="0" w:tplc="FCC831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466E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9E49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04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3E2D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587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0EF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8CE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6F7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A1E02"/>
    <w:multiLevelType w:val="hybridMultilevel"/>
    <w:tmpl w:val="ED2C6A6E"/>
    <w:lvl w:ilvl="0" w:tplc="557043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01F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109C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01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841C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2440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66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FC7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F011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74332"/>
    <w:multiLevelType w:val="hybridMultilevel"/>
    <w:tmpl w:val="36E2E78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96134"/>
    <w:multiLevelType w:val="hybridMultilevel"/>
    <w:tmpl w:val="C98E08A0"/>
    <w:lvl w:ilvl="0" w:tplc="4BFEB4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9A1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8B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AE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4C9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EB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148B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62A1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E66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A173A"/>
    <w:multiLevelType w:val="hybridMultilevel"/>
    <w:tmpl w:val="91EA644E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F507E3"/>
    <w:multiLevelType w:val="hybridMultilevel"/>
    <w:tmpl w:val="66BCBFC2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F8E5F80"/>
    <w:multiLevelType w:val="hybridMultilevel"/>
    <w:tmpl w:val="F41A3C44"/>
    <w:lvl w:ilvl="0" w:tplc="528C33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1E7C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2AB8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CD3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16F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2C34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8C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6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4C0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548EF"/>
    <w:multiLevelType w:val="hybridMultilevel"/>
    <w:tmpl w:val="9FA4D98E"/>
    <w:lvl w:ilvl="0" w:tplc="C67899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66D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E08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4E9E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256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448A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E21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86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BAD0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D0208F"/>
    <w:multiLevelType w:val="hybridMultilevel"/>
    <w:tmpl w:val="9F44A1C4"/>
    <w:lvl w:ilvl="0" w:tplc="6E043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74A2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720D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A69E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1A64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4E4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D0C0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6A31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C32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175FAC"/>
    <w:multiLevelType w:val="hybridMultilevel"/>
    <w:tmpl w:val="0C72C81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196F14"/>
    <w:multiLevelType w:val="hybridMultilevel"/>
    <w:tmpl w:val="299E0F1A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8C26DF"/>
    <w:multiLevelType w:val="hybridMultilevel"/>
    <w:tmpl w:val="FC76C2AE"/>
    <w:lvl w:ilvl="0" w:tplc="125A48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211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3C46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89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284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804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E4C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CC6E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B29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21567"/>
    <w:multiLevelType w:val="hybridMultilevel"/>
    <w:tmpl w:val="2A869F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C2D3E"/>
    <w:multiLevelType w:val="hybridMultilevel"/>
    <w:tmpl w:val="C72092AC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3B06D0"/>
    <w:multiLevelType w:val="hybridMultilevel"/>
    <w:tmpl w:val="EDDC8F8C"/>
    <w:lvl w:ilvl="0" w:tplc="5150C1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EEC5BA">
      <w:start w:val="25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58E4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45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9E1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C455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28A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2451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AA0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975AC5"/>
    <w:multiLevelType w:val="hybridMultilevel"/>
    <w:tmpl w:val="033C5056"/>
    <w:lvl w:ilvl="0" w:tplc="04090001">
      <w:start w:val="1"/>
      <w:numFmt w:val="bullet"/>
      <w:lvlText w:val=""/>
      <w:lvlJc w:val="left"/>
      <w:pPr>
        <w:ind w:left="117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34" w15:restartNumberingAfterBreak="0">
    <w:nsid w:val="59956D10"/>
    <w:multiLevelType w:val="hybridMultilevel"/>
    <w:tmpl w:val="AEA8F59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D607A94"/>
    <w:multiLevelType w:val="hybridMultilevel"/>
    <w:tmpl w:val="B44AF822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E8513A"/>
    <w:multiLevelType w:val="hybridMultilevel"/>
    <w:tmpl w:val="B3F8AE14"/>
    <w:lvl w:ilvl="0" w:tplc="E5B27F9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964D68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6CF3D6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926CB0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3CF40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184290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8E4AC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022820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2E344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E5C71"/>
    <w:multiLevelType w:val="hybridMultilevel"/>
    <w:tmpl w:val="5CD857EC"/>
    <w:lvl w:ilvl="0" w:tplc="4B6600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7A9C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6C8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6CA9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E89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24C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C206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A8F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6D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B0F9E"/>
    <w:multiLevelType w:val="hybridMultilevel"/>
    <w:tmpl w:val="A7481002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2F3E5A"/>
    <w:multiLevelType w:val="hybridMultilevel"/>
    <w:tmpl w:val="80861EE6"/>
    <w:lvl w:ilvl="0" w:tplc="0407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1092374"/>
    <w:multiLevelType w:val="hybridMultilevel"/>
    <w:tmpl w:val="9566E19E"/>
    <w:lvl w:ilvl="0" w:tplc="10247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FA15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781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6443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8445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6441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EC2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FE5F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02AB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4"/>
  </w:num>
  <w:num w:numId="4">
    <w:abstractNumId w:val="29"/>
  </w:num>
  <w:num w:numId="5">
    <w:abstractNumId w:val="12"/>
  </w:num>
  <w:num w:numId="6">
    <w:abstractNumId w:val="32"/>
  </w:num>
  <w:num w:numId="7">
    <w:abstractNumId w:val="21"/>
  </w:num>
  <w:num w:numId="8">
    <w:abstractNumId w:val="3"/>
  </w:num>
  <w:num w:numId="9">
    <w:abstractNumId w:val="0"/>
  </w:num>
  <w:num w:numId="10">
    <w:abstractNumId w:val="11"/>
  </w:num>
  <w:num w:numId="11">
    <w:abstractNumId w:val="38"/>
  </w:num>
  <w:num w:numId="12">
    <w:abstractNumId w:val="18"/>
  </w:num>
  <w:num w:numId="13">
    <w:abstractNumId w:val="35"/>
  </w:num>
  <w:num w:numId="14">
    <w:abstractNumId w:val="8"/>
  </w:num>
  <w:num w:numId="15">
    <w:abstractNumId w:val="19"/>
  </w:num>
  <w:num w:numId="16">
    <w:abstractNumId w:val="26"/>
  </w:num>
  <w:num w:numId="17">
    <w:abstractNumId w:val="24"/>
  </w:num>
  <w:num w:numId="18">
    <w:abstractNumId w:val="15"/>
  </w:num>
  <w:num w:numId="19">
    <w:abstractNumId w:val="23"/>
  </w:num>
  <w:num w:numId="20">
    <w:abstractNumId w:val="30"/>
  </w:num>
  <w:num w:numId="21">
    <w:abstractNumId w:val="17"/>
  </w:num>
  <w:num w:numId="22">
    <w:abstractNumId w:val="27"/>
  </w:num>
  <w:num w:numId="23">
    <w:abstractNumId w:val="22"/>
  </w:num>
  <w:num w:numId="24">
    <w:abstractNumId w:val="37"/>
  </w:num>
  <w:num w:numId="25">
    <w:abstractNumId w:val="9"/>
  </w:num>
  <w:num w:numId="26">
    <w:abstractNumId w:val="14"/>
  </w:num>
  <w:num w:numId="27">
    <w:abstractNumId w:val="1"/>
  </w:num>
  <w:num w:numId="28">
    <w:abstractNumId w:val="40"/>
  </w:num>
  <w:num w:numId="29">
    <w:abstractNumId w:val="31"/>
  </w:num>
  <w:num w:numId="30">
    <w:abstractNumId w:val="25"/>
  </w:num>
  <w:num w:numId="31">
    <w:abstractNumId w:val="36"/>
  </w:num>
  <w:num w:numId="32">
    <w:abstractNumId w:val="13"/>
  </w:num>
  <w:num w:numId="33">
    <w:abstractNumId w:val="6"/>
  </w:num>
  <w:num w:numId="34">
    <w:abstractNumId w:val="34"/>
  </w:num>
  <w:num w:numId="35">
    <w:abstractNumId w:val="28"/>
  </w:num>
  <w:num w:numId="36">
    <w:abstractNumId w:val="16"/>
  </w:num>
  <w:num w:numId="37">
    <w:abstractNumId w:val="39"/>
  </w:num>
  <w:num w:numId="38">
    <w:abstractNumId w:val="7"/>
  </w:num>
  <w:num w:numId="39">
    <w:abstractNumId w:val="33"/>
  </w:num>
  <w:num w:numId="40">
    <w:abstractNumId w:val="10"/>
  </w:num>
  <w:num w:numId="41">
    <w:abstractNumId w:val="2"/>
  </w:num>
  <w:num w:numId="42">
    <w:abstractNumId w:val="12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unke, Melanie">
    <w15:presenceInfo w15:providerId="None" w15:userId="Brunke, Melan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5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7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9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6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0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7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7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02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5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5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4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0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992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5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6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0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78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9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18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6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5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62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69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52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91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1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6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0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0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02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6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30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57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4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7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0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2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601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0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2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89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2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2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0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6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2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03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9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6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088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300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466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7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71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8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42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48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49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020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7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76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4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08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0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9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4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8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2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4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98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1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1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6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file:///S:\Wissdaten\RKI_nCoV-Lage\1.Lagemanagement\1.3.Besprechungen_TKs\1.Lage_AG\2021-03-17_Lage_AG\syndrom-ARE-SARI-COVID_bis_KW10_2021_f&#252;r-Krisenstab.ppt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zusammengegencorona.de/downloads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file:///S:\Wissdaten\RKI_nCoV-Lage\1.Lagemanagement\1.3.Besprechungen_TKs\1.Lage_AG\2021-03-17_Lage_AG\210317_SARS-CoV-2%20in%20ARS_Krisenstabssitzung_tE.ppt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S:\Wissdaten\RKI_nCoV-Lage\1.Lagemanagement\1.3.Besprechungen_TKs\1.Lage_AG\2021-03-17_Lage_AG\Tests_Meldesystem_2021-03-15.xlsx.pptx" TargetMode="External"/><Relationship Id="rId20" Type="http://schemas.openxmlformats.org/officeDocument/2006/relationships/hyperlink" Target="file:///S:\Wissdaten\RKI_nCoV-Lage\1.Lagemanagement\1.3.Besprechungen_TKs\1.Lage_AG\2021-03-17_Lage_AG\2021-03-17_Intensivregister_SPoCK.ppt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1-03-17_Lage_AG\Testzahlerfassung%20am%20RKI_2021-03-17.pptx" TargetMode="External"/><Relationship Id="rId23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hyperlink" Target="file:///S:\Wissdaten\RKI_nCoV-Lage\1.Lagemanagement\1.3.Besprechungen_TKs\1.Lage_AG\2021-03-17_Lage_AG\NRZ%20Influenzaviren%20Krisenstab%2017032021.ppt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S:\Wissdaten\RKI_nCoV-Lage\1.Lagemanagement\1.3.Besprechungen_TKs\1.Lage_AG\2021-03-17_Lage_AG\Lage-National_2021-03-17.pptx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32B1B-B6C2-486F-9EF9-7EAFDA15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1939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18</cp:revision>
  <cp:lastPrinted>2020-05-06T16:43:00Z</cp:lastPrinted>
  <dcterms:created xsi:type="dcterms:W3CDTF">2021-03-17T22:07:00Z</dcterms:created>
  <dcterms:modified xsi:type="dcterms:W3CDTF">2021-05-10T15:13:00Z</dcterms:modified>
</cp:coreProperties>
</file>