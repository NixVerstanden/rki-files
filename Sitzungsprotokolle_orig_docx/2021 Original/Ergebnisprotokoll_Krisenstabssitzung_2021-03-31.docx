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31.03.2021,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Webexkonferenz</w:t>
          </w:r>
          <w:proofErr w:type="spellEnd"/>
        </w:sdtContent>
      </w:sdt>
    </w:p>
    <w:p>
      <w:pPr>
        <w:rPr>
          <w:b/>
          <w:sz w:val="22"/>
        </w:rPr>
      </w:pPr>
      <w:r>
        <w:rPr>
          <w:b/>
          <w:sz w:val="22"/>
        </w:rPr>
        <w:t>Moderation: Lars Schaade</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Lars Schaade</w:t>
      </w:r>
    </w:p>
    <w:p>
      <w:pPr>
        <w:pStyle w:val="Listenabsatz"/>
        <w:numPr>
          <w:ilvl w:val="1"/>
          <w:numId w:val="2"/>
        </w:numPr>
        <w:spacing w:after="0"/>
        <w:contextualSpacing w:val="0"/>
        <w:rPr>
          <w:sz w:val="22"/>
          <w:szCs w:val="22"/>
        </w:rPr>
      </w:pPr>
      <w:r>
        <w:rPr>
          <w:sz w:val="22"/>
          <w:szCs w:val="22"/>
        </w:rPr>
        <w:t>Lothar Wieler</w:t>
      </w: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0"/>
          <w:numId w:val="2"/>
        </w:numPr>
        <w:spacing w:after="0" w:line="233" w:lineRule="auto"/>
        <w:ind w:hanging="357"/>
        <w:contextualSpacing w:val="0"/>
        <w:rPr>
          <w:sz w:val="22"/>
          <w:szCs w:val="22"/>
        </w:rPr>
      </w:pPr>
      <w:r>
        <w:rPr>
          <w:sz w:val="22"/>
          <w:szCs w:val="22"/>
        </w:rPr>
        <w:t>ZIG</w:t>
      </w:r>
    </w:p>
    <w:p>
      <w:pPr>
        <w:pStyle w:val="Listenabsatz"/>
        <w:numPr>
          <w:ilvl w:val="1"/>
          <w:numId w:val="2"/>
        </w:numPr>
        <w:spacing w:after="0" w:line="233" w:lineRule="auto"/>
        <w:contextualSpacing w:val="0"/>
        <w:rPr>
          <w:sz w:val="22"/>
          <w:szCs w:val="22"/>
        </w:rPr>
      </w:pPr>
      <w:r>
        <w:rPr>
          <w:sz w:val="22"/>
          <w:szCs w:val="22"/>
        </w:rPr>
        <w:t>Johanna Hanefeld</w:t>
      </w:r>
    </w:p>
    <w:p>
      <w:pPr>
        <w:pStyle w:val="Listenabsatz"/>
        <w:numPr>
          <w:ilvl w:val="0"/>
          <w:numId w:val="3"/>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1"/>
          <w:numId w:val="2"/>
        </w:numPr>
        <w:spacing w:after="0"/>
        <w:contextualSpacing w:val="0"/>
        <w:rPr>
          <w:sz w:val="22"/>
          <w:szCs w:val="22"/>
        </w:rPr>
      </w:pPr>
      <w:r>
        <w:rPr>
          <w:sz w:val="22"/>
          <w:szCs w:val="22"/>
        </w:rPr>
        <w:t>Mardjan Arvand</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Ralf Dürrwald</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 xml:space="preserve">Wolfgang </w:t>
      </w:r>
      <w:r>
        <w:rPr>
          <w:rStyle w:val="highlight"/>
          <w:sz w:val="22"/>
          <w:szCs w:val="22"/>
        </w:rPr>
        <w:t>Scheida</w:t>
      </w:r>
    </w:p>
    <w:p>
      <w:pPr>
        <w:pStyle w:val="Listenabsatz"/>
        <w:numPr>
          <w:ilvl w:val="0"/>
          <w:numId w:val="2"/>
        </w:numPr>
        <w:spacing w:after="0"/>
        <w:contextualSpacing w:val="0"/>
        <w:rPr>
          <w:sz w:val="22"/>
          <w:szCs w:val="22"/>
        </w:rPr>
      </w:pPr>
      <w:r>
        <w:rPr>
          <w:sz w:val="22"/>
          <w:szCs w:val="22"/>
        </w:rPr>
        <w:t xml:space="preserve">FG24 </w:t>
      </w:r>
    </w:p>
    <w:p>
      <w:pPr>
        <w:pStyle w:val="Listenabsatz"/>
        <w:numPr>
          <w:ilvl w:val="1"/>
          <w:numId w:val="2"/>
        </w:numPr>
        <w:spacing w:after="0"/>
        <w:contextualSpacing w:val="0"/>
        <w:rPr>
          <w:sz w:val="22"/>
          <w:szCs w:val="22"/>
        </w:rPr>
      </w:pPr>
      <w:r>
        <w:rPr>
          <w:sz w:val="22"/>
          <w:szCs w:val="22"/>
        </w:rPr>
        <w:t>Thomas Ziese</w:t>
      </w:r>
    </w:p>
    <w:p>
      <w:pPr>
        <w:pStyle w:val="Listenabsatz"/>
        <w:numPr>
          <w:ilvl w:val="0"/>
          <w:numId w:val="4"/>
        </w:numPr>
        <w:spacing w:after="0"/>
        <w:contextualSpacing w:val="0"/>
        <w:rPr>
          <w:sz w:val="22"/>
          <w:szCs w:val="22"/>
        </w:rPr>
      </w:pPr>
      <w:r>
        <w:rPr>
          <w:sz w:val="22"/>
          <w:szCs w:val="22"/>
        </w:rPr>
        <w:t>FG 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2"/>
        </w:numPr>
        <w:spacing w:after="0"/>
        <w:contextualSpacing w:val="0"/>
        <w:rPr>
          <w:sz w:val="22"/>
          <w:szCs w:val="22"/>
        </w:rPr>
      </w:pPr>
      <w:r>
        <w:rPr>
          <w:sz w:val="22"/>
          <w:szCs w:val="22"/>
        </w:rPr>
        <w:t>FG 33</w:t>
      </w:r>
    </w:p>
    <w:p>
      <w:pPr>
        <w:pStyle w:val="Listenabsatz"/>
        <w:numPr>
          <w:ilvl w:val="1"/>
          <w:numId w:val="2"/>
        </w:numPr>
        <w:spacing w:after="0"/>
        <w:contextualSpacing w:val="0"/>
        <w:rPr>
          <w:sz w:val="22"/>
          <w:szCs w:val="22"/>
          <w:highlight w:val="yellow"/>
        </w:rPr>
      </w:pPr>
      <w:r>
        <w:rPr>
          <w:sz w:val="22"/>
          <w:szCs w:val="22"/>
        </w:rPr>
        <w:t xml:space="preserve">  </w:t>
      </w:r>
      <w:r>
        <w:rPr>
          <w:sz w:val="22"/>
          <w:szCs w:val="22"/>
          <w:highlight w:val="yellow"/>
        </w:rPr>
        <w:t>?</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Andrea Sailer (Protokoll)</w:t>
      </w:r>
      <w:r>
        <w:rPr>
          <w:sz w:val="22"/>
          <w:szCs w:val="22"/>
        </w:rPr>
        <w:br w:type="column"/>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Stefan Kröger</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Lena Bös</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4"/>
        </w:numPr>
        <w:spacing w:after="0"/>
        <w:contextualSpacing w:val="0"/>
        <w:rPr>
          <w:sz w:val="22"/>
          <w:szCs w:val="22"/>
        </w:rPr>
      </w:pPr>
      <w:r>
        <w:rPr>
          <w:sz w:val="22"/>
          <w:szCs w:val="22"/>
        </w:rPr>
        <w:t>FG 38</w:t>
      </w:r>
    </w:p>
    <w:p>
      <w:pPr>
        <w:pStyle w:val="Listenabsatz"/>
        <w:numPr>
          <w:ilvl w:val="1"/>
          <w:numId w:val="2"/>
        </w:numPr>
        <w:spacing w:after="0"/>
        <w:contextualSpacing w:val="0"/>
        <w:rPr>
          <w:sz w:val="22"/>
          <w:szCs w:val="22"/>
        </w:rPr>
      </w:pPr>
      <w:r>
        <w:rPr>
          <w:sz w:val="22"/>
          <w:szCs w:val="22"/>
        </w:rPr>
        <w:t xml:space="preserve">Maria </w:t>
      </w:r>
      <w:proofErr w:type="gramStart"/>
      <w:r>
        <w:rPr>
          <w:sz w:val="22"/>
          <w:szCs w:val="22"/>
        </w:rPr>
        <w:t>an der Heiden</w:t>
      </w:r>
      <w:proofErr w:type="gramEnd"/>
    </w:p>
    <w:p>
      <w:pPr>
        <w:pStyle w:val="Listenabsatz"/>
        <w:numPr>
          <w:ilvl w:val="0"/>
          <w:numId w:val="3"/>
        </w:numPr>
        <w:spacing w:after="0"/>
        <w:contextualSpacing w:val="0"/>
        <w:rPr>
          <w:sz w:val="22"/>
          <w:szCs w:val="22"/>
        </w:rPr>
      </w:pPr>
      <w:r>
        <w:rPr>
          <w:sz w:val="22"/>
          <w:szCs w:val="22"/>
        </w:rPr>
        <w:t>IBBS</w:t>
      </w:r>
    </w:p>
    <w:p>
      <w:pPr>
        <w:pStyle w:val="Listenabsatz"/>
        <w:numPr>
          <w:ilvl w:val="1"/>
          <w:numId w:val="3"/>
        </w:numPr>
        <w:spacing w:after="0"/>
        <w:contextualSpacing w:val="0"/>
        <w:rPr>
          <w:sz w:val="22"/>
          <w:szCs w:val="22"/>
        </w:rPr>
      </w:pPr>
      <w:r>
        <w:rPr>
          <w:sz w:val="22"/>
          <w:szCs w:val="22"/>
        </w:rPr>
        <w:t>Christian Herzog</w:t>
      </w:r>
    </w:p>
    <w:p>
      <w:pPr>
        <w:pStyle w:val="Listenabsatz"/>
        <w:numPr>
          <w:ilvl w:val="1"/>
          <w:numId w:val="3"/>
        </w:numPr>
        <w:spacing w:after="0"/>
        <w:contextualSpacing w:val="0"/>
        <w:rPr>
          <w:sz w:val="22"/>
          <w:szCs w:val="22"/>
        </w:rPr>
      </w:pPr>
      <w:r>
        <w:rPr>
          <w:sz w:val="22"/>
          <w:szCs w:val="22"/>
        </w:rPr>
        <w:t xml:space="preserve">Agata </w:t>
      </w:r>
      <w:r>
        <w:rPr>
          <w:rStyle w:val="highlight"/>
          <w:sz w:val="22"/>
          <w:szCs w:val="22"/>
        </w:rPr>
        <w:t>Miko</w:t>
      </w:r>
      <w:r>
        <w:rPr>
          <w:sz w:val="22"/>
          <w:szCs w:val="22"/>
        </w:rPr>
        <w:t>lajewska</w:t>
      </w:r>
    </w:p>
    <w:p>
      <w:pPr>
        <w:pStyle w:val="Listenabsatz"/>
        <w:numPr>
          <w:ilvl w:val="0"/>
          <w:numId w:val="3"/>
        </w:numPr>
        <w:spacing w:after="0"/>
        <w:contextualSpacing w:val="0"/>
        <w:rPr>
          <w:sz w:val="22"/>
          <w:szCs w:val="22"/>
        </w:rPr>
      </w:pPr>
      <w:r>
        <w:rPr>
          <w:sz w:val="22"/>
          <w:szCs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Esther-Maria Antao</w:t>
      </w:r>
    </w:p>
    <w:p>
      <w:pPr>
        <w:pStyle w:val="Listenabsatz"/>
        <w:numPr>
          <w:ilvl w:val="0"/>
          <w:numId w:val="3"/>
        </w:numPr>
        <w:spacing w:after="0"/>
        <w:contextualSpacing w:val="0"/>
        <w:rPr>
          <w:sz w:val="22"/>
          <w:szCs w:val="22"/>
        </w:rPr>
      </w:pPr>
      <w:r>
        <w:rPr>
          <w:sz w:val="22"/>
          <w:szCs w:val="22"/>
        </w:rPr>
        <w:t>P4</w:t>
      </w:r>
    </w:p>
    <w:p>
      <w:pPr>
        <w:pStyle w:val="Listenabsatz"/>
        <w:numPr>
          <w:ilvl w:val="1"/>
          <w:numId w:val="3"/>
        </w:numPr>
        <w:spacing w:after="0"/>
        <w:contextualSpacing w:val="0"/>
        <w:rPr>
          <w:rStyle w:val="highlight"/>
          <w:sz w:val="22"/>
          <w:szCs w:val="22"/>
        </w:rPr>
      </w:pPr>
      <w:r>
        <w:rPr>
          <w:sz w:val="22"/>
          <w:szCs w:val="22"/>
        </w:rPr>
        <w:t xml:space="preserve">Susanne </w:t>
      </w:r>
      <w:r>
        <w:rPr>
          <w:rStyle w:val="highlight"/>
          <w:sz w:val="22"/>
          <w:szCs w:val="22"/>
        </w:rPr>
        <w:t>Gottwald</w:t>
      </w:r>
    </w:p>
    <w:p>
      <w:pPr>
        <w:pStyle w:val="Listenabsatz"/>
        <w:numPr>
          <w:ilvl w:val="1"/>
          <w:numId w:val="3"/>
        </w:numPr>
        <w:spacing w:after="0"/>
        <w:contextualSpacing w:val="0"/>
        <w:rPr>
          <w:sz w:val="22"/>
          <w:szCs w:val="22"/>
        </w:rPr>
      </w:pPr>
      <w:r>
        <w:rPr>
          <w:sz w:val="22"/>
          <w:szCs w:val="22"/>
        </w:rPr>
        <w:t xml:space="preserve">Frank </w:t>
      </w:r>
      <w:r>
        <w:rPr>
          <w:rStyle w:val="highlight"/>
          <w:sz w:val="22"/>
          <w:szCs w:val="22"/>
        </w:rPr>
        <w:t>Schlosser</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Ronja Wenchel</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sz w:val="22"/>
          <w:szCs w:val="22"/>
        </w:rPr>
      </w:pPr>
      <w:r>
        <w:rPr>
          <w:sz w:val="22"/>
          <w:szCs w:val="22"/>
        </w:rPr>
        <w:t xml:space="preserve">Luisa </w:t>
      </w:r>
      <w:r>
        <w:rPr>
          <w:rStyle w:val="highlight"/>
          <w:sz w:val="22"/>
          <w:szCs w:val="22"/>
        </w:rPr>
        <w:t>Denkel</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color w:val="000000" w:themeColor="text1"/>
          <w:sz w:val="22"/>
          <w:szCs w:val="22"/>
        </w:rPr>
        <w:t xml:space="preserve">Heide </w:t>
      </w:r>
      <w:proofErr w:type="spellStart"/>
      <w:r>
        <w:rPr>
          <w:color w:val="000000" w:themeColor="text1"/>
          <w:sz w:val="22"/>
          <w:szCs w:val="22"/>
        </w:rPr>
        <w:t>Ebrahimzadeh</w:t>
      </w:r>
      <w:proofErr w:type="spellEnd"/>
      <w:r>
        <w:rPr>
          <w:color w:val="000000" w:themeColor="text1"/>
          <w:sz w:val="22"/>
          <w:szCs w:val="22"/>
        </w:rPr>
        <w:t>-Wetter</w:t>
      </w:r>
    </w:p>
    <w:p>
      <w:pPr>
        <w:rPr>
          <w:sz w:val="22"/>
          <w:szCs w:val="22"/>
        </w:rPr>
      </w:pPr>
      <w:r>
        <w:rPr>
          <w:sz w:val="22"/>
          <w:szCs w:val="22"/>
        </w:rPr>
        <w:br w:type="page"/>
      </w:r>
    </w:p>
    <w:p>
      <w:pPr>
        <w:pStyle w:val="Listenabsatz"/>
        <w:spacing w:after="0"/>
        <w:ind w:left="1440"/>
        <w:contextualSpacing w:val="0"/>
        <w:rPr>
          <w:sz w:val="22"/>
        </w:rPr>
        <w:sectPr>
          <w:type w:val="continuous"/>
          <w:pgSz w:w="11900" w:h="16840"/>
          <w:pgMar w:top="1440" w:right="1800" w:bottom="1440" w:left="1800" w:header="708" w:footer="708" w:gutter="0"/>
          <w:cols w:num="2" w:space="8"/>
        </w:sectPr>
      </w:pP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sz w:val="22"/>
                <w:szCs w:val="22"/>
              </w:rPr>
            </w:pPr>
            <w:r>
              <w:rPr>
                <w:b/>
                <w:sz w:val="22"/>
                <w:szCs w:val="22"/>
              </w:rPr>
              <w:t xml:space="preserve">International </w:t>
            </w:r>
            <w:r>
              <w:rPr>
                <w:b/>
                <w:sz w:val="20"/>
                <w:szCs w:val="20"/>
              </w:rPr>
              <w:t>(diese Woche mittwochs)</w:t>
            </w:r>
            <w:r>
              <w:rPr>
                <w:sz w:val="22"/>
                <w:szCs w:val="22"/>
              </w:rPr>
              <w:t xml:space="preserve"> </w:t>
            </w:r>
          </w:p>
          <w:p>
            <w:pPr>
              <w:pStyle w:val="Listenabsatz"/>
              <w:numPr>
                <w:ilvl w:val="0"/>
                <w:numId w:val="5"/>
              </w:numPr>
              <w:ind w:left="453" w:hanging="340"/>
              <w:rPr>
                <w:sz w:val="22"/>
                <w:szCs w:val="22"/>
              </w:rPr>
            </w:pPr>
            <w:r>
              <w:rPr>
                <w:sz w:val="22"/>
                <w:szCs w:val="22"/>
              </w:rPr>
              <w:t xml:space="preserve">Trendanalyse international, Maßnahmen (Folien </w:t>
            </w:r>
            <w:hyperlink r:id="rId14" w:history="1">
              <w:r>
                <w:rPr>
                  <w:rStyle w:val="Hyperlink"/>
                  <w:sz w:val="22"/>
                  <w:szCs w:val="22"/>
                </w:rPr>
                <w:t>hier</w:t>
              </w:r>
            </w:hyperlink>
            <w:r>
              <w:rPr>
                <w:sz w:val="22"/>
                <w:szCs w:val="22"/>
              </w:rPr>
              <w:t xml:space="preserve">): </w:t>
            </w:r>
            <w:r>
              <w:rPr>
                <w:sz w:val="22"/>
                <w:szCs w:val="22"/>
              </w:rPr>
              <w:br/>
              <w:t xml:space="preserve">weltweit fast 127 Mio. Fälle (13% Anstieg seit Vorwoche), fast 2,8 Mio. Todesfälle (2,2% insgesamt) </w:t>
            </w:r>
          </w:p>
          <w:p>
            <w:pPr>
              <w:pStyle w:val="Listenabsatz"/>
              <w:numPr>
                <w:ilvl w:val="1"/>
                <w:numId w:val="8"/>
              </w:numPr>
              <w:ind w:left="907" w:hanging="340"/>
              <w:rPr>
                <w:sz w:val="22"/>
                <w:szCs w:val="22"/>
              </w:rPr>
            </w:pPr>
            <w:r>
              <w:rPr>
                <w:sz w:val="22"/>
                <w:szCs w:val="22"/>
              </w:rPr>
              <w:t>Top 10 Länder nach Anzahl neuer Fälle</w:t>
            </w:r>
          </w:p>
          <w:p>
            <w:pPr>
              <w:pStyle w:val="Listenabsatz"/>
              <w:numPr>
                <w:ilvl w:val="2"/>
                <w:numId w:val="5"/>
              </w:numPr>
              <w:ind w:left="1491" w:hanging="357"/>
              <w:rPr>
                <w:sz w:val="22"/>
                <w:szCs w:val="22"/>
              </w:rPr>
            </w:pPr>
            <w:r>
              <w:rPr>
                <w:sz w:val="22"/>
                <w:szCs w:val="22"/>
              </w:rPr>
              <w:t>Weiterer globaler Anstieg die 5. Woche in Folge</w:t>
            </w:r>
          </w:p>
          <w:p>
            <w:pPr>
              <w:pStyle w:val="Listenabsatz"/>
              <w:numPr>
                <w:ilvl w:val="2"/>
                <w:numId w:val="5"/>
              </w:numPr>
              <w:ind w:left="1491" w:hanging="357"/>
              <w:rPr>
                <w:sz w:val="22"/>
                <w:szCs w:val="22"/>
              </w:rPr>
            </w:pPr>
            <w:r>
              <w:rPr>
                <w:sz w:val="22"/>
                <w:szCs w:val="22"/>
              </w:rPr>
              <w:t>In allen Ländern mit Ausnahme von Italien ansteigender Trend</w:t>
            </w:r>
          </w:p>
          <w:p>
            <w:pPr>
              <w:pStyle w:val="Listenabsatz"/>
              <w:numPr>
                <w:ilvl w:val="2"/>
                <w:numId w:val="5"/>
              </w:numPr>
              <w:ind w:left="1491" w:hanging="357"/>
              <w:rPr>
                <w:sz w:val="22"/>
                <w:szCs w:val="22"/>
              </w:rPr>
            </w:pPr>
            <w:r>
              <w:rPr>
                <w:sz w:val="22"/>
                <w:szCs w:val="22"/>
              </w:rPr>
              <w:t>In Indien und Türkei stark ansteigender Trend</w:t>
            </w:r>
          </w:p>
          <w:p>
            <w:pPr>
              <w:pStyle w:val="Listenabsatz"/>
              <w:numPr>
                <w:ilvl w:val="2"/>
                <w:numId w:val="5"/>
              </w:numPr>
              <w:ind w:left="1491" w:hanging="357"/>
              <w:rPr>
                <w:sz w:val="22"/>
                <w:szCs w:val="22"/>
              </w:rPr>
            </w:pPr>
            <w:r>
              <w:rPr>
                <w:sz w:val="22"/>
                <w:szCs w:val="22"/>
              </w:rPr>
              <w:t>Viele Länder in Europa mit hohen Inzidenzen</w:t>
            </w:r>
          </w:p>
          <w:p>
            <w:pPr>
              <w:pStyle w:val="Listenabsatz"/>
              <w:numPr>
                <w:ilvl w:val="2"/>
                <w:numId w:val="5"/>
              </w:numPr>
              <w:ind w:left="1491" w:hanging="357"/>
              <w:rPr>
                <w:sz w:val="22"/>
                <w:szCs w:val="22"/>
              </w:rPr>
            </w:pPr>
            <w:r>
              <w:rPr>
                <w:sz w:val="22"/>
                <w:szCs w:val="22"/>
              </w:rPr>
              <w:t>Anteil der Bevölkerung mit mind. 1 Impfdosis in USA weit fortgeschritten, in EU-Länder auf sehr ähnlichem Niveau</w:t>
            </w:r>
          </w:p>
          <w:p>
            <w:pPr>
              <w:pStyle w:val="Listenabsatz"/>
              <w:numPr>
                <w:ilvl w:val="1"/>
                <w:numId w:val="8"/>
              </w:numPr>
              <w:ind w:left="907" w:hanging="340"/>
              <w:rPr>
                <w:sz w:val="22"/>
                <w:szCs w:val="22"/>
              </w:rPr>
            </w:pPr>
            <w:r>
              <w:rPr>
                <w:sz w:val="22"/>
                <w:szCs w:val="22"/>
              </w:rPr>
              <w:t>7-Tage-Inzidenz pro 100.000 Einwohner weltweit</w:t>
            </w:r>
          </w:p>
          <w:p>
            <w:pPr>
              <w:pStyle w:val="Listenabsatz"/>
              <w:numPr>
                <w:ilvl w:val="2"/>
                <w:numId w:val="5"/>
              </w:numPr>
              <w:ind w:left="1491" w:hanging="357"/>
              <w:rPr>
                <w:sz w:val="22"/>
                <w:szCs w:val="22"/>
              </w:rPr>
            </w:pPr>
            <w:r>
              <w:rPr>
                <w:sz w:val="22"/>
                <w:szCs w:val="22"/>
              </w:rPr>
              <w:t>Viele Länder mit sehr hohen 7-Tages-Inzidenzen</w:t>
            </w:r>
          </w:p>
          <w:p>
            <w:pPr>
              <w:pStyle w:val="Listenabsatz"/>
              <w:numPr>
                <w:ilvl w:val="2"/>
                <w:numId w:val="5"/>
              </w:numPr>
              <w:ind w:left="1491" w:hanging="357"/>
              <w:rPr>
                <w:sz w:val="22"/>
                <w:szCs w:val="22"/>
              </w:rPr>
            </w:pPr>
            <w:r>
              <w:rPr>
                <w:sz w:val="22"/>
                <w:szCs w:val="22"/>
              </w:rPr>
              <w:t xml:space="preserve">In Europa Länder mit Inzidenz </w:t>
            </w:r>
            <w:del w:id="1" w:author="Frank, Christina" w:date="2021-04-01T09:49:00Z">
              <w:r>
                <w:rPr>
                  <w:sz w:val="22"/>
                  <w:szCs w:val="22"/>
                </w:rPr>
                <w:delText>&lt;</w:delText>
              </w:r>
            </w:del>
            <w:ins w:id="2" w:author="Frank, Christina" w:date="2021-04-01T09:49:00Z">
              <w:r>
                <w:rPr>
                  <w:sz w:val="22"/>
                  <w:szCs w:val="22"/>
                </w:rPr>
                <w:t>&gt;</w:t>
              </w:r>
            </w:ins>
            <w:r>
              <w:rPr>
                <w:sz w:val="22"/>
                <w:szCs w:val="22"/>
              </w:rPr>
              <w:t xml:space="preserve">500: Ungarn, Polen und Estland </w:t>
            </w:r>
          </w:p>
          <w:p>
            <w:pPr>
              <w:pStyle w:val="Listenabsatz"/>
              <w:numPr>
                <w:ilvl w:val="1"/>
                <w:numId w:val="5"/>
              </w:numPr>
              <w:ind w:left="924" w:hanging="357"/>
              <w:rPr>
                <w:sz w:val="22"/>
                <w:szCs w:val="22"/>
                <w:lang w:val="en-US"/>
              </w:rPr>
            </w:pPr>
            <w:r>
              <w:rPr>
                <w:sz w:val="22"/>
                <w:szCs w:val="22"/>
                <w:lang w:val="en-US"/>
              </w:rPr>
              <w:t>WHO Global consultation on Decision Framework for Assessing Impact of SARS-CoV-2 variants of Concern on Public Health Interventions am 29.03.2021</w:t>
            </w:r>
          </w:p>
          <w:p>
            <w:pPr>
              <w:pStyle w:val="Listenabsatz"/>
              <w:numPr>
                <w:ilvl w:val="2"/>
                <w:numId w:val="5"/>
              </w:numPr>
              <w:ind w:left="1491" w:hanging="357"/>
              <w:rPr>
                <w:sz w:val="22"/>
                <w:szCs w:val="22"/>
              </w:rPr>
            </w:pPr>
            <w:r>
              <w:rPr>
                <w:sz w:val="22"/>
                <w:szCs w:val="22"/>
              </w:rPr>
              <w:t xml:space="preserve">Sammlung von Evidenz in Bezug auf Wirksamkeit verschiedener Impfstoffe </w:t>
            </w:r>
          </w:p>
          <w:p>
            <w:pPr>
              <w:pStyle w:val="Listenabsatz"/>
              <w:numPr>
                <w:ilvl w:val="2"/>
                <w:numId w:val="5"/>
              </w:numPr>
              <w:ind w:left="1491" w:hanging="357"/>
              <w:rPr>
                <w:sz w:val="22"/>
                <w:szCs w:val="22"/>
              </w:rPr>
            </w:pPr>
            <w:r>
              <w:rPr>
                <w:sz w:val="22"/>
                <w:szCs w:val="22"/>
              </w:rPr>
              <w:t>B.1.1.7 Variante (in 130 Ländern identifiziert): Hinweise auf keine oder nur leicht verminderte Wirksamkeit</w:t>
            </w:r>
          </w:p>
          <w:p>
            <w:pPr>
              <w:pStyle w:val="Listenabsatz"/>
              <w:numPr>
                <w:ilvl w:val="2"/>
                <w:numId w:val="5"/>
              </w:numPr>
              <w:ind w:left="1491" w:hanging="357"/>
              <w:rPr>
                <w:sz w:val="22"/>
                <w:szCs w:val="22"/>
              </w:rPr>
            </w:pPr>
            <w:r>
              <w:rPr>
                <w:sz w:val="22"/>
                <w:szCs w:val="22"/>
              </w:rPr>
              <w:t>B.1.351 Variante (in 80 Ländern identifiziert): nur begrenzt Evidenz vorhanden; geringere Wirksamkeit von AstraZeneca bezieht sich auf milde, moderate Verläufe.</w:t>
            </w:r>
          </w:p>
          <w:p>
            <w:pPr>
              <w:pStyle w:val="Listenabsatz"/>
              <w:numPr>
                <w:ilvl w:val="2"/>
                <w:numId w:val="5"/>
              </w:numPr>
              <w:ind w:left="1491" w:hanging="357"/>
              <w:rPr>
                <w:sz w:val="22"/>
                <w:szCs w:val="22"/>
              </w:rPr>
            </w:pPr>
            <w:r>
              <w:rPr>
                <w:sz w:val="22"/>
                <w:szCs w:val="22"/>
              </w:rPr>
              <w:t>Für P.1 bisher so gut wie keine Daten verfügbar.</w:t>
            </w:r>
          </w:p>
          <w:p>
            <w:pPr>
              <w:spacing w:line="276" w:lineRule="auto"/>
              <w:rPr>
                <w:b/>
                <w:sz w:val="22"/>
                <w:szCs w:val="22"/>
              </w:rPr>
            </w:pP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 xml:space="preserve">Fallzahlen, Todesfälle, Trend (Folien </w:t>
            </w:r>
            <w:hyperlink r:id="rId15" w:history="1">
              <w:r>
                <w:rPr>
                  <w:rStyle w:val="Hyperlink"/>
                  <w:sz w:val="22"/>
                  <w:szCs w:val="22"/>
                </w:rPr>
                <w:t>hier</w:t>
              </w:r>
            </w:hyperlink>
            <w:r>
              <w:rPr>
                <w:sz w:val="22"/>
                <w:szCs w:val="22"/>
              </w:rPr>
              <w:t xml:space="preserve">) </w:t>
            </w:r>
          </w:p>
          <w:p>
            <w:pPr>
              <w:pStyle w:val="Listenabsatz"/>
              <w:numPr>
                <w:ilvl w:val="1"/>
                <w:numId w:val="8"/>
              </w:numPr>
              <w:ind w:left="907" w:hanging="340"/>
              <w:rPr>
                <w:sz w:val="22"/>
                <w:szCs w:val="22"/>
              </w:rPr>
            </w:pPr>
            <w:proofErr w:type="spellStart"/>
            <w:r>
              <w:rPr>
                <w:sz w:val="22"/>
                <w:szCs w:val="22"/>
              </w:rPr>
              <w:t>SurvNet</w:t>
            </w:r>
            <w:proofErr w:type="spellEnd"/>
            <w:r>
              <w:rPr>
                <w:sz w:val="22"/>
                <w:szCs w:val="22"/>
              </w:rPr>
              <w:t xml:space="preserve"> übermittelt: 2.808.873 (+17.051), davon 76.342 (+249) Todesfälle, 7-Tage-Inzidenz 132/100.000 </w:t>
            </w:r>
            <w:proofErr w:type="spellStart"/>
            <w:r>
              <w:rPr>
                <w:sz w:val="22"/>
                <w:szCs w:val="22"/>
              </w:rPr>
              <w:t>Einw</w:t>
            </w:r>
            <w:proofErr w:type="spellEnd"/>
            <w:r>
              <w:rPr>
                <w:sz w:val="22"/>
                <w:szCs w:val="22"/>
              </w:rPr>
              <w:t xml:space="preserve">. </w:t>
            </w:r>
          </w:p>
          <w:p>
            <w:pPr>
              <w:pStyle w:val="Listenabsatz"/>
              <w:numPr>
                <w:ilvl w:val="2"/>
                <w:numId w:val="5"/>
              </w:numPr>
              <w:ind w:left="1491" w:hanging="357"/>
              <w:rPr>
                <w:sz w:val="22"/>
                <w:szCs w:val="22"/>
              </w:rPr>
            </w:pPr>
            <w:r>
              <w:rPr>
                <w:sz w:val="22"/>
                <w:szCs w:val="22"/>
              </w:rPr>
              <w:t>Etwas weniger als gestern, Sprachregelung für Presse notwendig</w:t>
            </w:r>
          </w:p>
          <w:p>
            <w:pPr>
              <w:pStyle w:val="Listenabsatz"/>
              <w:numPr>
                <w:ilvl w:val="1"/>
                <w:numId w:val="8"/>
              </w:numPr>
              <w:ind w:left="907" w:hanging="340"/>
              <w:rPr>
                <w:sz w:val="22"/>
                <w:szCs w:val="22"/>
              </w:rPr>
            </w:pPr>
            <w:proofErr w:type="spellStart"/>
            <w:r>
              <w:rPr>
                <w:sz w:val="22"/>
                <w:szCs w:val="22"/>
              </w:rPr>
              <w:t>Impfmonitoring</w:t>
            </w:r>
            <w:proofErr w:type="spellEnd"/>
            <w:r>
              <w:rPr>
                <w:sz w:val="22"/>
                <w:szCs w:val="22"/>
              </w:rPr>
              <w:t>: Geimpfte mit einer Impfung 9.428.662 (11,3%), mit 2 Impfungen 4.059.489 (4,9%)</w:t>
            </w:r>
          </w:p>
          <w:p>
            <w:pPr>
              <w:pStyle w:val="Listenabsatz"/>
              <w:numPr>
                <w:ilvl w:val="1"/>
                <w:numId w:val="8"/>
              </w:numPr>
              <w:ind w:left="907" w:hanging="340"/>
              <w:rPr>
                <w:sz w:val="22"/>
                <w:szCs w:val="22"/>
              </w:rPr>
            </w:pPr>
            <w:r>
              <w:rPr>
                <w:sz w:val="22"/>
                <w:szCs w:val="22"/>
              </w:rPr>
              <w:t>DIVI-Intensivregister: 3.595 Fälle in Behandlung (+22)</w:t>
            </w:r>
          </w:p>
          <w:p>
            <w:pPr>
              <w:pStyle w:val="Listenabsatz"/>
              <w:numPr>
                <w:ilvl w:val="1"/>
                <w:numId w:val="5"/>
              </w:numPr>
              <w:ind w:left="924" w:hanging="357"/>
              <w:rPr>
                <w:sz w:val="22"/>
                <w:szCs w:val="22"/>
              </w:rPr>
            </w:pPr>
            <w:r>
              <w:rPr>
                <w:sz w:val="22"/>
                <w:szCs w:val="22"/>
              </w:rPr>
              <w:t>7-Tages-Inzidenz der Bundesländer nach Berichtsdatum</w:t>
            </w:r>
          </w:p>
          <w:p>
            <w:pPr>
              <w:pStyle w:val="Listenabsatz"/>
              <w:numPr>
                <w:ilvl w:val="2"/>
                <w:numId w:val="5"/>
              </w:numPr>
              <w:ind w:left="1491" w:hanging="357"/>
              <w:rPr>
                <w:sz w:val="22"/>
                <w:szCs w:val="22"/>
              </w:rPr>
            </w:pPr>
            <w:r>
              <w:rPr>
                <w:sz w:val="22"/>
                <w:szCs w:val="22"/>
              </w:rPr>
              <w:t>Gestern keine Übermittlungsprobleme</w:t>
            </w:r>
          </w:p>
          <w:p>
            <w:pPr>
              <w:pStyle w:val="Listenabsatz"/>
              <w:numPr>
                <w:ilvl w:val="2"/>
                <w:numId w:val="5"/>
              </w:numPr>
              <w:ind w:left="1491" w:hanging="357"/>
              <w:rPr>
                <w:sz w:val="22"/>
                <w:szCs w:val="22"/>
              </w:rPr>
            </w:pPr>
            <w:r>
              <w:rPr>
                <w:sz w:val="22"/>
                <w:szCs w:val="22"/>
              </w:rPr>
              <w:t>Steigt bei einigen Ländern nicht mehr ganz so stark, weiter auf sehr hohem Niveau</w:t>
            </w:r>
          </w:p>
          <w:p>
            <w:pPr>
              <w:pStyle w:val="Listenabsatz"/>
              <w:numPr>
                <w:ilvl w:val="2"/>
                <w:numId w:val="5"/>
              </w:numPr>
              <w:ind w:left="1491" w:hanging="357"/>
              <w:rPr>
                <w:sz w:val="22"/>
                <w:szCs w:val="22"/>
              </w:rPr>
            </w:pPr>
            <w:r>
              <w:rPr>
                <w:sz w:val="22"/>
                <w:szCs w:val="22"/>
              </w:rPr>
              <w:t xml:space="preserve">In keinem BL deutlich rückgehender Trend </w:t>
            </w:r>
          </w:p>
          <w:p>
            <w:pPr>
              <w:pStyle w:val="Listenabsatz"/>
              <w:numPr>
                <w:ilvl w:val="1"/>
                <w:numId w:val="5"/>
              </w:numPr>
              <w:ind w:left="924" w:hanging="357"/>
              <w:rPr>
                <w:sz w:val="22"/>
                <w:szCs w:val="22"/>
              </w:rPr>
            </w:pPr>
            <w:r>
              <w:rPr>
                <w:sz w:val="22"/>
                <w:szCs w:val="22"/>
              </w:rPr>
              <w:t>Geografische Verteilung in Deutschland: 7-Tage-Inzidenz</w:t>
            </w:r>
          </w:p>
          <w:p>
            <w:pPr>
              <w:pStyle w:val="Listenabsatz"/>
              <w:numPr>
                <w:ilvl w:val="2"/>
                <w:numId w:val="5"/>
              </w:numPr>
              <w:ind w:left="1491" w:hanging="357"/>
              <w:rPr>
                <w:sz w:val="22"/>
                <w:szCs w:val="22"/>
              </w:rPr>
            </w:pPr>
            <w:r>
              <w:rPr>
                <w:sz w:val="22"/>
                <w:szCs w:val="22"/>
              </w:rPr>
              <w:t xml:space="preserve"> Nur noch 15 LK mit Inzidenz bis 50</w:t>
            </w:r>
          </w:p>
          <w:p>
            <w:pPr>
              <w:pStyle w:val="Listenabsatz"/>
              <w:numPr>
                <w:ilvl w:val="1"/>
                <w:numId w:val="5"/>
              </w:numPr>
              <w:ind w:left="924" w:hanging="357"/>
              <w:rPr>
                <w:sz w:val="22"/>
                <w:szCs w:val="22"/>
              </w:rPr>
            </w:pPr>
            <w:r>
              <w:rPr>
                <w:sz w:val="22"/>
                <w:szCs w:val="22"/>
              </w:rPr>
              <w:lastRenderedPageBreak/>
              <w:t>Zunehmender bzw. abnehmender Trend im Vergleich zur Vorwoche</w:t>
            </w:r>
          </w:p>
          <w:p>
            <w:pPr>
              <w:pStyle w:val="Listenabsatz"/>
              <w:numPr>
                <w:ilvl w:val="2"/>
                <w:numId w:val="5"/>
              </w:numPr>
              <w:ind w:left="1491" w:hanging="357"/>
              <w:rPr>
                <w:sz w:val="22"/>
                <w:szCs w:val="22"/>
              </w:rPr>
            </w:pPr>
            <w:r>
              <w:rPr>
                <w:sz w:val="22"/>
                <w:szCs w:val="22"/>
              </w:rPr>
              <w:t>In vielen LK ansteigender Trend</w:t>
            </w:r>
          </w:p>
          <w:p>
            <w:pPr>
              <w:pStyle w:val="Listenabsatz"/>
              <w:numPr>
                <w:ilvl w:val="1"/>
                <w:numId w:val="5"/>
              </w:numPr>
              <w:ind w:left="924" w:hanging="357"/>
              <w:rPr>
                <w:sz w:val="22"/>
                <w:szCs w:val="22"/>
              </w:rPr>
            </w:pPr>
            <w:r>
              <w:rPr>
                <w:sz w:val="22"/>
                <w:szCs w:val="22"/>
              </w:rPr>
              <w:t>7-Tage-Inzidenz nach Altersgruppe</w:t>
            </w:r>
          </w:p>
          <w:p>
            <w:pPr>
              <w:pStyle w:val="Listenabsatz"/>
              <w:numPr>
                <w:ilvl w:val="2"/>
                <w:numId w:val="5"/>
              </w:numPr>
              <w:ind w:left="1491" w:hanging="357"/>
              <w:rPr>
                <w:sz w:val="22"/>
                <w:szCs w:val="22"/>
              </w:rPr>
            </w:pPr>
            <w:r>
              <w:rPr>
                <w:sz w:val="22"/>
                <w:szCs w:val="22"/>
              </w:rPr>
              <w:t>Von Woche 11 zu 12 in allen Altersgruppen Anstiege, die höchsten bei 5-</w:t>
            </w:r>
            <w:proofErr w:type="gramStart"/>
            <w:r>
              <w:rPr>
                <w:sz w:val="22"/>
                <w:szCs w:val="22"/>
              </w:rPr>
              <w:t>45 Jährigen</w:t>
            </w:r>
            <w:proofErr w:type="gramEnd"/>
            <w:r>
              <w:rPr>
                <w:sz w:val="22"/>
                <w:szCs w:val="22"/>
              </w:rPr>
              <w:t xml:space="preserve">. </w:t>
            </w:r>
          </w:p>
          <w:p>
            <w:pPr>
              <w:pStyle w:val="Listenabsatz"/>
              <w:numPr>
                <w:ilvl w:val="2"/>
                <w:numId w:val="5"/>
              </w:numPr>
              <w:ind w:left="1491" w:hanging="357"/>
              <w:rPr>
                <w:sz w:val="22"/>
                <w:szCs w:val="22"/>
              </w:rPr>
            </w:pPr>
            <w:r>
              <w:rPr>
                <w:sz w:val="22"/>
                <w:szCs w:val="22"/>
              </w:rPr>
              <w:t xml:space="preserve">Bei den älteren Altersgruppen sind die Inzidenzen am niedrigsten, aber kein Rückgang. </w:t>
            </w:r>
          </w:p>
          <w:p>
            <w:pPr>
              <w:pStyle w:val="Listenabsatz"/>
              <w:numPr>
                <w:ilvl w:val="1"/>
                <w:numId w:val="5"/>
              </w:numPr>
              <w:ind w:left="924" w:hanging="357"/>
              <w:rPr>
                <w:sz w:val="22"/>
                <w:szCs w:val="22"/>
              </w:rPr>
            </w:pPr>
            <w:r>
              <w:rPr>
                <w:sz w:val="22"/>
                <w:szCs w:val="22"/>
              </w:rPr>
              <w:t>Hospitalisierte COVID-19-Fälle nach Altersgruppen</w:t>
            </w:r>
          </w:p>
          <w:p>
            <w:pPr>
              <w:pStyle w:val="Listenabsatz"/>
              <w:numPr>
                <w:ilvl w:val="2"/>
                <w:numId w:val="5"/>
              </w:numPr>
              <w:ind w:left="1491" w:hanging="357"/>
              <w:rPr>
                <w:sz w:val="22"/>
                <w:szCs w:val="22"/>
              </w:rPr>
            </w:pPr>
            <w:r>
              <w:rPr>
                <w:sz w:val="22"/>
                <w:szCs w:val="22"/>
              </w:rPr>
              <w:t>In den Wochen 9-11 Anstieg bei 35-</w:t>
            </w:r>
            <w:proofErr w:type="gramStart"/>
            <w:r>
              <w:rPr>
                <w:sz w:val="22"/>
                <w:szCs w:val="22"/>
              </w:rPr>
              <w:t>59 Jährigen</w:t>
            </w:r>
            <w:proofErr w:type="gramEnd"/>
          </w:p>
          <w:p>
            <w:pPr>
              <w:pStyle w:val="Listenabsatz"/>
              <w:numPr>
                <w:ilvl w:val="2"/>
                <w:numId w:val="5"/>
              </w:numPr>
              <w:ind w:left="1491" w:hanging="357"/>
              <w:rPr>
                <w:sz w:val="22"/>
                <w:szCs w:val="22"/>
              </w:rPr>
            </w:pPr>
            <w:r>
              <w:rPr>
                <w:sz w:val="22"/>
                <w:szCs w:val="22"/>
              </w:rPr>
              <w:t>Leichter Rückgang bei 80+ Jährigen</w:t>
            </w:r>
          </w:p>
          <w:p>
            <w:pPr>
              <w:pStyle w:val="Listenabsatz"/>
              <w:numPr>
                <w:ilvl w:val="1"/>
                <w:numId w:val="5"/>
              </w:numPr>
              <w:ind w:left="924" w:hanging="357"/>
              <w:rPr>
                <w:sz w:val="22"/>
                <w:szCs w:val="22"/>
              </w:rPr>
            </w:pPr>
            <w:r>
              <w:rPr>
                <w:sz w:val="22"/>
                <w:szCs w:val="22"/>
              </w:rPr>
              <w:t>COVID-19-Todesfälle nach Sterbewoche</w:t>
            </w:r>
          </w:p>
          <w:p>
            <w:pPr>
              <w:pStyle w:val="Listenabsatz"/>
              <w:numPr>
                <w:ilvl w:val="2"/>
                <w:numId w:val="5"/>
              </w:numPr>
              <w:ind w:left="1491" w:hanging="357"/>
              <w:rPr>
                <w:sz w:val="22"/>
                <w:szCs w:val="22"/>
              </w:rPr>
            </w:pPr>
            <w:r>
              <w:rPr>
                <w:sz w:val="22"/>
                <w:szCs w:val="22"/>
              </w:rPr>
              <w:t>Rückgang hat sich etwas verlangsamt, Einpendeln auf hohem Niveau.</w:t>
            </w:r>
          </w:p>
          <w:p>
            <w:pPr>
              <w:pStyle w:val="Listenabsatz"/>
              <w:numPr>
                <w:ilvl w:val="2"/>
                <w:numId w:val="5"/>
              </w:numPr>
              <w:ind w:left="1491" w:hanging="357"/>
              <w:rPr>
                <w:sz w:val="22"/>
                <w:szCs w:val="22"/>
              </w:rPr>
            </w:pPr>
            <w:r>
              <w:rPr>
                <w:sz w:val="22"/>
                <w:szCs w:val="22"/>
              </w:rPr>
              <w:t>Altersmedian der Verstorbenen weiterhin bei 82 Jahren</w:t>
            </w:r>
          </w:p>
          <w:p>
            <w:pPr>
              <w:pStyle w:val="Listenabsatz"/>
              <w:numPr>
                <w:ilvl w:val="1"/>
                <w:numId w:val="5"/>
              </w:numPr>
              <w:ind w:left="924" w:hanging="357"/>
              <w:rPr>
                <w:sz w:val="22"/>
                <w:szCs w:val="22"/>
              </w:rPr>
            </w:pPr>
            <w:r>
              <w:rPr>
                <w:sz w:val="22"/>
                <w:szCs w:val="22"/>
              </w:rPr>
              <w:t>Anzahl übermittelter COVID-19-Fälle mit Antigennachweis</w:t>
            </w:r>
          </w:p>
          <w:p>
            <w:pPr>
              <w:pStyle w:val="Listenabsatz"/>
              <w:numPr>
                <w:ilvl w:val="2"/>
                <w:numId w:val="5"/>
              </w:numPr>
              <w:ind w:left="1491" w:hanging="357"/>
              <w:rPr>
                <w:sz w:val="22"/>
                <w:szCs w:val="22"/>
              </w:rPr>
            </w:pPr>
            <w:r>
              <w:rPr>
                <w:sz w:val="22"/>
                <w:szCs w:val="22"/>
              </w:rPr>
              <w:t>Von Woche 11 zu 12 leichter Anstieg der Fälle mit Antigennachweis und PCR vs. PCR allein.</w:t>
            </w:r>
          </w:p>
          <w:p>
            <w:pPr>
              <w:pStyle w:val="Listenabsatz"/>
              <w:numPr>
                <w:ilvl w:val="2"/>
                <w:numId w:val="5"/>
              </w:numPr>
              <w:ind w:left="1491" w:hanging="357"/>
              <w:rPr>
                <w:sz w:val="22"/>
                <w:szCs w:val="22"/>
              </w:rPr>
            </w:pPr>
            <w:r>
              <w:rPr>
                <w:sz w:val="22"/>
                <w:szCs w:val="22"/>
              </w:rPr>
              <w:t>Anteile steigen nicht stark, von 4 auf 6%.</w:t>
            </w:r>
          </w:p>
          <w:p>
            <w:pPr>
              <w:pStyle w:val="Listenabsatz"/>
              <w:numPr>
                <w:ilvl w:val="2"/>
                <w:numId w:val="5"/>
              </w:numPr>
              <w:ind w:left="1491" w:hanging="357"/>
              <w:rPr>
                <w:sz w:val="22"/>
                <w:szCs w:val="22"/>
              </w:rPr>
            </w:pPr>
            <w:r>
              <w:rPr>
                <w:sz w:val="22"/>
                <w:szCs w:val="22"/>
              </w:rPr>
              <w:t>Mit Antigentests kann der hohe Anstieg der Fallzahlen nicht begründet werden.</w:t>
            </w:r>
          </w:p>
          <w:p>
            <w:pPr>
              <w:pStyle w:val="Listenabsatz"/>
              <w:numPr>
                <w:ilvl w:val="2"/>
                <w:numId w:val="5"/>
              </w:numPr>
              <w:ind w:left="1491" w:hanging="357"/>
              <w:rPr>
                <w:sz w:val="22"/>
                <w:szCs w:val="22"/>
              </w:rPr>
            </w:pPr>
            <w:r>
              <w:rPr>
                <w:sz w:val="22"/>
                <w:szCs w:val="22"/>
              </w:rPr>
              <w:t>Allerdings werden nicht in allen Ländern Antigentests zuverlässig übermittelt.</w:t>
            </w:r>
          </w:p>
          <w:p>
            <w:pPr>
              <w:rPr>
                <w:sz w:val="22"/>
                <w:szCs w:val="22"/>
              </w:rPr>
            </w:pPr>
          </w:p>
          <w:p>
            <w:pPr>
              <w:pStyle w:val="Listenabsatz"/>
              <w:numPr>
                <w:ilvl w:val="1"/>
                <w:numId w:val="5"/>
              </w:numPr>
              <w:ind w:left="924" w:hanging="357"/>
              <w:rPr>
                <w:sz w:val="22"/>
                <w:szCs w:val="22"/>
              </w:rPr>
            </w:pPr>
            <w:r>
              <w:rPr>
                <w:sz w:val="22"/>
                <w:szCs w:val="22"/>
              </w:rPr>
              <w:t>Sprachregelung für Lagebericht für Feiertage ist sinnvoll. Es wird weniger untersucht, Fallmeldungen können sich verzögern, weniger Arztbesuche.</w:t>
            </w:r>
          </w:p>
          <w:p>
            <w:pPr>
              <w:spacing w:after="120"/>
              <w:rPr>
                <w:i/>
                <w:sz w:val="22"/>
                <w:szCs w:val="22"/>
              </w:rPr>
            </w:pPr>
            <w:proofErr w:type="spellStart"/>
            <w:r>
              <w:rPr>
                <w:i/>
                <w:sz w:val="22"/>
                <w:szCs w:val="22"/>
              </w:rPr>
              <w:t>ToDo</w:t>
            </w:r>
            <w:proofErr w:type="spellEnd"/>
            <w:r>
              <w:rPr>
                <w:i/>
                <w:sz w:val="22"/>
                <w:szCs w:val="22"/>
              </w:rPr>
              <w:t xml:space="preserve">: Sprachregelung über die Feiertage analog zu Weihnachten </w:t>
            </w:r>
          </w:p>
          <w:p>
            <w:pPr>
              <w:spacing w:after="120"/>
              <w:rPr>
                <w:sz w:val="22"/>
                <w:szCs w:val="22"/>
              </w:rPr>
            </w:pPr>
            <w:proofErr w:type="spellStart"/>
            <w:r>
              <w:rPr>
                <w:i/>
                <w:sz w:val="22"/>
                <w:szCs w:val="22"/>
              </w:rPr>
              <w:t>ToDo</w:t>
            </w:r>
            <w:proofErr w:type="spellEnd"/>
            <w:r>
              <w:rPr>
                <w:i/>
                <w:sz w:val="22"/>
                <w:szCs w:val="22"/>
              </w:rPr>
              <w:t xml:space="preserve">: M. </w:t>
            </w:r>
            <w:proofErr w:type="spellStart"/>
            <w:r>
              <w:rPr>
                <w:i/>
                <w:sz w:val="22"/>
                <w:szCs w:val="22"/>
              </w:rPr>
              <w:t>Dierke</w:t>
            </w:r>
            <w:proofErr w:type="spellEnd"/>
            <w:r>
              <w:rPr>
                <w:i/>
                <w:sz w:val="22"/>
                <w:szCs w:val="22"/>
              </w:rPr>
              <w:t xml:space="preserve"> sucht Formulierung für Lagebericht, dass die gesunkene Inzidenz und das Absinken des R-Werts keine Anzeichen von Entspannung sind.</w:t>
            </w:r>
          </w:p>
          <w:p>
            <w:pPr>
              <w:rPr>
                <w:i/>
                <w:sz w:val="22"/>
                <w:szCs w:val="22"/>
              </w:rPr>
            </w:pPr>
            <w:proofErr w:type="spellStart"/>
            <w:r>
              <w:rPr>
                <w:i/>
                <w:sz w:val="22"/>
                <w:szCs w:val="22"/>
              </w:rPr>
              <w:t>ToDo</w:t>
            </w:r>
            <w:proofErr w:type="spellEnd"/>
            <w:r>
              <w:rPr>
                <w:i/>
                <w:sz w:val="22"/>
                <w:szCs w:val="22"/>
              </w:rPr>
              <w:t xml:space="preserve">: Aktualisieren der FAQ zum Anteil der Antigenteste </w:t>
            </w:r>
          </w:p>
          <w:p>
            <w:pPr>
              <w:rPr>
                <w:sz w:val="22"/>
                <w:szCs w:val="22"/>
              </w:rPr>
            </w:pPr>
          </w:p>
          <w:p>
            <w:pPr>
              <w:pStyle w:val="Listenabsatz"/>
              <w:numPr>
                <w:ilvl w:val="0"/>
                <w:numId w:val="5"/>
              </w:numPr>
              <w:ind w:left="453" w:hanging="340"/>
              <w:rPr>
                <w:sz w:val="22"/>
                <w:szCs w:val="22"/>
              </w:rPr>
            </w:pPr>
            <w:proofErr w:type="spellStart"/>
            <w:r>
              <w:rPr>
                <w:b/>
                <w:sz w:val="22"/>
                <w:szCs w:val="22"/>
              </w:rPr>
              <w:t>Syndromische</w:t>
            </w:r>
            <w:proofErr w:type="spellEnd"/>
            <w:r>
              <w:rPr>
                <w:b/>
                <w:sz w:val="22"/>
                <w:szCs w:val="22"/>
              </w:rPr>
              <w:t xml:space="preserve"> Surveillance </w:t>
            </w:r>
            <w:r>
              <w:rPr>
                <w:b/>
                <w:sz w:val="20"/>
                <w:szCs w:val="20"/>
              </w:rPr>
              <w:t>(nur mittwochs)</w:t>
            </w:r>
            <w:r>
              <w:rPr>
                <w:b/>
                <w:sz w:val="22"/>
                <w:szCs w:val="22"/>
              </w:rPr>
              <w:t xml:space="preserve"> </w:t>
            </w:r>
            <w:r>
              <w:rPr>
                <w:sz w:val="22"/>
                <w:szCs w:val="22"/>
              </w:rPr>
              <w:t xml:space="preserve">(Folien </w:t>
            </w:r>
            <w:hyperlink r:id="rId16" w:history="1">
              <w:r>
                <w:rPr>
                  <w:rStyle w:val="Hyperlink"/>
                  <w:sz w:val="22"/>
                  <w:szCs w:val="22"/>
                </w:rPr>
                <w:t>hier</w:t>
              </w:r>
            </w:hyperlink>
            <w:r>
              <w:rPr>
                <w:sz w:val="22"/>
                <w:szCs w:val="22"/>
              </w:rPr>
              <w:t xml:space="preserve">) </w:t>
            </w:r>
          </w:p>
          <w:p>
            <w:pPr>
              <w:pStyle w:val="Listenabsatz"/>
              <w:numPr>
                <w:ilvl w:val="1"/>
                <w:numId w:val="5"/>
              </w:numPr>
              <w:ind w:left="924" w:hanging="357"/>
              <w:rPr>
                <w:sz w:val="22"/>
                <w:szCs w:val="22"/>
              </w:rPr>
            </w:pPr>
            <w:proofErr w:type="spellStart"/>
            <w:r>
              <w:rPr>
                <w:sz w:val="22"/>
                <w:szCs w:val="22"/>
              </w:rPr>
              <w:t>GrippeWeb</w:t>
            </w:r>
            <w:proofErr w:type="spellEnd"/>
          </w:p>
          <w:p>
            <w:pPr>
              <w:pStyle w:val="Listenabsatz"/>
              <w:numPr>
                <w:ilvl w:val="2"/>
                <w:numId w:val="5"/>
              </w:numPr>
              <w:ind w:left="1491" w:hanging="357"/>
              <w:rPr>
                <w:sz w:val="22"/>
                <w:szCs w:val="22"/>
              </w:rPr>
            </w:pPr>
            <w:r>
              <w:rPr>
                <w:sz w:val="22"/>
                <w:szCs w:val="22"/>
              </w:rPr>
              <w:t>Von KW 11 auf 12 sind ARE-Raten etwas zurückgegangen.</w:t>
            </w:r>
          </w:p>
          <w:p>
            <w:pPr>
              <w:pStyle w:val="Listenabsatz"/>
              <w:numPr>
                <w:ilvl w:val="2"/>
                <w:numId w:val="5"/>
              </w:numPr>
              <w:ind w:left="1491" w:hanging="357"/>
              <w:rPr>
                <w:sz w:val="22"/>
                <w:szCs w:val="22"/>
              </w:rPr>
            </w:pPr>
            <w:r>
              <w:rPr>
                <w:sz w:val="22"/>
                <w:szCs w:val="22"/>
              </w:rPr>
              <w:t>Dies gilt für alle Altersgruppen außer den 0-</w:t>
            </w:r>
            <w:proofErr w:type="gramStart"/>
            <w:r>
              <w:rPr>
                <w:sz w:val="22"/>
                <w:szCs w:val="22"/>
              </w:rPr>
              <w:t>4 Jährigen</w:t>
            </w:r>
            <w:proofErr w:type="gramEnd"/>
            <w:r>
              <w:rPr>
                <w:sz w:val="22"/>
                <w:szCs w:val="22"/>
              </w:rPr>
              <w:t>.</w:t>
            </w:r>
          </w:p>
          <w:p>
            <w:pPr>
              <w:pStyle w:val="Listenabsatz"/>
              <w:numPr>
                <w:ilvl w:val="1"/>
                <w:numId w:val="5"/>
              </w:numPr>
              <w:ind w:left="924" w:hanging="357"/>
              <w:rPr>
                <w:sz w:val="22"/>
                <w:szCs w:val="22"/>
              </w:rPr>
            </w:pPr>
            <w:r>
              <w:rPr>
                <w:sz w:val="22"/>
                <w:szCs w:val="22"/>
              </w:rPr>
              <w:t>ARE-Konsultationen</w:t>
            </w:r>
          </w:p>
          <w:p>
            <w:pPr>
              <w:pStyle w:val="Listenabsatz"/>
              <w:numPr>
                <w:ilvl w:val="2"/>
                <w:numId w:val="5"/>
              </w:numPr>
              <w:ind w:left="1491" w:hanging="357"/>
              <w:rPr>
                <w:sz w:val="22"/>
                <w:szCs w:val="22"/>
              </w:rPr>
            </w:pPr>
            <w:r>
              <w:rPr>
                <w:sz w:val="22"/>
                <w:szCs w:val="22"/>
              </w:rPr>
              <w:t>Starker Trend des Anstiegs bei 0-</w:t>
            </w:r>
            <w:proofErr w:type="gramStart"/>
            <w:r>
              <w:rPr>
                <w:sz w:val="22"/>
                <w:szCs w:val="22"/>
              </w:rPr>
              <w:t>4 Jährigen</w:t>
            </w:r>
            <w:proofErr w:type="gramEnd"/>
            <w:r>
              <w:rPr>
                <w:sz w:val="22"/>
                <w:szCs w:val="22"/>
              </w:rPr>
              <w:t xml:space="preserve"> und Schulkindern hat sich nicht fortgesetzt. Nachholeffekt bei Kindern nimmt wieder ab.</w:t>
            </w:r>
          </w:p>
          <w:p>
            <w:pPr>
              <w:pStyle w:val="Listenabsatz"/>
              <w:numPr>
                <w:ilvl w:val="2"/>
                <w:numId w:val="5"/>
              </w:numPr>
              <w:ind w:left="1491" w:hanging="357"/>
              <w:rPr>
                <w:sz w:val="22"/>
                <w:szCs w:val="22"/>
              </w:rPr>
            </w:pPr>
            <w:r>
              <w:rPr>
                <w:sz w:val="22"/>
                <w:szCs w:val="22"/>
              </w:rPr>
              <w:t>Bei allen anderen Altersgruppen steigen die Konsultationen weiter an.</w:t>
            </w:r>
          </w:p>
          <w:p>
            <w:pPr>
              <w:pStyle w:val="Listenabsatz"/>
              <w:numPr>
                <w:ilvl w:val="2"/>
                <w:numId w:val="5"/>
              </w:numPr>
              <w:ind w:left="1491" w:hanging="357"/>
              <w:rPr>
                <w:sz w:val="22"/>
                <w:szCs w:val="22"/>
              </w:rPr>
            </w:pPr>
            <w:r>
              <w:rPr>
                <w:sz w:val="22"/>
                <w:szCs w:val="22"/>
              </w:rPr>
              <w:t>Diese Woche rund 676.000 Arztbesuche, in Vorwoche 622.000.</w:t>
            </w:r>
          </w:p>
          <w:p>
            <w:pPr>
              <w:pStyle w:val="Listenabsatz"/>
              <w:numPr>
                <w:ilvl w:val="2"/>
                <w:numId w:val="5"/>
              </w:numPr>
              <w:ind w:left="1491" w:hanging="357"/>
              <w:rPr>
                <w:sz w:val="22"/>
                <w:szCs w:val="22"/>
              </w:rPr>
            </w:pPr>
            <w:r>
              <w:rPr>
                <w:sz w:val="22"/>
                <w:szCs w:val="22"/>
              </w:rPr>
              <w:t xml:space="preserve">Unterschiede je nach BL </w:t>
            </w:r>
          </w:p>
          <w:p>
            <w:pPr>
              <w:pStyle w:val="Listenabsatz"/>
              <w:numPr>
                <w:ilvl w:val="1"/>
                <w:numId w:val="5"/>
              </w:numPr>
              <w:ind w:left="924" w:hanging="357"/>
              <w:rPr>
                <w:sz w:val="22"/>
                <w:szCs w:val="22"/>
              </w:rPr>
            </w:pPr>
            <w:r>
              <w:rPr>
                <w:sz w:val="22"/>
                <w:szCs w:val="22"/>
              </w:rPr>
              <w:t>ICOSARI-KH-Surveillance</w:t>
            </w:r>
          </w:p>
          <w:p>
            <w:pPr>
              <w:pStyle w:val="Listenabsatz"/>
              <w:numPr>
                <w:ilvl w:val="2"/>
                <w:numId w:val="5"/>
              </w:numPr>
              <w:ind w:left="1491" w:hanging="357"/>
              <w:rPr>
                <w:sz w:val="22"/>
                <w:szCs w:val="22"/>
              </w:rPr>
            </w:pPr>
            <w:r>
              <w:rPr>
                <w:sz w:val="22"/>
                <w:szCs w:val="22"/>
              </w:rPr>
              <w:t>Deutlicher Anstieg der SARI-Fallzahlen in allen Altersgruppen zu verzeichnen.</w:t>
            </w:r>
          </w:p>
          <w:p>
            <w:pPr>
              <w:pStyle w:val="Listenabsatz"/>
              <w:numPr>
                <w:ilvl w:val="2"/>
                <w:numId w:val="5"/>
              </w:numPr>
              <w:ind w:left="1491" w:hanging="357"/>
              <w:rPr>
                <w:sz w:val="22"/>
                <w:szCs w:val="22"/>
              </w:rPr>
            </w:pPr>
            <w:r>
              <w:rPr>
                <w:sz w:val="22"/>
                <w:szCs w:val="22"/>
              </w:rPr>
              <w:lastRenderedPageBreak/>
              <w:t>Fallzahlen bei 15-</w:t>
            </w:r>
            <w:proofErr w:type="gramStart"/>
            <w:r>
              <w:rPr>
                <w:sz w:val="22"/>
                <w:szCs w:val="22"/>
              </w:rPr>
              <w:t>34 Jährigen</w:t>
            </w:r>
            <w:proofErr w:type="gramEnd"/>
            <w:r>
              <w:rPr>
                <w:sz w:val="22"/>
                <w:szCs w:val="22"/>
              </w:rPr>
              <w:t xml:space="preserve"> sehr viel geringer als bei anderen Altersgruppen.</w:t>
            </w:r>
          </w:p>
          <w:p>
            <w:pPr>
              <w:pStyle w:val="Listenabsatz"/>
              <w:numPr>
                <w:ilvl w:val="1"/>
                <w:numId w:val="5"/>
              </w:numPr>
              <w:ind w:left="924" w:hanging="357"/>
              <w:rPr>
                <w:sz w:val="22"/>
                <w:szCs w:val="22"/>
                <w:lang w:val="en-US"/>
              </w:rPr>
            </w:pPr>
            <w:r>
              <w:rPr>
                <w:sz w:val="22"/>
                <w:szCs w:val="22"/>
                <w:lang w:val="en-US"/>
              </w:rPr>
              <w:t>ICOSARI-KH-Surveillance – COVID-SARI-</w:t>
            </w:r>
            <w:proofErr w:type="spellStart"/>
            <w:r>
              <w:rPr>
                <w:sz w:val="22"/>
                <w:szCs w:val="22"/>
                <w:lang w:val="en-US"/>
              </w:rPr>
              <w:t>Fälle</w:t>
            </w:r>
            <w:proofErr w:type="spellEnd"/>
          </w:p>
          <w:p>
            <w:pPr>
              <w:pStyle w:val="Listenabsatz"/>
              <w:numPr>
                <w:ilvl w:val="2"/>
                <w:numId w:val="5"/>
              </w:numPr>
              <w:ind w:left="1491" w:hanging="357"/>
              <w:rPr>
                <w:sz w:val="22"/>
                <w:szCs w:val="22"/>
              </w:rPr>
            </w:pPr>
            <w:r>
              <w:rPr>
                <w:sz w:val="22"/>
                <w:szCs w:val="22"/>
              </w:rPr>
              <w:t>Fällen mit max. Verweildauer von 7 Tagen: Anstieg bei 35-59 und 60-</w:t>
            </w:r>
            <w:proofErr w:type="gramStart"/>
            <w:r>
              <w:rPr>
                <w:sz w:val="22"/>
                <w:szCs w:val="22"/>
              </w:rPr>
              <w:t>79 Jährigen</w:t>
            </w:r>
            <w:proofErr w:type="gramEnd"/>
            <w:r>
              <w:rPr>
                <w:sz w:val="22"/>
                <w:szCs w:val="22"/>
              </w:rPr>
              <w:t>.</w:t>
            </w:r>
          </w:p>
          <w:p>
            <w:pPr>
              <w:pStyle w:val="Listenabsatz"/>
              <w:numPr>
                <w:ilvl w:val="2"/>
                <w:numId w:val="5"/>
              </w:numPr>
              <w:ind w:left="1491" w:hanging="357"/>
              <w:rPr>
                <w:sz w:val="22"/>
                <w:szCs w:val="22"/>
              </w:rPr>
            </w:pPr>
            <w:r>
              <w:rPr>
                <w:sz w:val="22"/>
                <w:szCs w:val="22"/>
              </w:rPr>
              <w:t>Bei allen Fällen (inkl. noch liegenden Patienten): Anstieg der Fallzahlen bei 60-</w:t>
            </w:r>
            <w:proofErr w:type="gramStart"/>
            <w:r>
              <w:rPr>
                <w:sz w:val="22"/>
                <w:szCs w:val="22"/>
              </w:rPr>
              <w:t>79 Jährigen</w:t>
            </w:r>
            <w:proofErr w:type="gramEnd"/>
            <w:r>
              <w:rPr>
                <w:sz w:val="22"/>
                <w:szCs w:val="22"/>
              </w:rPr>
              <w:t xml:space="preserve">. </w:t>
            </w:r>
          </w:p>
          <w:p>
            <w:pPr>
              <w:pStyle w:val="Listenabsatz"/>
              <w:numPr>
                <w:ilvl w:val="1"/>
                <w:numId w:val="5"/>
              </w:numPr>
              <w:ind w:left="924" w:hanging="357"/>
              <w:rPr>
                <w:sz w:val="22"/>
                <w:szCs w:val="22"/>
              </w:rPr>
            </w:pPr>
            <w:r>
              <w:rPr>
                <w:sz w:val="22"/>
                <w:szCs w:val="22"/>
              </w:rPr>
              <w:t>ICOSARI: SARI-Fälle mit/ohne COVID-19 und Intensivbehandlung</w:t>
            </w:r>
          </w:p>
          <w:p>
            <w:pPr>
              <w:pStyle w:val="Listenabsatz"/>
              <w:numPr>
                <w:ilvl w:val="2"/>
                <w:numId w:val="5"/>
              </w:numPr>
              <w:ind w:left="1491" w:hanging="357"/>
              <w:rPr>
                <w:sz w:val="22"/>
                <w:szCs w:val="22"/>
              </w:rPr>
            </w:pPr>
            <w:r>
              <w:rPr>
                <w:sz w:val="22"/>
                <w:szCs w:val="22"/>
              </w:rPr>
              <w:t>Zahl intensiv behandelter SARI-Fälle mit COVID-19 steigt bei 15-</w:t>
            </w:r>
            <w:proofErr w:type="gramStart"/>
            <w:r>
              <w:rPr>
                <w:sz w:val="22"/>
                <w:szCs w:val="22"/>
              </w:rPr>
              <w:t>34 Jährigen</w:t>
            </w:r>
            <w:proofErr w:type="gramEnd"/>
            <w:r>
              <w:rPr>
                <w:sz w:val="22"/>
                <w:szCs w:val="22"/>
              </w:rPr>
              <w:t xml:space="preserve"> an. Fallzahl ist aber auf niedrigem Niveau.</w:t>
            </w:r>
          </w:p>
          <w:p>
            <w:pPr>
              <w:pStyle w:val="Listenabsatz"/>
              <w:numPr>
                <w:ilvl w:val="2"/>
                <w:numId w:val="5"/>
              </w:numPr>
              <w:ind w:left="1491" w:hanging="357"/>
              <w:rPr>
                <w:sz w:val="22"/>
                <w:szCs w:val="22"/>
              </w:rPr>
            </w:pPr>
            <w:r>
              <w:rPr>
                <w:sz w:val="22"/>
                <w:szCs w:val="22"/>
              </w:rPr>
              <w:t>Mittleres Alter der intensiv behandelten SARI-Fälle mit COVID-19 schwankt um 70 Jahre.</w:t>
            </w:r>
          </w:p>
          <w:p>
            <w:pPr>
              <w:pStyle w:val="Listenabsatz"/>
              <w:numPr>
                <w:ilvl w:val="2"/>
                <w:numId w:val="5"/>
              </w:numPr>
              <w:ind w:left="1491" w:hanging="357"/>
              <w:rPr>
                <w:sz w:val="22"/>
                <w:szCs w:val="22"/>
              </w:rPr>
            </w:pPr>
            <w:r>
              <w:rPr>
                <w:sz w:val="22"/>
                <w:szCs w:val="22"/>
              </w:rPr>
              <w:t>Durchschnittsalter der SARI-Fälle ohne COVID-19 Diagnose ist höher.</w:t>
            </w:r>
          </w:p>
          <w:p>
            <w:pPr>
              <w:pStyle w:val="Listenabsatz"/>
              <w:ind w:left="924"/>
              <w:rPr>
                <w:sz w:val="22"/>
                <w:szCs w:val="22"/>
              </w:rPr>
            </w:pPr>
          </w:p>
          <w:p>
            <w:pPr>
              <w:pStyle w:val="Listenabsatz"/>
              <w:numPr>
                <w:ilvl w:val="0"/>
                <w:numId w:val="5"/>
              </w:numPr>
              <w:ind w:left="453" w:hanging="340"/>
              <w:rPr>
                <w:sz w:val="22"/>
                <w:szCs w:val="22"/>
              </w:rPr>
            </w:pPr>
            <w:r>
              <w:rPr>
                <w:b/>
                <w:sz w:val="22"/>
                <w:szCs w:val="22"/>
              </w:rPr>
              <w:t xml:space="preserve">Virologische Surveillance – NRZ Influenzaviren </w:t>
            </w:r>
            <w:r>
              <w:rPr>
                <w:b/>
                <w:sz w:val="20"/>
                <w:szCs w:val="20"/>
              </w:rPr>
              <w:t>(nur mittwochs)</w:t>
            </w:r>
            <w:r>
              <w:rPr>
                <w:sz w:val="22"/>
                <w:szCs w:val="22"/>
              </w:rPr>
              <w:t xml:space="preserve"> (Folien </w:t>
            </w:r>
            <w:hyperlink r:id="rId17"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 xml:space="preserve">Eingang von 277 Proben in KW 12 </w:t>
            </w:r>
          </w:p>
          <w:p>
            <w:pPr>
              <w:pStyle w:val="Listenabsatz"/>
              <w:numPr>
                <w:ilvl w:val="1"/>
                <w:numId w:val="5"/>
              </w:numPr>
              <w:ind w:left="924" w:hanging="357"/>
              <w:rPr>
                <w:sz w:val="22"/>
                <w:szCs w:val="22"/>
              </w:rPr>
            </w:pPr>
            <w:r>
              <w:rPr>
                <w:sz w:val="22"/>
                <w:szCs w:val="22"/>
              </w:rPr>
              <w:t>Probenanstieg durch Aktivitäten um Sentinel zu erweitern und erhöhte ARE-Aktivität.</w:t>
            </w:r>
          </w:p>
          <w:p>
            <w:pPr>
              <w:pStyle w:val="Listenabsatz"/>
              <w:numPr>
                <w:ilvl w:val="1"/>
                <w:numId w:val="5"/>
              </w:numPr>
              <w:ind w:left="924" w:hanging="357"/>
              <w:rPr>
                <w:sz w:val="22"/>
                <w:szCs w:val="22"/>
              </w:rPr>
            </w:pPr>
            <w:r>
              <w:rPr>
                <w:sz w:val="22"/>
                <w:szCs w:val="22"/>
              </w:rPr>
              <w:t xml:space="preserve">Lücken in regionaler Abdeckung </w:t>
            </w:r>
          </w:p>
          <w:p>
            <w:pPr>
              <w:pStyle w:val="Listenabsatz"/>
              <w:numPr>
                <w:ilvl w:val="1"/>
                <w:numId w:val="5"/>
              </w:numPr>
              <w:ind w:left="924" w:hanging="357"/>
              <w:rPr>
                <w:sz w:val="22"/>
                <w:szCs w:val="22"/>
              </w:rPr>
            </w:pPr>
            <w:r>
              <w:rPr>
                <w:sz w:val="22"/>
                <w:szCs w:val="22"/>
              </w:rPr>
              <w:t xml:space="preserve">Starker Anstieg der </w:t>
            </w:r>
            <w:proofErr w:type="spellStart"/>
            <w:r>
              <w:rPr>
                <w:sz w:val="22"/>
                <w:szCs w:val="22"/>
              </w:rPr>
              <w:t>Rhinoviren</w:t>
            </w:r>
            <w:proofErr w:type="spellEnd"/>
            <w:r>
              <w:rPr>
                <w:sz w:val="22"/>
                <w:szCs w:val="22"/>
              </w:rPr>
              <w:t xml:space="preserve"> setzt sich fort.</w:t>
            </w:r>
          </w:p>
          <w:p>
            <w:pPr>
              <w:pStyle w:val="Listenabsatz"/>
              <w:numPr>
                <w:ilvl w:val="1"/>
                <w:numId w:val="5"/>
              </w:numPr>
              <w:ind w:left="924" w:hanging="357"/>
              <w:rPr>
                <w:sz w:val="22"/>
                <w:szCs w:val="22"/>
              </w:rPr>
            </w:pPr>
            <w:r>
              <w:rPr>
                <w:sz w:val="22"/>
                <w:szCs w:val="22"/>
              </w:rPr>
              <w:t>Einige Parainfluenzaviren</w:t>
            </w:r>
          </w:p>
          <w:p>
            <w:pPr>
              <w:pStyle w:val="Listenabsatz"/>
              <w:numPr>
                <w:ilvl w:val="1"/>
                <w:numId w:val="5"/>
              </w:numPr>
              <w:ind w:left="924" w:hanging="357"/>
              <w:rPr>
                <w:sz w:val="22"/>
                <w:szCs w:val="22"/>
              </w:rPr>
            </w:pPr>
            <w:r>
              <w:rPr>
                <w:sz w:val="22"/>
                <w:szCs w:val="22"/>
              </w:rPr>
              <w:t>Nachweise von SARS-CoV-2 knapp über 4%.</w:t>
            </w:r>
          </w:p>
          <w:p>
            <w:pPr>
              <w:pStyle w:val="Listenabsatz"/>
              <w:numPr>
                <w:ilvl w:val="1"/>
                <w:numId w:val="5"/>
              </w:numPr>
              <w:ind w:left="924" w:hanging="357"/>
              <w:rPr>
                <w:sz w:val="22"/>
                <w:szCs w:val="22"/>
              </w:rPr>
            </w:pPr>
            <w:r>
              <w:rPr>
                <w:sz w:val="22"/>
                <w:szCs w:val="22"/>
              </w:rPr>
              <w:t>Keine Influenza Nachweise</w:t>
            </w:r>
          </w:p>
          <w:p>
            <w:pPr>
              <w:pStyle w:val="Listenabsatz"/>
              <w:numPr>
                <w:ilvl w:val="1"/>
                <w:numId w:val="5"/>
              </w:numPr>
              <w:ind w:left="924" w:hanging="357"/>
              <w:rPr>
                <w:sz w:val="22"/>
                <w:szCs w:val="22"/>
              </w:rPr>
            </w:pPr>
            <w:r>
              <w:rPr>
                <w:sz w:val="22"/>
                <w:szCs w:val="22"/>
              </w:rPr>
              <w:t xml:space="preserve">Starker Anstieg von saisonalen Coronaviren </w:t>
            </w:r>
          </w:p>
          <w:p>
            <w:pPr>
              <w:pStyle w:val="Listenabsatz"/>
              <w:numPr>
                <w:ilvl w:val="1"/>
                <w:numId w:val="5"/>
              </w:numPr>
              <w:ind w:left="924" w:hanging="357"/>
              <w:rPr>
                <w:sz w:val="22"/>
                <w:szCs w:val="22"/>
              </w:rPr>
            </w:pPr>
            <w:r>
              <w:rPr>
                <w:sz w:val="22"/>
                <w:szCs w:val="22"/>
              </w:rPr>
              <w:t xml:space="preserve">Höchstes Probenaufkommen aus pädiatrischen Praxen </w:t>
            </w:r>
          </w:p>
          <w:p>
            <w:pPr>
              <w:pStyle w:val="Listenabsatz"/>
              <w:numPr>
                <w:ilvl w:val="1"/>
                <w:numId w:val="5"/>
              </w:numPr>
              <w:ind w:left="924" w:hanging="357"/>
              <w:rPr>
                <w:sz w:val="22"/>
                <w:szCs w:val="22"/>
              </w:rPr>
            </w:pPr>
            <w:r>
              <w:rPr>
                <w:sz w:val="22"/>
                <w:szCs w:val="22"/>
              </w:rPr>
              <w:t xml:space="preserve">Starke Zirkulation von </w:t>
            </w:r>
            <w:proofErr w:type="spellStart"/>
            <w:r>
              <w:rPr>
                <w:sz w:val="22"/>
                <w:szCs w:val="22"/>
              </w:rPr>
              <w:t>Rhinoviren</w:t>
            </w:r>
            <w:proofErr w:type="spellEnd"/>
            <w:r>
              <w:rPr>
                <w:sz w:val="22"/>
                <w:szCs w:val="22"/>
              </w:rPr>
              <w:t xml:space="preserve"> bei 0-</w:t>
            </w:r>
            <w:proofErr w:type="gramStart"/>
            <w:r>
              <w:rPr>
                <w:sz w:val="22"/>
                <w:szCs w:val="22"/>
              </w:rPr>
              <w:t>4 Jährigen</w:t>
            </w:r>
            <w:proofErr w:type="gramEnd"/>
            <w:r>
              <w:rPr>
                <w:sz w:val="22"/>
                <w:szCs w:val="22"/>
              </w:rPr>
              <w:t xml:space="preserve"> setzt sich in anderen Altersgruppen fort.</w:t>
            </w:r>
          </w:p>
          <w:p>
            <w:pPr>
              <w:pStyle w:val="Listenabsatz"/>
              <w:numPr>
                <w:ilvl w:val="1"/>
                <w:numId w:val="5"/>
              </w:numPr>
              <w:ind w:left="924" w:hanging="357"/>
              <w:rPr>
                <w:sz w:val="22"/>
                <w:szCs w:val="22"/>
              </w:rPr>
            </w:pPr>
            <w:r>
              <w:rPr>
                <w:sz w:val="22"/>
                <w:szCs w:val="22"/>
              </w:rPr>
              <w:t>Höchste Nachweisrate von NL63 bei 5-</w:t>
            </w:r>
            <w:proofErr w:type="gramStart"/>
            <w:r>
              <w:rPr>
                <w:sz w:val="22"/>
                <w:szCs w:val="22"/>
              </w:rPr>
              <w:t>15 Jährigen</w:t>
            </w:r>
            <w:proofErr w:type="gramEnd"/>
          </w:p>
          <w:p>
            <w:pPr>
              <w:pStyle w:val="Listenabsatz"/>
              <w:numPr>
                <w:ilvl w:val="1"/>
                <w:numId w:val="5"/>
              </w:numPr>
              <w:ind w:left="924" w:hanging="357"/>
              <w:rPr>
                <w:sz w:val="22"/>
                <w:szCs w:val="22"/>
              </w:rPr>
            </w:pPr>
            <w:r>
              <w:rPr>
                <w:sz w:val="22"/>
                <w:szCs w:val="22"/>
              </w:rPr>
              <w:t>Bei SARS-Cov-2 andere Altersverteilung, am stärksten betroffen sind 16-</w:t>
            </w:r>
            <w:proofErr w:type="gramStart"/>
            <w:r>
              <w:rPr>
                <w:sz w:val="22"/>
                <w:szCs w:val="22"/>
              </w:rPr>
              <w:t>34 Jährige</w:t>
            </w:r>
            <w:proofErr w:type="gramEnd"/>
            <w:r>
              <w:rPr>
                <w:sz w:val="22"/>
                <w:szCs w:val="22"/>
              </w:rPr>
              <w:t>, bei Kindern eher geringe Nachweisraten, evtl. aufgrund von schwacher Symptomatik.</w:t>
            </w:r>
          </w:p>
          <w:p>
            <w:pPr>
              <w:pStyle w:val="Listenabsatz"/>
              <w:numPr>
                <w:ilvl w:val="1"/>
                <w:numId w:val="5"/>
              </w:numPr>
              <w:ind w:left="924" w:hanging="357"/>
              <w:rPr>
                <w:sz w:val="22"/>
                <w:szCs w:val="22"/>
              </w:rPr>
            </w:pPr>
            <w:r>
              <w:rPr>
                <w:sz w:val="22"/>
                <w:szCs w:val="22"/>
              </w:rPr>
              <w:t>Genau das gleiche ist bei ARS zu sehen. In der Gruppe der 0-</w:t>
            </w:r>
            <w:proofErr w:type="gramStart"/>
            <w:r>
              <w:rPr>
                <w:sz w:val="22"/>
                <w:szCs w:val="22"/>
              </w:rPr>
              <w:t>15 Jährigen</w:t>
            </w:r>
            <w:proofErr w:type="gramEnd"/>
            <w:r>
              <w:rPr>
                <w:sz w:val="22"/>
                <w:szCs w:val="22"/>
              </w:rPr>
              <w:t xml:space="preserve"> wurden viel weniger Tests durchgeführt. Möglicherweise waren diese weniger häufig beim Arzt. </w:t>
            </w:r>
          </w:p>
          <w:p>
            <w:pPr>
              <w:rPr>
                <w:sz w:val="22"/>
                <w:szCs w:val="22"/>
              </w:rPr>
            </w:pPr>
          </w:p>
          <w:p>
            <w:pPr>
              <w:pStyle w:val="Listenabsatz"/>
              <w:numPr>
                <w:ilvl w:val="0"/>
                <w:numId w:val="5"/>
              </w:numPr>
              <w:ind w:left="453" w:hanging="340"/>
              <w:rPr>
                <w:sz w:val="22"/>
                <w:szCs w:val="22"/>
              </w:rPr>
            </w:pPr>
            <w:r>
              <w:rPr>
                <w:b/>
                <w:sz w:val="22"/>
                <w:szCs w:val="22"/>
              </w:rPr>
              <w:t xml:space="preserve">Testkapazität und Testungen </w:t>
            </w:r>
            <w:r>
              <w:rPr>
                <w:b/>
                <w:sz w:val="20"/>
                <w:szCs w:val="20"/>
              </w:rPr>
              <w:t>(nur mittwochs)</w:t>
            </w:r>
            <w:r>
              <w:rPr>
                <w:b/>
                <w:sz w:val="22"/>
                <w:szCs w:val="22"/>
              </w:rPr>
              <w:t xml:space="preserve"> </w:t>
            </w:r>
            <w:r>
              <w:rPr>
                <w:sz w:val="22"/>
                <w:szCs w:val="22"/>
              </w:rPr>
              <w:t xml:space="preserve"> </w:t>
            </w:r>
          </w:p>
          <w:p>
            <w:pPr>
              <w:pStyle w:val="Listenabsatz"/>
              <w:ind w:left="453"/>
              <w:rPr>
                <w:sz w:val="22"/>
                <w:szCs w:val="22"/>
              </w:rPr>
            </w:pPr>
            <w:r>
              <w:rPr>
                <w:b/>
                <w:sz w:val="22"/>
                <w:szCs w:val="22"/>
              </w:rPr>
              <w:t>Testzahlenerfassung am RKI</w:t>
            </w:r>
            <w:r>
              <w:rPr>
                <w:sz w:val="22"/>
                <w:szCs w:val="22"/>
              </w:rPr>
              <w:t xml:space="preserve"> (Folien </w:t>
            </w:r>
            <w:hyperlink r:id="rId18"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Testzahlen und Positivquote</w:t>
            </w:r>
          </w:p>
          <w:p>
            <w:pPr>
              <w:pStyle w:val="Listenabsatz"/>
              <w:numPr>
                <w:ilvl w:val="2"/>
                <w:numId w:val="5"/>
              </w:numPr>
              <w:ind w:left="1491" w:hanging="357"/>
              <w:rPr>
                <w:sz w:val="22"/>
                <w:szCs w:val="22"/>
              </w:rPr>
            </w:pPr>
            <w:r>
              <w:rPr>
                <w:sz w:val="22"/>
                <w:szCs w:val="22"/>
              </w:rPr>
              <w:t>Testzahlen haben geringfügig zugenommen.</w:t>
            </w:r>
          </w:p>
          <w:p>
            <w:pPr>
              <w:pStyle w:val="Listenabsatz"/>
              <w:numPr>
                <w:ilvl w:val="2"/>
                <w:numId w:val="5"/>
              </w:numPr>
              <w:ind w:left="1491" w:hanging="357"/>
              <w:rPr>
                <w:sz w:val="22"/>
                <w:szCs w:val="22"/>
              </w:rPr>
            </w:pPr>
            <w:r>
              <w:rPr>
                <w:sz w:val="22"/>
                <w:szCs w:val="22"/>
              </w:rPr>
              <w:t>Zahl und Anteil der pos. Tests haben deutlich zugenommen, von 7,9% in KW 11 auf 9,3% in KW 12.</w:t>
            </w:r>
          </w:p>
          <w:p>
            <w:pPr>
              <w:pStyle w:val="Listenabsatz"/>
              <w:numPr>
                <w:ilvl w:val="1"/>
                <w:numId w:val="5"/>
              </w:numPr>
              <w:ind w:left="924" w:hanging="357"/>
              <w:rPr>
                <w:sz w:val="22"/>
                <w:szCs w:val="22"/>
              </w:rPr>
            </w:pPr>
            <w:r>
              <w:rPr>
                <w:sz w:val="22"/>
                <w:szCs w:val="22"/>
              </w:rPr>
              <w:t>Auslastung der Kapazitäten</w:t>
            </w:r>
          </w:p>
          <w:p>
            <w:pPr>
              <w:pStyle w:val="Listenabsatz"/>
              <w:numPr>
                <w:ilvl w:val="2"/>
                <w:numId w:val="5"/>
              </w:numPr>
              <w:ind w:left="1491" w:hanging="357"/>
              <w:rPr>
                <w:sz w:val="22"/>
                <w:szCs w:val="22"/>
              </w:rPr>
            </w:pPr>
            <w:r>
              <w:rPr>
                <w:sz w:val="22"/>
                <w:szCs w:val="22"/>
              </w:rPr>
              <w:t>Kapazität bleibt gleich.</w:t>
            </w:r>
          </w:p>
          <w:p>
            <w:pPr>
              <w:pStyle w:val="Listenabsatz"/>
              <w:numPr>
                <w:ilvl w:val="1"/>
                <w:numId w:val="5"/>
              </w:numPr>
              <w:ind w:left="924" w:hanging="357"/>
              <w:rPr>
                <w:sz w:val="22"/>
                <w:szCs w:val="22"/>
              </w:rPr>
            </w:pPr>
            <w:r>
              <w:rPr>
                <w:sz w:val="22"/>
                <w:szCs w:val="22"/>
              </w:rPr>
              <w:t>Probenrückstau</w:t>
            </w:r>
          </w:p>
          <w:p>
            <w:pPr>
              <w:pStyle w:val="Listenabsatz"/>
              <w:numPr>
                <w:ilvl w:val="2"/>
                <w:numId w:val="5"/>
              </w:numPr>
              <w:ind w:left="1491" w:hanging="357"/>
              <w:rPr>
                <w:sz w:val="22"/>
                <w:szCs w:val="22"/>
              </w:rPr>
            </w:pPr>
            <w:r>
              <w:rPr>
                <w:sz w:val="22"/>
                <w:szCs w:val="22"/>
              </w:rPr>
              <w:t>Nach wie vor gering</w:t>
            </w:r>
          </w:p>
          <w:p>
            <w:pPr>
              <w:pStyle w:val="Listenabsatz"/>
              <w:numPr>
                <w:ilvl w:val="1"/>
                <w:numId w:val="5"/>
              </w:numPr>
              <w:ind w:left="924" w:hanging="357"/>
              <w:rPr>
                <w:sz w:val="22"/>
                <w:szCs w:val="22"/>
              </w:rPr>
            </w:pPr>
            <w:r>
              <w:rPr>
                <w:sz w:val="22"/>
                <w:szCs w:val="22"/>
              </w:rPr>
              <w:t>Testzahlerfassung-VOC</w:t>
            </w:r>
          </w:p>
          <w:p>
            <w:pPr>
              <w:pStyle w:val="Listenabsatz"/>
              <w:numPr>
                <w:ilvl w:val="2"/>
                <w:numId w:val="5"/>
              </w:numPr>
              <w:ind w:left="1491" w:hanging="357"/>
              <w:rPr>
                <w:sz w:val="22"/>
                <w:szCs w:val="22"/>
              </w:rPr>
            </w:pPr>
            <w:r>
              <w:rPr>
                <w:sz w:val="22"/>
                <w:szCs w:val="22"/>
              </w:rPr>
              <w:t>In KW 12 Anteil von B.1.1.7 auf 78% gestiegen.</w:t>
            </w:r>
          </w:p>
          <w:p>
            <w:pPr>
              <w:pStyle w:val="Listenabsatz"/>
              <w:numPr>
                <w:ilvl w:val="1"/>
                <w:numId w:val="5"/>
              </w:numPr>
              <w:ind w:left="924" w:hanging="357"/>
              <w:rPr>
                <w:sz w:val="22"/>
                <w:szCs w:val="22"/>
              </w:rPr>
            </w:pPr>
            <w:r>
              <w:rPr>
                <w:sz w:val="22"/>
                <w:szCs w:val="22"/>
              </w:rPr>
              <w:t>POCT in Einrichtungen</w:t>
            </w:r>
          </w:p>
          <w:p>
            <w:pPr>
              <w:pStyle w:val="Listenabsatz"/>
              <w:numPr>
                <w:ilvl w:val="2"/>
                <w:numId w:val="5"/>
              </w:numPr>
              <w:ind w:left="1491" w:hanging="357"/>
              <w:rPr>
                <w:sz w:val="22"/>
                <w:szCs w:val="22"/>
              </w:rPr>
            </w:pPr>
            <w:r>
              <w:rPr>
                <w:sz w:val="22"/>
                <w:szCs w:val="22"/>
              </w:rPr>
              <w:lastRenderedPageBreak/>
              <w:t>Keine große Veränderung zur Vorwoche, ein paar Einrichtungen sind dazu gekommen.</w:t>
            </w:r>
          </w:p>
          <w:p>
            <w:pPr>
              <w:pStyle w:val="Listenabsatz"/>
              <w:numPr>
                <w:ilvl w:val="2"/>
                <w:numId w:val="5"/>
              </w:numPr>
              <w:ind w:left="1491" w:hanging="357"/>
              <w:rPr>
                <w:sz w:val="22"/>
                <w:szCs w:val="22"/>
              </w:rPr>
            </w:pPr>
            <w:r>
              <w:rPr>
                <w:sz w:val="22"/>
                <w:szCs w:val="22"/>
              </w:rPr>
              <w:t>0,2% (956) der Tests waren positiv, davon wurden 84% (804) mit PCR getestet, wovon 56% (453) positiv bestätigt wurden.</w:t>
            </w:r>
          </w:p>
          <w:p>
            <w:pPr>
              <w:pStyle w:val="Listenabsatz"/>
              <w:numPr>
                <w:ilvl w:val="2"/>
                <w:numId w:val="5"/>
              </w:numPr>
              <w:ind w:left="1491" w:hanging="357"/>
              <w:rPr>
                <w:sz w:val="22"/>
                <w:szCs w:val="22"/>
              </w:rPr>
            </w:pPr>
            <w:r>
              <w:rPr>
                <w:sz w:val="22"/>
                <w:szCs w:val="22"/>
              </w:rPr>
              <w:t>26 verschiedene Tests wurden verwendet, nicht alle sind empfohlen.</w:t>
            </w:r>
          </w:p>
          <w:p>
            <w:pPr>
              <w:rPr>
                <w:sz w:val="22"/>
                <w:szCs w:val="22"/>
              </w:rPr>
            </w:pPr>
          </w:p>
          <w:p>
            <w:pPr>
              <w:pStyle w:val="Listenabsatz"/>
              <w:ind w:left="453"/>
              <w:rPr>
                <w:b/>
                <w:sz w:val="22"/>
                <w:szCs w:val="22"/>
              </w:rPr>
            </w:pPr>
            <w:r>
              <w:rPr>
                <w:b/>
                <w:sz w:val="22"/>
                <w:szCs w:val="22"/>
              </w:rPr>
              <w:t>VOC-Erhebung</w:t>
            </w:r>
          </w:p>
          <w:p>
            <w:pPr>
              <w:pStyle w:val="Listenabsatz"/>
              <w:numPr>
                <w:ilvl w:val="1"/>
                <w:numId w:val="5"/>
              </w:numPr>
              <w:ind w:left="924" w:hanging="357"/>
              <w:rPr>
                <w:sz w:val="22"/>
                <w:szCs w:val="22"/>
              </w:rPr>
            </w:pPr>
            <w:r>
              <w:rPr>
                <w:sz w:val="22"/>
                <w:szCs w:val="22"/>
              </w:rPr>
              <w:t xml:space="preserve">Erhebung wurde aktualisiert, &gt; 60.000 positive Nachweise, davon knapp 90% Variante B.1.1.7 </w:t>
            </w:r>
          </w:p>
          <w:p>
            <w:pPr>
              <w:pStyle w:val="Listenabsatz"/>
              <w:numPr>
                <w:ilvl w:val="1"/>
                <w:numId w:val="5"/>
              </w:numPr>
              <w:ind w:left="924" w:hanging="357"/>
              <w:rPr>
                <w:sz w:val="22"/>
                <w:szCs w:val="22"/>
              </w:rPr>
            </w:pPr>
            <w:r>
              <w:rPr>
                <w:sz w:val="22"/>
                <w:szCs w:val="22"/>
              </w:rPr>
              <w:t>Politisch wird diskutiert, ob Tirol wegen E484K-Coronavariante wieder Risikogebiet werden sollte. Im Moment spielt mutierte britische Variante E484K in Deutschland kaum eine Rolle.</w:t>
            </w:r>
          </w:p>
          <w:p>
            <w:pPr>
              <w:pStyle w:val="Listenabsatz"/>
              <w:ind w:left="924"/>
              <w:rPr>
                <w:sz w:val="22"/>
                <w:szCs w:val="22"/>
              </w:rPr>
            </w:pPr>
          </w:p>
          <w:p>
            <w:pPr>
              <w:pStyle w:val="Listenabsatz"/>
              <w:numPr>
                <w:ilvl w:val="0"/>
                <w:numId w:val="5"/>
              </w:numPr>
              <w:ind w:left="453" w:hanging="340"/>
              <w:rPr>
                <w:sz w:val="22"/>
                <w:szCs w:val="22"/>
              </w:rPr>
            </w:pPr>
            <w:r>
              <w:rPr>
                <w:b/>
                <w:sz w:val="22"/>
                <w:szCs w:val="22"/>
              </w:rPr>
              <w:t xml:space="preserve">Zahlen zum DIVI-Intensivregister </w:t>
            </w:r>
            <w:r>
              <w:rPr>
                <w:b/>
                <w:sz w:val="20"/>
                <w:szCs w:val="20"/>
              </w:rPr>
              <w:t>(nur mittwochs)</w:t>
            </w:r>
            <w:r>
              <w:rPr>
                <w:sz w:val="22"/>
                <w:szCs w:val="22"/>
              </w:rPr>
              <w:t xml:space="preserve"> (Folien </w:t>
            </w:r>
            <w:hyperlink r:id="rId19" w:history="1">
              <w:r>
                <w:rPr>
                  <w:rStyle w:val="Hyperlink"/>
                  <w:sz w:val="22"/>
                  <w:szCs w:val="22"/>
                </w:rPr>
                <w:t>hier</w:t>
              </w:r>
            </w:hyperlink>
            <w:r>
              <w:rPr>
                <w:sz w:val="22"/>
                <w:szCs w:val="22"/>
              </w:rPr>
              <w:t xml:space="preserve">) </w:t>
            </w:r>
          </w:p>
          <w:p>
            <w:pPr>
              <w:pStyle w:val="Listenabsatz"/>
              <w:numPr>
                <w:ilvl w:val="1"/>
                <w:numId w:val="5"/>
              </w:numPr>
              <w:ind w:left="924" w:hanging="357"/>
              <w:rPr>
                <w:sz w:val="22"/>
                <w:szCs w:val="22"/>
              </w:rPr>
            </w:pPr>
            <w:r>
              <w:rPr>
                <w:sz w:val="22"/>
                <w:szCs w:val="22"/>
              </w:rPr>
              <w:t>COVID-19-Intensivpflichtige</w:t>
            </w:r>
          </w:p>
          <w:p>
            <w:pPr>
              <w:pStyle w:val="Listenabsatz"/>
              <w:numPr>
                <w:ilvl w:val="2"/>
                <w:numId w:val="5"/>
              </w:numPr>
              <w:ind w:left="1491" w:hanging="357"/>
              <w:rPr>
                <w:sz w:val="22"/>
                <w:szCs w:val="22"/>
              </w:rPr>
            </w:pPr>
            <w:r>
              <w:rPr>
                <w:sz w:val="22"/>
                <w:szCs w:val="22"/>
              </w:rPr>
              <w:t>3.677 Patienten auf Intensivstation, im Vergleich zur Vorwoche +424 (30% Anstieg), seit 13.März exponentielles Wachstum.</w:t>
            </w:r>
          </w:p>
          <w:p>
            <w:pPr>
              <w:pStyle w:val="Listenabsatz"/>
              <w:numPr>
                <w:ilvl w:val="2"/>
                <w:numId w:val="5"/>
              </w:numPr>
              <w:ind w:left="1491" w:hanging="357"/>
              <w:rPr>
                <w:sz w:val="22"/>
                <w:szCs w:val="22"/>
              </w:rPr>
            </w:pPr>
            <w:r>
              <w:rPr>
                <w:sz w:val="22"/>
                <w:szCs w:val="22"/>
              </w:rPr>
              <w:t>Verstärkter Anstieg der nicht-invasiven Behandlung</w:t>
            </w:r>
          </w:p>
          <w:p>
            <w:pPr>
              <w:pStyle w:val="Listenabsatz"/>
              <w:numPr>
                <w:ilvl w:val="2"/>
                <w:numId w:val="5"/>
              </w:numPr>
              <w:ind w:left="1491" w:hanging="357"/>
              <w:rPr>
                <w:sz w:val="22"/>
                <w:szCs w:val="22"/>
              </w:rPr>
            </w:pPr>
            <w:r>
              <w:rPr>
                <w:sz w:val="22"/>
                <w:szCs w:val="22"/>
              </w:rPr>
              <w:t>Anzahl Verstorbener auf Plateau</w:t>
            </w:r>
          </w:p>
          <w:p>
            <w:pPr>
              <w:pStyle w:val="Listenabsatz"/>
              <w:numPr>
                <w:ilvl w:val="2"/>
                <w:numId w:val="5"/>
              </w:numPr>
              <w:ind w:left="1491" w:hanging="357"/>
              <w:rPr>
                <w:sz w:val="22"/>
                <w:szCs w:val="22"/>
              </w:rPr>
            </w:pPr>
            <w:r>
              <w:rPr>
                <w:sz w:val="22"/>
                <w:szCs w:val="22"/>
              </w:rPr>
              <w:t>Anteil steigt in meisten BL an. In 9 BL liegt der Anteil von COVID-19-Patienten bei 15-20%, in 3 BL (BE, TH, HB) bei &gt;20%.</w:t>
            </w:r>
          </w:p>
          <w:p>
            <w:pPr>
              <w:pStyle w:val="Listenabsatz"/>
              <w:numPr>
                <w:ilvl w:val="2"/>
                <w:numId w:val="5"/>
              </w:numPr>
              <w:ind w:left="1491" w:hanging="357"/>
              <w:rPr>
                <w:sz w:val="22"/>
                <w:szCs w:val="22"/>
              </w:rPr>
            </w:pPr>
            <w:r>
              <w:rPr>
                <w:sz w:val="22"/>
                <w:szCs w:val="22"/>
              </w:rPr>
              <w:t>Ca. 13,6% der Intensivbetten sind aktuell noch frei.</w:t>
            </w:r>
          </w:p>
          <w:p>
            <w:pPr>
              <w:pStyle w:val="Listenabsatz"/>
              <w:numPr>
                <w:ilvl w:val="1"/>
                <w:numId w:val="5"/>
              </w:numPr>
              <w:ind w:left="924" w:hanging="357"/>
              <w:rPr>
                <w:sz w:val="22"/>
                <w:szCs w:val="22"/>
              </w:rPr>
            </w:pPr>
            <w:r>
              <w:rPr>
                <w:sz w:val="22"/>
                <w:szCs w:val="22"/>
              </w:rPr>
              <w:t>Belastung der Intensivmedizin</w:t>
            </w:r>
          </w:p>
          <w:p>
            <w:pPr>
              <w:pStyle w:val="Listenabsatz"/>
              <w:numPr>
                <w:ilvl w:val="2"/>
                <w:numId w:val="5"/>
              </w:numPr>
              <w:ind w:left="1491" w:hanging="357"/>
              <w:rPr>
                <w:sz w:val="22"/>
                <w:szCs w:val="22"/>
              </w:rPr>
            </w:pPr>
            <w:r>
              <w:rPr>
                <w:sz w:val="22"/>
                <w:szCs w:val="22"/>
              </w:rPr>
              <w:t>Personalmangel wird wieder zunehmend gemeldet.</w:t>
            </w:r>
          </w:p>
          <w:p>
            <w:pPr>
              <w:pStyle w:val="Listenabsatz"/>
              <w:numPr>
                <w:ilvl w:val="2"/>
                <w:numId w:val="5"/>
              </w:numPr>
              <w:ind w:left="1491" w:hanging="357"/>
              <w:rPr>
                <w:sz w:val="22"/>
                <w:szCs w:val="22"/>
              </w:rPr>
            </w:pPr>
            <w:r>
              <w:rPr>
                <w:sz w:val="22"/>
                <w:szCs w:val="22"/>
              </w:rPr>
              <w:t>Wieder mehr Raummangel</w:t>
            </w:r>
          </w:p>
          <w:p>
            <w:pPr>
              <w:pStyle w:val="Listenabsatz"/>
              <w:numPr>
                <w:ilvl w:val="2"/>
                <w:numId w:val="5"/>
              </w:numPr>
              <w:ind w:left="1491" w:hanging="357"/>
              <w:rPr>
                <w:sz w:val="22"/>
                <w:szCs w:val="22"/>
              </w:rPr>
            </w:pPr>
            <w:r>
              <w:rPr>
                <w:sz w:val="22"/>
                <w:szCs w:val="22"/>
              </w:rPr>
              <w:t>Verfügbarkeit High-Care und ECMO sinken.</w:t>
            </w:r>
          </w:p>
          <w:p>
            <w:pPr>
              <w:pStyle w:val="Listenabsatz"/>
              <w:numPr>
                <w:ilvl w:val="1"/>
                <w:numId w:val="5"/>
              </w:numPr>
              <w:ind w:left="924" w:hanging="357"/>
              <w:rPr>
                <w:sz w:val="22"/>
                <w:szCs w:val="22"/>
              </w:rPr>
            </w:pPr>
            <w:r>
              <w:rPr>
                <w:sz w:val="22"/>
                <w:szCs w:val="22"/>
              </w:rPr>
              <w:t>Prognosen intensivpflichtiger COVID-19 Patient*innen</w:t>
            </w:r>
          </w:p>
          <w:p>
            <w:pPr>
              <w:pStyle w:val="Listenabsatz"/>
              <w:numPr>
                <w:ilvl w:val="2"/>
                <w:numId w:val="5"/>
              </w:numPr>
              <w:ind w:left="1491" w:hanging="357"/>
              <w:rPr>
                <w:sz w:val="22"/>
                <w:szCs w:val="22"/>
              </w:rPr>
            </w:pPr>
            <w:r>
              <w:rPr>
                <w:sz w:val="22"/>
                <w:szCs w:val="22"/>
              </w:rPr>
              <w:t>Deutschlandweit wird Anstieg prognostiziert.</w:t>
            </w:r>
          </w:p>
          <w:p>
            <w:pPr>
              <w:pStyle w:val="Listenabsatz"/>
              <w:numPr>
                <w:ilvl w:val="2"/>
                <w:numId w:val="5"/>
              </w:numPr>
              <w:ind w:left="1491" w:hanging="357"/>
              <w:rPr>
                <w:sz w:val="22"/>
                <w:szCs w:val="22"/>
              </w:rPr>
            </w:pPr>
            <w:r>
              <w:rPr>
                <w:sz w:val="22"/>
                <w:szCs w:val="22"/>
              </w:rPr>
              <w:t>War bezogen auf BL letzte Woche sehr heterogen, nun wieder homogener, in meisten BL Anstieg bei Prognosen.</w:t>
            </w:r>
          </w:p>
          <w:p>
            <w:pPr>
              <w:pStyle w:val="Listenabsatz"/>
              <w:numPr>
                <w:ilvl w:val="1"/>
                <w:numId w:val="5"/>
              </w:numPr>
              <w:ind w:left="924" w:hanging="357"/>
              <w:rPr>
                <w:sz w:val="22"/>
                <w:szCs w:val="22"/>
              </w:rPr>
            </w:pPr>
            <w:r>
              <w:rPr>
                <w:sz w:val="22"/>
                <w:szCs w:val="22"/>
              </w:rPr>
              <w:t xml:space="preserve">Werden die Prognosen den Versorgungsclustern aktiv mitgeteilt? </w:t>
            </w:r>
          </w:p>
          <w:p>
            <w:pPr>
              <w:pStyle w:val="Listenabsatz"/>
              <w:numPr>
                <w:ilvl w:val="2"/>
                <w:numId w:val="5"/>
              </w:numPr>
              <w:ind w:left="1491" w:hanging="357"/>
              <w:rPr>
                <w:sz w:val="22"/>
                <w:szCs w:val="22"/>
              </w:rPr>
            </w:pPr>
            <w:r>
              <w:rPr>
                <w:sz w:val="22"/>
                <w:szCs w:val="22"/>
              </w:rPr>
              <w:t>Bei allen BL, die Versorgungscluster mitgeteilt haben, werden die Prognosen an alle Akteure versendet.</w:t>
            </w:r>
          </w:p>
          <w:p>
            <w:pPr>
              <w:pStyle w:val="Listenabsatz"/>
              <w:numPr>
                <w:ilvl w:val="1"/>
                <w:numId w:val="5"/>
              </w:numPr>
              <w:ind w:left="924" w:hanging="357"/>
              <w:rPr>
                <w:sz w:val="22"/>
                <w:szCs w:val="22"/>
              </w:rPr>
            </w:pPr>
            <w:r>
              <w:rPr>
                <w:sz w:val="22"/>
                <w:szCs w:val="22"/>
              </w:rPr>
              <w:t xml:space="preserve">Kommt es zu einer Verjüngung der Patienten, die hospitalisiert werden? Können Altersgruppen angegeben werden? Wird die längerer Liegedauer von jüngeren Altersgruppen berücksichtigt? </w:t>
            </w:r>
          </w:p>
          <w:p>
            <w:pPr>
              <w:pStyle w:val="Listenabsatz"/>
              <w:numPr>
                <w:ilvl w:val="2"/>
                <w:numId w:val="5"/>
              </w:numPr>
              <w:ind w:left="1491" w:hanging="357"/>
              <w:rPr>
                <w:sz w:val="22"/>
                <w:szCs w:val="22"/>
              </w:rPr>
            </w:pPr>
            <w:r>
              <w:rPr>
                <w:sz w:val="22"/>
                <w:szCs w:val="22"/>
              </w:rPr>
              <w:t>Das Alter wird im Intensivregister nicht erfasst. Prognosen lernen aus Daten. Andere Datenquellen werden bereits genutzt und weitere Datenquellen sollen noch berücksichtigt werden.</w:t>
            </w:r>
          </w:p>
          <w:p>
            <w:pPr>
              <w:pStyle w:val="Listenabsatz"/>
              <w:ind w:left="1491"/>
              <w:rPr>
                <w:sz w:val="22"/>
                <w:szCs w:val="22"/>
              </w:rPr>
            </w:pPr>
          </w:p>
          <w:p>
            <w:pPr>
              <w:pStyle w:val="Listenabsatz"/>
              <w:numPr>
                <w:ilvl w:val="0"/>
                <w:numId w:val="5"/>
              </w:numPr>
              <w:ind w:left="453" w:hanging="340"/>
              <w:rPr>
                <w:sz w:val="22"/>
                <w:szCs w:val="22"/>
              </w:rPr>
            </w:pPr>
            <w:r>
              <w:rPr>
                <w:b/>
                <w:sz w:val="22"/>
                <w:szCs w:val="22"/>
              </w:rPr>
              <w:t xml:space="preserve">Modellierungen </w:t>
            </w:r>
            <w:r>
              <w:rPr>
                <w:b/>
                <w:sz w:val="20"/>
                <w:szCs w:val="20"/>
              </w:rPr>
              <w:t>(nur mittwochs)</w:t>
            </w:r>
            <w:r>
              <w:rPr>
                <w:sz w:val="22"/>
                <w:szCs w:val="22"/>
              </w:rPr>
              <w:t xml:space="preserve"> </w:t>
            </w:r>
          </w:p>
          <w:p>
            <w:pPr>
              <w:pStyle w:val="Listenabsatz"/>
              <w:numPr>
                <w:ilvl w:val="1"/>
                <w:numId w:val="5"/>
              </w:numPr>
              <w:ind w:left="924" w:hanging="357"/>
              <w:rPr>
                <w:sz w:val="22"/>
                <w:szCs w:val="22"/>
              </w:rPr>
            </w:pPr>
            <w:r>
              <w:rPr>
                <w:sz w:val="22"/>
                <w:szCs w:val="22"/>
              </w:rPr>
              <w:t>Mobilität im Tagesverlauf, 70 Mio. Bewegungen pro Tag</w:t>
            </w:r>
          </w:p>
          <w:p>
            <w:pPr>
              <w:pStyle w:val="Listenabsatz"/>
              <w:numPr>
                <w:ilvl w:val="1"/>
                <w:numId w:val="5"/>
              </w:numPr>
              <w:ind w:left="924" w:hanging="357"/>
              <w:rPr>
                <w:sz w:val="22"/>
                <w:szCs w:val="22"/>
              </w:rPr>
            </w:pPr>
            <w:r>
              <w:rPr>
                <w:sz w:val="22"/>
                <w:szCs w:val="22"/>
              </w:rPr>
              <w:lastRenderedPageBreak/>
              <w:t xml:space="preserve">7,4% aller Bewegungen finden nachts im Zeitraum von 22 - 5 Uhr statt. </w:t>
            </w:r>
          </w:p>
          <w:p>
            <w:pPr>
              <w:pStyle w:val="Listenabsatz"/>
              <w:numPr>
                <w:ilvl w:val="1"/>
                <w:numId w:val="5"/>
              </w:numPr>
              <w:ind w:left="924" w:hanging="357"/>
              <w:rPr>
                <w:sz w:val="22"/>
                <w:szCs w:val="22"/>
              </w:rPr>
            </w:pPr>
            <w:r>
              <w:rPr>
                <w:sz w:val="22"/>
                <w:szCs w:val="22"/>
              </w:rPr>
              <w:t>12,3% der Bewegungen finden nachts im Zeitraum von 20 – 5 Uhr statt.</w:t>
            </w:r>
          </w:p>
          <w:p>
            <w:pPr>
              <w:pStyle w:val="Listenabsatz"/>
              <w:numPr>
                <w:ilvl w:val="1"/>
                <w:numId w:val="5"/>
              </w:numPr>
              <w:ind w:left="924" w:hanging="357"/>
              <w:rPr>
                <w:sz w:val="22"/>
                <w:szCs w:val="22"/>
              </w:rPr>
            </w:pPr>
            <w:r>
              <w:rPr>
                <w:sz w:val="22"/>
                <w:szCs w:val="22"/>
              </w:rPr>
              <w:t>Keine wesentlichen Unterschiede zwischen BL</w:t>
            </w:r>
          </w:p>
          <w:p>
            <w:pPr>
              <w:pStyle w:val="Listenabsatz"/>
              <w:numPr>
                <w:ilvl w:val="1"/>
                <w:numId w:val="5"/>
              </w:numPr>
              <w:ind w:left="924" w:hanging="357"/>
              <w:rPr>
                <w:sz w:val="22"/>
                <w:szCs w:val="22"/>
              </w:rPr>
            </w:pPr>
            <w:r>
              <w:rPr>
                <w:sz w:val="22"/>
                <w:szCs w:val="22"/>
              </w:rPr>
              <w:t>Wie sieht die Mobilität in LK aus, in denen Ausgangsperren gelten? Sinnhaftigkeit von Ausgangsperren?</w:t>
            </w:r>
          </w:p>
          <w:p>
            <w:pPr>
              <w:pStyle w:val="Listenabsatz"/>
              <w:numPr>
                <w:ilvl w:val="2"/>
                <w:numId w:val="5"/>
              </w:numPr>
              <w:ind w:left="1491" w:hanging="357"/>
              <w:rPr>
                <w:sz w:val="22"/>
                <w:szCs w:val="22"/>
              </w:rPr>
            </w:pPr>
            <w:r>
              <w:rPr>
                <w:sz w:val="22"/>
                <w:szCs w:val="22"/>
              </w:rPr>
              <w:t>Wird zurzeit analysiert. Einschätzung: relativ geringer Effekt</w:t>
            </w:r>
          </w:p>
          <w:p>
            <w:pPr>
              <w:pStyle w:val="Listenabsatz"/>
              <w:numPr>
                <w:ilvl w:val="1"/>
                <w:numId w:val="5"/>
              </w:numPr>
              <w:ind w:left="924" w:hanging="357"/>
              <w:rPr>
                <w:sz w:val="22"/>
                <w:szCs w:val="22"/>
              </w:rPr>
            </w:pPr>
            <w:r>
              <w:rPr>
                <w:sz w:val="22"/>
                <w:szCs w:val="22"/>
              </w:rPr>
              <w:t xml:space="preserve">Gibt es Veränderungen in der Mobilität </w:t>
            </w:r>
            <w:proofErr w:type="gramStart"/>
            <w:r>
              <w:rPr>
                <w:sz w:val="22"/>
                <w:szCs w:val="22"/>
              </w:rPr>
              <w:t>seit die Vorgaben</w:t>
            </w:r>
            <w:proofErr w:type="gramEnd"/>
            <w:r>
              <w:rPr>
                <w:sz w:val="22"/>
                <w:szCs w:val="22"/>
              </w:rPr>
              <w:t xml:space="preserve"> zur Umsetzung von Home Office gelten? </w:t>
            </w:r>
          </w:p>
          <w:p>
            <w:pPr>
              <w:pStyle w:val="Listenabsatz"/>
              <w:numPr>
                <w:ilvl w:val="2"/>
                <w:numId w:val="5"/>
              </w:numPr>
              <w:ind w:left="1491" w:hanging="357"/>
              <w:rPr>
                <w:sz w:val="22"/>
                <w:szCs w:val="22"/>
              </w:rPr>
            </w:pPr>
            <w:r>
              <w:rPr>
                <w:sz w:val="22"/>
                <w:szCs w:val="22"/>
              </w:rPr>
              <w:t>Bisher wurde nur Mobilität in ersten 3 Märzwochen analysiert.</w:t>
            </w:r>
          </w:p>
          <w:p>
            <w:pPr>
              <w:pStyle w:val="Listenabsatz"/>
              <w:numPr>
                <w:ilvl w:val="1"/>
                <w:numId w:val="5"/>
              </w:numPr>
              <w:ind w:left="924" w:hanging="357"/>
              <w:rPr>
                <w:sz w:val="22"/>
                <w:szCs w:val="22"/>
              </w:rPr>
            </w:pPr>
            <w:r>
              <w:rPr>
                <w:sz w:val="22"/>
                <w:szCs w:val="22"/>
              </w:rPr>
              <w:t>Sind Daten auch vom 1. Lockdown im März 2020 vorhanden?</w:t>
            </w:r>
          </w:p>
          <w:p>
            <w:pPr>
              <w:pStyle w:val="Listenabsatz"/>
              <w:numPr>
                <w:ilvl w:val="2"/>
                <w:numId w:val="5"/>
              </w:numPr>
              <w:ind w:left="1491" w:hanging="357"/>
              <w:rPr>
                <w:sz w:val="22"/>
                <w:szCs w:val="22"/>
              </w:rPr>
            </w:pPr>
            <w:r>
              <w:rPr>
                <w:sz w:val="22"/>
                <w:szCs w:val="22"/>
              </w:rPr>
              <w:t>Daten wurden rückwirkend zur Verfügung gestellt und können analysiert werden.</w:t>
            </w:r>
          </w:p>
          <w:p>
            <w:pPr>
              <w:pStyle w:val="Listenabsatz"/>
              <w:numPr>
                <w:ilvl w:val="1"/>
                <w:numId w:val="5"/>
              </w:numPr>
              <w:ind w:left="924" w:hanging="357"/>
              <w:rPr>
                <w:sz w:val="22"/>
                <w:szCs w:val="22"/>
              </w:rPr>
            </w:pPr>
            <w:r>
              <w:rPr>
                <w:sz w:val="22"/>
                <w:szCs w:val="22"/>
              </w:rPr>
              <w:t xml:space="preserve">Ist eine Veröffentlichung der Daten, z.B. in Form eines </w:t>
            </w:r>
            <w:proofErr w:type="spellStart"/>
            <w:r>
              <w:rPr>
                <w:sz w:val="22"/>
                <w:szCs w:val="22"/>
              </w:rPr>
              <w:t>EpidBull</w:t>
            </w:r>
            <w:proofErr w:type="spellEnd"/>
            <w:r>
              <w:rPr>
                <w:sz w:val="22"/>
                <w:szCs w:val="22"/>
              </w:rPr>
              <w:t>-Artikels geplant? (wäre sinnvoll)</w:t>
            </w:r>
          </w:p>
          <w:p>
            <w:pPr>
              <w:pStyle w:val="Listenabsatz"/>
              <w:numPr>
                <w:ilvl w:val="2"/>
                <w:numId w:val="5"/>
              </w:numPr>
              <w:ind w:left="1491" w:hanging="357"/>
              <w:rPr>
                <w:sz w:val="22"/>
                <w:szCs w:val="22"/>
              </w:rPr>
            </w:pPr>
            <w:r>
              <w:rPr>
                <w:sz w:val="22"/>
                <w:szCs w:val="22"/>
              </w:rPr>
              <w:t>im Moment noch nicht</w:t>
            </w:r>
          </w:p>
          <w:p>
            <w:pPr>
              <w:pStyle w:val="Listenabsatz"/>
              <w:numPr>
                <w:ilvl w:val="1"/>
                <w:numId w:val="5"/>
              </w:numPr>
              <w:ind w:left="924" w:hanging="357"/>
              <w:rPr>
                <w:sz w:val="22"/>
                <w:szCs w:val="22"/>
              </w:rPr>
            </w:pPr>
            <w:r>
              <w:rPr>
                <w:sz w:val="22"/>
                <w:szCs w:val="22"/>
              </w:rPr>
              <w:t xml:space="preserve">Ab wann werden Bewegungen gezählt? </w:t>
            </w:r>
          </w:p>
          <w:p>
            <w:pPr>
              <w:pStyle w:val="Listenabsatz"/>
              <w:numPr>
                <w:ilvl w:val="2"/>
                <w:numId w:val="5"/>
              </w:numPr>
              <w:ind w:left="1491" w:hanging="357"/>
              <w:rPr>
                <w:sz w:val="22"/>
                <w:szCs w:val="22"/>
              </w:rPr>
            </w:pPr>
            <w:r>
              <w:rPr>
                <w:sz w:val="22"/>
                <w:szCs w:val="22"/>
              </w:rPr>
              <w:t>Interne Methodik ist nicht ganz transparent.</w:t>
            </w:r>
          </w:p>
          <w:p>
            <w:pPr>
              <w:pStyle w:val="Listenabsatz"/>
              <w:numPr>
                <w:ilvl w:val="2"/>
                <w:numId w:val="5"/>
              </w:numPr>
              <w:ind w:left="1491" w:hanging="357"/>
              <w:rPr>
                <w:sz w:val="22"/>
                <w:szCs w:val="22"/>
              </w:rPr>
            </w:pPr>
            <w:r>
              <w:rPr>
                <w:sz w:val="22"/>
                <w:szCs w:val="22"/>
              </w:rPr>
              <w:t xml:space="preserve">Alle Wege unter 2 km sind aufgrund von mobiler Infrastruktur schwer abzuschätzen. </w:t>
            </w:r>
          </w:p>
          <w:p>
            <w:pPr>
              <w:pStyle w:val="Listenabsatz"/>
              <w:ind w:left="924"/>
              <w:rPr>
                <w:sz w:val="22"/>
                <w:szCs w:val="22"/>
              </w:rPr>
            </w:pPr>
          </w:p>
        </w:tc>
        <w:tc>
          <w:tcPr>
            <w:tcW w:w="1492" w:type="dxa"/>
          </w:tcPr>
          <w:p>
            <w:pPr>
              <w:rPr>
                <w:sz w:val="22"/>
                <w:szCs w:val="22"/>
              </w:rPr>
            </w:pPr>
          </w:p>
          <w:p>
            <w:pPr>
              <w:rPr>
                <w:sz w:val="22"/>
                <w:szCs w:val="22"/>
              </w:rPr>
            </w:pPr>
          </w:p>
          <w:p>
            <w:pPr>
              <w:rPr>
                <w:sz w:val="22"/>
                <w:szCs w:val="22"/>
              </w:rPr>
            </w:pPr>
            <w:r>
              <w:rPr>
                <w:sz w:val="22"/>
                <w:szCs w:val="22"/>
              </w:rPr>
              <w:t>ZIG</w:t>
            </w:r>
          </w:p>
          <w:p>
            <w:pPr>
              <w:rPr>
                <w:sz w:val="22"/>
                <w:szCs w:val="22"/>
              </w:rPr>
            </w:pPr>
            <w:r>
              <w:rPr>
                <w:sz w:val="22"/>
                <w:szCs w:val="22"/>
              </w:rPr>
              <w:t>(Denkel)</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rPr>
            </w:pPr>
            <w:r>
              <w:rPr>
                <w:sz w:val="22"/>
                <w:szCs w:val="22"/>
              </w:rPr>
              <w:t>FG32 (</w:t>
            </w:r>
            <w:r>
              <w:rPr>
                <w:sz w:val="22"/>
              </w:rP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 (Dürrwald)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Abt.3</w:t>
            </w:r>
          </w:p>
          <w:p>
            <w:pPr>
              <w:rPr>
                <w:sz w:val="22"/>
                <w:szCs w:val="22"/>
              </w:rPr>
            </w:pPr>
            <w:r>
              <w:rPr>
                <w:sz w:val="22"/>
                <w:szCs w:val="22"/>
              </w:rPr>
              <w:t>(Hamouda)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(Kröger)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MF4</w:t>
            </w:r>
          </w:p>
          <w:p>
            <w:pPr>
              <w:rPr>
                <w:sz w:val="22"/>
                <w:szCs w:val="22"/>
              </w:rPr>
            </w:pPr>
            <w:r>
              <w:rPr>
                <w:sz w:val="22"/>
                <w:szCs w:val="22"/>
              </w:rPr>
              <w:t>(Fischer)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P4</w:t>
            </w:r>
          </w:p>
          <w:p>
            <w:pPr>
              <w:rPr>
                <w:sz w:val="22"/>
                <w:szCs w:val="22"/>
              </w:rPr>
            </w:pPr>
            <w:r>
              <w:rPr>
                <w:sz w:val="22"/>
                <w:szCs w:val="22"/>
              </w:rPr>
              <w:t>(Schlosser)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Gottwald</w:t>
            </w: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w:t>
            </w:r>
            <w:r>
              <w:rPr>
                <w:b/>
                <w:sz w:val="22"/>
                <w:szCs w:val="22"/>
              </w:rPr>
              <w:t>(nur freitags)</w:t>
            </w:r>
          </w:p>
          <w:p>
            <w:pPr>
              <w:pStyle w:val="Listenabsatz"/>
              <w:numPr>
                <w:ilvl w:val="0"/>
                <w:numId w:val="5"/>
              </w:numPr>
              <w:ind w:left="453" w:hanging="340"/>
              <w:rPr>
                <w:sz w:val="22"/>
                <w:szCs w:val="22"/>
              </w:rPr>
            </w:pPr>
            <w:r>
              <w:rPr>
                <w:sz w:val="22"/>
                <w:szCs w:val="22"/>
              </w:rPr>
              <w:t>Nicht besprochen</w:t>
            </w:r>
          </w:p>
          <w:p>
            <w:pPr>
              <w:pStyle w:val="Listenabsatz"/>
              <w:ind w:left="453"/>
              <w:rPr>
                <w:b/>
                <w:sz w:val="22"/>
                <w:szCs w:val="22"/>
              </w:rPr>
            </w:pPr>
          </w:p>
        </w:tc>
        <w:tc>
          <w:tcPr>
            <w:tcW w:w="1492" w:type="dxa"/>
          </w:tcPr>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sz w:val="22"/>
                <w:szCs w:val="22"/>
              </w:rPr>
              <w:t>(nur montags)</w:t>
            </w:r>
          </w:p>
          <w:p>
            <w:pPr>
              <w:pStyle w:val="Listenabsatz"/>
              <w:numPr>
                <w:ilvl w:val="0"/>
                <w:numId w:val="5"/>
              </w:numPr>
              <w:ind w:left="453" w:hanging="340"/>
              <w:rPr>
                <w:sz w:val="22"/>
                <w:szCs w:val="22"/>
              </w:rPr>
            </w:pPr>
            <w:r>
              <w:rPr>
                <w:sz w:val="22"/>
                <w:szCs w:val="22"/>
              </w:rPr>
              <w:t>Nicht besprochen</w:t>
            </w:r>
          </w:p>
          <w:p>
            <w:pPr>
              <w:pStyle w:val="Listenabsatz"/>
              <w:ind w:left="924"/>
              <w:rPr>
                <w:sz w:val="22"/>
                <w:szCs w:val="22"/>
              </w:rPr>
            </w:pPr>
          </w:p>
        </w:tc>
        <w:tc>
          <w:tcPr>
            <w:tcW w:w="1492" w:type="dxa"/>
          </w:tcPr>
          <w:p>
            <w:pPr>
              <w:rPr>
                <w:sz w:val="22"/>
                <w:szCs w:val="22"/>
              </w:rPr>
            </w:pP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Finale Diskussion Text Risikobewertung (</w:t>
            </w:r>
            <w:hyperlink r:id="rId20"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 xml:space="preserve">Änderungen: </w:t>
            </w:r>
          </w:p>
          <w:p>
            <w:pPr>
              <w:pStyle w:val="Listenabsatz"/>
              <w:numPr>
                <w:ilvl w:val="1"/>
                <w:numId w:val="5"/>
              </w:numPr>
              <w:ind w:left="924" w:hanging="357"/>
              <w:rPr>
                <w:sz w:val="22"/>
                <w:szCs w:val="22"/>
              </w:rPr>
            </w:pPr>
            <w:r>
              <w:rPr>
                <w:sz w:val="22"/>
                <w:szCs w:val="22"/>
              </w:rPr>
              <w:t>Die COVID-19-Fallzahlen auf Intensivstationen steigen seit Mitte März 2021 deutlich an.</w:t>
            </w:r>
          </w:p>
          <w:p>
            <w:pPr>
              <w:pStyle w:val="Listenabsatz"/>
              <w:numPr>
                <w:ilvl w:val="1"/>
                <w:numId w:val="5"/>
              </w:numPr>
              <w:ind w:left="924" w:hanging="357"/>
              <w:rPr>
                <w:sz w:val="22"/>
                <w:szCs w:val="22"/>
              </w:rPr>
            </w:pPr>
            <w:r>
              <w:rPr>
                <w:sz w:val="22"/>
                <w:szCs w:val="22"/>
              </w:rPr>
              <w:t>Insgesamt ist die Variante B.1.1.7 inzwischen in Deutschland der vorherrschende COVID-19-Erreger.</w:t>
            </w:r>
          </w:p>
          <w:p>
            <w:pPr>
              <w:rPr>
                <w:i/>
                <w:sz w:val="22"/>
                <w:szCs w:val="22"/>
              </w:rPr>
            </w:pPr>
            <w:proofErr w:type="spellStart"/>
            <w:r>
              <w:rPr>
                <w:i/>
                <w:sz w:val="22"/>
                <w:szCs w:val="22"/>
              </w:rPr>
              <w:t>ToDo</w:t>
            </w:r>
            <w:proofErr w:type="spellEnd"/>
            <w:r>
              <w:rPr>
                <w:i/>
                <w:sz w:val="22"/>
                <w:szCs w:val="22"/>
              </w:rPr>
              <w:t>: aktualisierte Version an Webmaster weitergeben</w:t>
            </w:r>
          </w:p>
          <w:p>
            <w:pPr>
              <w:pStyle w:val="Listenabsatz"/>
              <w:ind w:left="453"/>
              <w:rPr>
                <w:sz w:val="22"/>
                <w:szCs w:val="22"/>
              </w:rPr>
            </w:pPr>
          </w:p>
        </w:tc>
        <w:tc>
          <w:tcPr>
            <w:tcW w:w="1492" w:type="dxa"/>
          </w:tcPr>
          <w:p>
            <w:pPr>
              <w:rPr>
                <w:sz w:val="22"/>
                <w:szCs w:val="22"/>
              </w:rPr>
            </w:pPr>
          </w:p>
          <w:p>
            <w:pPr>
              <w:rPr>
                <w:sz w:val="22"/>
                <w:szCs w:val="22"/>
              </w:rPr>
            </w:pPr>
            <w:r>
              <w:rPr>
                <w:sz w:val="22"/>
                <w:szCs w:val="22"/>
              </w:rPr>
              <w:t>FG38</w:t>
            </w:r>
          </w:p>
          <w:p>
            <w:pPr>
              <w:rPr>
                <w:sz w:val="22"/>
                <w:szCs w:val="22"/>
              </w:rPr>
            </w:pPr>
            <w:r>
              <w:rPr>
                <w:sz w:val="22"/>
                <w:szCs w:val="22"/>
              </w:rPr>
              <w:t xml:space="preserve">(Maria </w:t>
            </w:r>
            <w:proofErr w:type="gramStart"/>
            <w:r>
              <w:rPr>
                <w:sz w:val="22"/>
                <w:szCs w:val="22"/>
              </w:rPr>
              <w:t>an der Heiden</w:t>
            </w:r>
            <w:proofErr w:type="gramEnd"/>
            <w:r>
              <w:rPr>
                <w:sz w:val="22"/>
                <w:szCs w:val="22"/>
              </w:rPr>
              <w:t xml:space="preserve">) </w:t>
            </w:r>
          </w:p>
          <w:p>
            <w:pPr>
              <w:rPr>
                <w:sz w:val="22"/>
                <w:szCs w:val="22"/>
              </w:rPr>
            </w:pPr>
          </w:p>
          <w:p>
            <w:pPr>
              <w:rPr>
                <w:sz w:val="22"/>
                <w:szCs w:val="22"/>
              </w:rPr>
            </w:pPr>
            <w:r>
              <w:rPr>
                <w:sz w:val="22"/>
                <w:szCs w:val="22"/>
              </w:rPr>
              <w:t>Alle</w:t>
            </w:r>
          </w:p>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5"/>
              </w:numPr>
              <w:ind w:left="453" w:hanging="340"/>
              <w:rPr>
                <w:b/>
                <w:sz w:val="22"/>
                <w:szCs w:val="22"/>
              </w:rPr>
            </w:pPr>
            <w:r>
              <w:rPr>
                <w:sz w:val="22"/>
                <w:szCs w:val="22"/>
              </w:rPr>
              <w:t>Nichts Neues zu berichten, Osterkommunikation wurde bereits vorgestellt.</w:t>
            </w:r>
          </w:p>
          <w:p>
            <w:pPr>
              <w:pStyle w:val="Listenabsatz"/>
              <w:numPr>
                <w:ilvl w:val="0"/>
                <w:numId w:val="5"/>
              </w:numPr>
              <w:ind w:left="453" w:hanging="340"/>
              <w:rPr>
                <w:b/>
                <w:sz w:val="22"/>
                <w:szCs w:val="22"/>
              </w:rPr>
            </w:pPr>
            <w:r>
              <w:rPr>
                <w:sz w:val="22"/>
                <w:szCs w:val="22"/>
              </w:rPr>
              <w:t>In UK gab es massive Kommunikationsanstrengungen, gibt es vergleichbare Überlegungen bei BZgA und Bundes</w:t>
            </w:r>
            <w:r>
              <w:rPr>
                <w:sz w:val="22"/>
                <w:szCs w:val="22"/>
              </w:rPr>
              <w:softHyphen/>
              <w:t>regierung, sind neue Kampagnen geplant? Nein, nichts Vergleichbares ist geplant, müsste von Bundesregierung ausgehen.</w:t>
            </w:r>
            <w:r>
              <w:rPr>
                <w:b/>
                <w:sz w:val="22"/>
                <w:szCs w:val="22"/>
              </w:rPr>
              <w:t xml:space="preserve"> </w:t>
            </w:r>
          </w:p>
          <w:p>
            <w:pPr>
              <w:pStyle w:val="Listenabsatz"/>
              <w:numPr>
                <w:ilvl w:val="0"/>
                <w:numId w:val="5"/>
              </w:numPr>
              <w:ind w:left="453" w:hanging="340"/>
              <w:rPr>
                <w:b/>
                <w:sz w:val="22"/>
                <w:szCs w:val="22"/>
              </w:rPr>
            </w:pPr>
            <w:r>
              <w:rPr>
                <w:sz w:val="22"/>
                <w:szCs w:val="22"/>
              </w:rPr>
              <w:t xml:space="preserve">Sind Kommunikationsstrategien in Planung für verunsicherte Personen, die kürzlich mit </w:t>
            </w:r>
            <w:proofErr w:type="spellStart"/>
            <w:r>
              <w:rPr>
                <w:sz w:val="22"/>
                <w:szCs w:val="22"/>
              </w:rPr>
              <w:t>AstraZeneka</w:t>
            </w:r>
            <w:proofErr w:type="spellEnd"/>
            <w:r>
              <w:rPr>
                <w:sz w:val="22"/>
                <w:szCs w:val="22"/>
              </w:rPr>
              <w:t xml:space="preserve"> geimpft wurden? </w:t>
            </w:r>
          </w:p>
          <w:p>
            <w:pPr>
              <w:pStyle w:val="Listenabsatz"/>
              <w:numPr>
                <w:ilvl w:val="1"/>
                <w:numId w:val="5"/>
              </w:numPr>
              <w:ind w:left="924" w:hanging="357"/>
              <w:rPr>
                <w:sz w:val="22"/>
                <w:szCs w:val="22"/>
              </w:rPr>
            </w:pPr>
            <w:r>
              <w:rPr>
                <w:sz w:val="22"/>
                <w:szCs w:val="22"/>
              </w:rPr>
              <w:t xml:space="preserve">FAQs werden übergearbeitet. </w:t>
            </w:r>
          </w:p>
          <w:p>
            <w:pPr>
              <w:pStyle w:val="Listenabsatz"/>
              <w:numPr>
                <w:ilvl w:val="1"/>
                <w:numId w:val="5"/>
              </w:numPr>
              <w:ind w:left="924" w:hanging="357"/>
              <w:rPr>
                <w:sz w:val="22"/>
                <w:szCs w:val="22"/>
              </w:rPr>
            </w:pPr>
            <w:r>
              <w:rPr>
                <w:sz w:val="22"/>
                <w:szCs w:val="22"/>
              </w:rPr>
              <w:lastRenderedPageBreak/>
              <w:t xml:space="preserve">Infoblatt für Kita-Beschäftigte wird erstellt. Hier wird ein Passus mitaufgenommen, der Vertrauen wiederherstellen soll. </w:t>
            </w:r>
          </w:p>
          <w:p>
            <w:pPr>
              <w:pStyle w:val="Listenabsatz"/>
              <w:numPr>
                <w:ilvl w:val="1"/>
                <w:numId w:val="5"/>
              </w:numPr>
              <w:ind w:left="924" w:hanging="357"/>
              <w:rPr>
                <w:sz w:val="22"/>
                <w:szCs w:val="22"/>
              </w:rPr>
            </w:pPr>
            <w:r>
              <w:rPr>
                <w:sz w:val="22"/>
                <w:szCs w:val="22"/>
              </w:rPr>
              <w:t xml:space="preserve">Entwickeln einer Sprachregelung wäre sinnvoll. </w:t>
            </w:r>
          </w:p>
          <w:p>
            <w:pPr>
              <w:spacing w:before="120"/>
              <w:rPr>
                <w:b/>
                <w:sz w:val="22"/>
                <w:szCs w:val="22"/>
              </w:rPr>
            </w:pPr>
            <w:r>
              <w:rPr>
                <w:b/>
                <w:sz w:val="22"/>
                <w:szCs w:val="22"/>
              </w:rPr>
              <w:t>Presse</w:t>
            </w:r>
          </w:p>
          <w:p>
            <w:pPr>
              <w:pStyle w:val="Listenabsatz"/>
              <w:numPr>
                <w:ilvl w:val="0"/>
                <w:numId w:val="5"/>
              </w:numPr>
              <w:ind w:left="453" w:hanging="340"/>
              <w:rPr>
                <w:b/>
                <w:sz w:val="22"/>
                <w:szCs w:val="22"/>
              </w:rPr>
            </w:pPr>
            <w:r>
              <w:rPr>
                <w:sz w:val="22"/>
                <w:szCs w:val="22"/>
              </w:rPr>
              <w:t xml:space="preserve">Beim </w:t>
            </w:r>
            <w:proofErr w:type="spellStart"/>
            <w:r>
              <w:rPr>
                <w:sz w:val="22"/>
                <w:szCs w:val="22"/>
              </w:rPr>
              <w:t>EpidBull</w:t>
            </w:r>
            <w:proofErr w:type="spellEnd"/>
            <w:r>
              <w:rPr>
                <w:sz w:val="22"/>
                <w:szCs w:val="22"/>
              </w:rPr>
              <w:t xml:space="preserve"> sind zurzeit viele Artikel in der Warteschleife. Kürzere Berichte können auch auf die Webseite gestellt, verlinkt und getwittert werden.</w:t>
            </w:r>
            <w:r>
              <w:rPr>
                <w:b/>
                <w:sz w:val="22"/>
                <w:szCs w:val="22"/>
              </w:rPr>
              <w:t xml:space="preserve"> </w:t>
            </w:r>
          </w:p>
          <w:p>
            <w:pPr>
              <w:pStyle w:val="Listenabsatz"/>
              <w:rPr>
                <w:sz w:val="22"/>
                <w:szCs w:val="22"/>
              </w:rPr>
            </w:pPr>
          </w:p>
          <w:p>
            <w:pPr>
              <w:pStyle w:val="Listenabsatz"/>
              <w:numPr>
                <w:ilvl w:val="0"/>
                <w:numId w:val="5"/>
              </w:numPr>
              <w:ind w:left="453" w:hanging="340"/>
              <w:rPr>
                <w:b/>
                <w:sz w:val="22"/>
                <w:szCs w:val="22"/>
              </w:rPr>
            </w:pPr>
            <w:r>
              <w:rPr>
                <w:sz w:val="22"/>
                <w:szCs w:val="22"/>
              </w:rPr>
              <w:t xml:space="preserve">München: vom RKI veröffentlichte 7-Tages-Inzidenz unter Wert auf Kreisebene -&gt; Implikationen für Maßnahmen </w:t>
            </w:r>
          </w:p>
          <w:p>
            <w:pPr>
              <w:pStyle w:val="Listenabsatz"/>
              <w:numPr>
                <w:ilvl w:val="1"/>
                <w:numId w:val="5"/>
              </w:numPr>
              <w:ind w:left="924" w:hanging="357"/>
              <w:rPr>
                <w:sz w:val="22"/>
                <w:szCs w:val="22"/>
              </w:rPr>
            </w:pPr>
            <w:r>
              <w:rPr>
                <w:sz w:val="22"/>
                <w:szCs w:val="22"/>
              </w:rPr>
              <w:t>FG32 wurde von München um einen Disclaimer gebeten. Auf Grund von Fehlern bei der Übermittlung ist die vom RKI ausgewiesene Inzidenz geringer als die tatsächliche Inzidenz. Die bayrische Verordnung bezieht sich auf RKI-Daten, weshalb die Maßnahmen nicht angepasst werden können. -&gt; Kein Disclaimer, sondern schriftliche Empfehlung sich an lokalen Inzidenzen zu orientieren.</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r>
              <w:rPr>
                <w:sz w:val="22"/>
                <w:szCs w:val="22"/>
              </w:rPr>
              <w:t>(</w:t>
            </w:r>
            <w:proofErr w:type="spellStart"/>
            <w:r>
              <w:rPr>
                <w:color w:val="000000" w:themeColor="text1"/>
                <w:sz w:val="22"/>
                <w:szCs w:val="22"/>
              </w:rPr>
              <w:t>Ebrahimzadeh</w:t>
            </w:r>
            <w:proofErr w:type="spellEnd"/>
            <w:r>
              <w:rPr>
                <w:color w:val="000000" w:themeColor="text1"/>
                <w:sz w:val="22"/>
                <w:szCs w:val="22"/>
              </w:rPr>
              <w:t>-Wetter)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r>
              <w:rPr>
                <w:sz w:val="22"/>
                <w:szCs w:val="22"/>
              </w:rPr>
              <w:t>(Wenchel)</w:t>
            </w: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r>
              <w:rPr>
                <w:sz w:val="22"/>
                <w:szCs w:val="22"/>
              </w:rPr>
              <w:t>(Diercke)</w:t>
            </w:r>
          </w:p>
          <w:p>
            <w:pPr>
              <w:rPr>
                <w:sz w:val="22"/>
                <w:szCs w:val="22"/>
              </w:rPr>
            </w:pPr>
          </w:p>
          <w:p>
            <w:pPr>
              <w:rPr>
                <w:sz w:val="22"/>
                <w:szCs w:val="22"/>
              </w:rPr>
            </w:pPr>
          </w:p>
        </w:tc>
      </w:tr>
      <w:tr>
        <w:tc>
          <w:tcPr>
            <w:tcW w:w="684" w:type="dxa"/>
          </w:tcPr>
          <w:p>
            <w:pPr>
              <w:rPr>
                <w:b/>
              </w:rPr>
            </w:pPr>
            <w:r>
              <w:rPr>
                <w:b/>
              </w:rPr>
              <w:lastRenderedPageBreak/>
              <w:t>6</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6"/>
              </w:numPr>
              <w:spacing w:after="120" w:line="276" w:lineRule="auto"/>
              <w:ind w:left="340" w:hanging="340"/>
              <w:rPr>
                <w:i/>
                <w:sz w:val="22"/>
                <w:szCs w:val="22"/>
              </w:rPr>
            </w:pPr>
            <w:r>
              <w:rPr>
                <w:b/>
                <w:sz w:val="22"/>
              </w:rPr>
              <w:t>RKI-intern</w:t>
            </w:r>
          </w:p>
          <w:p>
            <w:pPr>
              <w:pStyle w:val="Listenabsatz"/>
              <w:numPr>
                <w:ilvl w:val="0"/>
                <w:numId w:val="5"/>
              </w:numPr>
              <w:ind w:left="453" w:hanging="340"/>
              <w:rPr>
                <w:sz w:val="22"/>
                <w:szCs w:val="22"/>
              </w:rPr>
            </w:pPr>
            <w:r>
              <w:rPr>
                <w:sz w:val="22"/>
                <w:szCs w:val="22"/>
              </w:rPr>
              <w:t>Nicht besprochen</w:t>
            </w:r>
          </w:p>
          <w:p>
            <w:pPr>
              <w:pStyle w:val="Listenabsatz"/>
              <w:ind w:left="907"/>
              <w:rPr>
                <w:sz w:val="22"/>
                <w:szCs w:val="22"/>
              </w:rPr>
            </w:pPr>
          </w:p>
        </w:tc>
        <w:tc>
          <w:tcPr>
            <w:tcW w:w="1492" w:type="dxa"/>
          </w:tcPr>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Dokumente</w:t>
            </w:r>
          </w:p>
          <w:p>
            <w:pPr>
              <w:pStyle w:val="Listenabsatz"/>
              <w:numPr>
                <w:ilvl w:val="0"/>
                <w:numId w:val="5"/>
              </w:numPr>
              <w:ind w:left="453" w:hanging="340"/>
              <w:rPr>
                <w:sz w:val="22"/>
                <w:szCs w:val="22"/>
              </w:rPr>
            </w:pPr>
            <w:r>
              <w:rPr>
                <w:sz w:val="22"/>
                <w:szCs w:val="22"/>
              </w:rPr>
              <w:t>Anpassung Empfehlungen nach Impfung (betrifft 3 Dokumente)</w:t>
            </w:r>
          </w:p>
          <w:p>
            <w:pPr>
              <w:pStyle w:val="Listenabsatz"/>
              <w:numPr>
                <w:ilvl w:val="1"/>
                <w:numId w:val="5"/>
              </w:numPr>
              <w:ind w:left="907" w:hanging="340"/>
              <w:rPr>
                <w:sz w:val="22"/>
                <w:szCs w:val="22"/>
              </w:rPr>
            </w:pPr>
            <w:r>
              <w:rPr>
                <w:sz w:val="22"/>
                <w:szCs w:val="22"/>
              </w:rPr>
              <w:t xml:space="preserve">Veränderung liegt beim BMG </w:t>
            </w:r>
          </w:p>
          <w:p>
            <w:pPr>
              <w:pStyle w:val="Listenabsatz"/>
              <w:numPr>
                <w:ilvl w:val="2"/>
                <w:numId w:val="5"/>
              </w:numPr>
              <w:ind w:left="1491" w:hanging="357"/>
              <w:rPr>
                <w:sz w:val="22"/>
                <w:szCs w:val="22"/>
              </w:rPr>
            </w:pPr>
            <w:r>
              <w:rPr>
                <w:sz w:val="22"/>
                <w:szCs w:val="22"/>
              </w:rPr>
              <w:t xml:space="preserve">Quarantäne soll für geimpfte KP1 aufgehoben werden. </w:t>
            </w:r>
          </w:p>
          <w:p>
            <w:pPr>
              <w:pStyle w:val="Listenabsatz"/>
              <w:numPr>
                <w:ilvl w:val="2"/>
                <w:numId w:val="5"/>
              </w:numPr>
              <w:ind w:left="1491" w:hanging="357"/>
              <w:rPr>
                <w:sz w:val="22"/>
                <w:szCs w:val="22"/>
              </w:rPr>
            </w:pPr>
            <w:r>
              <w:rPr>
                <w:sz w:val="22"/>
                <w:szCs w:val="22"/>
              </w:rPr>
              <w:t>KH-Patienten und Bewohner von Altenheimen, die Kontakt mit sehr gefährdeten Personen haben, sind die einzigen Ausnahmen. Alle anderen können auf Quarantäne verzichten.</w:t>
            </w:r>
          </w:p>
          <w:p>
            <w:pPr>
              <w:pStyle w:val="Listenabsatz"/>
              <w:numPr>
                <w:ilvl w:val="1"/>
                <w:numId w:val="5"/>
              </w:numPr>
              <w:ind w:left="924" w:hanging="357"/>
              <w:rPr>
                <w:sz w:val="22"/>
                <w:szCs w:val="22"/>
              </w:rPr>
            </w:pPr>
            <w:r>
              <w:rPr>
                <w:sz w:val="22"/>
                <w:szCs w:val="22"/>
              </w:rPr>
              <w:t>Organisatorische und personelle Maßnahmen für Einrichtungen des Gesundheitswesens sowie Alten- und Pflegeeinrichtungen (</w:t>
            </w:r>
            <w:hyperlink r:id="rId21" w:history="1">
              <w:r>
                <w:rPr>
                  <w:rStyle w:val="Hyperlink"/>
                  <w:sz w:val="22"/>
                  <w:szCs w:val="22"/>
                </w:rPr>
                <w:t>hier</w:t>
              </w:r>
            </w:hyperlink>
            <w:r>
              <w:rPr>
                <w:sz w:val="22"/>
                <w:szCs w:val="22"/>
              </w:rPr>
              <w:t>)</w:t>
            </w:r>
          </w:p>
          <w:p>
            <w:pPr>
              <w:pStyle w:val="Listenabsatz"/>
              <w:numPr>
                <w:ilvl w:val="2"/>
                <w:numId w:val="5"/>
              </w:numPr>
              <w:ind w:left="1491" w:hanging="357"/>
              <w:rPr>
                <w:sz w:val="22"/>
                <w:szCs w:val="22"/>
              </w:rPr>
            </w:pPr>
            <w:r>
              <w:rPr>
                <w:sz w:val="22"/>
                <w:szCs w:val="22"/>
              </w:rPr>
              <w:t>Neu: Geimpfte müssen nicht mehr in Quarantäne.</w:t>
            </w:r>
          </w:p>
          <w:p>
            <w:pPr>
              <w:pStyle w:val="Listenabsatz"/>
              <w:numPr>
                <w:ilvl w:val="1"/>
                <w:numId w:val="5"/>
              </w:numPr>
              <w:ind w:left="924" w:hanging="357"/>
              <w:rPr>
                <w:sz w:val="22"/>
                <w:szCs w:val="22"/>
              </w:rPr>
            </w:pPr>
            <w:r>
              <w:rPr>
                <w:sz w:val="22"/>
                <w:szCs w:val="22"/>
              </w:rPr>
              <w:t>Anpassung der Empfehlungen zum Infektionsschutz nach Covid-19-Impfung in Altenheimen (</w:t>
            </w:r>
            <w:hyperlink r:id="rId22" w:history="1">
              <w:r>
                <w:rPr>
                  <w:rStyle w:val="Hyperlink"/>
                  <w:sz w:val="22"/>
                  <w:szCs w:val="22"/>
                </w:rPr>
                <w:t>hier</w:t>
              </w:r>
            </w:hyperlink>
            <w:r>
              <w:rPr>
                <w:sz w:val="22"/>
                <w:szCs w:val="22"/>
              </w:rPr>
              <w:t>)</w:t>
            </w:r>
          </w:p>
          <w:p>
            <w:pPr>
              <w:pStyle w:val="Listenabsatz"/>
              <w:numPr>
                <w:ilvl w:val="2"/>
                <w:numId w:val="5"/>
              </w:numPr>
              <w:ind w:left="1491" w:hanging="357"/>
              <w:rPr>
                <w:sz w:val="22"/>
                <w:szCs w:val="22"/>
              </w:rPr>
            </w:pPr>
            <w:r>
              <w:rPr>
                <w:sz w:val="22"/>
                <w:szCs w:val="22"/>
              </w:rPr>
              <w:t xml:space="preserve">Keine Durchimpfung von 100% </w:t>
            </w:r>
          </w:p>
          <w:p>
            <w:pPr>
              <w:pStyle w:val="Listenabsatz"/>
              <w:numPr>
                <w:ilvl w:val="2"/>
                <w:numId w:val="5"/>
              </w:numPr>
              <w:ind w:left="1491" w:hanging="357"/>
              <w:rPr>
                <w:sz w:val="22"/>
                <w:szCs w:val="22"/>
              </w:rPr>
            </w:pPr>
            <w:r>
              <w:rPr>
                <w:sz w:val="22"/>
                <w:szCs w:val="22"/>
              </w:rPr>
              <w:t>Kein hundertprozentiger Schutz vor Weitergabe des Erregers. Es kann noch zu Übertragungen kommen.</w:t>
            </w:r>
          </w:p>
          <w:p>
            <w:pPr>
              <w:pStyle w:val="Listenabsatz"/>
              <w:numPr>
                <w:ilvl w:val="2"/>
                <w:numId w:val="5"/>
              </w:numPr>
              <w:ind w:left="1491" w:hanging="357"/>
              <w:rPr>
                <w:sz w:val="22"/>
                <w:szCs w:val="22"/>
              </w:rPr>
            </w:pPr>
            <w:r>
              <w:rPr>
                <w:sz w:val="22"/>
                <w:szCs w:val="22"/>
              </w:rPr>
              <w:t>Unsicherheit bei VOC</w:t>
            </w:r>
          </w:p>
          <w:p>
            <w:pPr>
              <w:pStyle w:val="Listenabsatz"/>
              <w:numPr>
                <w:ilvl w:val="2"/>
                <w:numId w:val="5"/>
              </w:numPr>
              <w:ind w:left="1491" w:hanging="357"/>
              <w:rPr>
                <w:sz w:val="22"/>
                <w:szCs w:val="22"/>
              </w:rPr>
            </w:pPr>
            <w:r>
              <w:rPr>
                <w:sz w:val="22"/>
                <w:szCs w:val="22"/>
              </w:rPr>
              <w:t>Deshalb müssen ein paar Vorsichtsmaßnahmen beibehalten werden.</w:t>
            </w:r>
          </w:p>
          <w:p>
            <w:pPr>
              <w:pStyle w:val="Listenabsatz"/>
              <w:numPr>
                <w:ilvl w:val="2"/>
                <w:numId w:val="5"/>
              </w:numPr>
              <w:ind w:left="1491" w:hanging="357"/>
              <w:rPr>
                <w:sz w:val="22"/>
                <w:szCs w:val="22"/>
              </w:rPr>
            </w:pPr>
            <w:r>
              <w:rPr>
                <w:sz w:val="22"/>
                <w:szCs w:val="22"/>
              </w:rPr>
              <w:t>Bei Rückverlegung aus KH müssen Bewohner nicht mehr automatisch in Quarantäne, außer sie sind KP1, dann ist Quarantäne erforderlich.</w:t>
            </w:r>
          </w:p>
          <w:p>
            <w:pPr>
              <w:pStyle w:val="Listenabsatz"/>
              <w:numPr>
                <w:ilvl w:val="2"/>
                <w:numId w:val="5"/>
              </w:numPr>
              <w:ind w:left="1491" w:hanging="357"/>
              <w:rPr>
                <w:sz w:val="22"/>
                <w:szCs w:val="22"/>
              </w:rPr>
            </w:pPr>
            <w:r>
              <w:rPr>
                <w:sz w:val="22"/>
                <w:szCs w:val="22"/>
              </w:rPr>
              <w:t>Testen: Es soll weiter getestet werden, Testfrequenz kann reduziert werden, keine Vorgaben, nur Beispiel.</w:t>
            </w:r>
          </w:p>
          <w:p>
            <w:pPr>
              <w:pStyle w:val="Listenabsatz"/>
              <w:numPr>
                <w:ilvl w:val="2"/>
                <w:numId w:val="5"/>
              </w:numPr>
              <w:ind w:left="1491" w:hanging="357"/>
              <w:rPr>
                <w:sz w:val="22"/>
                <w:szCs w:val="22"/>
              </w:rPr>
            </w:pPr>
            <w:r>
              <w:rPr>
                <w:sz w:val="22"/>
                <w:szCs w:val="22"/>
              </w:rPr>
              <w:lastRenderedPageBreak/>
              <w:t xml:space="preserve">Besucher sind in der Regel im Moment noch nicht geimpft.  Besuchszeiten können ausgedehnt werden. </w:t>
            </w:r>
          </w:p>
          <w:p>
            <w:pPr>
              <w:pStyle w:val="Listenabsatz"/>
              <w:numPr>
                <w:ilvl w:val="2"/>
                <w:numId w:val="5"/>
              </w:numPr>
              <w:ind w:left="1491" w:hanging="357"/>
              <w:rPr>
                <w:sz w:val="22"/>
                <w:szCs w:val="22"/>
              </w:rPr>
            </w:pPr>
            <w:r>
              <w:rPr>
                <w:sz w:val="22"/>
                <w:szCs w:val="22"/>
              </w:rPr>
              <w:t>Größere Veranstaltungen können stattfinden, wenn &gt;90% der Bewohner geimpft wurden.</w:t>
            </w:r>
          </w:p>
          <w:p>
            <w:pPr>
              <w:pStyle w:val="Listenabsatz"/>
              <w:numPr>
                <w:ilvl w:val="2"/>
                <w:numId w:val="5"/>
              </w:numPr>
              <w:ind w:left="1491" w:hanging="357"/>
              <w:rPr>
                <w:sz w:val="22"/>
                <w:szCs w:val="22"/>
              </w:rPr>
            </w:pPr>
            <w:r>
              <w:rPr>
                <w:sz w:val="22"/>
                <w:szCs w:val="22"/>
              </w:rPr>
              <w:t>Von Seiten des RKI engmaschige Kontrolle von Ausbrüchen, Anzahl in letzter Woche nicht mehr gesunken, aber auf sehr niedrigem Niveau.</w:t>
            </w:r>
          </w:p>
          <w:p>
            <w:pPr>
              <w:pStyle w:val="Listenabsatz"/>
              <w:numPr>
                <w:ilvl w:val="1"/>
                <w:numId w:val="5"/>
              </w:numPr>
              <w:ind w:left="924" w:hanging="357"/>
              <w:rPr>
                <w:sz w:val="22"/>
                <w:szCs w:val="22"/>
              </w:rPr>
            </w:pPr>
            <w:r>
              <w:rPr>
                <w:sz w:val="22"/>
                <w:szCs w:val="22"/>
              </w:rPr>
              <w:t xml:space="preserve">2 Papiere fallen weg. (Folie </w:t>
            </w:r>
            <w:hyperlink r:id="rId23" w:history="1">
              <w:r>
                <w:rPr>
                  <w:rStyle w:val="Hyperlink"/>
                  <w:sz w:val="22"/>
                  <w:szCs w:val="22"/>
                </w:rPr>
                <w:t>hier</w:t>
              </w:r>
            </w:hyperlink>
            <w:r>
              <w:rPr>
                <w:sz w:val="22"/>
                <w:szCs w:val="22"/>
              </w:rPr>
              <w:t>)</w:t>
            </w:r>
          </w:p>
          <w:p>
            <w:pPr>
              <w:pStyle w:val="Listenabsatz"/>
              <w:numPr>
                <w:ilvl w:val="2"/>
                <w:numId w:val="5"/>
              </w:numPr>
              <w:ind w:left="1491" w:hanging="357"/>
              <w:rPr>
                <w:sz w:val="22"/>
                <w:szCs w:val="22"/>
              </w:rPr>
            </w:pPr>
            <w:r>
              <w:rPr>
                <w:sz w:val="22"/>
                <w:szCs w:val="22"/>
              </w:rPr>
              <w:t>Optionen zur vorzeitigen Tätigkeitsaufnahme von Kontaktpersonen unter med. Personal bei relevantem Personalmangel</w:t>
            </w:r>
          </w:p>
          <w:p>
            <w:pPr>
              <w:pStyle w:val="Listenabsatz"/>
              <w:numPr>
                <w:ilvl w:val="2"/>
                <w:numId w:val="5"/>
              </w:numPr>
              <w:ind w:left="1491" w:hanging="357"/>
              <w:rPr>
                <w:sz w:val="22"/>
                <w:szCs w:val="22"/>
              </w:rPr>
            </w:pPr>
            <w:r>
              <w:rPr>
                <w:sz w:val="22"/>
                <w:szCs w:val="22"/>
              </w:rPr>
              <w:t>Optionen zum Management von Kontaktpersonen unter medizinischem und nicht medizinischem Personal in Alteneinrichtungen bei Personalmangel</w:t>
            </w:r>
          </w:p>
          <w:p>
            <w:pPr>
              <w:pStyle w:val="Listenabsatz"/>
              <w:numPr>
                <w:ilvl w:val="1"/>
                <w:numId w:val="5"/>
              </w:numPr>
              <w:ind w:left="924" w:hanging="357"/>
              <w:rPr>
                <w:sz w:val="22"/>
                <w:szCs w:val="22"/>
              </w:rPr>
            </w:pPr>
            <w:r>
              <w:rPr>
                <w:sz w:val="22"/>
                <w:szCs w:val="22"/>
              </w:rPr>
              <w:t>Management von COVID-19 Ausbrüchen im Gesundheitswesen (</w:t>
            </w:r>
            <w:hyperlink r:id="rId24" w:history="1">
              <w:r>
                <w:rPr>
                  <w:rStyle w:val="Hyperlink"/>
                  <w:sz w:val="22"/>
                  <w:szCs w:val="22"/>
                </w:rPr>
                <w:t>hier</w:t>
              </w:r>
            </w:hyperlink>
            <w:r>
              <w:rPr>
                <w:sz w:val="22"/>
                <w:szCs w:val="22"/>
              </w:rPr>
              <w:t>)</w:t>
            </w:r>
          </w:p>
          <w:p>
            <w:pPr>
              <w:pStyle w:val="Listenabsatz"/>
              <w:numPr>
                <w:ilvl w:val="2"/>
                <w:numId w:val="5"/>
              </w:numPr>
              <w:ind w:left="1491" w:hanging="357"/>
              <w:rPr>
                <w:sz w:val="22"/>
                <w:szCs w:val="22"/>
              </w:rPr>
            </w:pPr>
            <w:r>
              <w:rPr>
                <w:sz w:val="22"/>
                <w:szCs w:val="22"/>
              </w:rPr>
              <w:t>Nur minimale Änderungen</w:t>
            </w:r>
          </w:p>
          <w:p>
            <w:pPr>
              <w:pStyle w:val="Listenabsatz"/>
              <w:numPr>
                <w:ilvl w:val="1"/>
                <w:numId w:val="5"/>
              </w:numPr>
              <w:ind w:left="924" w:hanging="357"/>
              <w:rPr>
                <w:sz w:val="22"/>
                <w:szCs w:val="22"/>
              </w:rPr>
            </w:pPr>
            <w:r>
              <w:rPr>
                <w:sz w:val="22"/>
                <w:szCs w:val="22"/>
              </w:rPr>
              <w:t>Optionen zum Management von Kontaktpersonen unter Personal der kritischen Infrastruktur bei Personalmangel</w:t>
            </w:r>
          </w:p>
          <w:p>
            <w:pPr>
              <w:pStyle w:val="Listenabsatz"/>
              <w:numPr>
                <w:ilvl w:val="2"/>
                <w:numId w:val="5"/>
              </w:numPr>
              <w:ind w:left="1491" w:hanging="357"/>
              <w:rPr>
                <w:sz w:val="22"/>
                <w:szCs w:val="22"/>
              </w:rPr>
            </w:pPr>
            <w:r>
              <w:rPr>
                <w:sz w:val="22"/>
                <w:szCs w:val="22"/>
              </w:rPr>
              <w:t>Kein bevorzugtes Impfen, liegt im Moment im BMG wegen Überarbeitung.</w:t>
            </w:r>
          </w:p>
          <w:p>
            <w:pPr>
              <w:pStyle w:val="Listenabsatz"/>
              <w:numPr>
                <w:ilvl w:val="1"/>
                <w:numId w:val="5"/>
              </w:numPr>
              <w:ind w:left="907" w:hanging="340"/>
              <w:rPr>
                <w:sz w:val="22"/>
                <w:szCs w:val="22"/>
              </w:rPr>
            </w:pPr>
            <w:r>
              <w:rPr>
                <w:sz w:val="22"/>
                <w:szCs w:val="22"/>
              </w:rPr>
              <w:t xml:space="preserve">Rettungsdienst wird nicht adressiert. </w:t>
            </w:r>
          </w:p>
          <w:p>
            <w:pPr>
              <w:pStyle w:val="Listenabsatz"/>
              <w:numPr>
                <w:ilvl w:val="2"/>
                <w:numId w:val="5"/>
              </w:numPr>
              <w:ind w:left="1491" w:hanging="357"/>
              <w:rPr>
                <w:sz w:val="22"/>
                <w:szCs w:val="22"/>
              </w:rPr>
            </w:pPr>
            <w:r>
              <w:rPr>
                <w:sz w:val="22"/>
                <w:szCs w:val="22"/>
              </w:rPr>
              <w:t>Nicht bewusst dagegen entschieden, medizinisches Personal ist von Quarantäne ausgenommen.</w:t>
            </w:r>
          </w:p>
          <w:p>
            <w:pPr>
              <w:pStyle w:val="Listenabsatz"/>
              <w:numPr>
                <w:ilvl w:val="2"/>
                <w:numId w:val="5"/>
              </w:numPr>
              <w:ind w:left="1491" w:hanging="357"/>
              <w:rPr>
                <w:sz w:val="22"/>
                <w:szCs w:val="22"/>
              </w:rPr>
            </w:pPr>
            <w:r>
              <w:rPr>
                <w:sz w:val="22"/>
                <w:szCs w:val="22"/>
              </w:rPr>
              <w:t>Prüfen, ob eine Fußnote eingefügt werden soll, dass Rettungsdienstpersonal analog zu medizinischem Personal ist.</w:t>
            </w:r>
          </w:p>
          <w:p>
            <w:pPr>
              <w:rPr>
                <w:i/>
                <w:sz w:val="22"/>
                <w:szCs w:val="22"/>
              </w:rPr>
            </w:pPr>
            <w:proofErr w:type="spellStart"/>
            <w:r>
              <w:rPr>
                <w:i/>
                <w:sz w:val="22"/>
                <w:szCs w:val="22"/>
              </w:rPr>
              <w:t>ToDo</w:t>
            </w:r>
            <w:proofErr w:type="spellEnd"/>
            <w:r>
              <w:rPr>
                <w:i/>
                <w:sz w:val="22"/>
                <w:szCs w:val="22"/>
              </w:rPr>
              <w:t>: Dokument wird nach Ostern nach Rückmeldung vom BMG mit Fußnote zum Rettungsdienstpersonal veröffentlicht.</w:t>
            </w:r>
          </w:p>
          <w:p>
            <w:pPr>
              <w:pStyle w:val="Listenabsatz"/>
              <w:ind w:left="907"/>
              <w:rPr>
                <w:sz w:val="22"/>
                <w:szCs w:val="22"/>
              </w:rPr>
            </w:pPr>
          </w:p>
          <w:p>
            <w:pPr>
              <w:pStyle w:val="Listenabsatz"/>
              <w:numPr>
                <w:ilvl w:val="0"/>
                <w:numId w:val="5"/>
              </w:numPr>
              <w:ind w:left="453" w:hanging="340"/>
              <w:rPr>
                <w:sz w:val="22"/>
                <w:szCs w:val="22"/>
              </w:rPr>
            </w:pPr>
            <w:r>
              <w:rPr>
                <w:sz w:val="22"/>
                <w:szCs w:val="22"/>
              </w:rPr>
              <w:t>Anpassung Dokument Kontaktpersonen-Nachverfolgung (</w:t>
            </w:r>
            <w:hyperlink r:id="rId25" w:history="1">
              <w:r>
                <w:rPr>
                  <w:rStyle w:val="Hyperlink"/>
                  <w:sz w:val="22"/>
                  <w:szCs w:val="22"/>
                </w:rPr>
                <w:t>hier</w:t>
              </w:r>
            </w:hyperlink>
            <w:r>
              <w:rPr>
                <w:sz w:val="22"/>
                <w:szCs w:val="22"/>
              </w:rPr>
              <w:t>)</w:t>
            </w:r>
          </w:p>
          <w:p>
            <w:pPr>
              <w:pStyle w:val="Listenabsatz"/>
              <w:numPr>
                <w:ilvl w:val="1"/>
                <w:numId w:val="5"/>
              </w:numPr>
              <w:ind w:left="907" w:hanging="340"/>
              <w:rPr>
                <w:sz w:val="22"/>
                <w:szCs w:val="22"/>
              </w:rPr>
            </w:pPr>
            <w:r>
              <w:rPr>
                <w:sz w:val="22"/>
                <w:szCs w:val="22"/>
              </w:rPr>
              <w:t>In AGI vorgestellt und aus AGI und EpiLag verschiedene Fragen mitgenommen.</w:t>
            </w:r>
          </w:p>
          <w:p>
            <w:pPr>
              <w:pStyle w:val="Listenabsatz"/>
              <w:numPr>
                <w:ilvl w:val="1"/>
                <w:numId w:val="5"/>
              </w:numPr>
              <w:ind w:left="907" w:hanging="340"/>
              <w:rPr>
                <w:sz w:val="22"/>
                <w:szCs w:val="22"/>
              </w:rPr>
            </w:pPr>
            <w:r>
              <w:rPr>
                <w:sz w:val="22"/>
                <w:szCs w:val="22"/>
              </w:rPr>
              <w:t xml:space="preserve">Ab wann gelten Empfehlungen? Für Länder wäre aus pragmatischen Gesichtspunkten eine Gültigkeit ab 6.4. sinnvoller um die Implementierung zu begleiten. </w:t>
            </w:r>
          </w:p>
          <w:p>
            <w:pPr>
              <w:pStyle w:val="Listenabsatz"/>
              <w:numPr>
                <w:ilvl w:val="1"/>
                <w:numId w:val="5"/>
              </w:numPr>
              <w:ind w:left="907" w:hanging="340"/>
              <w:rPr>
                <w:sz w:val="22"/>
                <w:szCs w:val="22"/>
              </w:rPr>
            </w:pPr>
            <w:r>
              <w:rPr>
                <w:sz w:val="22"/>
                <w:szCs w:val="22"/>
              </w:rPr>
              <w:t>Wird für Personen, die sich schon in Absonderung befinden, die Quarantäne verlängert? Müssen Länder selbst entscheiden.</w:t>
            </w:r>
          </w:p>
          <w:p>
            <w:pPr>
              <w:pStyle w:val="Listenabsatz"/>
              <w:numPr>
                <w:ilvl w:val="1"/>
                <w:numId w:val="5"/>
              </w:numPr>
              <w:ind w:left="907" w:hanging="340"/>
              <w:rPr>
                <w:sz w:val="22"/>
                <w:szCs w:val="22"/>
              </w:rPr>
            </w:pPr>
            <w:r>
              <w:rPr>
                <w:sz w:val="22"/>
                <w:szCs w:val="22"/>
              </w:rPr>
              <w:t>Fachliche Empfehlung werden nicht mit einem bestimmten Stichtag versehen. Und es gibt keinen fachlichen Grund für die Verschiebung der Geltung.</w:t>
            </w:r>
          </w:p>
          <w:p>
            <w:pPr>
              <w:pStyle w:val="Listenabsatz"/>
              <w:numPr>
                <w:ilvl w:val="1"/>
                <w:numId w:val="5"/>
              </w:numPr>
              <w:ind w:left="907" w:hanging="340"/>
              <w:rPr>
                <w:sz w:val="22"/>
                <w:szCs w:val="22"/>
              </w:rPr>
            </w:pPr>
            <w:r>
              <w:rPr>
                <w:sz w:val="22"/>
                <w:szCs w:val="22"/>
              </w:rPr>
              <w:t>Dokument wurde schon mit den wesentlichen Änderungen angekündigt.</w:t>
            </w:r>
          </w:p>
          <w:p>
            <w:pPr>
              <w:pStyle w:val="Listenabsatz"/>
              <w:numPr>
                <w:ilvl w:val="1"/>
                <w:numId w:val="5"/>
              </w:numPr>
              <w:ind w:left="907" w:hanging="340"/>
              <w:rPr>
                <w:sz w:val="22"/>
                <w:szCs w:val="22"/>
              </w:rPr>
            </w:pPr>
            <w:r>
              <w:rPr>
                <w:sz w:val="22"/>
                <w:szCs w:val="22"/>
              </w:rPr>
              <w:t>Änderungen:</w:t>
            </w:r>
          </w:p>
          <w:p>
            <w:pPr>
              <w:pStyle w:val="Listenabsatz"/>
              <w:numPr>
                <w:ilvl w:val="2"/>
                <w:numId w:val="5"/>
              </w:numPr>
              <w:ind w:left="1491" w:hanging="357"/>
              <w:rPr>
                <w:sz w:val="22"/>
                <w:szCs w:val="22"/>
              </w:rPr>
            </w:pPr>
            <w:r>
              <w:rPr>
                <w:sz w:val="22"/>
                <w:szCs w:val="22"/>
              </w:rPr>
              <w:t xml:space="preserve">MNB wird generell herausgenommen, da kein standardisierter Schutz, MNS und FFP2-Masken bleiben. </w:t>
            </w:r>
          </w:p>
          <w:p>
            <w:pPr>
              <w:pStyle w:val="Listenabsatz"/>
              <w:numPr>
                <w:ilvl w:val="2"/>
                <w:numId w:val="5"/>
              </w:numPr>
              <w:ind w:left="1491" w:hanging="357"/>
              <w:rPr>
                <w:sz w:val="22"/>
                <w:szCs w:val="22"/>
              </w:rPr>
            </w:pPr>
            <w:r>
              <w:rPr>
                <w:sz w:val="22"/>
                <w:szCs w:val="22"/>
              </w:rPr>
              <w:t xml:space="preserve">Testung von KP: Selbsttest wird nicht explizit genannt, sondern nur Antigentest. Umsetzung wird den Ländern überlassen. </w:t>
            </w:r>
          </w:p>
          <w:p>
            <w:pPr>
              <w:pStyle w:val="Listenabsatz"/>
              <w:numPr>
                <w:ilvl w:val="1"/>
                <w:numId w:val="5"/>
              </w:numPr>
              <w:ind w:left="907" w:hanging="340"/>
              <w:rPr>
                <w:sz w:val="22"/>
                <w:szCs w:val="22"/>
              </w:rPr>
            </w:pPr>
            <w:r>
              <w:rPr>
                <w:sz w:val="22"/>
                <w:szCs w:val="22"/>
              </w:rPr>
              <w:t>2 Punkte sind noch offen bzgl. Quarantäne von Genesenen und Geimpften:</w:t>
            </w:r>
          </w:p>
          <w:p>
            <w:pPr>
              <w:pStyle w:val="Listenabsatz"/>
              <w:numPr>
                <w:ilvl w:val="2"/>
                <w:numId w:val="5"/>
              </w:numPr>
              <w:ind w:left="1491" w:hanging="357"/>
              <w:rPr>
                <w:sz w:val="22"/>
                <w:szCs w:val="22"/>
              </w:rPr>
            </w:pPr>
            <w:r>
              <w:rPr>
                <w:sz w:val="22"/>
                <w:szCs w:val="22"/>
              </w:rPr>
              <w:lastRenderedPageBreak/>
              <w:t xml:space="preserve">Bisherige Regelung bei Genesenen: nur dann keine Quarantäne, wenn Kontakt innerhalb von 3 Monate nach Nachweis der SARS-Cov-2 Infektion stattfand. In dieser Zeit besteht ein guter Schutz gegenüber der Erkrankung. </w:t>
            </w:r>
          </w:p>
          <w:p>
            <w:pPr>
              <w:pStyle w:val="Listenabsatz"/>
              <w:numPr>
                <w:ilvl w:val="2"/>
                <w:numId w:val="5"/>
              </w:numPr>
              <w:ind w:left="1491" w:hanging="357"/>
              <w:rPr>
                <w:sz w:val="22"/>
                <w:szCs w:val="22"/>
              </w:rPr>
            </w:pPr>
            <w:r>
              <w:rPr>
                <w:sz w:val="22"/>
                <w:szCs w:val="22"/>
              </w:rPr>
              <w:t xml:space="preserve">Keine Daten zur Virusausscheidung bei erneuter Infektion, nur Daten zum Schutz vor erneuter Erkrankung in den 6 Monaten nach Infektion. Deshalb besteht der Wunsch die Passage erst einmal so zu belassen. </w:t>
            </w:r>
          </w:p>
          <w:p>
            <w:pPr>
              <w:pStyle w:val="Listenabsatz"/>
              <w:numPr>
                <w:ilvl w:val="2"/>
                <w:numId w:val="5"/>
              </w:numPr>
              <w:ind w:left="1491" w:hanging="357"/>
              <w:rPr>
                <w:sz w:val="22"/>
                <w:szCs w:val="22"/>
              </w:rPr>
            </w:pPr>
            <w:r>
              <w:rPr>
                <w:sz w:val="22"/>
                <w:szCs w:val="22"/>
              </w:rPr>
              <w:t xml:space="preserve">Vorschlag Genesene nach einer einmaligen Impfung wie vollständig Geimpfte zu betrachten. Eine Impfung von Genesenen wird erst nach 6 Monaten empfohlen. </w:t>
            </w:r>
          </w:p>
          <w:p>
            <w:pPr>
              <w:pStyle w:val="Listenabsatz"/>
              <w:numPr>
                <w:ilvl w:val="2"/>
                <w:numId w:val="5"/>
              </w:numPr>
              <w:ind w:left="1491" w:hanging="357"/>
              <w:rPr>
                <w:sz w:val="22"/>
                <w:szCs w:val="22"/>
              </w:rPr>
            </w:pPr>
            <w:r>
              <w:rPr>
                <w:sz w:val="22"/>
                <w:szCs w:val="22"/>
              </w:rPr>
              <w:t>Vorschlag Genesene für 6 Monate von Quarantäne freizustellen, bis eine Impfung möglich ist.</w:t>
            </w:r>
          </w:p>
          <w:p>
            <w:pPr>
              <w:pStyle w:val="Listenabsatz"/>
              <w:numPr>
                <w:ilvl w:val="2"/>
                <w:numId w:val="5"/>
              </w:numPr>
              <w:ind w:left="1491" w:hanging="357"/>
              <w:rPr>
                <w:sz w:val="22"/>
                <w:szCs w:val="22"/>
              </w:rPr>
            </w:pPr>
            <w:r>
              <w:rPr>
                <w:sz w:val="22"/>
                <w:szCs w:val="22"/>
              </w:rPr>
              <w:t>Das Dokument soll heute veröffentlicht werden und es gibt keine fachliche Begründung für eine Freistellung von 6 Monaten.</w:t>
            </w:r>
          </w:p>
          <w:p>
            <w:pPr>
              <w:pStyle w:val="Listenabsatz"/>
              <w:numPr>
                <w:ilvl w:val="2"/>
                <w:numId w:val="5"/>
              </w:numPr>
              <w:ind w:left="1491" w:hanging="357"/>
              <w:rPr>
                <w:sz w:val="22"/>
                <w:szCs w:val="22"/>
              </w:rPr>
            </w:pPr>
            <w:r>
              <w:rPr>
                <w:sz w:val="22"/>
                <w:szCs w:val="22"/>
              </w:rPr>
              <w:t>Geimpften müssen nach der 1. Impfung zunächst weiter in Quarantäne bleiben.</w:t>
            </w:r>
          </w:p>
          <w:p>
            <w:pPr>
              <w:pStyle w:val="Listenabsatz"/>
              <w:numPr>
                <w:ilvl w:val="1"/>
                <w:numId w:val="5"/>
              </w:numPr>
              <w:ind w:left="907" w:hanging="340"/>
              <w:rPr>
                <w:sz w:val="22"/>
                <w:szCs w:val="22"/>
              </w:rPr>
            </w:pPr>
            <w:r>
              <w:rPr>
                <w:sz w:val="22"/>
                <w:szCs w:val="22"/>
              </w:rPr>
              <w:t xml:space="preserve">Entscheidung: Regelung bleibt zunächst bei 3 Monaten: aufgrund unbekannter Virusausscheidung bei Reinfektion + unbekannter Rolle der neuen Varianten. </w:t>
            </w:r>
          </w:p>
          <w:p>
            <w:pPr>
              <w:pStyle w:val="Listenabsatz"/>
              <w:numPr>
                <w:ilvl w:val="1"/>
                <w:numId w:val="5"/>
              </w:numPr>
              <w:ind w:left="907" w:hanging="340"/>
              <w:rPr>
                <w:sz w:val="22"/>
                <w:szCs w:val="22"/>
              </w:rPr>
            </w:pPr>
            <w:r>
              <w:rPr>
                <w:sz w:val="22"/>
                <w:szCs w:val="22"/>
              </w:rPr>
              <w:t>Noch gibt es keine Entscheidung vom BMG, dass Geimpfte von der Quarantäne ausgenommen werden. Ohne Entscheidung des BMG kann dies nicht geändert werden, bleibt zunächst wie in Vorversion.</w:t>
            </w:r>
          </w:p>
          <w:p>
            <w:pPr>
              <w:pStyle w:val="Listenabsatz"/>
              <w:numPr>
                <w:ilvl w:val="2"/>
                <w:numId w:val="5"/>
              </w:numPr>
              <w:ind w:left="1491" w:hanging="357"/>
              <w:rPr>
                <w:sz w:val="22"/>
                <w:szCs w:val="22"/>
              </w:rPr>
            </w:pPr>
            <w:r>
              <w:rPr>
                <w:sz w:val="22"/>
                <w:szCs w:val="22"/>
              </w:rPr>
              <w:t xml:space="preserve">Bei Fragen hierzu: Dieser Punkt ist weiter in Bearbeitung. </w:t>
            </w:r>
          </w:p>
          <w:p>
            <w:pPr>
              <w:pStyle w:val="Listenabsatz"/>
              <w:numPr>
                <w:ilvl w:val="1"/>
                <w:numId w:val="5"/>
              </w:numPr>
              <w:ind w:left="907" w:hanging="340"/>
              <w:rPr>
                <w:sz w:val="22"/>
                <w:szCs w:val="22"/>
              </w:rPr>
            </w:pPr>
            <w:r>
              <w:rPr>
                <w:sz w:val="22"/>
                <w:szCs w:val="22"/>
              </w:rPr>
              <w:t>Es gibt diverse Verweise auf andere Dokumente im Text. Gibt es diese Dokumente schon?</w:t>
            </w:r>
          </w:p>
          <w:p>
            <w:pPr>
              <w:pStyle w:val="Listenabsatz"/>
              <w:numPr>
                <w:ilvl w:val="2"/>
                <w:numId w:val="5"/>
              </w:numPr>
              <w:ind w:left="1491" w:hanging="357"/>
              <w:rPr>
                <w:sz w:val="22"/>
                <w:szCs w:val="22"/>
              </w:rPr>
            </w:pPr>
            <w:r>
              <w:rPr>
                <w:sz w:val="22"/>
                <w:szCs w:val="22"/>
              </w:rPr>
              <w:t xml:space="preserve">Dokumente werden noch diskutiert, Verweise werden zunächst rausgenommen.  </w:t>
            </w:r>
          </w:p>
          <w:p>
            <w:pPr>
              <w:pStyle w:val="Listenabsatz"/>
              <w:numPr>
                <w:ilvl w:val="2"/>
                <w:numId w:val="5"/>
              </w:numPr>
              <w:ind w:left="1491" w:hanging="357"/>
              <w:rPr>
                <w:sz w:val="22"/>
                <w:szCs w:val="22"/>
              </w:rPr>
            </w:pPr>
            <w:r>
              <w:rPr>
                <w:sz w:val="22"/>
                <w:szCs w:val="22"/>
              </w:rPr>
              <w:t xml:space="preserve">Infografik wird zunächst rausgenommen. </w:t>
            </w:r>
          </w:p>
          <w:p>
            <w:pPr>
              <w:rPr>
                <w:i/>
                <w:sz w:val="22"/>
                <w:szCs w:val="22"/>
              </w:rPr>
            </w:pPr>
            <w:proofErr w:type="spellStart"/>
            <w:r>
              <w:rPr>
                <w:i/>
                <w:sz w:val="22"/>
                <w:szCs w:val="22"/>
              </w:rPr>
              <w:t>ToDo</w:t>
            </w:r>
            <w:proofErr w:type="spellEnd"/>
            <w:r>
              <w:rPr>
                <w:i/>
                <w:sz w:val="22"/>
                <w:szCs w:val="22"/>
              </w:rPr>
              <w:t>: Dokument soll bis spätestens 15 Uhr bei Webmaster sein.</w:t>
            </w:r>
          </w:p>
          <w:p>
            <w:pPr>
              <w:rPr>
                <w:i/>
                <w:sz w:val="22"/>
                <w:szCs w:val="22"/>
              </w:rPr>
            </w:pPr>
          </w:p>
          <w:p>
            <w:pPr>
              <w:pStyle w:val="Listenabsatz"/>
              <w:numPr>
                <w:ilvl w:val="0"/>
                <w:numId w:val="5"/>
              </w:numPr>
              <w:ind w:left="453" w:hanging="340"/>
              <w:rPr>
                <w:sz w:val="22"/>
                <w:szCs w:val="22"/>
              </w:rPr>
            </w:pPr>
            <w:proofErr w:type="spellStart"/>
            <w:r>
              <w:rPr>
                <w:sz w:val="22"/>
                <w:szCs w:val="22"/>
              </w:rPr>
              <w:t>Entisolierungspapier</w:t>
            </w:r>
            <w:proofErr w:type="spellEnd"/>
          </w:p>
          <w:p>
            <w:pPr>
              <w:pStyle w:val="Listenabsatz"/>
              <w:numPr>
                <w:ilvl w:val="1"/>
                <w:numId w:val="5"/>
              </w:numPr>
              <w:ind w:left="924" w:hanging="357"/>
              <w:rPr>
                <w:sz w:val="22"/>
                <w:szCs w:val="22"/>
              </w:rPr>
            </w:pPr>
            <w:r>
              <w:rPr>
                <w:sz w:val="22"/>
                <w:szCs w:val="22"/>
              </w:rPr>
              <w:t>Infografik ist fertig, Begleittext ist fast fertig.</w:t>
            </w:r>
          </w:p>
          <w:p>
            <w:pPr>
              <w:rPr>
                <w:i/>
                <w:sz w:val="22"/>
                <w:szCs w:val="22"/>
              </w:rPr>
            </w:pPr>
            <w:proofErr w:type="spellStart"/>
            <w:r>
              <w:rPr>
                <w:i/>
                <w:sz w:val="22"/>
                <w:szCs w:val="22"/>
              </w:rPr>
              <w:t>ToDo</w:t>
            </w:r>
            <w:proofErr w:type="spellEnd"/>
            <w:r>
              <w:rPr>
                <w:i/>
                <w:sz w:val="22"/>
                <w:szCs w:val="22"/>
              </w:rPr>
              <w:t>: Fertigstellung und Publikation heute</w:t>
            </w:r>
          </w:p>
          <w:p>
            <w:pPr>
              <w:spacing w:after="120"/>
              <w:rPr>
                <w:i/>
                <w:sz w:val="22"/>
                <w:szCs w:val="22"/>
              </w:rPr>
            </w:pPr>
          </w:p>
        </w:tc>
        <w:tc>
          <w:tcPr>
            <w:tcW w:w="1492" w:type="dxa"/>
          </w:tcPr>
          <w:p>
            <w:pPr>
              <w:rPr>
                <w:sz w:val="22"/>
                <w:szCs w:val="22"/>
              </w:rPr>
            </w:pPr>
          </w:p>
          <w:p>
            <w:pPr>
              <w:rPr>
                <w:sz w:val="22"/>
                <w:szCs w:val="22"/>
              </w:rPr>
            </w:pPr>
            <w:r>
              <w:rPr>
                <w:sz w:val="22"/>
                <w:szCs w:val="22"/>
              </w:rPr>
              <w:t xml:space="preserve">FG37 </w:t>
            </w:r>
          </w:p>
          <w:p>
            <w:pPr>
              <w:rPr>
                <w:sz w:val="22"/>
                <w:szCs w:val="22"/>
              </w:rPr>
            </w:pPr>
            <w:r>
              <w:rPr>
                <w:sz w:val="22"/>
                <w:szCs w:val="22"/>
              </w:rPr>
              <w:t>(Eckmanns)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Herzog</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(Haas,</w:t>
            </w:r>
          </w:p>
          <w:p>
            <w:pPr>
              <w:rPr>
                <w:sz w:val="22"/>
                <w:szCs w:val="22"/>
              </w:rPr>
            </w:pPr>
            <w:r>
              <w:rPr>
                <w:sz w:val="22"/>
                <w:szCs w:val="22"/>
              </w:rPr>
              <w:t>Bös)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w:t>
            </w:r>
          </w:p>
          <w:p>
            <w:pPr>
              <w:rPr>
                <w:sz w:val="22"/>
                <w:szCs w:val="22"/>
              </w:rPr>
            </w:pPr>
            <w:r>
              <w:rPr>
                <w:sz w:val="22"/>
                <w:szCs w:val="22"/>
              </w:rPr>
              <w:t>(Herzog)</w:t>
            </w:r>
          </w:p>
        </w:tc>
      </w:tr>
      <w:tr>
        <w:tc>
          <w:tcPr>
            <w:tcW w:w="684" w:type="dxa"/>
          </w:tcPr>
          <w:p>
            <w:pPr>
              <w:rPr>
                <w:b/>
              </w:rPr>
            </w:pPr>
            <w:r>
              <w:rPr>
                <w:b/>
              </w:rPr>
              <w:lastRenderedPageBreak/>
              <w:t>8</w:t>
            </w:r>
          </w:p>
        </w:tc>
        <w:tc>
          <w:tcPr>
            <w:tcW w:w="6795" w:type="dxa"/>
          </w:tcPr>
          <w:p>
            <w:pPr>
              <w:spacing w:line="276" w:lineRule="auto"/>
              <w:rPr>
                <w:b/>
                <w:sz w:val="28"/>
              </w:rPr>
            </w:pPr>
            <w:r>
              <w:rPr>
                <w:b/>
                <w:sz w:val="28"/>
              </w:rPr>
              <w:t xml:space="preserve">Update Impfen </w:t>
            </w:r>
            <w:r>
              <w:rPr>
                <w:b/>
                <w:sz w:val="20"/>
                <w:szCs w:val="20"/>
              </w:rPr>
              <w:t>(nur freitags)</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p>
          <w:p>
            <w:pPr>
              <w:rPr>
                <w:sz w:val="22"/>
                <w:szCs w:val="22"/>
              </w:rPr>
            </w:pPr>
            <w:r>
              <w:rPr>
                <w:sz w:val="22"/>
                <w:szCs w:val="22"/>
              </w:rPr>
              <w:t>FG33</w:t>
            </w: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Labordiagnostik</w:t>
            </w:r>
          </w:p>
          <w:p>
            <w:pPr>
              <w:rPr>
                <w:sz w:val="22"/>
                <w:szCs w:val="22"/>
              </w:rPr>
            </w:pPr>
            <w:r>
              <w:rPr>
                <w:sz w:val="22"/>
                <w:szCs w:val="22"/>
              </w:rPr>
              <w:t xml:space="preserve">Variante A.27 verdrängt in Elfenbeinküste weitere Varianten. In Deutschland wurde sie hauptsächlich in BW nachgewiesen, jedoch mit sehr niedrigen Nachweisraten. (Bericht </w:t>
            </w:r>
            <w:hyperlink r:id="rId26" w:history="1">
              <w:r>
                <w:rPr>
                  <w:rStyle w:val="Hyperlink"/>
                  <w:sz w:val="22"/>
                  <w:szCs w:val="22"/>
                </w:rPr>
                <w:t>hier</w:t>
              </w:r>
            </w:hyperlink>
            <w:r>
              <w:rPr>
                <w:sz w:val="22"/>
                <w:szCs w:val="22"/>
              </w:rPr>
              <w:t xml:space="preserve">) </w:t>
            </w:r>
          </w:p>
          <w:p>
            <w:pPr>
              <w:rPr>
                <w:i/>
                <w:sz w:val="22"/>
                <w:szCs w:val="22"/>
              </w:rPr>
            </w:pPr>
            <w:proofErr w:type="spellStart"/>
            <w:r>
              <w:rPr>
                <w:i/>
                <w:sz w:val="22"/>
                <w:szCs w:val="22"/>
              </w:rPr>
              <w:t>ToDo</w:t>
            </w:r>
            <w:proofErr w:type="spellEnd"/>
            <w:r>
              <w:rPr>
                <w:i/>
                <w:sz w:val="22"/>
                <w:szCs w:val="22"/>
              </w:rPr>
              <w:t>: Sonderbericht an Länder über Lagezentrum versenden</w:t>
            </w:r>
          </w:p>
          <w:p>
            <w:pPr>
              <w:rPr>
                <w:sz w:val="22"/>
              </w:rPr>
            </w:pPr>
          </w:p>
        </w:tc>
        <w:tc>
          <w:tcPr>
            <w:tcW w:w="1492" w:type="dxa"/>
          </w:tcPr>
          <w:p>
            <w:pPr>
              <w:rPr>
                <w:sz w:val="22"/>
                <w:szCs w:val="22"/>
              </w:rPr>
            </w:pPr>
          </w:p>
          <w:p>
            <w:pPr>
              <w:rPr>
                <w:sz w:val="22"/>
                <w:szCs w:val="22"/>
              </w:rPr>
            </w:pPr>
            <w:r>
              <w:rPr>
                <w:sz w:val="22"/>
                <w:szCs w:val="22"/>
              </w:rPr>
              <w:t>FG17 (Dürrwald)</w:t>
            </w: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Einsatz monoklonaler Antikörper wurde veröffentlicht.</w:t>
            </w:r>
          </w:p>
          <w:p>
            <w:pPr>
              <w:pStyle w:val="Listenabsatz"/>
              <w:ind w:left="907"/>
              <w:rPr>
                <w:sz w:val="22"/>
                <w:szCs w:val="22"/>
              </w:rPr>
            </w:pPr>
          </w:p>
        </w:tc>
        <w:tc>
          <w:tcPr>
            <w:tcW w:w="1492" w:type="dxa"/>
          </w:tcPr>
          <w:p>
            <w:pPr>
              <w:rPr>
                <w:sz w:val="22"/>
                <w:szCs w:val="22"/>
              </w:rPr>
            </w:pPr>
          </w:p>
          <w:p>
            <w:pPr>
              <w:rPr>
                <w:sz w:val="22"/>
                <w:szCs w:val="22"/>
              </w:rPr>
            </w:pPr>
            <w:r>
              <w:rPr>
                <w:sz w:val="22"/>
                <w:szCs w:val="22"/>
              </w:rPr>
              <w:t xml:space="preserve">IBBS </w:t>
            </w:r>
          </w:p>
        </w:tc>
      </w:tr>
      <w:tr>
        <w:tc>
          <w:tcPr>
            <w:tcW w:w="684" w:type="dxa"/>
          </w:tcPr>
          <w:p>
            <w:pPr>
              <w:rPr>
                <w:b/>
              </w:rPr>
            </w:pPr>
            <w:r>
              <w:rPr>
                <w:b/>
              </w:rPr>
              <w:lastRenderedPageBreak/>
              <w:t>11</w:t>
            </w:r>
          </w:p>
        </w:tc>
        <w:tc>
          <w:tcPr>
            <w:tcW w:w="6795" w:type="dxa"/>
          </w:tcPr>
          <w:p>
            <w:pPr>
              <w:spacing w:line="276" w:lineRule="auto"/>
              <w:rPr>
                <w:b/>
                <w:sz w:val="28"/>
              </w:rPr>
            </w:pPr>
            <w:r>
              <w:rPr>
                <w:b/>
                <w:sz w:val="28"/>
              </w:rPr>
              <w:t>Maßnahmen zum Infektionsschutz</w:t>
            </w:r>
          </w:p>
          <w:p>
            <w:pPr>
              <w:pStyle w:val="Listenabsatz"/>
              <w:numPr>
                <w:ilvl w:val="0"/>
                <w:numId w:val="5"/>
              </w:numPr>
              <w:ind w:left="453" w:hanging="340"/>
            </w:pPr>
            <w:r>
              <w:t>Nicht besprochen</w:t>
            </w:r>
          </w:p>
          <w:p>
            <w:pPr>
              <w:rPr>
                <w:sz w:val="22"/>
                <w:szCs w:val="22"/>
              </w:rPr>
            </w:pPr>
          </w:p>
        </w:tc>
        <w:tc>
          <w:tcPr>
            <w:tcW w:w="1492" w:type="dxa"/>
          </w:tcPr>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2"/>
              </w:rPr>
            </w:pPr>
            <w:r>
              <w:rPr>
                <w:b/>
                <w:sz w:val="28"/>
              </w:rPr>
              <w:t>Surveillance</w:t>
            </w:r>
          </w:p>
          <w:p>
            <w:pPr>
              <w:pStyle w:val="Listenabsatz"/>
              <w:numPr>
                <w:ilvl w:val="0"/>
                <w:numId w:val="5"/>
              </w:numPr>
              <w:ind w:left="453" w:hanging="340"/>
              <w:rPr>
                <w:sz w:val="22"/>
                <w:szCs w:val="22"/>
              </w:rPr>
            </w:pPr>
            <w:r>
              <w:rPr>
                <w:sz w:val="22"/>
                <w:szCs w:val="22"/>
              </w:rPr>
              <w:t xml:space="preserve">Nicht besprochen </w:t>
            </w:r>
          </w:p>
          <w:p>
            <w:pPr>
              <w:pStyle w:val="Listenabsatz"/>
              <w:ind w:left="907"/>
              <w:rPr>
                <w:sz w:val="22"/>
              </w:rPr>
            </w:pPr>
          </w:p>
        </w:tc>
        <w:tc>
          <w:tcPr>
            <w:tcW w:w="1492" w:type="dxa"/>
          </w:tcPr>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 xml:space="preserve">Transport und Grenzübergangsstellen </w:t>
            </w:r>
            <w:r>
              <w:rPr>
                <w:b/>
                <w:sz w:val="22"/>
                <w:szCs w:val="22"/>
              </w:rPr>
              <w:t>(nur freitags)</w:t>
            </w:r>
          </w:p>
          <w:p>
            <w:pPr>
              <w:pStyle w:val="Listenabsatz"/>
              <w:numPr>
                <w:ilvl w:val="0"/>
                <w:numId w:val="5"/>
              </w:numPr>
              <w:ind w:left="453" w:hanging="340"/>
              <w:rPr>
                <w:sz w:val="22"/>
              </w:rPr>
            </w:pPr>
            <w:r>
              <w:rPr>
                <w:sz w:val="22"/>
              </w:rPr>
              <w:t>Nicht besprochen</w:t>
            </w:r>
          </w:p>
          <w:p>
            <w:pPr>
              <w:pStyle w:val="Listenabsatz"/>
              <w:ind w:left="907"/>
              <w:rPr>
                <w:sz w:val="22"/>
                <w:szCs w:val="22"/>
              </w:rPr>
            </w:pP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sz w:val="22"/>
                <w:szCs w:val="22"/>
              </w:rPr>
              <w:t>(nur freitags)</w:t>
            </w:r>
          </w:p>
          <w:p>
            <w:pPr>
              <w:pStyle w:val="Listenabsatz"/>
              <w:numPr>
                <w:ilvl w:val="0"/>
                <w:numId w:val="5"/>
              </w:numPr>
              <w:ind w:left="453" w:hanging="340"/>
              <w:rPr>
                <w:sz w:val="22"/>
                <w:szCs w:val="22"/>
              </w:rPr>
            </w:pPr>
            <w:r>
              <w:rPr>
                <w:sz w:val="22"/>
                <w:szCs w:val="22"/>
              </w:rPr>
              <w:t>Nicht besprochen</w:t>
            </w:r>
          </w:p>
          <w:p>
            <w:pPr>
              <w:pStyle w:val="Listenabsatz"/>
              <w:ind w:left="907"/>
              <w:rPr>
                <w:sz w:val="22"/>
                <w:szCs w:val="22"/>
              </w:rPr>
            </w:pPr>
          </w:p>
        </w:tc>
        <w:tc>
          <w:tcPr>
            <w:tcW w:w="1492" w:type="dxa"/>
          </w:tcPr>
          <w:p>
            <w:pPr>
              <w:rPr>
                <w:sz w:val="22"/>
                <w:szCs w:val="22"/>
              </w:rPr>
            </w:pPr>
          </w:p>
          <w:p>
            <w:pPr>
              <w:rPr>
                <w:sz w:val="22"/>
                <w:szCs w:val="22"/>
              </w:rPr>
            </w:pPr>
            <w:r>
              <w:rPr>
                <w:sz w:val="22"/>
                <w:szCs w:val="22"/>
              </w:rPr>
              <w:t>FG38</w:t>
            </w:r>
          </w:p>
        </w:tc>
      </w:tr>
      <w:tr>
        <w:tc>
          <w:tcPr>
            <w:tcW w:w="684" w:type="dxa"/>
          </w:tcPr>
          <w:p>
            <w:pPr>
              <w:rPr>
                <w:b/>
              </w:rPr>
            </w:pPr>
            <w:r>
              <w:rPr>
                <w:b/>
              </w:rPr>
              <w:t>15</w:t>
            </w:r>
          </w:p>
        </w:tc>
        <w:tc>
          <w:tcPr>
            <w:tcW w:w="6795" w:type="dxa"/>
          </w:tcPr>
          <w:p>
            <w:pPr>
              <w:spacing w:line="276" w:lineRule="auto"/>
              <w:rPr>
                <w:b/>
                <w:sz w:val="28"/>
                <w:szCs w:val="28"/>
              </w:rPr>
            </w:pPr>
            <w:r>
              <w:rPr>
                <w:b/>
                <w:sz w:val="28"/>
                <w:szCs w:val="28"/>
              </w:rPr>
              <w:t>Wichtige Termine</w:t>
            </w:r>
          </w:p>
          <w:p>
            <w:pPr>
              <w:pStyle w:val="Listenabsatz"/>
              <w:numPr>
                <w:ilvl w:val="0"/>
                <w:numId w:val="5"/>
              </w:numPr>
              <w:ind w:left="453" w:hanging="340"/>
              <w:rPr>
                <w:sz w:val="22"/>
                <w:szCs w:val="22"/>
              </w:rPr>
            </w:pPr>
          </w:p>
        </w:tc>
        <w:tc>
          <w:tcPr>
            <w:tcW w:w="1492" w:type="dxa"/>
          </w:tcPr>
          <w:p>
            <w:pPr>
              <w:rPr>
                <w:sz w:val="22"/>
                <w:szCs w:val="22"/>
              </w:rPr>
            </w:pPr>
          </w:p>
          <w:p>
            <w:pPr>
              <w:rPr>
                <w:sz w:val="22"/>
                <w:szCs w:val="22"/>
              </w:rPr>
            </w:pPr>
            <w:r>
              <w:rPr>
                <w:sz w:val="22"/>
                <w:szCs w:val="22"/>
              </w:rPr>
              <w:t>Alle</w:t>
            </w: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Mittwoch, 07.04.2021, 11:00 Uhr, via </w:t>
            </w:r>
            <w:proofErr w:type="spellStart"/>
            <w:r>
              <w:rPr>
                <w:sz w:val="22"/>
                <w:szCs w:val="22"/>
              </w:rPr>
              <w:t>Webex</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397807"/>
    <w:multiLevelType w:val="hybridMultilevel"/>
    <w:tmpl w:val="6E182EA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3"/>
  </w:num>
  <w:num w:numId="4">
    <w:abstractNumId w:val="17"/>
  </w:num>
  <w:num w:numId="5">
    <w:abstractNumId w:val="7"/>
  </w:num>
  <w:num w:numId="6">
    <w:abstractNumId w:val="18"/>
  </w:num>
  <w:num w:numId="7">
    <w:abstractNumId w:val="23"/>
  </w:num>
  <w:num w:numId="8">
    <w:abstractNumId w:val="13"/>
  </w:num>
  <w:num w:numId="9">
    <w:abstractNumId w:val="5"/>
  </w:num>
  <w:num w:numId="10">
    <w:abstractNumId w:val="27"/>
  </w:num>
  <w:num w:numId="11">
    <w:abstractNumId w:val="22"/>
  </w:num>
  <w:num w:numId="12">
    <w:abstractNumId w:val="15"/>
  </w:num>
  <w:num w:numId="13">
    <w:abstractNumId w:val="12"/>
  </w:num>
  <w:num w:numId="14">
    <w:abstractNumId w:val="19"/>
  </w:num>
  <w:num w:numId="15">
    <w:abstractNumId w:val="16"/>
  </w:num>
  <w:num w:numId="16">
    <w:abstractNumId w:val="0"/>
  </w:num>
  <w:num w:numId="17">
    <w:abstractNumId w:val="11"/>
  </w:num>
  <w:num w:numId="18">
    <w:abstractNumId w:val="25"/>
  </w:num>
  <w:num w:numId="19">
    <w:abstractNumId w:val="9"/>
  </w:num>
  <w:num w:numId="20">
    <w:abstractNumId w:val="24"/>
  </w:num>
  <w:num w:numId="21">
    <w:abstractNumId w:val="6"/>
  </w:num>
  <w:num w:numId="22">
    <w:abstractNumId w:val="8"/>
  </w:num>
  <w:num w:numId="23">
    <w:abstractNumId w:val="2"/>
  </w:num>
  <w:num w:numId="24">
    <w:abstractNumId w:val="20"/>
  </w:num>
  <w:num w:numId="25">
    <w:abstractNumId w:val="14"/>
  </w:num>
  <w:num w:numId="26">
    <w:abstractNumId w:val="1"/>
  </w:num>
  <w:num w:numId="27">
    <w:abstractNumId w:val="21"/>
  </w:num>
  <w:num w:numId="28">
    <w:abstractNumId w:val="26"/>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ank, Christina">
    <w15:presenceInfo w15:providerId="None" w15:userId="Frank, Christ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0316508">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262445149">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S:\Wissdaten\RKI_nCoV-Lage\1.Lagemanagement\1.3.Besprechungen_TKs\1.Lage_AG\2021-03-31_Lage_AG\Testzahlerfassung%20am%20RKI_2021-03-31.pptx" TargetMode="External"/><Relationship Id="rId26" Type="http://schemas.openxmlformats.org/officeDocument/2006/relationships/hyperlink" Target="file:///S:\Wissdaten\RKI_nCoV-Lage\1.Lagemanagement\1.3.Besprechungen_TKs\1.Lage_AG\2021-03-31_Lage_AG\A27-Kurzbericht_2021-03-31.pdf" TargetMode="External"/><Relationship Id="rId3" Type="http://schemas.openxmlformats.org/officeDocument/2006/relationships/styles" Target="styles.xml"/><Relationship Id="rId21" Type="http://schemas.openxmlformats.org/officeDocument/2006/relationships/hyperlink" Target="210329_Organisatorische%20und%20personelle%20Ma&#223;nahmen%20f&#252;r%20Einrichtungen%20des%20Gesundheitswesens_Anpassung_nach_impfung_clean.docx"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S:\Wissdaten\RKI_nCoV-Lage\1.Lagemanagement\1.3.Besprechungen_TKs\1.Lage_AG\2021-03-31_Lage_AG\NRZ%20Influenzaviren%20Krisenstab%2031032021.pptx" TargetMode="External"/><Relationship Id="rId25" Type="http://schemas.openxmlformats.org/officeDocument/2006/relationships/hyperlink" Target="Kontaktpersonenmanagement_2021_03_31.docx" TargetMode="External"/><Relationship Id="rId2" Type="http://schemas.openxmlformats.org/officeDocument/2006/relationships/numbering" Target="numbering.xml"/><Relationship Id="rId16" Type="http://schemas.openxmlformats.org/officeDocument/2006/relationships/hyperlink" Target="file:///S:\Wissdaten\RKI_nCoV-Lage\1.Lagemanagement\1.3.Besprechungen_TKs\1.Lage_AG\2021-03-31_Lage_AG\syndrom-ARE-SARI-COVID_bis_KW12_2021_f&#252;r-Krisenstab.pptx" TargetMode="External"/><Relationship Id="rId20" Type="http://schemas.openxmlformats.org/officeDocument/2006/relationships/hyperlink" Target="file:///S:\Wissdaten\RKI_nCoV-Lage\1.Lagemanagement\1.3.Besprechungen_TKs\1.Lage_AG\2021-03-31_Lage_AG\Risikobewertung-zu-COVID_2021-03-30_Krisenstab.docx"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210329_Management%20von%20COVID_10_03_21_Anpassung_nach_Impfung_clean.docx" TargetMode="Externa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1-03-31_Lage_AG\Lage-National_2021-03-31.pptx" TargetMode="External"/><Relationship Id="rId23" Type="http://schemas.openxmlformats.org/officeDocument/2006/relationships/hyperlink" Target="210330_&#196;nderungen_Papiere_FG37.pptx" TargetMode="External"/><Relationship Id="rId28" Type="http://schemas.microsoft.com/office/2011/relationships/people" Target="people.xml"/><Relationship Id="rId10" Type="http://schemas.openxmlformats.org/officeDocument/2006/relationships/footer" Target="footer1.xml"/><Relationship Id="rId19" Type="http://schemas.openxmlformats.org/officeDocument/2006/relationships/hyperlink" Target="2021-03-31_Intensivregister_SPoCK.ppt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S:\Wissdaten\RKI_nCoV-Lage\1.Lagemanagement\1.3.Besprechungen_TKs\1.Lage_AG\2021-03-31_Lage_AG\COVID-19_internat.%20Lage_2021-03-31.pptx" TargetMode="External"/><Relationship Id="rId22" Type="http://schemas.openxmlformats.org/officeDocument/2006/relationships/hyperlink" Target="210330_Anpassung%20der%20Empfehlungen%20zum%20Infektionsschutz%20nach%20Impfung.docx" TargetMode="External"/><Relationship Id="rId27" Type="http://schemas.openxmlformats.org/officeDocument/2006/relationships/fontTable" Target="fontTable.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F59A9-863D-4B3B-8797-AC474E4F6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2654</Words>
  <Characters>16724</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23</cp:revision>
  <cp:lastPrinted>2020-05-06T16:43:00Z</cp:lastPrinted>
  <dcterms:created xsi:type="dcterms:W3CDTF">2021-03-31T14:15:00Z</dcterms:created>
  <dcterms:modified xsi:type="dcterms:W3CDTF">2021-05-10T15:28:00Z</dcterms:modified>
</cp:coreProperties>
</file>