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19.04.2021,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 xml:space="preserve">RKI, </w:t>
          </w:r>
          <w:proofErr w:type="spellStart"/>
          <w:r>
            <w:rPr>
              <w:rFonts w:cs="Arial"/>
              <w:sz w:val="20"/>
              <w:szCs w:val="20"/>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1"/>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3 </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rPr>
        <w:t>Janna Seifried</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Luisa Denkel</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4"/>
        </w:numPr>
        <w:spacing w:after="0"/>
        <w:rPr>
          <w:sz w:val="22"/>
        </w:rPr>
      </w:pPr>
      <w:r>
        <w:rPr>
          <w:sz w:val="22"/>
        </w:rPr>
        <w:t>FG21</w:t>
      </w:r>
    </w:p>
    <w:p>
      <w:pPr>
        <w:pStyle w:val="Listenabsatz"/>
        <w:numPr>
          <w:ilvl w:val="0"/>
          <w:numId w:val="34"/>
        </w:numPr>
        <w:spacing w:after="0"/>
        <w:rPr>
          <w:sz w:val="22"/>
        </w:rPr>
      </w:pPr>
      <w:r>
        <w:rPr>
          <w:sz w:val="22"/>
        </w:rPr>
        <w:t>Patrick Schmich</w:t>
      </w:r>
    </w:p>
    <w:p>
      <w:pPr>
        <w:pStyle w:val="Listenabsatz"/>
        <w:numPr>
          <w:ilvl w:val="0"/>
          <w:numId w:val="5"/>
        </w:numPr>
        <w:spacing w:after="0"/>
        <w:contextualSpacing w:val="0"/>
        <w:rPr>
          <w:sz w:val="22"/>
        </w:rPr>
      </w:pPr>
      <w:r>
        <w:rPr>
          <w:sz w:val="22"/>
        </w:rPr>
        <w:t>FG25</w:t>
      </w:r>
    </w:p>
    <w:p>
      <w:pPr>
        <w:pStyle w:val="Listenabsatz"/>
        <w:numPr>
          <w:ilvl w:val="1"/>
          <w:numId w:val="5"/>
        </w:numPr>
        <w:spacing w:after="0"/>
        <w:contextualSpacing w:val="0"/>
        <w:rPr>
          <w:sz w:val="22"/>
        </w:rPr>
      </w:pPr>
      <w:r>
        <w:rPr>
          <w:sz w:val="22"/>
        </w:rPr>
        <w:t>Christa Scheidt-Nave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rPr>
          <w:sz w:val="22"/>
        </w:rPr>
      </w:pPr>
      <w:proofErr w:type="gramStart"/>
      <w:r>
        <w:rPr>
          <w:sz w:val="22"/>
        </w:rPr>
        <w:t>.Judith</w:t>
      </w:r>
      <w:proofErr w:type="gramEnd"/>
      <w:r>
        <w:rPr>
          <w:sz w:val="22"/>
        </w:rPr>
        <w:t xml:space="preserve"> Koch</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Anna Rohde</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Muna Abu Sin</w:t>
      </w:r>
    </w:p>
    <w:p>
      <w:pPr>
        <w:pStyle w:val="Listenabsatz"/>
        <w:numPr>
          <w:ilvl w:val="0"/>
          <w:numId w:val="5"/>
        </w:numPr>
        <w:spacing w:after="0"/>
        <w:rPr>
          <w:sz w:val="22"/>
        </w:rPr>
      </w:pPr>
      <w:r>
        <w:rPr>
          <w:sz w:val="22"/>
        </w:rPr>
        <w:t>FG38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IBBS</w:t>
      </w:r>
    </w:p>
    <w:p>
      <w:pPr>
        <w:pStyle w:val="Listenabsatz"/>
        <w:numPr>
          <w:ilvl w:val="1"/>
          <w:numId w:val="2"/>
        </w:numPr>
        <w:spacing w:after="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 xml:space="preserve">Ronja Wenchel </w:t>
      </w:r>
    </w:p>
    <w:p>
      <w:pPr>
        <w:pStyle w:val="Listenabsatz"/>
        <w:numPr>
          <w:ilvl w:val="1"/>
          <w:numId w:val="2"/>
        </w:numPr>
        <w:spacing w:after="0"/>
        <w:contextualSpacing w:val="0"/>
        <w:rPr>
          <w:sz w:val="22"/>
        </w:rPr>
      </w:pPr>
      <w:r>
        <w:rPr>
          <w:sz w:val="22"/>
        </w:rPr>
        <w:t>Marieke Degen</w:t>
      </w:r>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rPr>
        <w:t>Christophe Bayer</w:t>
      </w:r>
    </w:p>
    <w:p>
      <w:pPr>
        <w:pStyle w:val="Listenabsatz"/>
        <w:numPr>
          <w:ilvl w:val="0"/>
          <w:numId w:val="33"/>
        </w:numPr>
        <w:spacing w:after="0"/>
        <w:rPr>
          <w:sz w:val="22"/>
        </w:rPr>
      </w:pPr>
      <w:r>
        <w:rPr>
          <w:sz w:val="22"/>
        </w:rPr>
        <w:t>P1</w:t>
      </w:r>
    </w:p>
    <w:p>
      <w:pPr>
        <w:pStyle w:val="Listenabsatz"/>
        <w:numPr>
          <w:ilvl w:val="1"/>
          <w:numId w:val="2"/>
        </w:numPr>
        <w:spacing w:after="0"/>
        <w:rPr>
          <w:sz w:val="22"/>
          <w:szCs w:val="22"/>
        </w:rPr>
      </w:pPr>
      <w:r>
        <w:rPr>
          <w:sz w:val="22"/>
          <w:szCs w:val="22"/>
        </w:rPr>
        <w:t>Mirjam Jenny</w:t>
      </w:r>
    </w:p>
    <w:p>
      <w:pPr>
        <w:pStyle w:val="Listenabsatz"/>
        <w:numPr>
          <w:ilvl w:val="0"/>
          <w:numId w:val="6"/>
        </w:numPr>
        <w:spacing w:after="0"/>
        <w:contextualSpacing w:val="0"/>
        <w:rPr>
          <w:sz w:val="22"/>
        </w:rPr>
      </w:pPr>
      <w:r>
        <w:rPr>
          <w:sz w:val="22"/>
        </w:rPr>
        <w:t>P4</w:t>
      </w:r>
    </w:p>
    <w:p>
      <w:pPr>
        <w:pStyle w:val="Listenabsatz"/>
        <w:numPr>
          <w:ilvl w:val="1"/>
          <w:numId w:val="2"/>
        </w:numPr>
        <w:spacing w:after="0"/>
        <w:rPr>
          <w:sz w:val="22"/>
        </w:rPr>
      </w:pPr>
      <w:r>
        <w:rPr>
          <w:sz w:val="22"/>
        </w:rPr>
        <w:t xml:space="preserve">Susanne Gottwald </w:t>
      </w:r>
    </w:p>
    <w:p>
      <w:pPr>
        <w:pStyle w:val="Listenabsatz"/>
        <w:numPr>
          <w:ilvl w:val="1"/>
          <w:numId w:val="2"/>
        </w:numPr>
        <w:spacing w:after="0"/>
        <w:rPr>
          <w:sz w:val="22"/>
        </w:rPr>
      </w:pPr>
      <w:r>
        <w:rPr>
          <w:sz w:val="22"/>
        </w:rPr>
        <w:t>Dirk Brockmann</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BZgA</w:t>
      </w:r>
    </w:p>
    <w:p>
      <w:pPr>
        <w:pStyle w:val="Listenabsatz"/>
        <w:numPr>
          <w:ilvl w:val="1"/>
          <w:numId w:val="2"/>
        </w:numPr>
        <w:spacing w:after="0"/>
        <w:contextualSpacing w:val="0"/>
        <w:rPr>
          <w:sz w:val="22"/>
        </w:rPr>
      </w:pPr>
      <w:r>
        <w:rPr>
          <w:sz w:val="22"/>
        </w:rPr>
        <w:t>Oliver Ommen</w:t>
      </w:r>
    </w:p>
    <w:p>
      <w:pPr>
        <w:pStyle w:val="Listenabsatz"/>
        <w:numPr>
          <w:ilvl w:val="0"/>
          <w:numId w:val="2"/>
        </w:numPr>
        <w:spacing w:after="0"/>
        <w:contextualSpacing w:val="0"/>
        <w:rPr>
          <w:sz w:val="22"/>
        </w:rPr>
      </w:pPr>
      <w:r>
        <w:rPr>
          <w:sz w:val="22"/>
        </w:rPr>
        <w:t>MF3</w:t>
      </w:r>
    </w:p>
    <w:p>
      <w:pPr>
        <w:pStyle w:val="Listenabsatz"/>
        <w:numPr>
          <w:ilvl w:val="1"/>
          <w:numId w:val="2"/>
        </w:numPr>
        <w:spacing w:after="0"/>
        <w:contextualSpacing w:val="0"/>
        <w:rPr>
          <w:sz w:val="22"/>
        </w:rPr>
      </w:pPr>
      <w:r>
        <w:rPr>
          <w:sz w:val="22"/>
        </w:rPr>
        <w:t>Nancy Erickson (Protokoll)</w:t>
      </w:r>
    </w:p>
    <w:p>
      <w:pPr>
        <w:pStyle w:val="Listenabsatz"/>
        <w:numPr>
          <w:ilvl w:val="0"/>
          <w:numId w:val="2"/>
        </w:numPr>
        <w:spacing w:after="0"/>
        <w:contextualSpacing w:val="0"/>
        <w:rPr>
          <w:sz w:val="22"/>
        </w:rPr>
      </w:pPr>
      <w:r>
        <w:br w:type="page"/>
      </w:r>
    </w:p>
    <w:p>
      <w:pPr>
        <w:sectPr>
          <w:type w:val="continuous"/>
          <w:pgSz w:w="11900" w:h="16840"/>
          <w:pgMar w:top="1440" w:right="1800" w:bottom="1440" w:left="1800" w:header="708" w:footer="708" w:gutter="0"/>
          <w:cols w:num="2" w:space="708"/>
        </w:sectPr>
      </w:pPr>
    </w:p>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rPr>
                <w:b/>
              </w:rPr>
            </w:pPr>
            <w:r>
              <w:rPr>
                <w:b/>
              </w:rPr>
              <w:t>TOP</w:t>
            </w:r>
          </w:p>
        </w:tc>
        <w:tc>
          <w:tcPr>
            <w:tcW w:w="6682" w:type="dxa"/>
          </w:tcPr>
          <w:p>
            <w:pPr>
              <w:rPr>
                <w:b/>
              </w:rPr>
            </w:pPr>
            <w:r>
              <w:rPr>
                <w:b/>
              </w:rPr>
              <w:t>Beitrag/Thema</w:t>
            </w:r>
          </w:p>
        </w:tc>
        <w:tc>
          <w:tcPr>
            <w:tcW w:w="1605" w:type="dxa"/>
          </w:tcPr>
          <w:p>
            <w:pPr>
              <w:rPr>
                <w:b/>
                <w:sz w:val="22"/>
                <w:szCs w:val="22"/>
              </w:rPr>
            </w:pPr>
            <w:r>
              <w:rPr>
                <w:b/>
                <w:sz w:val="22"/>
                <w:szCs w:val="22"/>
              </w:rPr>
              <w:t>eingebracht von</w:t>
            </w:r>
          </w:p>
        </w:tc>
      </w:tr>
      <w:tr>
        <w:tc>
          <w:tcPr>
            <w:tcW w:w="684" w:type="dxa"/>
          </w:tcPr>
          <w:p>
            <w:pPr>
              <w:rPr>
                <w:b/>
              </w:rPr>
            </w:pPr>
            <w:r>
              <w:rPr>
                <w:b/>
              </w:rPr>
              <w:t>1</w:t>
            </w:r>
          </w:p>
        </w:tc>
        <w:tc>
          <w:tcPr>
            <w:tcW w:w="6682" w:type="dxa"/>
          </w:tcPr>
          <w:p>
            <w:pPr>
              <w:rPr>
                <w:b/>
                <w:sz w:val="28"/>
              </w:rPr>
            </w:pPr>
            <w:r>
              <w:rPr>
                <w:b/>
                <w:sz w:val="28"/>
              </w:rPr>
              <w:t>Aktuelle Lage</w:t>
            </w:r>
          </w:p>
          <w:p>
            <w:pPr>
              <w:rPr>
                <w:sz w:val="22"/>
                <w:szCs w:val="22"/>
              </w:rPr>
            </w:pPr>
          </w:p>
          <w:p>
            <w:pPr>
              <w:rPr>
                <w:sz w:val="22"/>
                <w:szCs w:val="22"/>
              </w:rPr>
            </w:pPr>
            <w:r>
              <w:rPr>
                <w:b/>
                <w:sz w:val="22"/>
                <w:szCs w:val="22"/>
              </w:rPr>
              <w:t>International</w:t>
            </w:r>
            <w:r>
              <w:rPr>
                <w:sz w:val="22"/>
                <w:szCs w:val="22"/>
              </w:rPr>
              <w:t xml:space="preserve"> </w:t>
            </w:r>
            <w:r>
              <w:rPr>
                <w:b/>
                <w:i/>
                <w:color w:val="8DB3E2" w:themeColor="text2" w:themeTint="66"/>
                <w:sz w:val="22"/>
                <w:szCs w:val="22"/>
              </w:rPr>
              <w:t>(nur freitags)</w:t>
            </w:r>
          </w:p>
          <w:p>
            <w:pPr>
              <w:pStyle w:val="Listenabsatz"/>
              <w:numPr>
                <w:ilvl w:val="1"/>
                <w:numId w:val="27"/>
              </w:numPr>
              <w:rPr>
                <w:sz w:val="22"/>
                <w:szCs w:val="22"/>
              </w:rPr>
            </w:pPr>
            <w:r>
              <w:rPr>
                <w:sz w:val="22"/>
                <w:szCs w:val="22"/>
              </w:rPr>
              <w:t>Fälle, Ausbreitung</w:t>
            </w:r>
          </w:p>
          <w:p>
            <w:pPr>
              <w:pStyle w:val="Listenabsatz"/>
              <w:numPr>
                <w:ilvl w:val="1"/>
                <w:numId w:val="27"/>
              </w:numPr>
              <w:rPr>
                <w:i/>
                <w:sz w:val="22"/>
                <w:szCs w:val="22"/>
              </w:rPr>
            </w:pPr>
            <w:r>
              <w:rPr>
                <w:i/>
                <w:sz w:val="22"/>
                <w:szCs w:val="22"/>
              </w:rPr>
              <w:t>Entfällt wg. Krankheitsfällen in der PHI-Gruppe</w:t>
            </w:r>
          </w:p>
          <w:p>
            <w:pPr>
              <w:pStyle w:val="Listenabsatz"/>
              <w:ind w:left="1080"/>
              <w:rPr>
                <w:i/>
                <w:sz w:val="22"/>
                <w:szCs w:val="22"/>
              </w:rPr>
            </w:pPr>
          </w:p>
          <w:p>
            <w:pPr>
              <w:rPr>
                <w:sz w:val="22"/>
                <w:szCs w:val="22"/>
              </w:rPr>
            </w:pPr>
            <w:r>
              <w:rPr>
                <w:b/>
                <w:sz w:val="22"/>
                <w:szCs w:val="22"/>
              </w:rPr>
              <w:t>National - Fallzahlen/Todesfälle</w:t>
            </w:r>
            <w:r>
              <w:rPr>
                <w:sz w:val="22"/>
                <w:szCs w:val="22"/>
              </w:rPr>
              <w:t xml:space="preserve"> (Folien </w:t>
            </w:r>
            <w:hyperlink r:id="rId14" w:history="1">
              <w:r>
                <w:rPr>
                  <w:rStyle w:val="Hyperlink"/>
                  <w:sz w:val="22"/>
                  <w:szCs w:val="22"/>
                </w:rPr>
                <w:t>hier</w:t>
              </w:r>
            </w:hyperlink>
            <w:r>
              <w:rPr>
                <w:sz w:val="22"/>
                <w:szCs w:val="22"/>
              </w:rPr>
              <w:t>)</w:t>
            </w:r>
          </w:p>
          <w:p>
            <w:pPr>
              <w:pStyle w:val="Listenabsatz"/>
              <w:numPr>
                <w:ilvl w:val="0"/>
                <w:numId w:val="27"/>
              </w:numPr>
              <w:rPr>
                <w:sz w:val="22"/>
                <w:szCs w:val="22"/>
              </w:rPr>
            </w:pPr>
            <w:r>
              <w:rPr>
                <w:sz w:val="22"/>
                <w:szCs w:val="22"/>
              </w:rPr>
              <w:t>Überblick Kennzahlen</w:t>
            </w:r>
          </w:p>
          <w:p>
            <w:pPr>
              <w:pStyle w:val="Listenabsatz"/>
              <w:numPr>
                <w:ilvl w:val="1"/>
                <w:numId w:val="27"/>
              </w:numPr>
              <w:rPr>
                <w:b/>
                <w:sz w:val="22"/>
                <w:szCs w:val="22"/>
              </w:rPr>
            </w:pPr>
            <w:proofErr w:type="spellStart"/>
            <w:r>
              <w:rPr>
                <w:sz w:val="22"/>
                <w:szCs w:val="22"/>
              </w:rPr>
              <w:t>SurvNet</w:t>
            </w:r>
            <w:proofErr w:type="spellEnd"/>
            <w:r>
              <w:rPr>
                <w:sz w:val="22"/>
                <w:szCs w:val="22"/>
              </w:rPr>
              <w:t xml:space="preserve"> übermittelt: 3.153.699 Fälle insgesamt (+11.437), davon 80.006 (+92) Todesfälle, 7-Tage-Inzidenz (7TI) 165/100.000 EW</w:t>
            </w:r>
          </w:p>
          <w:p>
            <w:pPr>
              <w:pStyle w:val="Listenabsatz"/>
              <w:numPr>
                <w:ilvl w:val="1"/>
                <w:numId w:val="27"/>
              </w:numPr>
              <w:rPr>
                <w:sz w:val="22"/>
                <w:szCs w:val="22"/>
              </w:rPr>
            </w:pPr>
            <w:proofErr w:type="spellStart"/>
            <w:r>
              <w:rPr>
                <w:sz w:val="22"/>
                <w:szCs w:val="22"/>
              </w:rPr>
              <w:t>Impfmonitoring</w:t>
            </w:r>
            <w:proofErr w:type="spellEnd"/>
            <w:r>
              <w:rPr>
                <w:sz w:val="22"/>
                <w:szCs w:val="22"/>
              </w:rPr>
              <w:t>: Geimpfte mit einer Impfung 16.428.425 (19,8 %), mit 2 Impfungen 5.517.282 (6,6 %)</w:t>
            </w:r>
          </w:p>
          <w:p>
            <w:pPr>
              <w:pStyle w:val="Listenabsatz"/>
              <w:numPr>
                <w:ilvl w:val="1"/>
                <w:numId w:val="27"/>
              </w:numPr>
              <w:rPr>
                <w:sz w:val="22"/>
                <w:szCs w:val="22"/>
              </w:rPr>
            </w:pPr>
            <w:r>
              <w:rPr>
                <w:sz w:val="22"/>
                <w:szCs w:val="22"/>
              </w:rPr>
              <w:t>DIVI-Intensivregister: 4.842 Fälle in Behandlung (+56)</w:t>
            </w:r>
          </w:p>
          <w:p>
            <w:pPr>
              <w:pStyle w:val="Listenabsatz"/>
              <w:numPr>
                <w:ilvl w:val="0"/>
                <w:numId w:val="27"/>
              </w:numPr>
              <w:rPr>
                <w:sz w:val="22"/>
                <w:szCs w:val="22"/>
              </w:rPr>
            </w:pPr>
            <w:r>
              <w:rPr>
                <w:sz w:val="22"/>
                <w:szCs w:val="22"/>
              </w:rPr>
              <w:t>Verlauf 7-Tage-Inzidenz der Bundesländer</w:t>
            </w:r>
          </w:p>
          <w:p>
            <w:pPr>
              <w:pStyle w:val="Listenabsatz"/>
              <w:numPr>
                <w:ilvl w:val="1"/>
                <w:numId w:val="27"/>
              </w:numPr>
              <w:rPr>
                <w:sz w:val="22"/>
                <w:szCs w:val="22"/>
              </w:rPr>
            </w:pPr>
            <w:r>
              <w:rPr>
                <w:sz w:val="22"/>
                <w:szCs w:val="22"/>
              </w:rPr>
              <w:t>Thüringen und Sachsen deutlich über dem Bundesdurchschnitt, Schleswig-Holstein einziges Bundesland weit unter dem Bundesdurchschnitt</w:t>
            </w:r>
          </w:p>
          <w:p>
            <w:pPr>
              <w:pStyle w:val="Listenabsatz"/>
              <w:numPr>
                <w:ilvl w:val="1"/>
                <w:numId w:val="27"/>
              </w:numPr>
              <w:rPr>
                <w:sz w:val="22"/>
                <w:szCs w:val="22"/>
              </w:rPr>
            </w:pPr>
            <w:r>
              <w:rPr>
                <w:sz w:val="22"/>
                <w:szCs w:val="22"/>
              </w:rPr>
              <w:t xml:space="preserve">Bereits Presseanfragen zu kleinem Plateau, Rücksprache mit Presseabteilung erfolgt: im Wochenvergleich KW 14 mit KW 15 ist ein deutlicher Anstieg der Fallzahlen zu Woche 15 hin erkennbar, ein ausbleibender Anstieg der 7TI über drei Tage ist somit noch kein ausreichendes Anzeichen für eine Entwarnung, daher ist eine weitere Beobachtung angeraten </w:t>
            </w:r>
          </w:p>
          <w:p>
            <w:pPr>
              <w:pStyle w:val="Listenabsatz"/>
              <w:numPr>
                <w:ilvl w:val="0"/>
                <w:numId w:val="27"/>
              </w:numPr>
              <w:rPr>
                <w:sz w:val="22"/>
                <w:szCs w:val="22"/>
              </w:rPr>
            </w:pPr>
            <w:r>
              <w:rPr>
                <w:sz w:val="22"/>
                <w:szCs w:val="22"/>
              </w:rPr>
              <w:t>Geografische Verteilung 7-Tage-Inzidenz nach Landkreis</w:t>
            </w:r>
          </w:p>
          <w:p>
            <w:pPr>
              <w:pStyle w:val="Listenabsatz"/>
              <w:numPr>
                <w:ilvl w:val="1"/>
                <w:numId w:val="27"/>
              </w:numPr>
              <w:rPr>
                <w:sz w:val="22"/>
                <w:szCs w:val="22"/>
              </w:rPr>
            </w:pPr>
            <w:r>
              <w:rPr>
                <w:sz w:val="22"/>
                <w:szCs w:val="22"/>
              </w:rPr>
              <w:t xml:space="preserve">Gleicht sich bundesweit insgesamt weiter an </w:t>
            </w:r>
          </w:p>
          <w:p>
            <w:pPr>
              <w:pStyle w:val="Listenabsatz"/>
              <w:numPr>
                <w:ilvl w:val="1"/>
                <w:numId w:val="27"/>
              </w:numPr>
              <w:rPr>
                <w:sz w:val="22"/>
                <w:szCs w:val="22"/>
              </w:rPr>
            </w:pPr>
            <w:r>
              <w:rPr>
                <w:sz w:val="22"/>
                <w:szCs w:val="22"/>
              </w:rPr>
              <w:t>LK-Anzahl mit 7TI &gt; 100 weiter steigend</w:t>
            </w:r>
          </w:p>
          <w:p>
            <w:pPr>
              <w:pStyle w:val="Listenabsatz"/>
              <w:numPr>
                <w:ilvl w:val="1"/>
                <w:numId w:val="27"/>
              </w:numPr>
              <w:rPr>
                <w:sz w:val="22"/>
                <w:szCs w:val="22"/>
              </w:rPr>
            </w:pPr>
            <w:r>
              <w:rPr>
                <w:sz w:val="22"/>
                <w:szCs w:val="22"/>
              </w:rPr>
              <w:t>Lediglich noch 51 LK mit 7TI &lt; 100</w:t>
            </w:r>
          </w:p>
          <w:p>
            <w:pPr>
              <w:pStyle w:val="Listenabsatz"/>
              <w:numPr>
                <w:ilvl w:val="1"/>
                <w:numId w:val="27"/>
              </w:numPr>
              <w:rPr>
                <w:sz w:val="22"/>
                <w:szCs w:val="22"/>
              </w:rPr>
            </w:pPr>
            <w:r>
              <w:rPr>
                <w:sz w:val="22"/>
                <w:szCs w:val="22"/>
              </w:rPr>
              <w:t xml:space="preserve">Nur 5 LK mit 7TI &lt; 50 (hier nicht ganz korrekt ausgewiesen LK Anhalt-Bitterfeld: SORMAS-Schnittstellen-Fehlfunktion am Wochenende, keine Übermittlung der Daten und damit hier deutlich </w:t>
            </w:r>
            <w:proofErr w:type="gramStart"/>
            <w:r>
              <w:rPr>
                <w:sz w:val="22"/>
                <w:szCs w:val="22"/>
              </w:rPr>
              <w:t>zu niedrige Inzidenz</w:t>
            </w:r>
            <w:proofErr w:type="gramEnd"/>
            <w:r>
              <w:rPr>
                <w:sz w:val="22"/>
                <w:szCs w:val="22"/>
              </w:rPr>
              <w:t xml:space="preserve"> ausgewiesen)</w:t>
            </w:r>
          </w:p>
          <w:p>
            <w:pPr>
              <w:pStyle w:val="Listenabsatz"/>
              <w:numPr>
                <w:ilvl w:val="1"/>
                <w:numId w:val="27"/>
              </w:numPr>
              <w:rPr>
                <w:sz w:val="22"/>
                <w:szCs w:val="22"/>
              </w:rPr>
            </w:pPr>
            <w:r>
              <w:rPr>
                <w:sz w:val="22"/>
                <w:szCs w:val="22"/>
              </w:rPr>
              <w:t>Hotspots u.a. LKs Sonneberg, Greiz, Saale-Orla-Kreis</w:t>
            </w:r>
          </w:p>
          <w:p>
            <w:pPr>
              <w:pStyle w:val="Listenabsatz"/>
              <w:numPr>
                <w:ilvl w:val="0"/>
                <w:numId w:val="27"/>
              </w:numPr>
              <w:rPr>
                <w:sz w:val="22"/>
                <w:szCs w:val="22"/>
              </w:rPr>
            </w:pPr>
            <w:r>
              <w:rPr>
                <w:sz w:val="22"/>
                <w:szCs w:val="22"/>
              </w:rPr>
              <w:t>COVID-19-Inzidenz nach Meldewoche und Altersgruppe</w:t>
            </w:r>
          </w:p>
          <w:p>
            <w:pPr>
              <w:pStyle w:val="Listenabsatz"/>
              <w:numPr>
                <w:ilvl w:val="1"/>
                <w:numId w:val="27"/>
              </w:numPr>
              <w:rPr>
                <w:sz w:val="22"/>
                <w:szCs w:val="22"/>
              </w:rPr>
            </w:pPr>
            <w:r>
              <w:rPr>
                <w:sz w:val="22"/>
                <w:szCs w:val="22"/>
              </w:rPr>
              <w:t xml:space="preserve">Datensatz zur Darstellung für KW 15 noch nicht vollständig </w:t>
            </w:r>
          </w:p>
          <w:p>
            <w:pPr>
              <w:pStyle w:val="Listenabsatz"/>
              <w:numPr>
                <w:ilvl w:val="1"/>
                <w:numId w:val="27"/>
              </w:numPr>
              <w:rPr>
                <w:sz w:val="22"/>
                <w:szCs w:val="22"/>
              </w:rPr>
            </w:pPr>
            <w:r>
              <w:rPr>
                <w:sz w:val="22"/>
                <w:szCs w:val="22"/>
              </w:rPr>
              <w:t>Steigt weiter an, am stärksten in der AG der 5-14-Jährigen, aber auch in älteren AG Anstieg zu verzeichnen, auch bei &gt; 80-Jährigen (auch wenn hier Durchimpfung bereits am höchsten)</w:t>
            </w:r>
          </w:p>
          <w:p>
            <w:pPr>
              <w:pStyle w:val="Listenabsatz"/>
              <w:numPr>
                <w:ilvl w:val="0"/>
                <w:numId w:val="27"/>
              </w:numPr>
              <w:rPr>
                <w:sz w:val="22"/>
                <w:szCs w:val="22"/>
              </w:rPr>
            </w:pPr>
            <w:r>
              <w:rPr>
                <w:sz w:val="22"/>
                <w:szCs w:val="22"/>
              </w:rPr>
              <w:t>DIVI-Intensivregister</w:t>
            </w:r>
          </w:p>
          <w:p>
            <w:pPr>
              <w:pStyle w:val="Listenabsatz"/>
              <w:numPr>
                <w:ilvl w:val="1"/>
                <w:numId w:val="27"/>
              </w:numPr>
              <w:rPr>
                <w:sz w:val="22"/>
                <w:szCs w:val="22"/>
              </w:rPr>
            </w:pPr>
            <w:r>
              <w:rPr>
                <w:sz w:val="22"/>
                <w:szCs w:val="22"/>
              </w:rPr>
              <w:t>Anzahl der ITS-Fälle weiter steigend (derzeit 8.842)</w:t>
            </w:r>
          </w:p>
          <w:p>
            <w:pPr>
              <w:pStyle w:val="Listenabsatz"/>
              <w:numPr>
                <w:ilvl w:val="0"/>
                <w:numId w:val="27"/>
              </w:numPr>
              <w:rPr>
                <w:sz w:val="22"/>
                <w:szCs w:val="22"/>
              </w:rPr>
            </w:pPr>
            <w:r>
              <w:rPr>
                <w:sz w:val="22"/>
                <w:szCs w:val="22"/>
              </w:rPr>
              <w:t xml:space="preserve">Diskussion: </w:t>
            </w:r>
          </w:p>
          <w:p>
            <w:pPr>
              <w:pStyle w:val="Listenabsatz"/>
              <w:numPr>
                <w:ilvl w:val="1"/>
                <w:numId w:val="27"/>
              </w:numPr>
              <w:rPr>
                <w:sz w:val="22"/>
                <w:szCs w:val="22"/>
              </w:rPr>
            </w:pPr>
            <w:r>
              <w:rPr>
                <w:sz w:val="22"/>
                <w:szCs w:val="22"/>
              </w:rPr>
              <w:t>Entwicklung der Fallzahlen: vorsichtige Äußerung anzuraten</w:t>
            </w:r>
          </w:p>
          <w:p>
            <w:pPr>
              <w:pStyle w:val="Listenabsatz"/>
              <w:numPr>
                <w:ilvl w:val="1"/>
                <w:numId w:val="27"/>
              </w:numPr>
              <w:rPr>
                <w:sz w:val="22"/>
                <w:szCs w:val="22"/>
              </w:rPr>
            </w:pPr>
            <w:r>
              <w:rPr>
                <w:sz w:val="22"/>
                <w:szCs w:val="22"/>
              </w:rPr>
              <w:lastRenderedPageBreak/>
              <w:t>Zunehmend Anfragen zum Verlauf des Medianalters der Todesfälle bei der Presseabteilung: in der Pandemie recht konstanter Wert bei ca. 84, derzeit ca. 82, wird aber in Tabelle 3 im Lagebericht aufgenommen und wochenweise ausgewiesen zwecks Verweismöglichkeit bei Anfragen</w:t>
            </w:r>
          </w:p>
          <w:p>
            <w:pPr>
              <w:rPr>
                <w:i/>
                <w:sz w:val="22"/>
                <w:szCs w:val="22"/>
              </w:rPr>
            </w:pPr>
            <w:proofErr w:type="spellStart"/>
            <w:r>
              <w:rPr>
                <w:i/>
                <w:sz w:val="22"/>
                <w:szCs w:val="22"/>
              </w:rPr>
              <w:t>To</w:t>
            </w:r>
            <w:proofErr w:type="spellEnd"/>
            <w:r>
              <w:rPr>
                <w:i/>
                <w:sz w:val="22"/>
                <w:szCs w:val="22"/>
              </w:rPr>
              <w:t xml:space="preserve"> Do: wöchentliche Ausweisung des Medianalters der Todesfälle im Lagebericht Tabelle 3</w:t>
            </w:r>
          </w:p>
          <w:p>
            <w:pPr>
              <w:pStyle w:val="Listenabsatz"/>
              <w:ind w:left="1080"/>
              <w:rPr>
                <w:sz w:val="22"/>
                <w:szCs w:val="22"/>
              </w:rPr>
            </w:pPr>
          </w:p>
          <w:p>
            <w:pPr>
              <w:rPr>
                <w:sz w:val="22"/>
                <w:szCs w:val="22"/>
              </w:rPr>
            </w:pPr>
            <w:r>
              <w:rPr>
                <w:b/>
                <w:sz w:val="22"/>
                <w:szCs w:val="22"/>
              </w:rPr>
              <w:t>Corona-KiTa-Studie</w:t>
            </w:r>
            <w:r>
              <w:rPr>
                <w:sz w:val="22"/>
                <w:szCs w:val="22"/>
              </w:rPr>
              <w:t xml:space="preserve"> </w:t>
            </w:r>
            <w:r>
              <w:rPr>
                <w:b/>
                <w:i/>
                <w:color w:val="C2D69B" w:themeColor="accent3" w:themeTint="99"/>
                <w:sz w:val="20"/>
              </w:rPr>
              <w:t>(nur montags)</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0"/>
                <w:numId w:val="27"/>
              </w:numPr>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1"/>
                <w:numId w:val="27"/>
              </w:numPr>
              <w:rPr>
                <w:sz w:val="22"/>
                <w:szCs w:val="22"/>
              </w:rPr>
            </w:pPr>
            <w:r>
              <w:rPr>
                <w:sz w:val="22"/>
                <w:szCs w:val="22"/>
              </w:rPr>
              <w:t xml:space="preserve">Bei Kindern nach wie vor Einfluss Osterferien ersichtlich: Anstieg vor den Osterferien, nun Rücklauf zu verzeichnen  </w:t>
            </w:r>
          </w:p>
          <w:p>
            <w:pPr>
              <w:pStyle w:val="Listenabsatz"/>
              <w:numPr>
                <w:ilvl w:val="0"/>
                <w:numId w:val="27"/>
              </w:numPr>
              <w:rPr>
                <w:sz w:val="22"/>
                <w:szCs w:val="22"/>
              </w:rPr>
            </w:pPr>
            <w:r>
              <w:rPr>
                <w:sz w:val="22"/>
                <w:szCs w:val="22"/>
              </w:rPr>
              <w:t>COVID-19: Inzidenz und Anteil nach Altersgruppe</w:t>
            </w:r>
          </w:p>
          <w:p>
            <w:pPr>
              <w:pStyle w:val="Listenabsatz"/>
              <w:numPr>
                <w:ilvl w:val="1"/>
                <w:numId w:val="27"/>
              </w:numPr>
              <w:rPr>
                <w:sz w:val="22"/>
                <w:szCs w:val="22"/>
              </w:rPr>
            </w:pPr>
            <w:r>
              <w:rPr>
                <w:sz w:val="22"/>
                <w:szCs w:val="22"/>
              </w:rPr>
              <w:t>Bei Kindern hier ebenfalls Einfluss der Osterferien ersichtlich: aktuell erneut steiler Anstieg der Inzidenz, vor allem in der AG der 6- bis 20-Jährigen, bei 0-5-Jährigen leicht erhöht</w:t>
            </w:r>
          </w:p>
          <w:p>
            <w:pPr>
              <w:pStyle w:val="Listenabsatz"/>
              <w:numPr>
                <w:ilvl w:val="0"/>
                <w:numId w:val="27"/>
              </w:numPr>
              <w:rPr>
                <w:sz w:val="22"/>
                <w:szCs w:val="22"/>
              </w:rPr>
            </w:pPr>
            <w:r>
              <w:rPr>
                <w:sz w:val="22"/>
                <w:szCs w:val="22"/>
              </w:rPr>
              <w:t>Ausbrüche in Kindergärten/Horte</w:t>
            </w:r>
          </w:p>
          <w:p>
            <w:pPr>
              <w:pStyle w:val="Listenabsatz"/>
              <w:numPr>
                <w:ilvl w:val="1"/>
                <w:numId w:val="27"/>
              </w:numPr>
              <w:rPr>
                <w:sz w:val="22"/>
                <w:szCs w:val="22"/>
              </w:rPr>
            </w:pPr>
            <w:r>
              <w:rPr>
                <w:sz w:val="22"/>
                <w:szCs w:val="22"/>
              </w:rPr>
              <w:t>135 neue Ausbrüche (inkl. Nachmeldungen)</w:t>
            </w:r>
          </w:p>
          <w:p>
            <w:pPr>
              <w:pStyle w:val="Listenabsatz"/>
              <w:numPr>
                <w:ilvl w:val="1"/>
                <w:numId w:val="27"/>
              </w:numPr>
              <w:rPr>
                <w:sz w:val="22"/>
                <w:szCs w:val="22"/>
              </w:rPr>
            </w:pPr>
            <w:r>
              <w:rPr>
                <w:sz w:val="22"/>
                <w:szCs w:val="22"/>
              </w:rPr>
              <w:t>Nach Ostern im Median 3-4 Fälle pro Ausbruch, in den Wochen vor Ostern 5-6</w:t>
            </w:r>
          </w:p>
          <w:p>
            <w:pPr>
              <w:pStyle w:val="Listenabsatz"/>
              <w:numPr>
                <w:ilvl w:val="1"/>
                <w:numId w:val="27"/>
              </w:numPr>
              <w:rPr>
                <w:sz w:val="22"/>
                <w:szCs w:val="22"/>
              </w:rPr>
            </w:pPr>
            <w:r>
              <w:rPr>
                <w:sz w:val="22"/>
                <w:szCs w:val="22"/>
              </w:rPr>
              <w:t>Anteil AG 0-5 an allen Kita-Ausbruchsfällen nimmt weiter zu: seit Ende des Lockdowns (KW 8) sind es rund 46 %, während der 2. Welle waren es ca. 35 %</w:t>
            </w:r>
          </w:p>
          <w:p>
            <w:pPr>
              <w:pStyle w:val="Listenabsatz"/>
              <w:numPr>
                <w:ilvl w:val="1"/>
                <w:numId w:val="27"/>
              </w:numPr>
              <w:rPr>
                <w:sz w:val="22"/>
                <w:szCs w:val="22"/>
              </w:rPr>
            </w:pPr>
            <w:r>
              <w:rPr>
                <w:sz w:val="22"/>
                <w:szCs w:val="22"/>
              </w:rPr>
              <w:t>Insgesamt 2.505 Ausbrüche in Kindergärten/Horte (≥ 2 Fälle) übermittelt</w:t>
            </w:r>
          </w:p>
          <w:p>
            <w:pPr>
              <w:pStyle w:val="Listenabsatz"/>
              <w:numPr>
                <w:ilvl w:val="1"/>
                <w:numId w:val="27"/>
              </w:numPr>
              <w:rPr>
                <w:sz w:val="22"/>
                <w:szCs w:val="22"/>
              </w:rPr>
            </w:pPr>
            <w:r>
              <w:rPr>
                <w:sz w:val="22"/>
                <w:szCs w:val="22"/>
              </w:rPr>
              <w:t>2.071 (8 3 %) Ausbrüche mit Kinderbeteiligung (&lt;15J.), 44 % (6.694/15.112) der Fälle sind 0 - 5 Jahre alt</w:t>
            </w:r>
          </w:p>
          <w:p>
            <w:pPr>
              <w:pStyle w:val="Listenabsatz"/>
              <w:numPr>
                <w:ilvl w:val="1"/>
                <w:numId w:val="27"/>
              </w:numPr>
              <w:rPr>
                <w:sz w:val="22"/>
                <w:szCs w:val="22"/>
              </w:rPr>
            </w:pPr>
            <w:r>
              <w:rPr>
                <w:sz w:val="22"/>
                <w:szCs w:val="22"/>
              </w:rPr>
              <w:t>434 Ausbrüche nur mit Fällen 15 Jahre und älter</w:t>
            </w:r>
          </w:p>
          <w:p>
            <w:pPr>
              <w:pStyle w:val="Listenabsatz"/>
              <w:numPr>
                <w:ilvl w:val="0"/>
                <w:numId w:val="27"/>
              </w:numPr>
              <w:rPr>
                <w:sz w:val="22"/>
                <w:szCs w:val="22"/>
              </w:rPr>
            </w:pPr>
            <w:r>
              <w:rPr>
                <w:sz w:val="22"/>
                <w:szCs w:val="22"/>
              </w:rPr>
              <w:t>Ausbrüche in Schulen</w:t>
            </w:r>
          </w:p>
          <w:p>
            <w:pPr>
              <w:pStyle w:val="Listenabsatz"/>
              <w:numPr>
                <w:ilvl w:val="1"/>
                <w:numId w:val="27"/>
              </w:numPr>
              <w:rPr>
                <w:sz w:val="22"/>
                <w:szCs w:val="22"/>
              </w:rPr>
            </w:pPr>
            <w:r>
              <w:rPr>
                <w:sz w:val="22"/>
                <w:szCs w:val="22"/>
              </w:rPr>
              <w:t>68 neue Ausbrüche (inkl. Nachmeldungen)</w:t>
            </w:r>
          </w:p>
          <w:p>
            <w:pPr>
              <w:pStyle w:val="Listenabsatz"/>
              <w:numPr>
                <w:ilvl w:val="1"/>
                <w:numId w:val="27"/>
              </w:numPr>
              <w:rPr>
                <w:sz w:val="22"/>
                <w:szCs w:val="22"/>
              </w:rPr>
            </w:pPr>
            <w:r>
              <w:rPr>
                <w:sz w:val="22"/>
                <w:szCs w:val="22"/>
              </w:rPr>
              <w:t>Seit Ende Lockdown (KW 8) ist die Mehrheit der Ausbruchsfälle 6-10 Jahre alt (45 %), AG 11-14 (13 %), 15-20 (19 %), 21+ (23 %)</w:t>
            </w:r>
          </w:p>
          <w:p>
            <w:pPr>
              <w:pStyle w:val="Listenabsatz"/>
              <w:numPr>
                <w:ilvl w:val="1"/>
                <w:numId w:val="27"/>
              </w:numPr>
              <w:rPr>
                <w:sz w:val="22"/>
                <w:szCs w:val="22"/>
              </w:rPr>
            </w:pPr>
            <w:r>
              <w:rPr>
                <w:sz w:val="22"/>
                <w:szCs w:val="22"/>
              </w:rPr>
              <w:t>Während der 2. Welle hatte die AG der Kinder und Jugendlichen jeweils einen Anteil von ca. 24-26 %</w:t>
            </w:r>
          </w:p>
          <w:p>
            <w:pPr>
              <w:pStyle w:val="Listenabsatz"/>
              <w:numPr>
                <w:ilvl w:val="1"/>
                <w:numId w:val="27"/>
              </w:numPr>
              <w:rPr>
                <w:sz w:val="22"/>
                <w:szCs w:val="22"/>
              </w:rPr>
            </w:pPr>
            <w:r>
              <w:rPr>
                <w:sz w:val="22"/>
                <w:szCs w:val="22"/>
              </w:rPr>
              <w:t xml:space="preserve">Insgesamt wurden 1.953 Ausbrüche in Schulen übermittelt (≥ 2 Fälle, 0-5 Jahre ausgeschlossen) </w:t>
            </w:r>
          </w:p>
          <w:p>
            <w:pPr>
              <w:pStyle w:val="Listenabsatz"/>
              <w:numPr>
                <w:ilvl w:val="1"/>
                <w:numId w:val="27"/>
              </w:numPr>
              <w:rPr>
                <w:sz w:val="22"/>
                <w:szCs w:val="22"/>
              </w:rPr>
            </w:pPr>
            <w:r>
              <w:rPr>
                <w:sz w:val="22"/>
                <w:szCs w:val="22"/>
              </w:rPr>
              <w:t>1.817 (93 %) Ausbrüche mit Fällen &lt; 21 Jahren, 28 % (6-10J.), 22 % (11-14J.), 28 % (15-20J.), 22 % (21+)</w:t>
            </w:r>
          </w:p>
          <w:p>
            <w:pPr>
              <w:pStyle w:val="Listenabsatz"/>
              <w:numPr>
                <w:ilvl w:val="1"/>
                <w:numId w:val="27"/>
              </w:numPr>
              <w:rPr>
                <w:sz w:val="22"/>
                <w:szCs w:val="22"/>
              </w:rPr>
            </w:pPr>
            <w:r>
              <w:rPr>
                <w:sz w:val="22"/>
                <w:szCs w:val="22"/>
              </w:rPr>
              <w:t>136 Ausbrüche nur mit Fällen 21 Jahre und älter</w:t>
            </w:r>
          </w:p>
          <w:p>
            <w:pPr>
              <w:pStyle w:val="Listenabsatz"/>
              <w:ind w:left="360"/>
              <w:rPr>
                <w:sz w:val="22"/>
                <w:szCs w:val="22"/>
              </w:rPr>
            </w:pPr>
          </w:p>
          <w:p>
            <w:pPr>
              <w:pStyle w:val="Listenabsatz"/>
              <w:numPr>
                <w:ilvl w:val="0"/>
                <w:numId w:val="27"/>
              </w:numPr>
              <w:rPr>
                <w:sz w:val="22"/>
                <w:szCs w:val="22"/>
              </w:rPr>
            </w:pPr>
            <w:r>
              <w:rPr>
                <w:b/>
                <w:sz w:val="22"/>
                <w:szCs w:val="22"/>
              </w:rPr>
              <w:t>Modellierungen</w:t>
            </w:r>
            <w:r>
              <w:rPr>
                <w:sz w:val="22"/>
                <w:szCs w:val="22"/>
              </w:rPr>
              <w:t xml:space="preserve"> </w:t>
            </w:r>
            <w:r>
              <w:rPr>
                <w:b/>
                <w:i/>
                <w:color w:val="C2D69B" w:themeColor="accent3" w:themeTint="99"/>
                <w:sz w:val="20"/>
              </w:rPr>
              <w:t xml:space="preserve">(nur montags) </w:t>
            </w:r>
            <w:r>
              <w:rPr>
                <w:sz w:val="22"/>
                <w:szCs w:val="22"/>
              </w:rPr>
              <w:t xml:space="preserve">(Modellierung hier </w:t>
            </w:r>
            <w:hyperlink r:id="rId16" w:history="1">
              <w:r>
                <w:rPr>
                  <w:rStyle w:val="Hyperlink"/>
                  <w:sz w:val="22"/>
                  <w:szCs w:val="22"/>
                </w:rPr>
                <w:t>https://observablehq.com/d/0281827223f4b268</w:t>
              </w:r>
            </w:hyperlink>
            <w:r>
              <w:rPr>
                <w:sz w:val="22"/>
                <w:szCs w:val="22"/>
              </w:rPr>
              <w:t>)</w:t>
            </w:r>
          </w:p>
          <w:p>
            <w:pPr>
              <w:pStyle w:val="Listenabsatz"/>
              <w:numPr>
                <w:ilvl w:val="1"/>
                <w:numId w:val="27"/>
              </w:numPr>
              <w:rPr>
                <w:sz w:val="22"/>
                <w:szCs w:val="22"/>
              </w:rPr>
            </w:pPr>
            <w:r>
              <w:rPr>
                <w:sz w:val="22"/>
                <w:szCs w:val="22"/>
              </w:rPr>
              <w:t>Analyse zu privaten Mobilitätsanteilen (Fokus: Wochenende, hier jeweils Sonntage dargestellt)</w:t>
            </w:r>
          </w:p>
          <w:p>
            <w:pPr>
              <w:pStyle w:val="Listenabsatz"/>
              <w:numPr>
                <w:ilvl w:val="1"/>
                <w:numId w:val="27"/>
              </w:numPr>
              <w:rPr>
                <w:sz w:val="22"/>
                <w:szCs w:val="22"/>
              </w:rPr>
            </w:pPr>
            <w:r>
              <w:rPr>
                <w:sz w:val="22"/>
                <w:szCs w:val="22"/>
              </w:rPr>
              <w:t xml:space="preserve">Auflösung: Stunden-Fenster und nach Landkreisen bzw. hier dargestellt Hamburg und Berlin </w:t>
            </w:r>
          </w:p>
          <w:p>
            <w:pPr>
              <w:pStyle w:val="Listenabsatz"/>
              <w:numPr>
                <w:ilvl w:val="1"/>
                <w:numId w:val="27"/>
              </w:numPr>
              <w:rPr>
                <w:sz w:val="22"/>
                <w:szCs w:val="22"/>
              </w:rPr>
            </w:pPr>
            <w:r>
              <w:rPr>
                <w:sz w:val="22"/>
                <w:szCs w:val="22"/>
              </w:rPr>
              <w:lastRenderedPageBreak/>
              <w:t>Referenzzeiträume: 1. – 16. KW 2019 (schwarz) und 2020 (blau) zu 2021 (rot)</w:t>
            </w:r>
          </w:p>
          <w:p>
            <w:pPr>
              <w:pStyle w:val="Listenabsatz"/>
              <w:numPr>
                <w:ilvl w:val="1"/>
                <w:numId w:val="27"/>
              </w:numPr>
              <w:rPr>
                <w:sz w:val="22"/>
                <w:szCs w:val="22"/>
              </w:rPr>
            </w:pPr>
            <w:r>
              <w:rPr>
                <w:sz w:val="22"/>
                <w:szCs w:val="22"/>
              </w:rPr>
              <w:t>Balkendiagramm:</w:t>
            </w:r>
          </w:p>
          <w:p>
            <w:pPr>
              <w:pStyle w:val="Listenabsatz"/>
              <w:numPr>
                <w:ilvl w:val="2"/>
                <w:numId w:val="27"/>
              </w:numPr>
              <w:rPr>
                <w:sz w:val="22"/>
                <w:szCs w:val="22"/>
              </w:rPr>
            </w:pPr>
            <w:r>
              <w:rPr>
                <w:sz w:val="22"/>
                <w:szCs w:val="22"/>
              </w:rPr>
              <w:t xml:space="preserve">Mobilität bundesweit in 2019 und 2020 bis KW 11 im Wesentlichen konstant </w:t>
            </w:r>
          </w:p>
          <w:p>
            <w:pPr>
              <w:pStyle w:val="Listenabsatz"/>
              <w:numPr>
                <w:ilvl w:val="2"/>
                <w:numId w:val="27"/>
              </w:numPr>
              <w:rPr>
                <w:sz w:val="22"/>
                <w:szCs w:val="22"/>
              </w:rPr>
            </w:pPr>
            <w:r>
              <w:rPr>
                <w:sz w:val="22"/>
                <w:szCs w:val="22"/>
              </w:rPr>
              <w:t>Lockdown KW 11 2020: Mobilitätsrückgang -40 bis -60 %</w:t>
            </w:r>
          </w:p>
          <w:p>
            <w:pPr>
              <w:pStyle w:val="Listenabsatz"/>
              <w:numPr>
                <w:ilvl w:val="2"/>
                <w:numId w:val="27"/>
              </w:numPr>
              <w:rPr>
                <w:sz w:val="22"/>
                <w:szCs w:val="22"/>
              </w:rPr>
            </w:pPr>
            <w:r>
              <w:rPr>
                <w:sz w:val="22"/>
                <w:szCs w:val="22"/>
              </w:rPr>
              <w:t>2021: in ersten 16 Wochen niedrigeres Niveau (Lockdown-Phase), KW 13 2021 im Vgl. zu 2020 (erster Lockdown) weiteraus geringere Mobilitätsverringerung</w:t>
            </w:r>
          </w:p>
          <w:p>
            <w:pPr>
              <w:pStyle w:val="Listenabsatz"/>
              <w:numPr>
                <w:ilvl w:val="1"/>
                <w:numId w:val="27"/>
              </w:numPr>
              <w:rPr>
                <w:sz w:val="22"/>
                <w:szCs w:val="22"/>
              </w:rPr>
            </w:pPr>
            <w:r>
              <w:rPr>
                <w:sz w:val="22"/>
                <w:szCs w:val="22"/>
              </w:rPr>
              <w:t>Wolkendiagramm:</w:t>
            </w:r>
          </w:p>
          <w:p>
            <w:pPr>
              <w:pStyle w:val="Listenabsatz"/>
              <w:numPr>
                <w:ilvl w:val="2"/>
                <w:numId w:val="27"/>
              </w:numPr>
              <w:rPr>
                <w:sz w:val="22"/>
                <w:szCs w:val="22"/>
              </w:rPr>
            </w:pPr>
            <w:r>
              <w:rPr>
                <w:sz w:val="22"/>
                <w:szCs w:val="22"/>
              </w:rPr>
              <w:t>Großstädte (Berlin und Hamburg) samstags 22-23 Uhr (zwecks Beurteilung der möglichen Auswirkung einer nächtlichen Ausgangssperre)</w:t>
            </w:r>
          </w:p>
          <w:p>
            <w:pPr>
              <w:pStyle w:val="Listenabsatz"/>
              <w:numPr>
                <w:ilvl w:val="2"/>
                <w:numId w:val="27"/>
              </w:numPr>
              <w:rPr>
                <w:sz w:val="22"/>
                <w:szCs w:val="22"/>
              </w:rPr>
            </w:pPr>
            <w:r>
              <w:rPr>
                <w:sz w:val="22"/>
                <w:szCs w:val="22"/>
              </w:rPr>
              <w:t>X-Achse: Außentemperatur (Einfluss auf Mobilität), y-Achse: Anzahl an Bewegungen</w:t>
            </w:r>
          </w:p>
          <w:p>
            <w:pPr>
              <w:pStyle w:val="Listenabsatz"/>
              <w:numPr>
                <w:ilvl w:val="2"/>
                <w:numId w:val="27"/>
              </w:numPr>
              <w:rPr>
                <w:sz w:val="22"/>
                <w:szCs w:val="22"/>
              </w:rPr>
            </w:pPr>
            <w:r>
              <w:rPr>
                <w:sz w:val="22"/>
                <w:szCs w:val="22"/>
              </w:rPr>
              <w:t xml:space="preserve">2019 (schwarz): Punktwolke um 120.000 Bewegungen in ersten 16 Wochen, 2020 (blau): vor Lockdown ähnlich, nach Lockdown: Absinken der Mobilität auf ca. 30.000 Bewegungen (knapp ¼ der Mobilität) </w:t>
            </w:r>
            <w:r>
              <w:rPr>
                <w:sz w:val="22"/>
                <w:szCs w:val="22"/>
              </w:rPr>
              <w:sym w:font="Wingdings" w:char="F0E0"/>
            </w:r>
            <w:r>
              <w:rPr>
                <w:sz w:val="22"/>
                <w:szCs w:val="22"/>
              </w:rPr>
              <w:t xml:space="preserve"> Effekt auf abendliche Bewegung substanziell stark; 2021 (rot): weiterhin sehr reduziert bei ca. 40.000 Bewegungen, vergleichbar mit Lockdown 2020</w:t>
            </w:r>
          </w:p>
          <w:p>
            <w:pPr>
              <w:pStyle w:val="Listenabsatz"/>
              <w:numPr>
                <w:ilvl w:val="2"/>
                <w:numId w:val="27"/>
              </w:numPr>
              <w:rPr>
                <w:sz w:val="22"/>
                <w:szCs w:val="22"/>
              </w:rPr>
            </w:pPr>
            <w:r>
              <w:rPr>
                <w:sz w:val="22"/>
                <w:szCs w:val="22"/>
              </w:rPr>
              <w:t xml:space="preserve">Ähnlich in HH, ggr. geringere Bewegungsanzahl </w:t>
            </w:r>
          </w:p>
          <w:p>
            <w:pPr>
              <w:pStyle w:val="Listenabsatz"/>
              <w:numPr>
                <w:ilvl w:val="2"/>
                <w:numId w:val="27"/>
              </w:numPr>
              <w:rPr>
                <w:sz w:val="22"/>
                <w:szCs w:val="22"/>
              </w:rPr>
            </w:pPr>
            <w:r>
              <w:rPr>
                <w:sz w:val="22"/>
                <w:szCs w:val="22"/>
              </w:rPr>
              <w:t>Ähnlich Bilder auch für Freitagabend und andere Zeiträume ab 20 Uhr</w:t>
            </w:r>
          </w:p>
          <w:p>
            <w:pPr>
              <w:pStyle w:val="Listenabsatz"/>
              <w:numPr>
                <w:ilvl w:val="2"/>
                <w:numId w:val="27"/>
              </w:numPr>
              <w:rPr>
                <w:sz w:val="22"/>
                <w:szCs w:val="22"/>
              </w:rPr>
            </w:pPr>
            <w:r>
              <w:rPr>
                <w:sz w:val="22"/>
                <w:szCs w:val="22"/>
              </w:rPr>
              <w:t xml:space="preserve">Sehr wenig Bewegungen in Berlin und Hamburg auch unabhängig der Außentemperatur ersichtlich, Datengrundlagen von Telekom und </w:t>
            </w:r>
            <w:proofErr w:type="spellStart"/>
            <w:r>
              <w:rPr>
                <w:sz w:val="22"/>
                <w:szCs w:val="22"/>
              </w:rPr>
              <w:t>Telefonica</w:t>
            </w:r>
            <w:proofErr w:type="spellEnd"/>
            <w:r>
              <w:rPr>
                <w:sz w:val="22"/>
                <w:szCs w:val="22"/>
              </w:rPr>
              <w:t xml:space="preserve"> zeigen übereinstimmendes Bild  </w:t>
            </w:r>
          </w:p>
          <w:p>
            <w:pPr>
              <w:pStyle w:val="Listenabsatz"/>
              <w:numPr>
                <w:ilvl w:val="0"/>
                <w:numId w:val="27"/>
              </w:numPr>
              <w:rPr>
                <w:sz w:val="22"/>
                <w:szCs w:val="22"/>
              </w:rPr>
            </w:pPr>
            <w:r>
              <w:rPr>
                <w:sz w:val="22"/>
                <w:szCs w:val="22"/>
              </w:rPr>
              <w:t>Diskussion:</w:t>
            </w:r>
          </w:p>
          <w:p>
            <w:pPr>
              <w:pStyle w:val="Listenabsatz"/>
              <w:numPr>
                <w:ilvl w:val="1"/>
                <w:numId w:val="27"/>
              </w:numPr>
              <w:rPr>
                <w:sz w:val="22"/>
                <w:szCs w:val="22"/>
              </w:rPr>
            </w:pPr>
            <w:r>
              <w:rPr>
                <w:sz w:val="22"/>
                <w:szCs w:val="22"/>
              </w:rPr>
              <w:t>Bevölkerung scheint sich unabhängig der jeweilig aktuellen Empfehlungen eigenverantwortlich einzuschränken</w:t>
            </w:r>
          </w:p>
          <w:p>
            <w:pPr>
              <w:pStyle w:val="Listenabsatz"/>
              <w:numPr>
                <w:ilvl w:val="1"/>
                <w:numId w:val="27"/>
              </w:numPr>
              <w:rPr>
                <w:sz w:val="22"/>
                <w:szCs w:val="22"/>
              </w:rPr>
            </w:pPr>
            <w:r>
              <w:rPr>
                <w:sz w:val="22"/>
                <w:szCs w:val="22"/>
              </w:rPr>
              <w:t>Hier gesamte Mobilität dargestellt, nächtliche Ausgangssperre wirkt sich nur auf kleinen Anteil der Mobilität aus (auf ca. 1/10)</w:t>
            </w:r>
          </w:p>
          <w:p>
            <w:pPr>
              <w:pStyle w:val="Listenabsatz"/>
              <w:numPr>
                <w:ilvl w:val="1"/>
                <w:numId w:val="27"/>
              </w:numPr>
              <w:rPr>
                <w:sz w:val="22"/>
                <w:szCs w:val="22"/>
              </w:rPr>
            </w:pPr>
            <w:r>
              <w:rPr>
                <w:sz w:val="22"/>
                <w:szCs w:val="22"/>
              </w:rPr>
              <w:t xml:space="preserve">Kontaktnetzwerke sind ebenfalls zu berücksichtigen, siehe Modellierung der DTU Kopenhagen, wird in kommender Sitzung vorgestellt: soziale Kontaktnetzwerke in Abendstunden sehr dicht, intensiv, großgruppig und diffusiv im Vgl. zu anderen Tageszeiten </w:t>
            </w:r>
            <w:r>
              <w:rPr>
                <w:sz w:val="22"/>
                <w:szCs w:val="22"/>
              </w:rPr>
              <w:sym w:font="Wingdings" w:char="F0E0"/>
            </w:r>
            <w:r>
              <w:rPr>
                <w:sz w:val="22"/>
                <w:szCs w:val="22"/>
              </w:rPr>
              <w:t xml:space="preserve"> es ist anzunehmen, dass daraus stärkere Infektions-Events resultieren können</w:t>
            </w:r>
          </w:p>
          <w:p>
            <w:pPr>
              <w:pStyle w:val="Listenabsatz"/>
              <w:numPr>
                <w:ilvl w:val="1"/>
                <w:numId w:val="27"/>
              </w:numPr>
              <w:rPr>
                <w:sz w:val="22"/>
                <w:szCs w:val="22"/>
              </w:rPr>
            </w:pPr>
            <w:r>
              <w:rPr>
                <w:sz w:val="22"/>
                <w:szCs w:val="22"/>
              </w:rPr>
              <w:t xml:space="preserve">Bis Mittwoch weitere Datenanalyse auch hinsichtlich ländlicher Bereiche und Kleinstädten wie bspw. Tübingen (auch hier interessant, da kein Lockdown </w:t>
            </w:r>
            <w:r>
              <w:rPr>
                <w:i/>
                <w:sz w:val="22"/>
                <w:szCs w:val="22"/>
              </w:rPr>
              <w:t>per se</w:t>
            </w:r>
            <w:r>
              <w:rPr>
                <w:sz w:val="22"/>
                <w:szCs w:val="22"/>
              </w:rPr>
              <w:t>)</w:t>
            </w:r>
          </w:p>
          <w:p>
            <w:pPr>
              <w:pStyle w:val="Listenabsatz"/>
              <w:numPr>
                <w:ilvl w:val="1"/>
                <w:numId w:val="27"/>
              </w:numPr>
              <w:rPr>
                <w:sz w:val="22"/>
                <w:szCs w:val="22"/>
              </w:rPr>
            </w:pPr>
            <w:r>
              <w:rPr>
                <w:sz w:val="22"/>
                <w:szCs w:val="22"/>
              </w:rPr>
              <w:lastRenderedPageBreak/>
              <w:t xml:space="preserve">Sichtbarkeit einer örtlichen Agglomeration: in Berlin recht gute Auflösung (feine </w:t>
            </w:r>
            <w:proofErr w:type="spellStart"/>
            <w:r>
              <w:rPr>
                <w:sz w:val="22"/>
                <w:szCs w:val="22"/>
              </w:rPr>
              <w:t>Kachelung</w:t>
            </w:r>
            <w:proofErr w:type="spellEnd"/>
            <w:r>
              <w:rPr>
                <w:sz w:val="22"/>
                <w:szCs w:val="22"/>
              </w:rPr>
              <w:t>), allerdings aufgrund von Datenschutz bei &lt; 10 Bewegungen pro Kachel ausgegraut, wird aber weiter analysiert</w:t>
            </w:r>
          </w:p>
          <w:p>
            <w:pPr>
              <w:pStyle w:val="Listenabsatz"/>
              <w:numPr>
                <w:ilvl w:val="1"/>
                <w:numId w:val="27"/>
              </w:numPr>
              <w:rPr>
                <w:sz w:val="22"/>
                <w:szCs w:val="22"/>
              </w:rPr>
            </w:pPr>
            <w:r>
              <w:rPr>
                <w:sz w:val="22"/>
                <w:szCs w:val="22"/>
              </w:rPr>
              <w:t>Begrenzte Wirksamkeit von Ausgangssperren nicht auszuschließen aber Bevölkerung hat Mobilität um ca. ¾ reduziert, allerdings ist die Qualität noch stattfindender Kontakte derzeit nicht erkenn- oder beurteilbar</w:t>
            </w:r>
          </w:p>
          <w:p>
            <w:pPr>
              <w:rPr>
                <w:i/>
                <w:sz w:val="22"/>
                <w:szCs w:val="22"/>
              </w:rPr>
            </w:pPr>
          </w:p>
          <w:p>
            <w:pPr>
              <w:rPr>
                <w:i/>
                <w:sz w:val="22"/>
                <w:szCs w:val="22"/>
              </w:rPr>
            </w:pPr>
            <w:proofErr w:type="spellStart"/>
            <w:r>
              <w:rPr>
                <w:i/>
                <w:sz w:val="22"/>
                <w:szCs w:val="22"/>
              </w:rPr>
              <w:t>To</w:t>
            </w:r>
            <w:proofErr w:type="spellEnd"/>
            <w:r>
              <w:rPr>
                <w:i/>
                <w:sz w:val="22"/>
                <w:szCs w:val="22"/>
              </w:rPr>
              <w:t xml:space="preserve"> Do: Kontaktnetzwerke und Darstellung ländlicher/kleistädtischer Bereiche (auch Tübingen) zu nächster Sitzung</w:t>
            </w:r>
          </w:p>
          <w:p>
            <w:pPr>
              <w:rPr>
                <w:i/>
                <w:sz w:val="22"/>
                <w:szCs w:val="22"/>
              </w:rPr>
            </w:pPr>
          </w:p>
        </w:tc>
        <w:tc>
          <w:tcPr>
            <w:tcW w:w="1605"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(Brockmann)</w:t>
            </w:r>
          </w:p>
          <w:p>
            <w:pPr>
              <w:rPr>
                <w:sz w:val="22"/>
                <w:szCs w:val="22"/>
              </w:rPr>
            </w:pPr>
          </w:p>
        </w:tc>
      </w:tr>
      <w:tr>
        <w:tc>
          <w:tcPr>
            <w:tcW w:w="684" w:type="dxa"/>
          </w:tcPr>
          <w:p>
            <w:r>
              <w:rPr>
                <w:b/>
              </w:rPr>
              <w:lastRenderedPageBreak/>
              <w:t>2</w:t>
            </w:r>
          </w:p>
        </w:tc>
        <w:tc>
          <w:tcPr>
            <w:tcW w:w="6682" w:type="dxa"/>
          </w:tcPr>
          <w:p>
            <w:r>
              <w:rPr>
                <w:b/>
                <w:sz w:val="28"/>
              </w:rPr>
              <w:t xml:space="preserve">Internationales </w:t>
            </w:r>
            <w:r>
              <w:rPr>
                <w:b/>
                <w:i/>
                <w:color w:val="8DB3E2" w:themeColor="text2" w:themeTint="66"/>
              </w:rPr>
              <w:t>(nur freitags)</w:t>
            </w:r>
          </w:p>
          <w:p>
            <w:pPr>
              <w:pStyle w:val="Listenabsatz"/>
              <w:numPr>
                <w:ilvl w:val="0"/>
                <w:numId w:val="28"/>
              </w:numPr>
            </w:pPr>
            <w:r>
              <w:t>Nicht besprochen</w:t>
            </w:r>
          </w:p>
        </w:tc>
        <w:tc>
          <w:tcPr>
            <w:tcW w:w="1605" w:type="dxa"/>
          </w:tcPr>
          <w:p>
            <w:r>
              <w:t>ZIG</w:t>
            </w:r>
          </w:p>
        </w:tc>
      </w:tr>
      <w:tr>
        <w:tc>
          <w:tcPr>
            <w:tcW w:w="684" w:type="dxa"/>
          </w:tcPr>
          <w:p>
            <w:r>
              <w:rPr>
                <w:b/>
              </w:rPr>
              <w:t>3</w:t>
            </w:r>
          </w:p>
        </w:tc>
        <w:tc>
          <w:tcPr>
            <w:tcW w:w="6682" w:type="dxa"/>
          </w:tcPr>
          <w:p>
            <w:pPr>
              <w:rPr>
                <w:b/>
                <w:color w:val="FF0000"/>
                <w:sz w:val="28"/>
              </w:rPr>
            </w:pPr>
            <w:r>
              <w:rPr>
                <w:b/>
                <w:sz w:val="28"/>
              </w:rPr>
              <w:t xml:space="preserve">Update Digitale Projekte </w:t>
            </w:r>
            <w:r>
              <w:rPr>
                <w:b/>
                <w:i/>
                <w:color w:val="C2D69B" w:themeColor="accent3" w:themeTint="99"/>
              </w:rPr>
              <w:t>(nur montags)</w:t>
            </w:r>
          </w:p>
          <w:p>
            <w:pPr>
              <w:rPr>
                <w:sz w:val="22"/>
                <w:szCs w:val="22"/>
              </w:rPr>
            </w:pPr>
          </w:p>
          <w:p>
            <w:pPr>
              <w:rPr>
                <w:sz w:val="22"/>
                <w:szCs w:val="22"/>
              </w:rPr>
            </w:pPr>
            <w:r>
              <w:rPr>
                <w:sz w:val="22"/>
                <w:szCs w:val="22"/>
              </w:rPr>
              <w:t>DEA:</w:t>
            </w:r>
            <w:r>
              <w:rPr>
                <w:b/>
                <w:sz w:val="22"/>
                <w:szCs w:val="22"/>
              </w:rPr>
              <w:t xml:space="preserve"> </w:t>
            </w:r>
          </w:p>
          <w:p>
            <w:pPr>
              <w:pStyle w:val="Listenabsatz"/>
              <w:numPr>
                <w:ilvl w:val="0"/>
                <w:numId w:val="28"/>
              </w:numPr>
              <w:rPr>
                <w:sz w:val="22"/>
                <w:szCs w:val="22"/>
              </w:rPr>
            </w:pPr>
            <w:r>
              <w:rPr>
                <w:sz w:val="22"/>
                <w:szCs w:val="22"/>
              </w:rPr>
              <w:t>Upload Testergebnis: Zeitplanverschiebung in Bundesdruckerei, temporär nicht erreichbar, Personen konnten sich nicht einloggen, BMG hat Bundesdruckerei vehement zum Abstellen bewegt (Regressforderungen)</w:t>
            </w:r>
          </w:p>
          <w:p>
            <w:pPr>
              <w:pStyle w:val="Listenabsatz"/>
              <w:numPr>
                <w:ilvl w:val="0"/>
                <w:numId w:val="28"/>
              </w:numPr>
              <w:rPr>
                <w:sz w:val="22"/>
                <w:szCs w:val="22"/>
              </w:rPr>
            </w:pPr>
            <w:r>
              <w:rPr>
                <w:sz w:val="22"/>
                <w:szCs w:val="22"/>
              </w:rPr>
              <w:t xml:space="preserve">Aktuell Priorität auf SORMAS-Anbindung </w:t>
            </w:r>
          </w:p>
          <w:p>
            <w:pPr>
              <w:pStyle w:val="Listenabsatz"/>
              <w:numPr>
                <w:ilvl w:val="0"/>
                <w:numId w:val="28"/>
              </w:numPr>
              <w:rPr>
                <w:sz w:val="22"/>
                <w:szCs w:val="22"/>
              </w:rPr>
            </w:pPr>
            <w:r>
              <w:rPr>
                <w:sz w:val="22"/>
                <w:szCs w:val="22"/>
              </w:rPr>
              <w:t xml:space="preserve">Verschobene Updates/Instabilität nach hinten priorisiert, da grundsätzliche Stabilität zunächst gewährleistet sein muss </w:t>
            </w:r>
          </w:p>
          <w:p>
            <w:pPr>
              <w:pStyle w:val="Listenabsatz"/>
              <w:numPr>
                <w:ilvl w:val="0"/>
                <w:numId w:val="28"/>
              </w:numPr>
              <w:rPr>
                <w:sz w:val="22"/>
                <w:szCs w:val="22"/>
              </w:rPr>
            </w:pPr>
            <w:r>
              <w:rPr>
                <w:sz w:val="22"/>
                <w:szCs w:val="22"/>
              </w:rPr>
              <w:t>DEA-Grafiken zur Einreise nach D als Indikator ggf. einmal im Monat im Lagebericht abzubilden (derzeit Peaks mit bis zu 90.000 Einreisen, im Vgl. DEA-Beginn mit ca. 30.000)</w:t>
            </w:r>
          </w:p>
          <w:p>
            <w:pPr>
              <w:rPr>
                <w:i/>
                <w:sz w:val="22"/>
                <w:szCs w:val="22"/>
              </w:rPr>
            </w:pPr>
            <w:proofErr w:type="spellStart"/>
            <w:r>
              <w:rPr>
                <w:i/>
                <w:sz w:val="22"/>
                <w:szCs w:val="22"/>
              </w:rPr>
              <w:t>To</w:t>
            </w:r>
            <w:proofErr w:type="spellEnd"/>
            <w:r>
              <w:rPr>
                <w:i/>
                <w:sz w:val="22"/>
                <w:szCs w:val="22"/>
              </w:rPr>
              <w:t xml:space="preserve"> Do: Abbildung DEA-Einreise stellt Herr Schmich gern in einer der nächsten Sitzungen vor.</w:t>
            </w:r>
          </w:p>
          <w:p>
            <w:pPr>
              <w:rPr>
                <w:i/>
                <w:sz w:val="22"/>
                <w:szCs w:val="22"/>
              </w:rPr>
            </w:pPr>
          </w:p>
          <w:p>
            <w:pPr>
              <w:rPr>
                <w:i/>
                <w:sz w:val="22"/>
                <w:szCs w:val="22"/>
              </w:rPr>
            </w:pPr>
            <w:r>
              <w:rPr>
                <w:sz w:val="22"/>
                <w:szCs w:val="22"/>
              </w:rPr>
              <w:t xml:space="preserve">CWA:   </w:t>
            </w:r>
          </w:p>
          <w:p>
            <w:pPr>
              <w:pStyle w:val="Listenabsatz"/>
              <w:numPr>
                <w:ilvl w:val="0"/>
                <w:numId w:val="28"/>
              </w:numPr>
              <w:rPr>
                <w:i/>
                <w:sz w:val="22"/>
                <w:szCs w:val="22"/>
              </w:rPr>
            </w:pPr>
            <w:r>
              <w:rPr>
                <w:sz w:val="22"/>
                <w:szCs w:val="22"/>
              </w:rPr>
              <w:t xml:space="preserve">Eventregistration: Kritik an LUCA in Öffentlichkeit, in UK wurde dortige CWA-Version der Eventregistrierung aus Applestore entfernt </w:t>
            </w:r>
          </w:p>
          <w:p>
            <w:pPr>
              <w:pStyle w:val="Listenabsatz"/>
              <w:numPr>
                <w:ilvl w:val="0"/>
                <w:numId w:val="28"/>
              </w:numPr>
              <w:rPr>
                <w:i/>
                <w:sz w:val="22"/>
                <w:szCs w:val="22"/>
              </w:rPr>
            </w:pPr>
            <w:r>
              <w:rPr>
                <w:sz w:val="22"/>
                <w:szCs w:val="22"/>
              </w:rPr>
              <w:t>Derzeit Übereinkunft, Eventregistration in CWA anzubringen</w:t>
            </w:r>
          </w:p>
          <w:p>
            <w:pPr>
              <w:pStyle w:val="Listenabsatz"/>
              <w:numPr>
                <w:ilvl w:val="0"/>
                <w:numId w:val="28"/>
              </w:numPr>
              <w:rPr>
                <w:i/>
                <w:sz w:val="22"/>
                <w:szCs w:val="22"/>
              </w:rPr>
            </w:pPr>
            <w:r>
              <w:rPr>
                <w:sz w:val="22"/>
                <w:szCs w:val="22"/>
              </w:rPr>
              <w:t>Vorige Woche: ca. 80.000 Personen durch CWA gewarnt, davon lassen sich i.d.R. ca. 60 % testen, zeigt ungeachtet der Probleme die Signifikanz der CWA im Pandemiegeschehen</w:t>
            </w:r>
          </w:p>
          <w:p>
            <w:pPr>
              <w:pStyle w:val="Listenabsatz"/>
              <w:numPr>
                <w:ilvl w:val="0"/>
                <w:numId w:val="28"/>
              </w:numPr>
              <w:rPr>
                <w:sz w:val="22"/>
                <w:szCs w:val="22"/>
              </w:rPr>
            </w:pPr>
            <w:r>
              <w:rPr>
                <w:sz w:val="22"/>
                <w:szCs w:val="22"/>
              </w:rPr>
              <w:t>Empfehlungen des RKI zur KPN: muss in CWA ergänzt werden, derzeit erhalten Geimpfte als auch Ungeimpfte dieselben Mitteilungen, externe Informationen zu verlinken ist hierbei sinnvoll, da Entscheidungen zeitlich-politischen Schwankungen unterlegen sind</w:t>
            </w:r>
          </w:p>
          <w:p>
            <w:pPr>
              <w:pStyle w:val="Listenabsatz"/>
              <w:numPr>
                <w:ilvl w:val="0"/>
                <w:numId w:val="28"/>
              </w:numPr>
              <w:rPr>
                <w:sz w:val="22"/>
                <w:szCs w:val="22"/>
              </w:rPr>
            </w:pPr>
            <w:r>
              <w:rPr>
                <w:sz w:val="22"/>
                <w:szCs w:val="22"/>
              </w:rPr>
              <w:t>Rücknahme falscher Schnelltestergebnisse: technische Herausforderung, Ereigniskette muss beachtet werden, derzeit in Arbeit, derzeitige Timeline sieht hierzu Ende Juni/Anfang Juli vor, sollte im Stakeholder-Meeting nach vorn priorisiert werden</w:t>
            </w:r>
          </w:p>
          <w:p>
            <w:pPr>
              <w:pStyle w:val="Listenabsatz"/>
              <w:numPr>
                <w:ilvl w:val="0"/>
                <w:numId w:val="28"/>
              </w:numPr>
              <w:rPr>
                <w:sz w:val="22"/>
                <w:szCs w:val="22"/>
              </w:rPr>
            </w:pPr>
            <w:r>
              <w:rPr>
                <w:sz w:val="22"/>
                <w:szCs w:val="22"/>
              </w:rPr>
              <w:t>Gesundheitsämter: Anbindung hinsichtlich Funktionalität zu Testergebnissen derzeit in Diskussion</w:t>
            </w:r>
          </w:p>
          <w:p>
            <w:pPr>
              <w:pStyle w:val="Listenabsatz"/>
              <w:rPr>
                <w:sz w:val="22"/>
                <w:szCs w:val="22"/>
              </w:rPr>
            </w:pPr>
          </w:p>
          <w:p>
            <w:pPr>
              <w:rPr>
                <w:sz w:val="22"/>
                <w:szCs w:val="22"/>
              </w:rPr>
            </w:pPr>
            <w:r>
              <w:rPr>
                <w:sz w:val="22"/>
                <w:szCs w:val="22"/>
              </w:rPr>
              <w:t xml:space="preserve">DEMIS: </w:t>
            </w:r>
          </w:p>
          <w:p>
            <w:pPr>
              <w:pStyle w:val="Listenabsatz"/>
              <w:numPr>
                <w:ilvl w:val="0"/>
                <w:numId w:val="28"/>
              </w:numPr>
              <w:rPr>
                <w:sz w:val="22"/>
                <w:szCs w:val="22"/>
              </w:rPr>
            </w:pPr>
            <w:r>
              <w:rPr>
                <w:sz w:val="22"/>
                <w:szCs w:val="22"/>
              </w:rPr>
              <w:t>Testcenter werden vermehrt anzubinden und Labordaten-Umgebungen zu trennen versucht</w:t>
            </w:r>
          </w:p>
          <w:p>
            <w:pPr>
              <w:pStyle w:val="Listenabsatz"/>
              <w:numPr>
                <w:ilvl w:val="0"/>
                <w:numId w:val="28"/>
              </w:numPr>
              <w:rPr>
                <w:sz w:val="22"/>
                <w:szCs w:val="22"/>
              </w:rPr>
            </w:pPr>
            <w:r>
              <w:rPr>
                <w:sz w:val="22"/>
                <w:szCs w:val="22"/>
              </w:rPr>
              <w:t>Neue Profile werden veröffentlicht, um nicht nur SARS-COv2 sondern auch alle anderen relevanten Erreger melden zu können, Labore werden schrittweise angebunden</w:t>
            </w:r>
          </w:p>
          <w:p>
            <w:pPr>
              <w:rPr>
                <w:sz w:val="22"/>
                <w:szCs w:val="22"/>
              </w:rPr>
            </w:pPr>
            <w:r>
              <w:rPr>
                <w:sz w:val="22"/>
                <w:szCs w:val="22"/>
              </w:rPr>
              <w:t xml:space="preserve">SORMAS: </w:t>
            </w:r>
          </w:p>
          <w:p>
            <w:pPr>
              <w:pStyle w:val="Listenabsatz"/>
              <w:numPr>
                <w:ilvl w:val="0"/>
                <w:numId w:val="28"/>
              </w:numPr>
              <w:rPr>
                <w:sz w:val="22"/>
                <w:szCs w:val="22"/>
              </w:rPr>
            </w:pPr>
            <w:r>
              <w:rPr>
                <w:sz w:val="22"/>
                <w:szCs w:val="22"/>
              </w:rPr>
              <w:t>Verstärkt Gesundheitsämter angebunden, Datenqualität und -verlässlichkeit müssen noch verbessert werden</w:t>
            </w:r>
          </w:p>
          <w:p>
            <w:pPr>
              <w:pStyle w:val="Listenabsatz"/>
              <w:rPr>
                <w:sz w:val="22"/>
                <w:szCs w:val="22"/>
              </w:rPr>
            </w:pPr>
          </w:p>
          <w:p>
            <w:pPr>
              <w:rPr>
                <w:sz w:val="22"/>
                <w:szCs w:val="22"/>
              </w:rPr>
            </w:pPr>
            <w:r>
              <w:rPr>
                <w:sz w:val="22"/>
                <w:szCs w:val="22"/>
              </w:rPr>
              <w:t>Diskussion</w:t>
            </w:r>
          </w:p>
          <w:p>
            <w:pPr>
              <w:pStyle w:val="Listenabsatz"/>
              <w:numPr>
                <w:ilvl w:val="0"/>
                <w:numId w:val="28"/>
              </w:numPr>
              <w:rPr>
                <w:sz w:val="22"/>
                <w:szCs w:val="22"/>
              </w:rPr>
            </w:pPr>
            <w:r>
              <w:rPr>
                <w:sz w:val="22"/>
                <w:szCs w:val="22"/>
              </w:rPr>
              <w:t xml:space="preserve">Analysen der Pooltestung von Schüler*innen (siehe bspw. Freiburg, Köln) durch Labors im Routinebetrieb – ist die Befund-Mitteilung an Endgerät der Eltern via CWA möglich? </w:t>
            </w:r>
          </w:p>
          <w:p>
            <w:pPr>
              <w:rPr>
                <w:i/>
                <w:sz w:val="22"/>
                <w:szCs w:val="22"/>
              </w:rPr>
            </w:pPr>
          </w:p>
          <w:p>
            <w:pPr>
              <w:rPr>
                <w:sz w:val="22"/>
                <w:szCs w:val="22"/>
              </w:rPr>
            </w:pPr>
            <w:proofErr w:type="spellStart"/>
            <w:r>
              <w:rPr>
                <w:i/>
                <w:sz w:val="22"/>
                <w:szCs w:val="22"/>
              </w:rPr>
              <w:t>To</w:t>
            </w:r>
            <w:proofErr w:type="spellEnd"/>
            <w:r>
              <w:rPr>
                <w:i/>
                <w:sz w:val="22"/>
                <w:szCs w:val="22"/>
              </w:rPr>
              <w:t xml:space="preserve"> Do: Klärung der Pooltestungs-Mitteilung via CWA bilateral zwischen Herrn Mielke und Herrn Brockmann </w:t>
            </w:r>
          </w:p>
          <w:p>
            <w:pPr>
              <w:pStyle w:val="Listenabsatz"/>
              <w:rPr>
                <w:b/>
              </w:rPr>
            </w:pPr>
          </w:p>
        </w:tc>
        <w:tc>
          <w:tcPr>
            <w:tcW w:w="1605" w:type="dxa"/>
          </w:tcPr>
          <w:p/>
          <w:p/>
          <w:p>
            <w:r>
              <w:t>FG21</w:t>
            </w:r>
          </w:p>
          <w:p>
            <w:r>
              <w:t>(Schmich)</w:t>
            </w:r>
          </w:p>
          <w:p/>
          <w:p/>
          <w:p/>
          <w:p/>
          <w:p/>
          <w:p/>
          <w:p/>
          <w:p/>
          <w:p/>
          <w:p/>
          <w:p/>
          <w:p/>
          <w:p/>
          <w:p/>
          <w:p/>
          <w:p/>
          <w:p/>
          <w:p/>
          <w:p/>
          <w:p/>
          <w:p/>
          <w:p/>
          <w:p/>
          <w:p/>
          <w:p/>
          <w:p/>
          <w:p/>
          <w:p/>
          <w:p/>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tc>
      </w:tr>
      <w:tr>
        <w:tc>
          <w:tcPr>
            <w:tcW w:w="684" w:type="dxa"/>
          </w:tcPr>
          <w:p>
            <w:pPr>
              <w:rPr>
                <w:b/>
              </w:rPr>
            </w:pPr>
            <w:r>
              <w:rPr>
                <w:b/>
              </w:rPr>
              <w:lastRenderedPageBreak/>
              <w:t>4</w:t>
            </w:r>
          </w:p>
        </w:tc>
        <w:tc>
          <w:tcPr>
            <w:tcW w:w="6682" w:type="dxa"/>
          </w:tcPr>
          <w:p>
            <w:pPr>
              <w:rPr>
                <w:b/>
                <w:sz w:val="28"/>
              </w:rPr>
            </w:pPr>
            <w:r>
              <w:rPr>
                <w:b/>
                <w:sz w:val="28"/>
              </w:rPr>
              <w:t>Aktuelle Risikobewertung</w:t>
            </w:r>
          </w:p>
          <w:p>
            <w:pPr>
              <w:pStyle w:val="Listenabsatz"/>
              <w:numPr>
                <w:ilvl w:val="0"/>
                <w:numId w:val="28"/>
              </w:numPr>
              <w:rPr>
                <w:sz w:val="22"/>
                <w:szCs w:val="22"/>
              </w:rPr>
            </w:pPr>
            <w:r>
              <w:rPr>
                <w:sz w:val="22"/>
                <w:szCs w:val="22"/>
              </w:rPr>
              <w:t xml:space="preserve">Aktuelles Dokument </w:t>
            </w:r>
            <w:hyperlink r:id="rId17" w:history="1">
              <w:r>
                <w:rPr>
                  <w:rStyle w:val="Hyperlink"/>
                  <w:sz w:val="22"/>
                  <w:szCs w:val="22"/>
                </w:rPr>
                <w:t>hier</w:t>
              </w:r>
            </w:hyperlink>
          </w:p>
          <w:p>
            <w:pPr>
              <w:rPr>
                <w:i/>
                <w:sz w:val="22"/>
                <w:szCs w:val="22"/>
              </w:rPr>
            </w:pPr>
          </w:p>
          <w:p>
            <w:pPr>
              <w:rPr>
                <w:i/>
                <w:sz w:val="22"/>
                <w:szCs w:val="22"/>
              </w:rPr>
            </w:pPr>
            <w:proofErr w:type="spellStart"/>
            <w:r>
              <w:rPr>
                <w:i/>
                <w:sz w:val="22"/>
                <w:szCs w:val="22"/>
              </w:rPr>
              <w:t>To</w:t>
            </w:r>
            <w:proofErr w:type="spellEnd"/>
            <w:r>
              <w:rPr>
                <w:i/>
                <w:sz w:val="22"/>
                <w:szCs w:val="22"/>
              </w:rPr>
              <w:t xml:space="preserve"> Do1: Die im Ordner abgelegte Datei wird von Frau Rexroth an den Krisenstab zirkuliert</w:t>
            </w:r>
          </w:p>
          <w:p>
            <w:pPr>
              <w:rPr>
                <w:i/>
                <w:sz w:val="22"/>
                <w:szCs w:val="22"/>
              </w:rPr>
            </w:pPr>
          </w:p>
          <w:p>
            <w:pPr>
              <w:rPr>
                <w:i/>
                <w:sz w:val="22"/>
                <w:szCs w:val="22"/>
              </w:rPr>
            </w:pPr>
            <w:proofErr w:type="spellStart"/>
            <w:r>
              <w:rPr>
                <w:i/>
                <w:sz w:val="22"/>
                <w:szCs w:val="22"/>
              </w:rPr>
              <w:t>To</w:t>
            </w:r>
            <w:proofErr w:type="spellEnd"/>
            <w:r>
              <w:rPr>
                <w:i/>
                <w:sz w:val="22"/>
                <w:szCs w:val="22"/>
              </w:rPr>
              <w:t xml:space="preserve"> Do2: Besprechung hierzu ist für Mittwoch, den 21.04. geplant, dann im zweiwöchigen Turnus </w:t>
            </w:r>
          </w:p>
          <w:p>
            <w:pPr>
              <w:pStyle w:val="Listenabsatz"/>
              <w:rPr>
                <w:sz w:val="22"/>
                <w:szCs w:val="22"/>
              </w:rPr>
            </w:pPr>
          </w:p>
        </w:tc>
        <w:tc>
          <w:tcPr>
            <w:tcW w:w="1605"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682" w:type="dxa"/>
          </w:tcPr>
          <w:p>
            <w:pPr>
              <w:rPr>
                <w:b/>
                <w:sz w:val="28"/>
                <w:szCs w:val="28"/>
              </w:rPr>
            </w:pPr>
            <w:r>
              <w:rPr>
                <w:b/>
                <w:sz w:val="28"/>
                <w:szCs w:val="28"/>
              </w:rPr>
              <w:t>Kommunikation</w:t>
            </w:r>
          </w:p>
          <w:p>
            <w:pPr>
              <w:rPr>
                <w:sz w:val="22"/>
                <w:szCs w:val="22"/>
              </w:rPr>
            </w:pPr>
          </w:p>
          <w:p>
            <w:pPr>
              <w:rPr>
                <w:sz w:val="22"/>
                <w:szCs w:val="22"/>
              </w:rPr>
            </w:pPr>
            <w:r>
              <w:rPr>
                <w:sz w:val="22"/>
                <w:szCs w:val="22"/>
              </w:rPr>
              <w:t>BZgA</w:t>
            </w:r>
          </w:p>
          <w:p>
            <w:pPr>
              <w:pStyle w:val="Listenabsatz"/>
              <w:numPr>
                <w:ilvl w:val="0"/>
                <w:numId w:val="28"/>
              </w:numPr>
              <w:rPr>
                <w:sz w:val="22"/>
                <w:szCs w:val="22"/>
              </w:rPr>
            </w:pPr>
            <w:r>
              <w:rPr>
                <w:sz w:val="22"/>
                <w:szCs w:val="22"/>
              </w:rPr>
              <w:t>Keine Anmerkungen</w:t>
            </w:r>
          </w:p>
          <w:p>
            <w:pPr>
              <w:rPr>
                <w:sz w:val="22"/>
                <w:szCs w:val="22"/>
              </w:rPr>
            </w:pPr>
          </w:p>
          <w:p>
            <w:pPr>
              <w:rPr>
                <w:sz w:val="22"/>
                <w:szCs w:val="22"/>
              </w:rPr>
            </w:pPr>
            <w:r>
              <w:rPr>
                <w:sz w:val="22"/>
                <w:szCs w:val="22"/>
              </w:rPr>
              <w:t>Presse</w:t>
            </w:r>
          </w:p>
          <w:p>
            <w:pPr>
              <w:rPr>
                <w:i/>
                <w:sz w:val="22"/>
                <w:szCs w:val="22"/>
              </w:rPr>
            </w:pPr>
            <w:proofErr w:type="spellStart"/>
            <w:r>
              <w:rPr>
                <w:i/>
                <w:sz w:val="22"/>
                <w:szCs w:val="22"/>
              </w:rPr>
              <w:t>To</w:t>
            </w:r>
            <w:proofErr w:type="spellEnd"/>
            <w:r>
              <w:rPr>
                <w:i/>
                <w:sz w:val="22"/>
                <w:szCs w:val="22"/>
              </w:rPr>
              <w:t xml:space="preserve"> Do: Bei Dokumentenänderungen die Bitte an alle, den jeweilig aktuellen Stand aus der Website zu kopieren, damit nicht versehentlich mit veralteten Versionen gearbeitet wird.</w:t>
            </w:r>
          </w:p>
          <w:p>
            <w:pPr>
              <w:rPr>
                <w:i/>
                <w:sz w:val="22"/>
                <w:szCs w:val="22"/>
              </w:rPr>
            </w:pPr>
            <w:r>
              <w:rPr>
                <w:i/>
                <w:sz w:val="22"/>
                <w:szCs w:val="22"/>
              </w:rPr>
              <w:t>Die Vorgehensweise wurde begrüßt und soll zukünftig umgesetzt werden.</w:t>
            </w:r>
          </w:p>
          <w:p>
            <w:pPr>
              <w:pStyle w:val="Listenabsatz"/>
              <w:rPr>
                <w:sz w:val="22"/>
                <w:szCs w:val="22"/>
              </w:rPr>
            </w:pPr>
          </w:p>
          <w:p>
            <w:pPr>
              <w:rPr>
                <w:sz w:val="22"/>
                <w:szCs w:val="22"/>
              </w:rPr>
            </w:pPr>
            <w:r>
              <w:rPr>
                <w:sz w:val="22"/>
                <w:szCs w:val="22"/>
              </w:rPr>
              <w:t>P1</w:t>
            </w:r>
          </w:p>
          <w:p>
            <w:pPr>
              <w:pStyle w:val="Listenabsatz"/>
              <w:numPr>
                <w:ilvl w:val="0"/>
                <w:numId w:val="28"/>
              </w:numPr>
              <w:rPr>
                <w:sz w:val="22"/>
                <w:szCs w:val="22"/>
              </w:rPr>
            </w:pPr>
            <w:r>
              <w:rPr>
                <w:sz w:val="22"/>
                <w:szCs w:val="22"/>
              </w:rPr>
              <w:t>„Verhaltenstipps“ wurden in diverse Sprachen übersetzt, werden vom BMG verbreitet, P1 arbeitet derzeit an jeweiligem Layout und wird diese dann zirkulieren</w:t>
            </w:r>
          </w:p>
          <w:p>
            <w:pPr>
              <w:pStyle w:val="Listenabsatz"/>
              <w:numPr>
                <w:ilvl w:val="0"/>
                <w:numId w:val="28"/>
              </w:numPr>
              <w:rPr>
                <w:sz w:val="22"/>
                <w:szCs w:val="22"/>
              </w:rPr>
            </w:pPr>
            <w:r>
              <w:rPr>
                <w:sz w:val="22"/>
                <w:szCs w:val="22"/>
              </w:rPr>
              <w:t>Kleine Anfrage der Grünen zur Kommunikationsstrategie der Bundesregierung:  Frau Jenny hat Anfrage beantwortet, leitet diese dann weiter an die Presseabteilung</w:t>
            </w:r>
          </w:p>
          <w:p>
            <w:pPr>
              <w:pStyle w:val="Listenabsatz"/>
              <w:numPr>
                <w:ilvl w:val="0"/>
                <w:numId w:val="28"/>
              </w:numPr>
              <w:rPr>
                <w:sz w:val="22"/>
                <w:szCs w:val="22"/>
              </w:rPr>
            </w:pPr>
            <w:r>
              <w:rPr>
                <w:sz w:val="22"/>
                <w:szCs w:val="22"/>
              </w:rPr>
              <w:t xml:space="preserve">Kommunikation von Schnelltesten: Hinweisliste und </w:t>
            </w:r>
            <w:proofErr w:type="spellStart"/>
            <w:r>
              <w:rPr>
                <w:sz w:val="22"/>
                <w:szCs w:val="22"/>
              </w:rPr>
              <w:t>Erklärgrafik</w:t>
            </w:r>
            <w:proofErr w:type="spellEnd"/>
            <w:r>
              <w:rPr>
                <w:sz w:val="22"/>
                <w:szCs w:val="22"/>
              </w:rPr>
              <w:t xml:space="preserve"> zu falschen Testergebnissen sowie zur Relevanz von regelmäßigem Testen in Vorbereitung durch P1</w:t>
            </w:r>
          </w:p>
          <w:p>
            <w:pPr>
              <w:pStyle w:val="Listenabsatz"/>
              <w:numPr>
                <w:ilvl w:val="0"/>
                <w:numId w:val="28"/>
              </w:numPr>
              <w:rPr>
                <w:sz w:val="22"/>
                <w:szCs w:val="22"/>
              </w:rPr>
            </w:pPr>
            <w:proofErr w:type="spellStart"/>
            <w:r>
              <w:rPr>
                <w:sz w:val="22"/>
                <w:szCs w:val="22"/>
              </w:rPr>
              <w:lastRenderedPageBreak/>
              <w:t>Positivenanteil</w:t>
            </w:r>
            <w:proofErr w:type="spellEnd"/>
            <w:r>
              <w:rPr>
                <w:sz w:val="22"/>
                <w:szCs w:val="22"/>
              </w:rPr>
              <w:t xml:space="preserve"> (siehe letzte BPK): </w:t>
            </w:r>
          </w:p>
          <w:p>
            <w:pPr>
              <w:pStyle w:val="Listenabsatz"/>
              <w:numPr>
                <w:ilvl w:val="1"/>
                <w:numId w:val="28"/>
              </w:numPr>
              <w:rPr>
                <w:sz w:val="22"/>
                <w:szCs w:val="22"/>
              </w:rPr>
            </w:pPr>
            <w:r>
              <w:rPr>
                <w:sz w:val="22"/>
                <w:szCs w:val="22"/>
              </w:rPr>
              <w:t xml:space="preserve">Hat beim HZI Fragen aufgeworfen, wurde auch von ZDF heute aufgegriffen </w:t>
            </w:r>
          </w:p>
          <w:p>
            <w:pPr>
              <w:pStyle w:val="Listenabsatz"/>
              <w:numPr>
                <w:ilvl w:val="1"/>
                <w:numId w:val="28"/>
              </w:numPr>
              <w:rPr>
                <w:sz w:val="22"/>
                <w:szCs w:val="22"/>
              </w:rPr>
            </w:pPr>
            <w:r>
              <w:rPr>
                <w:sz w:val="22"/>
                <w:szCs w:val="22"/>
              </w:rPr>
              <w:t xml:space="preserve">Im Hinblick auf BPK am Freitag ggf. weiteres Statement zur Bedeutung des </w:t>
            </w:r>
            <w:proofErr w:type="spellStart"/>
            <w:r>
              <w:rPr>
                <w:sz w:val="22"/>
                <w:szCs w:val="22"/>
              </w:rPr>
              <w:t>Positivenanteils</w:t>
            </w:r>
            <w:proofErr w:type="spellEnd"/>
            <w:r>
              <w:rPr>
                <w:sz w:val="22"/>
                <w:szCs w:val="22"/>
              </w:rPr>
              <w:t xml:space="preserve"> sinnvoll sowie dass dieser durch die Schnelltests aktuell nicht maßgeblich beeinflusst wird, dies ist auch unabhängig der BPK zu kommunizieren </w:t>
            </w:r>
          </w:p>
          <w:p>
            <w:pPr>
              <w:pStyle w:val="Listenabsatz"/>
              <w:numPr>
                <w:ilvl w:val="1"/>
                <w:numId w:val="28"/>
              </w:numPr>
              <w:rPr>
                <w:sz w:val="22"/>
                <w:szCs w:val="22"/>
              </w:rPr>
            </w:pPr>
            <w:r>
              <w:rPr>
                <w:sz w:val="22"/>
                <w:szCs w:val="22"/>
              </w:rPr>
              <w:t>Hinweis 1: bei der BPK keine grafische Darstellung möglich, diese sollte anderweitig eingebettet und prominent dargestellt werden (bspw. Lagebericht, Twitter)</w:t>
            </w:r>
          </w:p>
          <w:p>
            <w:pPr>
              <w:pStyle w:val="Listenabsatz"/>
              <w:numPr>
                <w:ilvl w:val="1"/>
                <w:numId w:val="28"/>
              </w:numPr>
              <w:rPr>
                <w:sz w:val="22"/>
                <w:szCs w:val="22"/>
              </w:rPr>
            </w:pPr>
            <w:r>
              <w:rPr>
                <w:sz w:val="22"/>
                <w:szCs w:val="22"/>
              </w:rPr>
              <w:t xml:space="preserve">Hinweis 2: Surveillance-Daten sollten berücksichtigt werden, da diese Altersgruppen-spezifisch aufgeschlüsselt sind (ältere AG höhere </w:t>
            </w:r>
            <w:proofErr w:type="spellStart"/>
            <w:r>
              <w:rPr>
                <w:sz w:val="22"/>
                <w:szCs w:val="22"/>
              </w:rPr>
              <w:t>Positivenrate</w:t>
            </w:r>
            <w:proofErr w:type="spellEnd"/>
            <w:r>
              <w:rPr>
                <w:sz w:val="22"/>
                <w:szCs w:val="22"/>
              </w:rPr>
              <w:t xml:space="preserve"> als Kinder)</w:t>
            </w:r>
          </w:p>
          <w:p>
            <w:pPr>
              <w:pStyle w:val="Listenabsatz"/>
              <w:numPr>
                <w:ilvl w:val="1"/>
                <w:numId w:val="28"/>
              </w:numPr>
              <w:rPr>
                <w:ins w:id="1" w:author="Abu Sin, Muna" w:date="2021-04-19T21:47:00Z"/>
                <w:sz w:val="22"/>
                <w:szCs w:val="22"/>
              </w:rPr>
            </w:pPr>
            <w:r>
              <w:rPr>
                <w:sz w:val="22"/>
                <w:szCs w:val="22"/>
              </w:rPr>
              <w:t xml:space="preserve">Hinweis 3: ARS-Daten geben differenzierte Hinweise auf </w:t>
            </w:r>
            <w:ins w:id="2" w:author="Abu Sin, Muna" w:date="2021-04-19T21:46:00Z">
              <w:r>
                <w:rPr>
                  <w:sz w:val="22"/>
                  <w:szCs w:val="22"/>
                </w:rPr>
                <w:t>alte</w:t>
              </w:r>
            </w:ins>
            <w:ins w:id="3" w:author="Abu Sin, Muna" w:date="2021-04-19T21:47:00Z">
              <w:r>
                <w:rPr>
                  <w:sz w:val="22"/>
                  <w:szCs w:val="22"/>
                </w:rPr>
                <w:t>rsstratifizierte Anzahl an durchgeführten Testungen und</w:t>
              </w:r>
            </w:ins>
            <w:del w:id="4" w:author="Abu Sin, Muna" w:date="2021-04-19T21:47:00Z">
              <w:r>
                <w:rPr>
                  <w:sz w:val="22"/>
                  <w:szCs w:val="22"/>
                </w:rPr>
                <w:delText>eine Assoziation zwischen</w:delText>
              </w:r>
            </w:del>
            <w:r>
              <w:rPr>
                <w:sz w:val="22"/>
                <w:szCs w:val="22"/>
              </w:rPr>
              <w:t xml:space="preserve"> </w:t>
            </w:r>
            <w:proofErr w:type="spellStart"/>
            <w:r>
              <w:rPr>
                <w:sz w:val="22"/>
                <w:szCs w:val="22"/>
              </w:rPr>
              <w:t>Positivenanteil</w:t>
            </w:r>
            <w:proofErr w:type="spellEnd"/>
          </w:p>
          <w:p>
            <w:pPr>
              <w:pStyle w:val="Listenabsatz"/>
              <w:numPr>
                <w:ilvl w:val="1"/>
                <w:numId w:val="28"/>
              </w:numPr>
              <w:rPr>
                <w:sz w:val="22"/>
                <w:szCs w:val="22"/>
              </w:rPr>
            </w:pPr>
            <w:del w:id="5" w:author="Abu Sin, Muna" w:date="2021-04-19T21:47:00Z">
              <w:r>
                <w:rPr>
                  <w:sz w:val="22"/>
                  <w:szCs w:val="22"/>
                </w:rPr>
                <w:delText xml:space="preserve"> und</w:delText>
              </w:r>
            </w:del>
            <w:r>
              <w:rPr>
                <w:sz w:val="22"/>
                <w:szCs w:val="22"/>
              </w:rPr>
              <w:t xml:space="preserve"> ITS Bettenbelegung, </w:t>
            </w:r>
            <w:del w:id="6" w:author="Abu Sin, Muna" w:date="2021-04-19T21:47:00Z">
              <w:r>
                <w:rPr>
                  <w:sz w:val="22"/>
                  <w:szCs w:val="22"/>
                </w:rPr>
                <w:delText xml:space="preserve">auch </w:delText>
              </w:r>
            </w:del>
            <w:r>
              <w:rPr>
                <w:sz w:val="22"/>
                <w:szCs w:val="22"/>
              </w:rPr>
              <w:t xml:space="preserve">Inzidenz und Fallzahlen korrelieren </w:t>
            </w:r>
          </w:p>
          <w:p>
            <w:pPr>
              <w:pStyle w:val="Listenabsatz"/>
              <w:numPr>
                <w:ilvl w:val="1"/>
                <w:numId w:val="28"/>
              </w:numPr>
              <w:rPr>
                <w:sz w:val="22"/>
                <w:szCs w:val="22"/>
              </w:rPr>
            </w:pPr>
            <w:r>
              <w:rPr>
                <w:sz w:val="22"/>
                <w:szCs w:val="22"/>
              </w:rPr>
              <w:t xml:space="preserve">Hinweis 4: erkrankte Personen lassen sich mit höherer Wahrscheinlichkeit testen (mutmaßlich recht stabiles Verhalten), Variationen finden sich vermutlich eher im Grad der Erfassung asymptomatischer Fälle </w:t>
            </w:r>
          </w:p>
          <w:p>
            <w:pPr>
              <w:rPr>
                <w:i/>
                <w:sz w:val="22"/>
                <w:szCs w:val="22"/>
              </w:rPr>
            </w:pPr>
            <w:proofErr w:type="spellStart"/>
            <w:r>
              <w:rPr>
                <w:i/>
                <w:sz w:val="22"/>
                <w:szCs w:val="22"/>
              </w:rPr>
              <w:t>To</w:t>
            </w:r>
            <w:proofErr w:type="spellEnd"/>
            <w:r>
              <w:rPr>
                <w:i/>
                <w:sz w:val="22"/>
                <w:szCs w:val="22"/>
              </w:rPr>
              <w:t xml:space="preserve"> Do: Eine erneute Erläuterung zu Tests und deren Bedeutung sowie zur Begrifflichkeit und Bewertung der Inzidenz ist erforderlich </w:t>
            </w:r>
          </w:p>
          <w:p>
            <w:pPr>
              <w:rPr>
                <w:i/>
                <w:sz w:val="22"/>
                <w:szCs w:val="22"/>
              </w:rPr>
            </w:pPr>
          </w:p>
          <w:p>
            <w:pPr>
              <w:pStyle w:val="Listenabsatz"/>
              <w:numPr>
                <w:ilvl w:val="0"/>
                <w:numId w:val="28"/>
              </w:numPr>
              <w:rPr>
                <w:sz w:val="22"/>
                <w:szCs w:val="22"/>
              </w:rPr>
            </w:pPr>
            <w:r>
              <w:rPr>
                <w:sz w:val="22"/>
                <w:szCs w:val="22"/>
              </w:rPr>
              <w:t xml:space="preserve">„Control </w:t>
            </w:r>
            <w:proofErr w:type="spellStart"/>
            <w:r>
              <w:rPr>
                <w:sz w:val="22"/>
                <w:szCs w:val="22"/>
              </w:rPr>
              <w:t>Covid</w:t>
            </w:r>
            <w:proofErr w:type="spellEnd"/>
            <w:r>
              <w:rPr>
                <w:sz w:val="22"/>
                <w:szCs w:val="22"/>
              </w:rPr>
              <w:t>“-Konzept:</w:t>
            </w:r>
          </w:p>
          <w:p>
            <w:pPr>
              <w:pStyle w:val="Listenabsatz"/>
              <w:numPr>
                <w:ilvl w:val="1"/>
                <w:numId w:val="28"/>
              </w:numPr>
              <w:rPr>
                <w:sz w:val="22"/>
                <w:szCs w:val="22"/>
              </w:rPr>
            </w:pPr>
            <w:r>
              <w:rPr>
                <w:sz w:val="22"/>
                <w:szCs w:val="22"/>
              </w:rPr>
              <w:t>Muss erneut klargestellt werden, da aktuell geäußerte Bestrebungen, die Gesamtbevölkerung durchzutesten wenig sinnvoll erscheint</w:t>
            </w:r>
          </w:p>
          <w:p>
            <w:pPr>
              <w:pStyle w:val="Listenabsatz"/>
              <w:numPr>
                <w:ilvl w:val="1"/>
                <w:numId w:val="28"/>
              </w:numPr>
              <w:rPr>
                <w:sz w:val="22"/>
                <w:szCs w:val="22"/>
              </w:rPr>
            </w:pPr>
            <w:r>
              <w:rPr>
                <w:sz w:val="22"/>
                <w:szCs w:val="22"/>
              </w:rPr>
              <w:t xml:space="preserve">Stufenkonzept „Control </w:t>
            </w:r>
            <w:proofErr w:type="spellStart"/>
            <w:r>
              <w:rPr>
                <w:sz w:val="22"/>
                <w:szCs w:val="22"/>
              </w:rPr>
              <w:t>Covid</w:t>
            </w:r>
            <w:proofErr w:type="spellEnd"/>
            <w:r>
              <w:rPr>
                <w:sz w:val="22"/>
                <w:szCs w:val="22"/>
              </w:rPr>
              <w:t>“ wird überabreitet, vermutlich zu kurzfristig für BPK am Freitag</w:t>
            </w:r>
          </w:p>
          <w:p>
            <w:pPr>
              <w:pStyle w:val="Listenabsatz"/>
              <w:numPr>
                <w:ilvl w:val="0"/>
                <w:numId w:val="28"/>
              </w:numPr>
              <w:rPr>
                <w:i/>
                <w:sz w:val="22"/>
                <w:szCs w:val="22"/>
              </w:rPr>
            </w:pPr>
            <w:r>
              <w:rPr>
                <w:sz w:val="22"/>
                <w:szCs w:val="22"/>
              </w:rPr>
              <w:t xml:space="preserve">„Control </w:t>
            </w:r>
            <w:proofErr w:type="spellStart"/>
            <w:r>
              <w:rPr>
                <w:sz w:val="22"/>
                <w:szCs w:val="22"/>
              </w:rPr>
              <w:t>Covid</w:t>
            </w:r>
            <w:proofErr w:type="spellEnd"/>
            <w:r>
              <w:rPr>
                <w:sz w:val="22"/>
                <w:szCs w:val="22"/>
              </w:rPr>
              <w:t>“-Publikationen und -Grafiken sollten stärker in den Vordergrund gestellt werden, damit nicht nur die Inzidenz öffentliche Berücksichtigung findet, auch um auch lokale Gegebenheiten zu berücksichtigen und eine differenzierte Betrachtungsweise zu fördern</w:t>
            </w:r>
            <w:r>
              <w:rPr>
                <w:i/>
                <w:sz w:val="22"/>
                <w:szCs w:val="22"/>
              </w:rPr>
              <w:t xml:space="preserve"> </w:t>
            </w:r>
          </w:p>
          <w:p>
            <w:pPr>
              <w:pStyle w:val="Listenabsatz"/>
              <w:numPr>
                <w:ilvl w:val="0"/>
                <w:numId w:val="28"/>
              </w:numPr>
              <w:rPr>
                <w:sz w:val="22"/>
                <w:szCs w:val="22"/>
              </w:rPr>
            </w:pPr>
            <w:r>
              <w:rPr>
                <w:sz w:val="22"/>
                <w:szCs w:val="22"/>
              </w:rPr>
              <w:t>Einschränkung: zu viele Parameter erschweren oder verwässern andererseits die Entscheidungsgrundlage zur Umsetzung von Maßnahmen in einzelnen Bundesländern, dies sollte noch detaillierter besprochen werden</w:t>
            </w:r>
          </w:p>
          <w:p>
            <w:pPr>
              <w:pStyle w:val="Listenabsatz"/>
              <w:ind w:left="1440"/>
              <w:rPr>
                <w:sz w:val="22"/>
                <w:szCs w:val="22"/>
              </w:rPr>
            </w:pPr>
          </w:p>
          <w:p>
            <w:pPr>
              <w:rPr>
                <w:i/>
                <w:sz w:val="22"/>
                <w:szCs w:val="22"/>
              </w:rPr>
            </w:pPr>
            <w:proofErr w:type="spellStart"/>
            <w:r>
              <w:rPr>
                <w:i/>
                <w:sz w:val="22"/>
                <w:szCs w:val="22"/>
              </w:rPr>
              <w:t>To</w:t>
            </w:r>
            <w:proofErr w:type="spellEnd"/>
            <w:r>
              <w:rPr>
                <w:i/>
                <w:sz w:val="22"/>
                <w:szCs w:val="22"/>
              </w:rPr>
              <w:t xml:space="preserve"> Do1: Erfassungssysteme sollten ebenso im </w:t>
            </w:r>
            <w:proofErr w:type="spellStart"/>
            <w:r>
              <w:rPr>
                <w:i/>
                <w:sz w:val="22"/>
                <w:szCs w:val="22"/>
              </w:rPr>
              <w:t>EpidBull</w:t>
            </w:r>
            <w:proofErr w:type="spellEnd"/>
            <w:r>
              <w:rPr>
                <w:i/>
                <w:sz w:val="22"/>
                <w:szCs w:val="22"/>
              </w:rPr>
              <w:t xml:space="preserve"> berücksichtigt werden (derzeit bereits in Arbeit).</w:t>
            </w:r>
          </w:p>
          <w:p>
            <w:pPr>
              <w:rPr>
                <w:i/>
                <w:sz w:val="22"/>
                <w:szCs w:val="22"/>
              </w:rPr>
            </w:pPr>
            <w:proofErr w:type="spellStart"/>
            <w:r>
              <w:rPr>
                <w:i/>
                <w:sz w:val="22"/>
                <w:szCs w:val="22"/>
              </w:rPr>
              <w:t>To</w:t>
            </w:r>
            <w:proofErr w:type="spellEnd"/>
            <w:r>
              <w:rPr>
                <w:i/>
                <w:sz w:val="22"/>
                <w:szCs w:val="22"/>
              </w:rPr>
              <w:t xml:space="preserve"> Do2: Wiederaufnahme des o.g. Diskussionspunktes zur Inzidenz als Hauptparameter.</w:t>
            </w:r>
          </w:p>
          <w:p>
            <w:pPr>
              <w:rPr>
                <w:i/>
                <w:sz w:val="22"/>
                <w:szCs w:val="22"/>
              </w:rPr>
            </w:pPr>
            <w:r>
              <w:rPr>
                <w:i/>
                <w:sz w:val="22"/>
                <w:szCs w:val="22"/>
              </w:rPr>
              <w:t xml:space="preserve"> </w:t>
            </w:r>
          </w:p>
        </w:tc>
        <w:tc>
          <w:tcPr>
            <w:tcW w:w="1605" w:type="dxa"/>
          </w:tcPr>
          <w:p>
            <w:pPr>
              <w:rPr>
                <w:sz w:val="22"/>
                <w:szCs w:val="22"/>
              </w:rPr>
            </w:pPr>
          </w:p>
          <w:p/>
          <w:p>
            <w:r>
              <w:t>BZgA</w:t>
            </w:r>
          </w:p>
          <w:p>
            <w:r>
              <w:t>(Ommen)</w:t>
            </w:r>
          </w:p>
          <w:p/>
          <w:p/>
          <w:p>
            <w:r>
              <w:t>Presse</w:t>
            </w:r>
          </w:p>
          <w:p>
            <w:r>
              <w:t>(Wenchel)</w:t>
            </w:r>
          </w:p>
          <w:p/>
          <w:p/>
          <w:p/>
          <w:p/>
          <w:p>
            <w:r>
              <w:t>P1</w:t>
            </w:r>
          </w:p>
          <w:p>
            <w:pPr>
              <w:rPr>
                <w:sz w:val="22"/>
                <w:szCs w:val="22"/>
              </w:rPr>
            </w:pPr>
            <w:r>
              <w:rPr>
                <w:sz w:val="22"/>
                <w:szCs w:val="22"/>
              </w:rPr>
              <w:t>(Jenny)</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682" w:type="dxa"/>
          </w:tcPr>
          <w:p>
            <w:pPr>
              <w:rPr>
                <w:b/>
                <w:sz w:val="22"/>
                <w:szCs w:val="22"/>
              </w:rPr>
            </w:pPr>
            <w:r>
              <w:rPr>
                <w:b/>
                <w:sz w:val="28"/>
              </w:rPr>
              <w:t>Strategie</w:t>
            </w:r>
            <w:r>
              <w:rPr>
                <w:b/>
                <w:sz w:val="22"/>
                <w:szCs w:val="22"/>
              </w:rPr>
              <w:t xml:space="preserve"> </w:t>
            </w:r>
            <w:r>
              <w:rPr>
                <w:b/>
                <w:sz w:val="28"/>
              </w:rPr>
              <w:t>Fragen</w:t>
            </w:r>
          </w:p>
          <w:p>
            <w:pPr>
              <w:pStyle w:val="Listenabsatz"/>
              <w:numPr>
                <w:ilvl w:val="0"/>
                <w:numId w:val="31"/>
              </w:numPr>
              <w:rPr>
                <w:b/>
                <w:sz w:val="22"/>
                <w:szCs w:val="22"/>
              </w:rPr>
            </w:pPr>
            <w:r>
              <w:rPr>
                <w:b/>
                <w:sz w:val="22"/>
                <w:szCs w:val="22"/>
              </w:rPr>
              <w:t>Allgemein</w:t>
            </w:r>
          </w:p>
          <w:p>
            <w:pPr>
              <w:pStyle w:val="Listenabsatz"/>
              <w:numPr>
                <w:ilvl w:val="0"/>
                <w:numId w:val="29"/>
              </w:numPr>
              <w:rPr>
                <w:sz w:val="22"/>
                <w:szCs w:val="22"/>
              </w:rPr>
            </w:pPr>
            <w:r>
              <w:rPr>
                <w:sz w:val="22"/>
                <w:szCs w:val="22"/>
              </w:rPr>
              <w:t>Nicht besprochen</w:t>
            </w:r>
          </w:p>
          <w:p>
            <w:pPr>
              <w:pStyle w:val="Listenabsatz"/>
              <w:rPr>
                <w:sz w:val="22"/>
                <w:szCs w:val="22"/>
              </w:rPr>
            </w:pPr>
          </w:p>
          <w:p>
            <w:pPr>
              <w:pStyle w:val="Listenabsatz"/>
              <w:numPr>
                <w:ilvl w:val="0"/>
                <w:numId w:val="31"/>
              </w:numPr>
              <w:rPr>
                <w:b/>
                <w:sz w:val="22"/>
                <w:szCs w:val="22"/>
              </w:rPr>
            </w:pPr>
            <w:r>
              <w:rPr>
                <w:b/>
                <w:sz w:val="22"/>
                <w:szCs w:val="22"/>
              </w:rPr>
              <w:t>RKI-intern</w:t>
            </w:r>
          </w:p>
          <w:p>
            <w:pPr>
              <w:pStyle w:val="Listenabsatz"/>
              <w:numPr>
                <w:ilvl w:val="0"/>
                <w:numId w:val="29"/>
              </w:numPr>
              <w:rPr>
                <w:sz w:val="22"/>
                <w:szCs w:val="22"/>
              </w:rPr>
            </w:pPr>
            <w:r>
              <w:rPr>
                <w:sz w:val="22"/>
                <w:szCs w:val="22"/>
              </w:rPr>
              <w:t>Nicht besprochen</w:t>
            </w:r>
          </w:p>
          <w:p>
            <w:pPr>
              <w:ind w:left="360"/>
              <w:rPr>
                <w:sz w:val="22"/>
                <w:szCs w:val="22"/>
                <w:highlight w:val="yellow"/>
              </w:rPr>
            </w:pPr>
            <w:r>
              <w:rPr>
                <w:sz w:val="22"/>
                <w:szCs w:val="22"/>
              </w:rPr>
              <w:t xml:space="preserve"> </w:t>
            </w:r>
          </w:p>
        </w:tc>
        <w:tc>
          <w:tcPr>
            <w:tcW w:w="1605" w:type="dxa"/>
          </w:tcPr>
          <w:p>
            <w:r>
              <w:t>Alle</w:t>
            </w:r>
          </w:p>
        </w:tc>
      </w:tr>
      <w:tr>
        <w:tc>
          <w:tcPr>
            <w:tcW w:w="684" w:type="dxa"/>
          </w:tcPr>
          <w:p>
            <w:pPr>
              <w:rPr>
                <w:b/>
              </w:rPr>
            </w:pPr>
            <w:r>
              <w:rPr>
                <w:b/>
              </w:rPr>
              <w:t>7</w:t>
            </w:r>
          </w:p>
        </w:tc>
        <w:tc>
          <w:tcPr>
            <w:tcW w:w="6682" w:type="dxa"/>
          </w:tcPr>
          <w:p>
            <w:pPr>
              <w:rPr>
                <w:b/>
                <w:sz w:val="28"/>
              </w:rPr>
            </w:pPr>
            <w:r>
              <w:rPr>
                <w:b/>
                <w:sz w:val="28"/>
              </w:rPr>
              <w:t xml:space="preserve">Dokumente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rPr>
                <w:sz w:val="22"/>
                <w:szCs w:val="22"/>
              </w:rPr>
            </w:pPr>
          </w:p>
          <w:p>
            <w:pPr>
              <w:pStyle w:val="Listenabsatz"/>
              <w:numPr>
                <w:ilvl w:val="0"/>
                <w:numId w:val="29"/>
              </w:numPr>
              <w:rPr>
                <w:sz w:val="22"/>
                <w:szCs w:val="22"/>
              </w:rPr>
            </w:pPr>
            <w:r>
              <w:rPr>
                <w:sz w:val="22"/>
                <w:szCs w:val="22"/>
              </w:rPr>
              <w:t>Definition „Genesener“: PCR-Positivität ausreichend, eine klinische Erkrankung ist definitionsgemäß hier nicht entscheidend. Dieser Punkt wurde bereits geklärt.</w:t>
            </w:r>
          </w:p>
          <w:p>
            <w:pPr>
              <w:pStyle w:val="Listenabsatz"/>
              <w:rPr>
                <w:sz w:val="22"/>
                <w:szCs w:val="22"/>
              </w:rPr>
            </w:pPr>
          </w:p>
        </w:tc>
        <w:tc>
          <w:tcPr>
            <w:tcW w:w="1605" w:type="dxa"/>
          </w:tcPr>
          <w:p>
            <w:pPr>
              <w:rPr>
                <w:sz w:val="22"/>
                <w:szCs w:val="22"/>
              </w:rPr>
            </w:pPr>
          </w:p>
          <w:p>
            <w:pPr>
              <w:rPr>
                <w:sz w:val="22"/>
                <w:szCs w:val="22"/>
              </w:rPr>
            </w:pPr>
            <w:r>
              <w:rPr>
                <w:sz w:val="22"/>
                <w:szCs w:val="22"/>
              </w:rPr>
              <w:t>Alle</w:t>
            </w:r>
          </w:p>
          <w:p>
            <w:pPr>
              <w:rPr>
                <w:sz w:val="22"/>
                <w:szCs w:val="22"/>
              </w:rPr>
            </w:pPr>
          </w:p>
        </w:tc>
      </w:tr>
      <w:tr>
        <w:tc>
          <w:tcPr>
            <w:tcW w:w="684" w:type="dxa"/>
          </w:tcPr>
          <w:p>
            <w:r>
              <w:t>8</w:t>
            </w:r>
          </w:p>
        </w:tc>
        <w:tc>
          <w:tcPr>
            <w:tcW w:w="6682" w:type="dxa"/>
          </w:tcPr>
          <w:p>
            <w:pPr>
              <w:rPr>
                <w:b/>
                <w:sz w:val="28"/>
              </w:rPr>
            </w:pPr>
            <w:r>
              <w:rPr>
                <w:b/>
                <w:sz w:val="28"/>
              </w:rPr>
              <w:t xml:space="preserve">Update Impfen </w:t>
            </w:r>
            <w:r>
              <w:rPr>
                <w:b/>
                <w:i/>
                <w:color w:val="8DB3E2" w:themeColor="text2" w:themeTint="66"/>
              </w:rPr>
              <w:t>(nur freitags)</w:t>
            </w:r>
          </w:p>
          <w:p>
            <w:pPr>
              <w:pStyle w:val="Listenabsatz"/>
              <w:numPr>
                <w:ilvl w:val="0"/>
                <w:numId w:val="24"/>
              </w:numPr>
              <w:rPr>
                <w:sz w:val="22"/>
                <w:szCs w:val="22"/>
              </w:rPr>
            </w:pPr>
            <w:r>
              <w:rPr>
                <w:sz w:val="22"/>
                <w:szCs w:val="22"/>
              </w:rPr>
              <w:t xml:space="preserve">Nicht besprochen </w:t>
            </w:r>
          </w:p>
          <w:p/>
        </w:tc>
        <w:tc>
          <w:tcPr>
            <w:tcW w:w="1605" w:type="dxa"/>
          </w:tcPr>
          <w:p>
            <w:r>
              <w:t>FG33</w:t>
            </w:r>
          </w:p>
        </w:tc>
      </w:tr>
      <w:tr>
        <w:tc>
          <w:tcPr>
            <w:tcW w:w="684" w:type="dxa"/>
          </w:tcPr>
          <w:p>
            <w:pPr>
              <w:rPr>
                <w:b/>
              </w:rPr>
            </w:pPr>
            <w:r>
              <w:rPr>
                <w:b/>
              </w:rPr>
              <w:t>9</w:t>
            </w:r>
          </w:p>
        </w:tc>
        <w:tc>
          <w:tcPr>
            <w:tcW w:w="6682" w:type="dxa"/>
          </w:tcPr>
          <w:p>
            <w:pPr>
              <w:rPr>
                <w:b/>
                <w:sz w:val="28"/>
              </w:rPr>
            </w:pPr>
            <w:r>
              <w:rPr>
                <w:b/>
                <w:sz w:val="28"/>
              </w:rPr>
              <w:t xml:space="preserve">Labordiagnostik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rPr>
                <w:b/>
                <w:sz w:val="22"/>
                <w:szCs w:val="22"/>
              </w:rPr>
            </w:pPr>
            <w:r>
              <w:rPr>
                <w:b/>
                <w:sz w:val="22"/>
                <w:szCs w:val="22"/>
              </w:rPr>
              <w:t>Update AGI Sentinel</w:t>
            </w:r>
          </w:p>
          <w:p>
            <w:pPr>
              <w:pStyle w:val="Listenabsatz"/>
              <w:numPr>
                <w:ilvl w:val="0"/>
                <w:numId w:val="24"/>
              </w:numPr>
              <w:rPr>
                <w:b/>
                <w:sz w:val="22"/>
                <w:szCs w:val="22"/>
              </w:rPr>
            </w:pPr>
            <w:r>
              <w:rPr>
                <w:sz w:val="22"/>
                <w:szCs w:val="22"/>
              </w:rPr>
              <w:t xml:space="preserve">In der KW 14 und 15 gab es einen </w:t>
            </w:r>
            <w:proofErr w:type="spellStart"/>
            <w:r>
              <w:rPr>
                <w:sz w:val="22"/>
                <w:szCs w:val="22"/>
              </w:rPr>
              <w:t>ggr</w:t>
            </w:r>
            <w:proofErr w:type="spellEnd"/>
            <w:r>
              <w:rPr>
                <w:sz w:val="22"/>
                <w:szCs w:val="22"/>
              </w:rPr>
              <w:t xml:space="preserve">. Probenrückgang (Osterfeiertage), von 330 Proben 5 % </w:t>
            </w:r>
            <w:proofErr w:type="spellStart"/>
            <w:r>
              <w:rPr>
                <w:sz w:val="22"/>
                <w:szCs w:val="22"/>
              </w:rPr>
              <w:t>Rhinoviren</w:t>
            </w:r>
            <w:proofErr w:type="spellEnd"/>
            <w:r>
              <w:rPr>
                <w:sz w:val="22"/>
                <w:szCs w:val="22"/>
              </w:rPr>
              <w:t xml:space="preserve">, 18 % saisonale Coronaviren (NL63), 1 % Parainfluenza, 9 % SARS-CoV-2 (KW14 11 %, KW 15 7 %). Hierbei ist die </w:t>
            </w:r>
            <w:proofErr w:type="spellStart"/>
            <w:r>
              <w:rPr>
                <w:sz w:val="22"/>
                <w:szCs w:val="22"/>
              </w:rPr>
              <w:t>Altersstratifizierung</w:t>
            </w:r>
            <w:proofErr w:type="spellEnd"/>
            <w:r>
              <w:rPr>
                <w:sz w:val="22"/>
                <w:szCs w:val="22"/>
              </w:rPr>
              <w:t xml:space="preserve"> zu berücksichtigen (</w:t>
            </w:r>
            <w:proofErr w:type="spellStart"/>
            <w:r>
              <w:rPr>
                <w:sz w:val="22"/>
                <w:szCs w:val="22"/>
              </w:rPr>
              <w:t>Positivenrate</w:t>
            </w:r>
            <w:proofErr w:type="spellEnd"/>
            <w:r>
              <w:rPr>
                <w:sz w:val="22"/>
                <w:szCs w:val="22"/>
              </w:rPr>
              <w:t xml:space="preserve"> bei Erwachsenen höher; Osterferien: KiTa-/Schulferien).</w:t>
            </w:r>
          </w:p>
          <w:p>
            <w:pPr>
              <w:rPr>
                <w:b/>
                <w:sz w:val="22"/>
                <w:szCs w:val="22"/>
              </w:rPr>
            </w:pPr>
            <w:r>
              <w:rPr>
                <w:b/>
                <w:sz w:val="22"/>
                <w:szCs w:val="22"/>
              </w:rPr>
              <w:t>ZBS1</w:t>
            </w:r>
          </w:p>
          <w:p>
            <w:pPr>
              <w:pStyle w:val="Listenabsatz"/>
              <w:numPr>
                <w:ilvl w:val="0"/>
                <w:numId w:val="24"/>
              </w:numPr>
              <w:rPr>
                <w:b/>
                <w:sz w:val="22"/>
                <w:szCs w:val="22"/>
              </w:rPr>
            </w:pPr>
            <w:r>
              <w:rPr>
                <w:sz w:val="22"/>
                <w:szCs w:val="22"/>
              </w:rPr>
              <w:t xml:space="preserve">Letzte Woche 1.383 Einsendungen, davon 614 positiv (44,4 % </w:t>
            </w:r>
            <w:proofErr w:type="spellStart"/>
            <w:r>
              <w:rPr>
                <w:sz w:val="22"/>
                <w:szCs w:val="22"/>
              </w:rPr>
              <w:t>Positivenrate</w:t>
            </w:r>
            <w:proofErr w:type="spellEnd"/>
            <w:r>
              <w:rPr>
                <w:sz w:val="22"/>
                <w:szCs w:val="22"/>
              </w:rPr>
              <w:t>)</w:t>
            </w:r>
          </w:p>
          <w:p>
            <w:pPr>
              <w:pStyle w:val="Listenabsatz"/>
              <w:numPr>
                <w:ilvl w:val="0"/>
                <w:numId w:val="24"/>
              </w:numPr>
              <w:rPr>
                <w:b/>
                <w:sz w:val="22"/>
                <w:szCs w:val="22"/>
              </w:rPr>
            </w:pPr>
            <w:r>
              <w:rPr>
                <w:sz w:val="22"/>
                <w:szCs w:val="22"/>
              </w:rPr>
              <w:t xml:space="preserve">Publikation zur PCR-Untersuchungen akzeptiert </w:t>
            </w:r>
          </w:p>
          <w:p>
            <w:pPr>
              <w:ind w:left="360"/>
              <w:rPr>
                <w:b/>
                <w:sz w:val="22"/>
                <w:szCs w:val="22"/>
              </w:rPr>
            </w:pPr>
          </w:p>
          <w:p>
            <w:pPr>
              <w:pStyle w:val="Listenabsatz"/>
              <w:rPr>
                <w:sz w:val="22"/>
              </w:rPr>
            </w:pPr>
          </w:p>
        </w:tc>
        <w:tc>
          <w:tcPr>
            <w:tcW w:w="1605" w:type="dxa"/>
          </w:tcPr>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(Michel)</w:t>
            </w:r>
          </w:p>
          <w:p>
            <w:pPr>
              <w:rPr>
                <w:sz w:val="22"/>
                <w:szCs w:val="22"/>
              </w:rPr>
            </w:pPr>
          </w:p>
        </w:tc>
      </w:tr>
      <w:tr>
        <w:tc>
          <w:tcPr>
            <w:tcW w:w="684" w:type="dxa"/>
          </w:tcPr>
          <w:p>
            <w:pPr>
              <w:rPr>
                <w:b/>
              </w:rPr>
            </w:pPr>
            <w:r>
              <w:rPr>
                <w:b/>
              </w:rPr>
              <w:t>10</w:t>
            </w:r>
          </w:p>
        </w:tc>
        <w:tc>
          <w:tcPr>
            <w:tcW w:w="6682" w:type="dxa"/>
          </w:tcPr>
          <w:p>
            <w:pPr>
              <w:rPr>
                <w:ins w:id="7" w:author="Wilkes, Sieglinde" w:date="2021-04-20T14:31:00Z"/>
                <w:b/>
                <w:i/>
                <w:color w:val="C2D69B" w:themeColor="accent3" w:themeTint="99"/>
              </w:rPr>
            </w:pPr>
            <w:commentRangeStart w:id="8"/>
            <w:ins w:id="9" w:author="Wilkes, Sieglinde" w:date="2021-04-20T14:31:00Z">
              <w:r>
                <w:rPr>
                  <w:b/>
                </w:rPr>
                <w:t xml:space="preserve">Klinisches Management/Entlassungsmanagement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ins>
            <w:commentRangeEnd w:id="8"/>
            <w:r>
              <w:rPr>
                <w:rStyle w:val="Kommentarzeichen"/>
                <w:rFonts w:ascii="Scala Sans OT" w:hAnsi="Scala Sans OT"/>
                <w:lang w:eastAsia="de-DE"/>
              </w:rPr>
              <w:commentReference w:id="8"/>
            </w:r>
          </w:p>
          <w:p>
            <w:pPr>
              <w:rPr>
                <w:ins w:id="10" w:author="Wilkes, Sieglinde" w:date="2021-04-20T14:31:00Z"/>
                <w:b/>
              </w:rPr>
            </w:pPr>
          </w:p>
          <w:p>
            <w:pPr>
              <w:rPr>
                <w:ins w:id="11" w:author="Wilkes, Sieglinde" w:date="2021-04-20T14:31:00Z"/>
                <w:sz w:val="22"/>
                <w:szCs w:val="22"/>
              </w:rPr>
            </w:pPr>
            <w:ins w:id="12" w:author="Wilkes, Sieglinde" w:date="2021-04-20T14:31:00Z">
              <w:r>
                <w:rPr>
                  <w:sz w:val="22"/>
                  <w:szCs w:val="22"/>
                </w:rPr>
                <w:t xml:space="preserve">Inhalative </w:t>
              </w:r>
              <w:proofErr w:type="spellStart"/>
              <w:r>
                <w:rPr>
                  <w:sz w:val="22"/>
                  <w:szCs w:val="22"/>
                </w:rPr>
                <w:t>Korticosteroide</w:t>
              </w:r>
              <w:proofErr w:type="spellEnd"/>
              <w:r>
                <w:rPr>
                  <w:sz w:val="22"/>
                  <w:szCs w:val="22"/>
                </w:rPr>
                <w:t xml:space="preserve"> (</w:t>
              </w:r>
              <w:proofErr w:type="spellStart"/>
              <w:r>
                <w:rPr>
                  <w:sz w:val="22"/>
                  <w:szCs w:val="22"/>
                </w:rPr>
                <w:t>Budesonid</w:t>
              </w:r>
              <w:proofErr w:type="spellEnd"/>
              <w:r>
                <w:rPr>
                  <w:sz w:val="22"/>
                  <w:szCs w:val="22"/>
                </w:rPr>
                <w:t xml:space="preserve">): </w:t>
              </w:r>
            </w:ins>
          </w:p>
          <w:p>
            <w:pPr>
              <w:pStyle w:val="Listenabsatz"/>
              <w:numPr>
                <w:ilvl w:val="0"/>
                <w:numId w:val="24"/>
              </w:numPr>
              <w:rPr>
                <w:ins w:id="13" w:author="Wilkes, Sieglinde" w:date="2021-04-20T14:31:00Z"/>
                <w:sz w:val="22"/>
                <w:szCs w:val="22"/>
              </w:rPr>
            </w:pPr>
            <w:ins w:id="14" w:author="Wilkes, Sieglinde" w:date="2021-04-20T14:31:00Z">
              <w:r>
                <w:rPr>
                  <w:sz w:val="22"/>
                  <w:szCs w:val="22"/>
                </w:rPr>
                <w:t>Wurde in Öffentlichkeit viel diskutiert und als „</w:t>
              </w:r>
              <w:proofErr w:type="spellStart"/>
              <w:r>
                <w:rPr>
                  <w:sz w:val="22"/>
                  <w:szCs w:val="22"/>
                </w:rPr>
                <w:t>Gamechanger</w:t>
              </w:r>
              <w:proofErr w:type="spellEnd"/>
              <w:r>
                <w:rPr>
                  <w:sz w:val="22"/>
                  <w:szCs w:val="22"/>
                </w:rPr>
                <w:t xml:space="preserve">“ bezeichnet; die zwei kürzlich veröffentlichten Studien (STOIC und PRINCIPLE) sind aufgrund verschiedener Limitationen jedoch nicht ausreichend zur abschließenden Einschätzung (Details siehe Stellungnahme des STAKOB/FG COVRIIN unter </w:t>
              </w:r>
              <w:r>
                <w:rPr>
                  <w:sz w:val="22"/>
                  <w:szCs w:val="22"/>
                </w:rPr>
                <w:fldChar w:fldCharType="begin"/>
              </w:r>
              <w:r>
                <w:rPr>
                  <w:sz w:val="22"/>
                  <w:szCs w:val="22"/>
                </w:rPr>
                <w:instrText xml:space="preserve"> HYPERLINK "http://www.rki.de/covid-19-covriin" </w:instrText>
              </w:r>
              <w:r>
                <w:rPr>
                  <w:sz w:val="22"/>
                  <w:szCs w:val="22"/>
                </w:rPr>
                <w:fldChar w:fldCharType="separate"/>
              </w:r>
              <w:r>
                <w:rPr>
                  <w:rStyle w:val="Hyperlink"/>
                  <w:sz w:val="22"/>
                  <w:szCs w:val="22"/>
                </w:rPr>
                <w:t>www.rki.de/covid-19-covriin</w:t>
              </w:r>
              <w:r>
                <w:rPr>
                  <w:sz w:val="22"/>
                  <w:szCs w:val="22"/>
                </w:rPr>
                <w:fldChar w:fldCharType="end"/>
              </w:r>
              <w:r>
                <w:rPr>
                  <w:sz w:val="22"/>
                  <w:szCs w:val="22"/>
                </w:rPr>
                <w:t xml:space="preserve"> und der </w:t>
              </w:r>
              <w:r>
                <w:rPr>
                  <w:rFonts w:cstheme="minorHAnsi"/>
                  <w:color w:val="000000"/>
                  <w:sz w:val="22"/>
                  <w:szCs w:val="22"/>
                </w:rPr>
                <w:t xml:space="preserve">Deutschen Gesellschaft für Pneumologie und Beatmungsmedizin e.V. unter </w:t>
              </w:r>
              <w:r>
                <w:rPr>
                  <w:rFonts w:eastAsia="CIDFont+F3" w:cstheme="majorHAnsi"/>
                  <w:sz w:val="22"/>
                  <w:szCs w:val="22"/>
                  <w:lang w:val="en-US"/>
                </w:rPr>
                <w:fldChar w:fldCharType="begin"/>
              </w:r>
              <w:r>
                <w:rPr>
                  <w:rFonts w:eastAsia="CIDFont+F3" w:cstheme="majorHAnsi"/>
                  <w:sz w:val="22"/>
                  <w:szCs w:val="22"/>
                </w:rPr>
                <w:instrText xml:space="preserve"> HYPERLINK "https://pneumologie.de/fileadmin/user_upload/COVID-19/20210419_DGP_OEGP_DGAKI__C19_und_ICS__STOIC-Studie.pdf" </w:instrText>
              </w:r>
              <w:r>
                <w:rPr>
                  <w:rFonts w:eastAsia="CIDFont+F3" w:cstheme="majorHAnsi"/>
                  <w:sz w:val="22"/>
                  <w:szCs w:val="22"/>
                  <w:lang w:val="en-US"/>
                </w:rPr>
                <w:fldChar w:fldCharType="separate"/>
              </w:r>
              <w:r>
                <w:rPr>
                  <w:rStyle w:val="Hyperlink"/>
                  <w:rFonts w:eastAsia="CIDFont+F3" w:cstheme="majorHAnsi"/>
                  <w:sz w:val="22"/>
                  <w:szCs w:val="22"/>
                </w:rPr>
                <w:t>https://pneumologie.de/fileadmin/user_upload/COVID-19/20210419_DGP_OEGP_DGAKI__C19_und_ICS__STOIC-Studie.pdf</w:t>
              </w:r>
              <w:r>
                <w:rPr>
                  <w:rFonts w:eastAsia="CIDFont+F3" w:cstheme="majorHAnsi"/>
                  <w:sz w:val="22"/>
                  <w:szCs w:val="22"/>
                  <w:lang w:val="en-US"/>
                </w:rPr>
                <w:fldChar w:fldCharType="end"/>
              </w:r>
              <w:r>
                <w:rPr>
                  <w:sz w:val="22"/>
                  <w:szCs w:val="22"/>
                </w:rPr>
                <w:t xml:space="preserve">) </w:t>
              </w:r>
            </w:ins>
          </w:p>
          <w:p>
            <w:pPr>
              <w:pStyle w:val="Listenabsatz"/>
              <w:numPr>
                <w:ilvl w:val="0"/>
                <w:numId w:val="24"/>
              </w:numPr>
              <w:rPr>
                <w:ins w:id="15" w:author="Wilkes, Sieglinde" w:date="2021-04-20T14:31:00Z"/>
                <w:sz w:val="22"/>
                <w:szCs w:val="22"/>
              </w:rPr>
            </w:pPr>
            <w:ins w:id="16" w:author="Wilkes, Sieglinde" w:date="2021-04-20T14:31:00Z">
              <w:r>
                <w:rPr>
                  <w:sz w:val="22"/>
                  <w:szCs w:val="22"/>
                </w:rPr>
                <w:t xml:space="preserve">Fazit: </w:t>
              </w:r>
              <w:proofErr w:type="spellStart"/>
              <w:r>
                <w:rPr>
                  <w:sz w:val="22"/>
                  <w:szCs w:val="22"/>
                </w:rPr>
                <w:t>Budesonid</w:t>
              </w:r>
              <w:proofErr w:type="spellEnd"/>
              <w:r>
                <w:rPr>
                  <w:sz w:val="22"/>
                  <w:szCs w:val="22"/>
                </w:rPr>
                <w:t xml:space="preserve">-Inhalation bleibt eine individuelle Therapieentscheidung unter Berücksichtigung der </w:t>
              </w:r>
              <w:r>
                <w:rPr>
                  <w:sz w:val="22"/>
                  <w:szCs w:val="22"/>
                </w:rPr>
                <w:lastRenderedPageBreak/>
                <w:t>Komorbiditäten; keine generelle Therapieempfehlung für COVID-19</w:t>
              </w:r>
            </w:ins>
          </w:p>
          <w:p>
            <w:pPr>
              <w:pStyle w:val="Listenabsatz"/>
              <w:rPr>
                <w:ins w:id="17" w:author="Wilkes, Sieglinde" w:date="2021-04-20T14:31:00Z"/>
                <w:sz w:val="22"/>
                <w:szCs w:val="22"/>
              </w:rPr>
            </w:pPr>
          </w:p>
          <w:p>
            <w:pPr>
              <w:rPr>
                <w:ins w:id="18" w:author="Wilkes, Sieglinde" w:date="2021-04-20T14:31:00Z"/>
                <w:sz w:val="22"/>
                <w:szCs w:val="22"/>
              </w:rPr>
            </w:pPr>
            <w:ins w:id="19" w:author="Wilkes, Sieglinde" w:date="2021-04-20T14:31:00Z">
              <w:r>
                <w:rPr>
                  <w:sz w:val="22"/>
                  <w:szCs w:val="22"/>
                </w:rPr>
                <w:t xml:space="preserve">Antikoagulantien: </w:t>
              </w:r>
            </w:ins>
          </w:p>
          <w:p>
            <w:pPr>
              <w:pStyle w:val="Listenabsatz"/>
              <w:numPr>
                <w:ilvl w:val="0"/>
                <w:numId w:val="24"/>
              </w:numPr>
              <w:rPr>
                <w:ins w:id="20" w:author="Wilkes, Sieglinde" w:date="2021-04-20T14:31:00Z"/>
                <w:sz w:val="22"/>
                <w:szCs w:val="22"/>
              </w:rPr>
            </w:pPr>
            <w:ins w:id="21" w:author="Wilkes, Sieglinde" w:date="2021-04-20T14:31:00Z">
              <w:r>
                <w:rPr>
                  <w:sz w:val="22"/>
                  <w:szCs w:val="22"/>
                </w:rPr>
                <w:t>Im ambulanten Setting schwerpunktmäßig bei Patienten mit Risikofaktoren empfohlen</w:t>
              </w:r>
            </w:ins>
          </w:p>
          <w:p>
            <w:pPr>
              <w:rPr>
                <w:ins w:id="22" w:author="Wilkes, Sieglinde" w:date="2021-04-20T14:31:00Z"/>
                <w:sz w:val="22"/>
                <w:szCs w:val="22"/>
              </w:rPr>
            </w:pPr>
          </w:p>
          <w:p>
            <w:pPr>
              <w:rPr>
                <w:ins w:id="23" w:author="Wilkes, Sieglinde" w:date="2021-04-20T14:31:00Z"/>
                <w:sz w:val="22"/>
                <w:szCs w:val="22"/>
              </w:rPr>
            </w:pPr>
            <w:ins w:id="24" w:author="Wilkes, Sieglinde" w:date="2021-04-20T14:31:00Z">
              <w:r>
                <w:rPr>
                  <w:sz w:val="22"/>
                  <w:szCs w:val="22"/>
                </w:rPr>
                <w:t xml:space="preserve">Nachtrag Frau Ruehe: </w:t>
              </w:r>
            </w:ins>
          </w:p>
          <w:p>
            <w:pPr>
              <w:pStyle w:val="Listenabsatz"/>
              <w:numPr>
                <w:ilvl w:val="0"/>
                <w:numId w:val="24"/>
              </w:numPr>
              <w:rPr>
                <w:ins w:id="25" w:author="Wilkes, Sieglinde" w:date="2021-04-20T14:31:00Z"/>
                <w:sz w:val="22"/>
                <w:szCs w:val="22"/>
              </w:rPr>
            </w:pPr>
            <w:ins w:id="26" w:author="Wilkes, Sieglinde" w:date="2021-04-20T14:31:00Z">
              <w:r>
                <w:rPr>
                  <w:sz w:val="22"/>
                  <w:szCs w:val="22"/>
                </w:rPr>
                <w:t xml:space="preserve">Therapieübersicht der FG COVRIIN u.a. zur Antikoagulation: </w:t>
              </w:r>
              <w:r>
                <w:fldChar w:fldCharType="begin"/>
              </w:r>
              <w:r>
                <w:instrText xml:space="preserve"> HYPERLINK "https://www.rki.de/DE/Content/InfAZ/N/Neuartiges_Coronavirus/COVRIIN_Dok/Therapieuebersicht.pdf?__blob=publicationFile" </w:instrText>
              </w:r>
              <w:r>
                <w:fldChar w:fldCharType="separate"/>
              </w:r>
              <w:r>
                <w:rPr>
                  <w:rStyle w:val="Hyperlink"/>
                  <w:sz w:val="22"/>
                  <w:szCs w:val="22"/>
                </w:rPr>
                <w:t>https://www.rki.de/DE/Content/InfAZ/N/Neuartiges_Coronavirus/COVRIIN_Dok/Therapieuebersicht.pdf?__blob=publicationFile</w:t>
              </w:r>
              <w:r>
                <w:rPr>
                  <w:rStyle w:val="Hyperlink"/>
                  <w:sz w:val="22"/>
                  <w:szCs w:val="22"/>
                </w:rPr>
                <w:fldChar w:fldCharType="end"/>
              </w:r>
              <w:r>
                <w:rPr>
                  <w:sz w:val="22"/>
                  <w:szCs w:val="22"/>
                </w:rPr>
                <w:t xml:space="preserve">  </w:t>
              </w:r>
            </w:ins>
          </w:p>
          <w:p>
            <w:pPr>
              <w:pStyle w:val="Listenabsatz"/>
              <w:numPr>
                <w:ilvl w:val="0"/>
                <w:numId w:val="24"/>
              </w:numPr>
              <w:rPr>
                <w:ins w:id="27" w:author="Wilkes, Sieglinde" w:date="2021-04-20T14:31:00Z"/>
                <w:sz w:val="22"/>
                <w:szCs w:val="22"/>
              </w:rPr>
            </w:pPr>
            <w:ins w:id="28" w:author="Wilkes, Sieglinde" w:date="2021-04-20T14:31:00Z">
              <w:r>
                <w:rPr>
                  <w:sz w:val="22"/>
                  <w:szCs w:val="22"/>
                </w:rPr>
                <w:t>Es folgt in Kürze noch eine separate Stellungnahme der FG COVRIIN nur zur Antikoagulation.</w:t>
              </w:r>
            </w:ins>
          </w:p>
          <w:p>
            <w:pPr>
              <w:rPr>
                <w:del w:id="29" w:author="Wilkes, Sieglinde" w:date="2021-04-20T14:31:00Z"/>
                <w:b/>
                <w:i/>
                <w:color w:val="C2D69B" w:themeColor="accent3" w:themeTint="99"/>
              </w:rPr>
            </w:pPr>
            <w:del w:id="30" w:author="Wilkes, Sieglinde" w:date="2021-04-20T14:31:00Z">
              <w:r>
                <w:rPr>
                  <w:b/>
                </w:rPr>
                <w:delText xml:space="preserve">Klinisches Management/Entlassungsmanagement </w:delText>
              </w:r>
              <w:r>
                <w:rPr>
                  <w:b/>
                  <w:i/>
                  <w:color w:val="C2D69B" w:themeColor="accent3" w:themeTint="99"/>
                </w:rPr>
                <w:delText>(nach Möglichkeit nur montags</w:delText>
              </w:r>
              <w:r>
                <w:rPr>
                  <w:b/>
                  <w:i/>
                  <w:color w:val="95B3D7" w:themeColor="accent1" w:themeTint="99"/>
                </w:rPr>
                <w:delText xml:space="preserve"> und freitags</w:delText>
              </w:r>
              <w:r>
                <w:rPr>
                  <w:b/>
                  <w:i/>
                  <w:color w:val="C2D69B" w:themeColor="accent3" w:themeTint="99"/>
                </w:rPr>
                <w:delText>)</w:delText>
              </w:r>
            </w:del>
          </w:p>
          <w:p>
            <w:pPr>
              <w:rPr>
                <w:del w:id="31" w:author="Wilkes, Sieglinde" w:date="2021-04-20T14:31:00Z"/>
                <w:b/>
              </w:rPr>
            </w:pPr>
          </w:p>
          <w:p>
            <w:pPr>
              <w:rPr>
                <w:del w:id="32" w:author="Wilkes, Sieglinde" w:date="2021-04-20T14:31:00Z"/>
                <w:sz w:val="22"/>
                <w:szCs w:val="22"/>
              </w:rPr>
            </w:pPr>
            <w:del w:id="33" w:author="Wilkes, Sieglinde" w:date="2021-04-20T14:31:00Z">
              <w:r>
                <w:rPr>
                  <w:sz w:val="22"/>
                  <w:szCs w:val="22"/>
                </w:rPr>
                <w:delText xml:space="preserve">Inhalative Corticosteroide (Budesonid): </w:delText>
              </w:r>
            </w:del>
          </w:p>
          <w:p>
            <w:pPr>
              <w:pStyle w:val="Listenabsatz"/>
              <w:numPr>
                <w:ilvl w:val="0"/>
                <w:numId w:val="24"/>
              </w:numPr>
              <w:rPr>
                <w:del w:id="34" w:author="Wilkes, Sieglinde" w:date="2021-04-20T14:31:00Z"/>
                <w:sz w:val="22"/>
                <w:szCs w:val="22"/>
              </w:rPr>
            </w:pPr>
            <w:del w:id="35" w:author="Wilkes, Sieglinde" w:date="2021-04-20T14:31:00Z">
              <w:r>
                <w:rPr>
                  <w:sz w:val="22"/>
                  <w:szCs w:val="22"/>
                </w:rPr>
                <w:delText xml:space="preserve">Wurde in Öffentlichkeit als Gamechanger bezeichnet, die zwei zugrundeliegenden Studien (STOIC und PRINCIPLE) sind jedoch nicht ausreichend zur abschließenden Einschätzung (objektivierbare Endpunkte, Placebokontrollen, Kohorten nicht vorhanden oder ausreichend) </w:delText>
              </w:r>
            </w:del>
          </w:p>
          <w:p>
            <w:pPr>
              <w:pStyle w:val="Listenabsatz"/>
              <w:numPr>
                <w:ilvl w:val="0"/>
                <w:numId w:val="24"/>
              </w:numPr>
              <w:rPr>
                <w:del w:id="36" w:author="Wilkes, Sieglinde" w:date="2021-04-20T14:31:00Z"/>
                <w:sz w:val="22"/>
                <w:szCs w:val="22"/>
              </w:rPr>
            </w:pPr>
            <w:del w:id="37" w:author="Wilkes, Sieglinde" w:date="2021-04-20T14:31:00Z">
              <w:r>
                <w:rPr>
                  <w:sz w:val="22"/>
                  <w:szCs w:val="22"/>
                </w:rPr>
                <w:delText>Budesonid-Inhalation ist individuelle Therapieentscheidung und v.a. bei vorbestehender Lungenerkrankung relevant, keine generelle Therapieempfehlung</w:delText>
              </w:r>
            </w:del>
          </w:p>
          <w:p>
            <w:pPr>
              <w:pStyle w:val="Listenabsatz"/>
              <w:numPr>
                <w:ilvl w:val="0"/>
                <w:numId w:val="24"/>
              </w:numPr>
              <w:rPr>
                <w:del w:id="38" w:author="Wilkes, Sieglinde" w:date="2021-04-20T14:31:00Z"/>
                <w:sz w:val="22"/>
                <w:szCs w:val="22"/>
              </w:rPr>
            </w:pPr>
            <w:del w:id="39" w:author="Wilkes, Sieglinde" w:date="2021-04-20T14:31:00Z">
              <w:r>
                <w:rPr>
                  <w:sz w:val="22"/>
                  <w:szCs w:val="22"/>
                </w:rPr>
                <w:delText>STAKOB und COVRIIN finalisieren Stellungnahme, wird morgen online gestellt</w:delText>
              </w:r>
            </w:del>
          </w:p>
          <w:p>
            <w:pPr>
              <w:pStyle w:val="Listenabsatz"/>
              <w:rPr>
                <w:del w:id="40" w:author="Wilkes, Sieglinde" w:date="2021-04-20T14:31:00Z"/>
                <w:sz w:val="22"/>
                <w:szCs w:val="22"/>
              </w:rPr>
            </w:pPr>
          </w:p>
          <w:p>
            <w:pPr>
              <w:rPr>
                <w:del w:id="41" w:author="Wilkes, Sieglinde" w:date="2021-04-20T14:31:00Z"/>
                <w:sz w:val="22"/>
                <w:szCs w:val="22"/>
              </w:rPr>
            </w:pPr>
            <w:del w:id="42" w:author="Wilkes, Sieglinde" w:date="2021-04-20T14:31:00Z">
              <w:r>
                <w:rPr>
                  <w:sz w:val="22"/>
                  <w:szCs w:val="22"/>
                </w:rPr>
                <w:delText xml:space="preserve">Antikoagulantien: </w:delText>
              </w:r>
            </w:del>
          </w:p>
          <w:p>
            <w:pPr>
              <w:pStyle w:val="Listenabsatz"/>
              <w:numPr>
                <w:ilvl w:val="0"/>
                <w:numId w:val="24"/>
              </w:numPr>
              <w:rPr>
                <w:del w:id="43" w:author="Wilkes, Sieglinde" w:date="2021-04-20T14:31:00Z"/>
                <w:sz w:val="22"/>
                <w:szCs w:val="22"/>
              </w:rPr>
            </w:pPr>
            <w:del w:id="44" w:author="Wilkes, Sieglinde" w:date="2021-04-20T14:31:00Z">
              <w:r>
                <w:rPr>
                  <w:sz w:val="22"/>
                  <w:szCs w:val="22"/>
                </w:rPr>
                <w:delText>In Routine/Ambulanz bislang nur bei (Hoch)Risikopatienten zu empfehlen, umfangreiche Empfehlungen bereits dazu auf Website vorhanden</w:delText>
              </w:r>
            </w:del>
          </w:p>
          <w:p>
            <w:pPr>
              <w:rPr>
                <w:del w:id="45" w:author="Wilkes, Sieglinde" w:date="2021-04-20T14:31:00Z"/>
                <w:sz w:val="22"/>
                <w:szCs w:val="22"/>
              </w:rPr>
            </w:pPr>
          </w:p>
          <w:p>
            <w:pPr>
              <w:rPr>
                <w:del w:id="46" w:author="Wilkes, Sieglinde" w:date="2021-04-20T14:31:00Z"/>
                <w:sz w:val="22"/>
                <w:szCs w:val="22"/>
              </w:rPr>
            </w:pPr>
            <w:del w:id="47" w:author="Wilkes, Sieglinde" w:date="2021-04-20T14:31:00Z">
              <w:r>
                <w:rPr>
                  <w:sz w:val="22"/>
                  <w:szCs w:val="22"/>
                </w:rPr>
                <w:delText xml:space="preserve">Nachtrag Frau Rühe: </w:delText>
              </w:r>
            </w:del>
          </w:p>
          <w:p>
            <w:pPr>
              <w:pStyle w:val="Listenabsatz"/>
              <w:numPr>
                <w:ilvl w:val="0"/>
                <w:numId w:val="24"/>
              </w:numPr>
              <w:rPr>
                <w:del w:id="48" w:author="Wilkes, Sieglinde" w:date="2021-04-20T14:31:00Z"/>
                <w:sz w:val="22"/>
                <w:szCs w:val="22"/>
              </w:rPr>
            </w:pPr>
            <w:del w:id="49" w:author="Wilkes, Sieglinde" w:date="2021-04-20T14:31:00Z">
              <w:r>
                <w:rPr>
                  <w:sz w:val="22"/>
                  <w:szCs w:val="22"/>
                </w:rPr>
                <w:delText xml:space="preserve">Therapieübersicht der FG COVRIIN, die auch die Antikoagulation im ambulanten Bereich mit abdeckt: </w:delText>
              </w:r>
              <w:r>
                <w:fldChar w:fldCharType="begin"/>
              </w:r>
              <w:r>
                <w:delInstrText xml:space="preserve"> HYPERLINK "https://www.rki.de/DE/Content/InfAZ/N/Neuartiges_Coronavirus/COVRIIN_Dok/Therapieuebersicht.pdf?__blob=publicationFile" </w:delInstrText>
              </w:r>
              <w:r>
                <w:fldChar w:fldCharType="separate"/>
              </w:r>
              <w:r>
                <w:rPr>
                  <w:rStyle w:val="Hyperlink"/>
                  <w:sz w:val="22"/>
                  <w:szCs w:val="22"/>
                </w:rPr>
                <w:delText>https://www.rki.de/DE/Content/InfAZ/N/Neuartiges_Coronavirus/COVRIIN_Dok/Therapieuebersicht.pdf?__blob=publicationFile</w:delText>
              </w:r>
              <w:r>
                <w:rPr>
                  <w:rStyle w:val="Hyperlink"/>
                  <w:sz w:val="22"/>
                  <w:szCs w:val="22"/>
                </w:rPr>
                <w:fldChar w:fldCharType="end"/>
              </w:r>
              <w:r>
                <w:rPr>
                  <w:sz w:val="22"/>
                  <w:szCs w:val="22"/>
                </w:rPr>
                <w:delText xml:space="preserve">  </w:delText>
              </w:r>
            </w:del>
          </w:p>
          <w:p>
            <w:pPr>
              <w:pStyle w:val="Listenabsatz"/>
              <w:numPr>
                <w:ilvl w:val="0"/>
                <w:numId w:val="24"/>
              </w:numPr>
              <w:rPr>
                <w:del w:id="50" w:author="Wilkes, Sieglinde" w:date="2021-04-20T14:31:00Z"/>
                <w:sz w:val="22"/>
                <w:szCs w:val="22"/>
              </w:rPr>
            </w:pPr>
            <w:del w:id="51" w:author="Wilkes, Sieglinde" w:date="2021-04-20T14:31:00Z">
              <w:r>
                <w:rPr>
                  <w:sz w:val="22"/>
                  <w:szCs w:val="22"/>
                </w:rPr>
                <w:delText>Es folgt noch eine separate Stellungnahme nur zur Antikoagulation.</w:delText>
              </w:r>
            </w:del>
          </w:p>
          <w:p>
            <w:pPr>
              <w:pStyle w:val="Listenabsatz"/>
              <w:rPr>
                <w:sz w:val="22"/>
                <w:szCs w:val="22"/>
              </w:rPr>
            </w:pPr>
          </w:p>
        </w:tc>
        <w:tc>
          <w:tcPr>
            <w:tcW w:w="1605" w:type="dxa"/>
          </w:tcPr>
          <w:p>
            <w:pPr>
              <w:rPr>
                <w:sz w:val="22"/>
                <w:szCs w:val="22"/>
              </w:rPr>
            </w:pPr>
          </w:p>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(R</w:t>
            </w:r>
            <w:ins w:id="52" w:author="Ruehe, Bettina" w:date="2021-04-20T14:37:00Z">
              <w:r>
                <w:rPr>
                  <w:sz w:val="22"/>
                  <w:szCs w:val="22"/>
                </w:rPr>
                <w:t>ue</w:t>
              </w:r>
            </w:ins>
            <w:del w:id="53" w:author="Ruehe, Bettina" w:date="2021-04-20T14:37:00Z">
              <w:r>
                <w:rPr>
                  <w:sz w:val="22"/>
                  <w:szCs w:val="22"/>
                </w:rPr>
                <w:delText>ü</w:delText>
              </w:r>
            </w:del>
            <w:r>
              <w:rPr>
                <w:sz w:val="22"/>
                <w:szCs w:val="22"/>
              </w:rPr>
              <w:t>he)</w:t>
            </w:r>
          </w:p>
        </w:tc>
      </w:tr>
      <w:tr>
        <w:tc>
          <w:tcPr>
            <w:tcW w:w="684" w:type="dxa"/>
          </w:tcPr>
          <w:p>
            <w:pPr>
              <w:rPr>
                <w:b/>
              </w:rPr>
            </w:pPr>
            <w:r>
              <w:rPr>
                <w:b/>
              </w:rPr>
              <w:t>11</w:t>
            </w:r>
          </w:p>
        </w:tc>
        <w:tc>
          <w:tcPr>
            <w:tcW w:w="6682" w:type="dxa"/>
          </w:tcPr>
          <w:p>
            <w:pPr>
              <w:rPr>
                <w:b/>
              </w:rPr>
            </w:pPr>
            <w:r>
              <w:rPr>
                <w:b/>
              </w:rPr>
              <w:t xml:space="preserve">Maßnahmen zum Infektionsschutz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pStyle w:val="Listenabsatz"/>
              <w:numPr>
                <w:ilvl w:val="0"/>
                <w:numId w:val="24"/>
              </w:numPr>
              <w:rPr>
                <w:sz w:val="22"/>
                <w:szCs w:val="22"/>
              </w:rPr>
            </w:pPr>
            <w:r>
              <w:rPr>
                <w:sz w:val="22"/>
                <w:szCs w:val="22"/>
              </w:rPr>
              <w:t>Aktuell Anfragen zu möglicher FFP3-Empfehlung (keine generelle Empfehlung zu FFP3 auszusprechen)</w:t>
            </w:r>
          </w:p>
          <w:p>
            <w:pPr>
              <w:rPr>
                <w:sz w:val="22"/>
                <w:szCs w:val="22"/>
              </w:rPr>
            </w:pPr>
          </w:p>
        </w:tc>
        <w:tc>
          <w:tcPr>
            <w:tcW w:w="1605" w:type="dxa"/>
          </w:tcPr>
          <w:p>
            <w:pPr>
              <w:rPr>
                <w:sz w:val="22"/>
                <w:szCs w:val="22"/>
              </w:rPr>
            </w:pPr>
          </w:p>
          <w:p>
            <w:pPr>
              <w:rPr>
                <w:sz w:val="22"/>
                <w:szCs w:val="22"/>
              </w:rPr>
            </w:pPr>
            <w:r>
              <w:rPr>
                <w:sz w:val="22"/>
                <w:szCs w:val="22"/>
              </w:rPr>
              <w:t>FG14</w:t>
            </w:r>
          </w:p>
          <w:p>
            <w:pPr>
              <w:rPr>
                <w:sz w:val="22"/>
                <w:szCs w:val="22"/>
              </w:rPr>
            </w:pPr>
            <w:r>
              <w:rPr>
                <w:sz w:val="22"/>
                <w:szCs w:val="22"/>
              </w:rPr>
              <w:t>(Brunke)</w:t>
            </w:r>
          </w:p>
        </w:tc>
      </w:tr>
      <w:tr>
        <w:tc>
          <w:tcPr>
            <w:tcW w:w="684" w:type="dxa"/>
          </w:tcPr>
          <w:p>
            <w:pPr>
              <w:rPr>
                <w:b/>
              </w:rPr>
            </w:pPr>
            <w:r>
              <w:rPr>
                <w:b/>
              </w:rPr>
              <w:t>12</w:t>
            </w:r>
          </w:p>
        </w:tc>
        <w:tc>
          <w:tcPr>
            <w:tcW w:w="6682" w:type="dxa"/>
          </w:tcPr>
          <w:p>
            <w:pPr>
              <w:rPr>
                <w:b/>
              </w:rPr>
            </w:pPr>
            <w:r>
              <w:rPr>
                <w:b/>
              </w:rPr>
              <w:t xml:space="preserve">Surveillance </w:t>
            </w:r>
            <w:r>
              <w:rPr>
                <w:b/>
                <w:i/>
                <w:color w:val="C2D69B" w:themeColor="accent3" w:themeTint="99"/>
              </w:rPr>
              <w:t>(nach Möglichkeit nur montags</w:t>
            </w:r>
            <w:r>
              <w:rPr>
                <w:b/>
                <w:i/>
                <w:color w:val="95B3D7" w:themeColor="accent1" w:themeTint="99"/>
              </w:rPr>
              <w:t xml:space="preserve"> und freitags</w:t>
            </w:r>
            <w:r>
              <w:rPr>
                <w:b/>
                <w:i/>
                <w:color w:val="C2D69B" w:themeColor="accent3" w:themeTint="99"/>
              </w:rPr>
              <w:t>)</w:t>
            </w:r>
          </w:p>
          <w:p>
            <w:pPr>
              <w:pStyle w:val="Listenabsatz"/>
              <w:numPr>
                <w:ilvl w:val="0"/>
                <w:numId w:val="24"/>
              </w:numPr>
              <w:rPr>
                <w:sz w:val="22"/>
                <w:szCs w:val="22"/>
              </w:rPr>
            </w:pPr>
            <w:r>
              <w:rPr>
                <w:sz w:val="22"/>
                <w:szCs w:val="22"/>
              </w:rPr>
              <w:lastRenderedPageBreak/>
              <w:t>Darstellung zur 7-Tages-Inzidenz auf der Website soll von epidemiologischen Darstellungen getrennt gezeigt werden (separate Seite), im Dashboard wird dann auf diese Seite verlinkt</w:t>
            </w:r>
          </w:p>
          <w:p>
            <w:pPr>
              <w:pStyle w:val="Listenabsatz"/>
              <w:numPr>
                <w:ilvl w:val="0"/>
                <w:numId w:val="24"/>
              </w:numPr>
              <w:rPr>
                <w:sz w:val="22"/>
                <w:szCs w:val="22"/>
              </w:rPr>
            </w:pPr>
            <w:r>
              <w:rPr>
                <w:sz w:val="22"/>
                <w:szCs w:val="22"/>
              </w:rPr>
              <w:t>Frau Diercke bereitet einen Vorschlag für Herrn Rottmann vor, der über Herrn Wieler an ihn geschickt wird</w:t>
            </w:r>
          </w:p>
          <w:p>
            <w:pPr>
              <w:pStyle w:val="Listenabsatz"/>
              <w:numPr>
                <w:ilvl w:val="0"/>
                <w:numId w:val="24"/>
              </w:numPr>
              <w:rPr>
                <w:sz w:val="22"/>
                <w:szCs w:val="22"/>
              </w:rPr>
            </w:pPr>
            <w:r>
              <w:rPr>
                <w:sz w:val="22"/>
                <w:szCs w:val="22"/>
              </w:rPr>
              <w:t>Archivdatei: Ersatz sieht lediglich etwas anders aus, keine Zusatzarbeit für Presse erforderlich</w:t>
            </w:r>
          </w:p>
          <w:p>
            <w:pPr>
              <w:pStyle w:val="Listenabsatz"/>
              <w:rPr>
                <w:sz w:val="22"/>
                <w:szCs w:val="22"/>
              </w:rPr>
            </w:pPr>
          </w:p>
          <w:p>
            <w:pPr>
              <w:pStyle w:val="Listenabsatz"/>
              <w:numPr>
                <w:ilvl w:val="0"/>
                <w:numId w:val="24"/>
              </w:numPr>
              <w:rPr>
                <w:sz w:val="22"/>
                <w:szCs w:val="22"/>
              </w:rPr>
            </w:pPr>
            <w:r>
              <w:rPr>
                <w:sz w:val="22"/>
                <w:szCs w:val="22"/>
              </w:rPr>
              <w:t xml:space="preserve"> Aktueller VOC-Bericht ist, wie bereits kommuniziert, der vorerst letzte, sofern keine neue schwerwiegende VOC auftritt</w:t>
            </w:r>
          </w:p>
          <w:p>
            <w:pPr>
              <w:rPr>
                <w:sz w:val="22"/>
                <w:szCs w:val="22"/>
              </w:rPr>
            </w:pPr>
          </w:p>
          <w:p>
            <w:pPr>
              <w:pStyle w:val="Listenabsatz"/>
              <w:numPr>
                <w:ilvl w:val="0"/>
                <w:numId w:val="24"/>
              </w:numPr>
              <w:rPr>
                <w:sz w:val="22"/>
                <w:szCs w:val="22"/>
              </w:rPr>
            </w:pPr>
            <w:r>
              <w:rPr>
                <w:sz w:val="22"/>
                <w:szCs w:val="22"/>
              </w:rPr>
              <w:t xml:space="preserve">VOC-Abstimmungsrunde: </w:t>
            </w:r>
          </w:p>
          <w:p>
            <w:pPr>
              <w:pStyle w:val="Listenabsatz"/>
              <w:numPr>
                <w:ilvl w:val="1"/>
                <w:numId w:val="24"/>
              </w:numPr>
              <w:rPr>
                <w:sz w:val="22"/>
                <w:szCs w:val="22"/>
              </w:rPr>
            </w:pPr>
            <w:r>
              <w:rPr>
                <w:sz w:val="22"/>
                <w:szCs w:val="22"/>
              </w:rPr>
              <w:t>Ist bereits heute Vormittag erfolgt, wird ein weiteres Mal stattfinden (kein fortlaufendes JF)</w:t>
            </w:r>
          </w:p>
          <w:p>
            <w:pPr>
              <w:pStyle w:val="Listenabsatz"/>
              <w:numPr>
                <w:ilvl w:val="1"/>
                <w:numId w:val="24"/>
              </w:numPr>
              <w:rPr>
                <w:sz w:val="22"/>
                <w:szCs w:val="22"/>
              </w:rPr>
            </w:pPr>
            <w:r>
              <w:rPr>
                <w:sz w:val="22"/>
                <w:szCs w:val="22"/>
              </w:rPr>
              <w:t>Eine Klärung hinsichtlich eines möglichst minimalinvasiven Vorgehens ist wünschenswert</w:t>
            </w:r>
          </w:p>
          <w:p>
            <w:pPr>
              <w:pStyle w:val="Listenabsatz"/>
              <w:numPr>
                <w:ilvl w:val="1"/>
                <w:numId w:val="24"/>
              </w:numPr>
              <w:rPr>
                <w:sz w:val="22"/>
                <w:szCs w:val="22"/>
              </w:rPr>
            </w:pPr>
            <w:r>
              <w:rPr>
                <w:sz w:val="22"/>
                <w:szCs w:val="22"/>
              </w:rPr>
              <w:t xml:space="preserve">BMG-Bedarf hierbei: Übersicht, Sprachfähigkeit auch </w:t>
            </w:r>
            <w:proofErr w:type="spellStart"/>
            <w:r>
              <w:rPr>
                <w:sz w:val="22"/>
                <w:szCs w:val="22"/>
              </w:rPr>
              <w:t>ggü</w:t>
            </w:r>
            <w:proofErr w:type="spellEnd"/>
            <w:r>
              <w:rPr>
                <w:sz w:val="22"/>
                <w:szCs w:val="22"/>
              </w:rPr>
              <w:t>. Medien, Vorschlag von Frau Kerber (Virologin) hierzu: umfassende Tabelle zu VOCs, die laufend ergänzt bzw. aktualisiert wird</w:t>
            </w:r>
          </w:p>
          <w:p>
            <w:pPr>
              <w:pStyle w:val="Listenabsatz"/>
              <w:rPr>
                <w:sz w:val="22"/>
                <w:szCs w:val="22"/>
              </w:rPr>
            </w:pPr>
          </w:p>
        </w:tc>
        <w:tc>
          <w:tcPr>
            <w:tcW w:w="1605" w:type="dxa"/>
          </w:tcPr>
          <w:p>
            <w:pPr>
              <w:rPr>
                <w:sz w:val="22"/>
                <w:szCs w:val="22"/>
              </w:rPr>
            </w:pPr>
          </w:p>
          <w:p>
            <w:pPr>
              <w:rPr>
                <w:sz w:val="22"/>
                <w:szCs w:val="22"/>
              </w:rPr>
            </w:pPr>
            <w:r>
              <w:rPr>
                <w:sz w:val="22"/>
                <w:szCs w:val="22"/>
              </w:rPr>
              <w:lastRenderedPageBreak/>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(Denkel)</w:t>
            </w:r>
            <w:r>
              <w:rPr>
                <w:sz w:val="22"/>
                <w:szCs w:val="22"/>
              </w:rPr>
              <w:br/>
            </w:r>
          </w:p>
        </w:tc>
      </w:tr>
      <w:tr>
        <w:tc>
          <w:tcPr>
            <w:tcW w:w="684" w:type="dxa"/>
          </w:tcPr>
          <w:p>
            <w:pPr>
              <w:rPr>
                <w:b/>
              </w:rPr>
            </w:pPr>
            <w:r>
              <w:rPr>
                <w:b/>
              </w:rPr>
              <w:lastRenderedPageBreak/>
              <w:t>13</w:t>
            </w:r>
          </w:p>
        </w:tc>
        <w:tc>
          <w:tcPr>
            <w:tcW w:w="6682" w:type="dxa"/>
          </w:tcPr>
          <w:p>
            <w:pPr>
              <w:rPr>
                <w:b/>
              </w:rPr>
            </w:pPr>
            <w:r>
              <w:rPr>
                <w:b/>
              </w:rPr>
              <w:t xml:space="preserve">Transport und Grenzübergangsstellen </w:t>
            </w:r>
            <w:r>
              <w:rPr>
                <w:b/>
                <w:i/>
                <w:color w:val="8DB3E2" w:themeColor="text2" w:themeTint="66"/>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14</w:t>
            </w:r>
          </w:p>
        </w:tc>
        <w:tc>
          <w:tcPr>
            <w:tcW w:w="6682" w:type="dxa"/>
          </w:tcPr>
          <w:p>
            <w:pPr>
              <w:rPr>
                <w:b/>
              </w:rPr>
            </w:pPr>
            <w:r>
              <w:rPr>
                <w:b/>
              </w:rPr>
              <w:t xml:space="preserve">Information aus dem Lagezentrum </w:t>
            </w:r>
            <w:r>
              <w:rPr>
                <w:b/>
                <w:i/>
                <w:color w:val="8DB3E2" w:themeColor="text2" w:themeTint="66"/>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15</w:t>
            </w:r>
          </w:p>
        </w:tc>
        <w:tc>
          <w:tcPr>
            <w:tcW w:w="6682" w:type="dxa"/>
          </w:tcPr>
          <w:p>
            <w:pPr>
              <w:rPr>
                <w:b/>
              </w:rPr>
            </w:pPr>
            <w:r>
              <w:rPr>
                <w:b/>
              </w:rPr>
              <w:t>Wichtige Termine/ Arbeitsaufträge</w:t>
            </w:r>
          </w:p>
          <w:p>
            <w:pPr>
              <w:pStyle w:val="Listenabsatz"/>
              <w:numPr>
                <w:ilvl w:val="0"/>
                <w:numId w:val="28"/>
              </w:numPr>
              <w:rPr>
                <w:b/>
              </w:rPr>
            </w:pPr>
            <w:r>
              <w:rPr>
                <w:lang w:val="en-US"/>
              </w:rPr>
              <w:t xml:space="preserve">Pandemic Preparedness Partnership Conference (Initiative der brit. </w:t>
            </w:r>
            <w:r>
              <w:t>Regierung): 20.4., 13-18 Uhr, Herr Wieler nimmt teil</w:t>
            </w:r>
          </w:p>
          <w:p>
            <w:pPr>
              <w:pStyle w:val="Listenabsatz"/>
              <w:numPr>
                <w:ilvl w:val="0"/>
                <w:numId w:val="28"/>
              </w:numPr>
              <w:rPr>
                <w:sz w:val="22"/>
                <w:szCs w:val="22"/>
              </w:rPr>
            </w:pPr>
            <w:r>
              <w:rPr>
                <w:sz w:val="22"/>
                <w:szCs w:val="22"/>
              </w:rPr>
              <w:t xml:space="preserve">Konferenzhinweis „Zero </w:t>
            </w:r>
            <w:proofErr w:type="spellStart"/>
            <w:r>
              <w:rPr>
                <w:sz w:val="22"/>
                <w:szCs w:val="22"/>
              </w:rPr>
              <w:t>Covid</w:t>
            </w:r>
            <w:proofErr w:type="spellEnd"/>
            <w:r>
              <w:rPr>
                <w:sz w:val="22"/>
                <w:szCs w:val="22"/>
              </w:rPr>
              <w:t>“ 24.04. ca. 13-17 Uhr, link wird von Frau Jenny zirkuliert</w:t>
            </w:r>
          </w:p>
          <w:p>
            <w:pPr>
              <w:pStyle w:val="Listenabsatz"/>
              <w:rPr>
                <w:b/>
              </w:rPr>
            </w:pPr>
          </w:p>
        </w:tc>
        <w:tc>
          <w:tcPr>
            <w:tcW w:w="1605" w:type="dxa"/>
          </w:tcPr>
          <w:p>
            <w:pPr>
              <w:rPr>
                <w:sz w:val="22"/>
                <w:szCs w:val="22"/>
              </w:rPr>
            </w:pPr>
            <w:r>
              <w:rPr>
                <w:sz w:val="22"/>
                <w:szCs w:val="22"/>
              </w:rPr>
              <w:t>Alle</w:t>
            </w:r>
          </w:p>
        </w:tc>
      </w:tr>
      <w:tr>
        <w:tc>
          <w:tcPr>
            <w:tcW w:w="684" w:type="dxa"/>
          </w:tcPr>
          <w:p>
            <w:pPr>
              <w:rPr>
                <w:b/>
              </w:rPr>
            </w:pPr>
          </w:p>
        </w:tc>
        <w:tc>
          <w:tcPr>
            <w:tcW w:w="6682" w:type="dxa"/>
          </w:tcPr>
          <w:p>
            <w:pPr>
              <w:rPr>
                <w:b/>
              </w:rPr>
            </w:pPr>
            <w:r>
              <w:t>Nächste Sitzung: Mittwoch, 21.04.2021, 11:00</w:t>
            </w:r>
          </w:p>
          <w:p>
            <w:pPr>
              <w:pStyle w:val="Listenabsatz"/>
              <w:rPr>
                <w:b/>
              </w:rPr>
            </w:pPr>
          </w:p>
        </w:tc>
        <w:tc>
          <w:tcPr>
            <w:tcW w:w="1605" w:type="dxa"/>
          </w:tcPr>
          <w:p/>
        </w:tc>
      </w:tr>
    </w:tbl>
    <w:p>
      <w:pPr>
        <w:spacing w:after="240" w:line="360" w:lineRule="auto"/>
      </w:pPr>
      <w:r>
        <w:t>Ende 14:25</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uehe, Bettina" w:date="2021-04-20T14:37:00Z" w:initials="RB">
    <w:p>
      <w:pPr>
        <w:pStyle w:val="Kommentartext"/>
      </w:pPr>
      <w:r>
        <w:rPr>
          <w:rStyle w:val="Kommentarzeichen"/>
        </w:rPr>
        <w:annotationRef/>
      </w:r>
      <w:r>
        <w:t>Überarbeitung im Namen von IBBS erfolgt, vielen Dank, bitte so zu übernehmen.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IDFont+F3">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02210"/>
    <w:multiLevelType w:val="hybridMultilevel"/>
    <w:tmpl w:val="FA485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3902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C1E87B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5D042C"/>
    <w:multiLevelType w:val="hybridMultilevel"/>
    <w:tmpl w:val="6868E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F21567"/>
    <w:multiLevelType w:val="hybridMultilevel"/>
    <w:tmpl w:val="96D62C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08305E"/>
    <w:multiLevelType w:val="hybridMultilevel"/>
    <w:tmpl w:val="73C2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A673E7"/>
    <w:multiLevelType w:val="hybridMultilevel"/>
    <w:tmpl w:val="86C6CA4E"/>
    <w:lvl w:ilvl="0" w:tplc="9CC0E2B2">
      <w:start w:val="1"/>
      <w:numFmt w:val="bullet"/>
      <w:lvlText w:val=""/>
      <w:lvlJc w:val="left"/>
      <w:pPr>
        <w:tabs>
          <w:tab w:val="num" w:pos="720"/>
        </w:tabs>
        <w:ind w:left="720" w:hanging="360"/>
      </w:pPr>
      <w:rPr>
        <w:rFonts w:ascii="Wingdings" w:hAnsi="Wingdings" w:hint="default"/>
      </w:rPr>
    </w:lvl>
    <w:lvl w:ilvl="1" w:tplc="5A8E93E4">
      <w:start w:val="88"/>
      <w:numFmt w:val="bullet"/>
      <w:lvlText w:val=""/>
      <w:lvlJc w:val="left"/>
      <w:pPr>
        <w:tabs>
          <w:tab w:val="num" w:pos="1440"/>
        </w:tabs>
        <w:ind w:left="1440" w:hanging="360"/>
      </w:pPr>
      <w:rPr>
        <w:rFonts w:ascii="Wingdings" w:hAnsi="Wingdings" w:hint="default"/>
      </w:rPr>
    </w:lvl>
    <w:lvl w:ilvl="2" w:tplc="342283FC" w:tentative="1">
      <w:start w:val="1"/>
      <w:numFmt w:val="bullet"/>
      <w:lvlText w:val=""/>
      <w:lvlJc w:val="left"/>
      <w:pPr>
        <w:tabs>
          <w:tab w:val="num" w:pos="2160"/>
        </w:tabs>
        <w:ind w:left="2160" w:hanging="360"/>
      </w:pPr>
      <w:rPr>
        <w:rFonts w:ascii="Wingdings" w:hAnsi="Wingdings" w:hint="default"/>
      </w:rPr>
    </w:lvl>
    <w:lvl w:ilvl="3" w:tplc="D348EA84" w:tentative="1">
      <w:start w:val="1"/>
      <w:numFmt w:val="bullet"/>
      <w:lvlText w:val=""/>
      <w:lvlJc w:val="left"/>
      <w:pPr>
        <w:tabs>
          <w:tab w:val="num" w:pos="2880"/>
        </w:tabs>
        <w:ind w:left="2880" w:hanging="360"/>
      </w:pPr>
      <w:rPr>
        <w:rFonts w:ascii="Wingdings" w:hAnsi="Wingdings" w:hint="default"/>
      </w:rPr>
    </w:lvl>
    <w:lvl w:ilvl="4" w:tplc="49C20FA4" w:tentative="1">
      <w:start w:val="1"/>
      <w:numFmt w:val="bullet"/>
      <w:lvlText w:val=""/>
      <w:lvlJc w:val="left"/>
      <w:pPr>
        <w:tabs>
          <w:tab w:val="num" w:pos="3600"/>
        </w:tabs>
        <w:ind w:left="3600" w:hanging="360"/>
      </w:pPr>
      <w:rPr>
        <w:rFonts w:ascii="Wingdings" w:hAnsi="Wingdings" w:hint="default"/>
      </w:rPr>
    </w:lvl>
    <w:lvl w:ilvl="5" w:tplc="735622DA" w:tentative="1">
      <w:start w:val="1"/>
      <w:numFmt w:val="bullet"/>
      <w:lvlText w:val=""/>
      <w:lvlJc w:val="left"/>
      <w:pPr>
        <w:tabs>
          <w:tab w:val="num" w:pos="4320"/>
        </w:tabs>
        <w:ind w:left="4320" w:hanging="360"/>
      </w:pPr>
      <w:rPr>
        <w:rFonts w:ascii="Wingdings" w:hAnsi="Wingdings" w:hint="default"/>
      </w:rPr>
    </w:lvl>
    <w:lvl w:ilvl="6" w:tplc="48FC7A64" w:tentative="1">
      <w:start w:val="1"/>
      <w:numFmt w:val="bullet"/>
      <w:lvlText w:val=""/>
      <w:lvlJc w:val="left"/>
      <w:pPr>
        <w:tabs>
          <w:tab w:val="num" w:pos="5040"/>
        </w:tabs>
        <w:ind w:left="5040" w:hanging="360"/>
      </w:pPr>
      <w:rPr>
        <w:rFonts w:ascii="Wingdings" w:hAnsi="Wingdings" w:hint="default"/>
      </w:rPr>
    </w:lvl>
    <w:lvl w:ilvl="7" w:tplc="AE72D4E4" w:tentative="1">
      <w:start w:val="1"/>
      <w:numFmt w:val="bullet"/>
      <w:lvlText w:val=""/>
      <w:lvlJc w:val="left"/>
      <w:pPr>
        <w:tabs>
          <w:tab w:val="num" w:pos="5760"/>
        </w:tabs>
        <w:ind w:left="5760" w:hanging="360"/>
      </w:pPr>
      <w:rPr>
        <w:rFonts w:ascii="Wingdings" w:hAnsi="Wingdings" w:hint="default"/>
      </w:rPr>
    </w:lvl>
    <w:lvl w:ilvl="8" w:tplc="AE8811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95C62"/>
    <w:multiLevelType w:val="hybridMultilevel"/>
    <w:tmpl w:val="116E2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FA247E"/>
    <w:multiLevelType w:val="hybridMultilevel"/>
    <w:tmpl w:val="491E635A"/>
    <w:lvl w:ilvl="0" w:tplc="F2FEC1FA">
      <w:start w:val="1"/>
      <w:numFmt w:val="bullet"/>
      <w:lvlText w:val="-"/>
      <w:lvlJc w:val="left"/>
      <w:pPr>
        <w:tabs>
          <w:tab w:val="num" w:pos="720"/>
        </w:tabs>
        <w:ind w:left="720" w:hanging="360"/>
      </w:pPr>
      <w:rPr>
        <w:rFonts w:ascii="Times New Roman" w:hAnsi="Times New Roman" w:hint="default"/>
      </w:rPr>
    </w:lvl>
    <w:lvl w:ilvl="1" w:tplc="28D8413A" w:tentative="1">
      <w:start w:val="1"/>
      <w:numFmt w:val="bullet"/>
      <w:lvlText w:val="-"/>
      <w:lvlJc w:val="left"/>
      <w:pPr>
        <w:tabs>
          <w:tab w:val="num" w:pos="1440"/>
        </w:tabs>
        <w:ind w:left="1440" w:hanging="360"/>
      </w:pPr>
      <w:rPr>
        <w:rFonts w:ascii="Times New Roman" w:hAnsi="Times New Roman" w:hint="default"/>
      </w:rPr>
    </w:lvl>
    <w:lvl w:ilvl="2" w:tplc="A650FBE2" w:tentative="1">
      <w:start w:val="1"/>
      <w:numFmt w:val="bullet"/>
      <w:lvlText w:val="-"/>
      <w:lvlJc w:val="left"/>
      <w:pPr>
        <w:tabs>
          <w:tab w:val="num" w:pos="2160"/>
        </w:tabs>
        <w:ind w:left="2160" w:hanging="360"/>
      </w:pPr>
      <w:rPr>
        <w:rFonts w:ascii="Times New Roman" w:hAnsi="Times New Roman" w:hint="default"/>
      </w:rPr>
    </w:lvl>
    <w:lvl w:ilvl="3" w:tplc="B67AE614" w:tentative="1">
      <w:start w:val="1"/>
      <w:numFmt w:val="bullet"/>
      <w:lvlText w:val="-"/>
      <w:lvlJc w:val="left"/>
      <w:pPr>
        <w:tabs>
          <w:tab w:val="num" w:pos="2880"/>
        </w:tabs>
        <w:ind w:left="2880" w:hanging="360"/>
      </w:pPr>
      <w:rPr>
        <w:rFonts w:ascii="Times New Roman" w:hAnsi="Times New Roman" w:hint="default"/>
      </w:rPr>
    </w:lvl>
    <w:lvl w:ilvl="4" w:tplc="54C22570" w:tentative="1">
      <w:start w:val="1"/>
      <w:numFmt w:val="bullet"/>
      <w:lvlText w:val="-"/>
      <w:lvlJc w:val="left"/>
      <w:pPr>
        <w:tabs>
          <w:tab w:val="num" w:pos="3600"/>
        </w:tabs>
        <w:ind w:left="3600" w:hanging="360"/>
      </w:pPr>
      <w:rPr>
        <w:rFonts w:ascii="Times New Roman" w:hAnsi="Times New Roman" w:hint="default"/>
      </w:rPr>
    </w:lvl>
    <w:lvl w:ilvl="5" w:tplc="B9F0D35E" w:tentative="1">
      <w:start w:val="1"/>
      <w:numFmt w:val="bullet"/>
      <w:lvlText w:val="-"/>
      <w:lvlJc w:val="left"/>
      <w:pPr>
        <w:tabs>
          <w:tab w:val="num" w:pos="4320"/>
        </w:tabs>
        <w:ind w:left="4320" w:hanging="360"/>
      </w:pPr>
      <w:rPr>
        <w:rFonts w:ascii="Times New Roman" w:hAnsi="Times New Roman" w:hint="default"/>
      </w:rPr>
    </w:lvl>
    <w:lvl w:ilvl="6" w:tplc="54DE53F4" w:tentative="1">
      <w:start w:val="1"/>
      <w:numFmt w:val="bullet"/>
      <w:lvlText w:val="-"/>
      <w:lvlJc w:val="left"/>
      <w:pPr>
        <w:tabs>
          <w:tab w:val="num" w:pos="5040"/>
        </w:tabs>
        <w:ind w:left="5040" w:hanging="360"/>
      </w:pPr>
      <w:rPr>
        <w:rFonts w:ascii="Times New Roman" w:hAnsi="Times New Roman" w:hint="default"/>
      </w:rPr>
    </w:lvl>
    <w:lvl w:ilvl="7" w:tplc="2804ABB4" w:tentative="1">
      <w:start w:val="1"/>
      <w:numFmt w:val="bullet"/>
      <w:lvlText w:val="-"/>
      <w:lvlJc w:val="left"/>
      <w:pPr>
        <w:tabs>
          <w:tab w:val="num" w:pos="5760"/>
        </w:tabs>
        <w:ind w:left="5760" w:hanging="360"/>
      </w:pPr>
      <w:rPr>
        <w:rFonts w:ascii="Times New Roman" w:hAnsi="Times New Roman" w:hint="default"/>
      </w:rPr>
    </w:lvl>
    <w:lvl w:ilvl="8" w:tplc="CCBE30F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CAC0447"/>
    <w:multiLevelType w:val="hybridMultilevel"/>
    <w:tmpl w:val="DE1A4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6B1DB0"/>
    <w:multiLevelType w:val="hybridMultilevel"/>
    <w:tmpl w:val="5FA82DA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625074DC"/>
    <w:multiLevelType w:val="hybridMultilevel"/>
    <w:tmpl w:val="B802D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0F74E0"/>
    <w:multiLevelType w:val="hybridMultilevel"/>
    <w:tmpl w:val="12BE5A14"/>
    <w:lvl w:ilvl="0" w:tplc="426A2AE2">
      <w:start w:val="1"/>
      <w:numFmt w:val="bullet"/>
      <w:lvlText w:val=""/>
      <w:lvlJc w:val="left"/>
      <w:pPr>
        <w:tabs>
          <w:tab w:val="num" w:pos="720"/>
        </w:tabs>
        <w:ind w:left="720" w:hanging="360"/>
      </w:pPr>
      <w:rPr>
        <w:rFonts w:ascii="Wingdings" w:hAnsi="Wingdings" w:hint="default"/>
      </w:rPr>
    </w:lvl>
    <w:lvl w:ilvl="1" w:tplc="9E7ECFE4">
      <w:start w:val="88"/>
      <w:numFmt w:val="bullet"/>
      <w:lvlText w:val=""/>
      <w:lvlJc w:val="left"/>
      <w:pPr>
        <w:tabs>
          <w:tab w:val="num" w:pos="1440"/>
        </w:tabs>
        <w:ind w:left="1440" w:hanging="360"/>
      </w:pPr>
      <w:rPr>
        <w:rFonts w:ascii="Wingdings" w:hAnsi="Wingdings" w:hint="default"/>
      </w:rPr>
    </w:lvl>
    <w:lvl w:ilvl="2" w:tplc="07A008D0" w:tentative="1">
      <w:start w:val="1"/>
      <w:numFmt w:val="bullet"/>
      <w:lvlText w:val=""/>
      <w:lvlJc w:val="left"/>
      <w:pPr>
        <w:tabs>
          <w:tab w:val="num" w:pos="2160"/>
        </w:tabs>
        <w:ind w:left="2160" w:hanging="360"/>
      </w:pPr>
      <w:rPr>
        <w:rFonts w:ascii="Wingdings" w:hAnsi="Wingdings" w:hint="default"/>
      </w:rPr>
    </w:lvl>
    <w:lvl w:ilvl="3" w:tplc="81807AEE" w:tentative="1">
      <w:start w:val="1"/>
      <w:numFmt w:val="bullet"/>
      <w:lvlText w:val=""/>
      <w:lvlJc w:val="left"/>
      <w:pPr>
        <w:tabs>
          <w:tab w:val="num" w:pos="2880"/>
        </w:tabs>
        <w:ind w:left="2880" w:hanging="360"/>
      </w:pPr>
      <w:rPr>
        <w:rFonts w:ascii="Wingdings" w:hAnsi="Wingdings" w:hint="default"/>
      </w:rPr>
    </w:lvl>
    <w:lvl w:ilvl="4" w:tplc="59AA21FA" w:tentative="1">
      <w:start w:val="1"/>
      <w:numFmt w:val="bullet"/>
      <w:lvlText w:val=""/>
      <w:lvlJc w:val="left"/>
      <w:pPr>
        <w:tabs>
          <w:tab w:val="num" w:pos="3600"/>
        </w:tabs>
        <w:ind w:left="3600" w:hanging="360"/>
      </w:pPr>
      <w:rPr>
        <w:rFonts w:ascii="Wingdings" w:hAnsi="Wingdings" w:hint="default"/>
      </w:rPr>
    </w:lvl>
    <w:lvl w:ilvl="5" w:tplc="F4CE4A36" w:tentative="1">
      <w:start w:val="1"/>
      <w:numFmt w:val="bullet"/>
      <w:lvlText w:val=""/>
      <w:lvlJc w:val="left"/>
      <w:pPr>
        <w:tabs>
          <w:tab w:val="num" w:pos="4320"/>
        </w:tabs>
        <w:ind w:left="4320" w:hanging="360"/>
      </w:pPr>
      <w:rPr>
        <w:rFonts w:ascii="Wingdings" w:hAnsi="Wingdings" w:hint="default"/>
      </w:rPr>
    </w:lvl>
    <w:lvl w:ilvl="6" w:tplc="80A01C68" w:tentative="1">
      <w:start w:val="1"/>
      <w:numFmt w:val="bullet"/>
      <w:lvlText w:val=""/>
      <w:lvlJc w:val="left"/>
      <w:pPr>
        <w:tabs>
          <w:tab w:val="num" w:pos="5040"/>
        </w:tabs>
        <w:ind w:left="5040" w:hanging="360"/>
      </w:pPr>
      <w:rPr>
        <w:rFonts w:ascii="Wingdings" w:hAnsi="Wingdings" w:hint="default"/>
      </w:rPr>
    </w:lvl>
    <w:lvl w:ilvl="7" w:tplc="3316598E" w:tentative="1">
      <w:start w:val="1"/>
      <w:numFmt w:val="bullet"/>
      <w:lvlText w:val=""/>
      <w:lvlJc w:val="left"/>
      <w:pPr>
        <w:tabs>
          <w:tab w:val="num" w:pos="5760"/>
        </w:tabs>
        <w:ind w:left="5760" w:hanging="360"/>
      </w:pPr>
      <w:rPr>
        <w:rFonts w:ascii="Wingdings" w:hAnsi="Wingdings" w:hint="default"/>
      </w:rPr>
    </w:lvl>
    <w:lvl w:ilvl="8" w:tplc="1C5C42E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26"/>
  </w:num>
  <w:num w:numId="4">
    <w:abstractNumId w:val="3"/>
  </w:num>
  <w:num w:numId="5">
    <w:abstractNumId w:val="25"/>
  </w:num>
  <w:num w:numId="6">
    <w:abstractNumId w:val="9"/>
  </w:num>
  <w:num w:numId="7">
    <w:abstractNumId w:val="28"/>
  </w:num>
  <w:num w:numId="8">
    <w:abstractNumId w:val="22"/>
  </w:num>
  <w:num w:numId="9">
    <w:abstractNumId w:val="36"/>
  </w:num>
  <w:num w:numId="10">
    <w:abstractNumId w:val="12"/>
  </w:num>
  <w:num w:numId="11">
    <w:abstractNumId w:val="2"/>
  </w:num>
  <w:num w:numId="12">
    <w:abstractNumId w:val="6"/>
  </w:num>
  <w:num w:numId="13">
    <w:abstractNumId w:val="30"/>
  </w:num>
  <w:num w:numId="14">
    <w:abstractNumId w:val="18"/>
  </w:num>
  <w:num w:numId="15">
    <w:abstractNumId w:val="5"/>
  </w:num>
  <w:num w:numId="16">
    <w:abstractNumId w:val="10"/>
  </w:num>
  <w:num w:numId="17">
    <w:abstractNumId w:val="0"/>
  </w:num>
  <w:num w:numId="18">
    <w:abstractNumId w:val="15"/>
  </w:num>
  <w:num w:numId="19">
    <w:abstractNumId w:val="11"/>
  </w:num>
  <w:num w:numId="20">
    <w:abstractNumId w:val="34"/>
  </w:num>
  <w:num w:numId="21">
    <w:abstractNumId w:val="16"/>
  </w:num>
  <w:num w:numId="22">
    <w:abstractNumId w:val="7"/>
  </w:num>
  <w:num w:numId="23">
    <w:abstractNumId w:val="14"/>
  </w:num>
  <w:num w:numId="24">
    <w:abstractNumId w:val="19"/>
  </w:num>
  <w:num w:numId="25">
    <w:abstractNumId w:val="21"/>
  </w:num>
  <w:num w:numId="26">
    <w:abstractNumId w:val="23"/>
  </w:num>
  <w:num w:numId="27">
    <w:abstractNumId w:val="37"/>
  </w:num>
  <w:num w:numId="28">
    <w:abstractNumId w:val="31"/>
  </w:num>
  <w:num w:numId="29">
    <w:abstractNumId w:val="20"/>
  </w:num>
  <w:num w:numId="30">
    <w:abstractNumId w:val="29"/>
  </w:num>
  <w:num w:numId="31">
    <w:abstractNumId w:val="13"/>
  </w:num>
  <w:num w:numId="32">
    <w:abstractNumId w:val="33"/>
  </w:num>
  <w:num w:numId="33">
    <w:abstractNumId w:val="1"/>
  </w:num>
  <w:num w:numId="34">
    <w:abstractNumId w:val="32"/>
  </w:num>
  <w:num w:numId="35">
    <w:abstractNumId w:val="27"/>
  </w:num>
  <w:num w:numId="36">
    <w:abstractNumId w:val="8"/>
  </w:num>
  <w:num w:numId="37">
    <w:abstractNumId w:val="24"/>
  </w:num>
  <w:num w:numId="38">
    <w:abstractNumId w:val="3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u Sin, Muna">
    <w15:presenceInfo w15:providerId="None" w15:userId="Abu Sin, Muna"/>
  </w15:person>
  <w15:person w15:author="Wilkes, Sieglinde">
    <w15:presenceInfo w15:providerId="None" w15:userId="Wilkes, Sieglinde"/>
  </w15:person>
  <w15:person w15:author="Ruehe, Bettina">
    <w15:presenceInfo w15:providerId="None" w15:userId="Ruehe, Bet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336">
      <w:bodyDiv w:val="1"/>
      <w:marLeft w:val="0"/>
      <w:marRight w:val="0"/>
      <w:marTop w:val="0"/>
      <w:marBottom w:val="0"/>
      <w:divBdr>
        <w:top w:val="none" w:sz="0" w:space="0" w:color="auto"/>
        <w:left w:val="none" w:sz="0" w:space="0" w:color="auto"/>
        <w:bottom w:val="none" w:sz="0" w:space="0" w:color="auto"/>
        <w:right w:val="none" w:sz="0" w:space="0" w:color="auto"/>
      </w:divBdr>
      <w:divsChild>
        <w:div w:id="2035766271">
          <w:marLeft w:val="274"/>
          <w:marRight w:val="0"/>
          <w:marTop w:val="0"/>
          <w:marBottom w:val="0"/>
          <w:divBdr>
            <w:top w:val="none" w:sz="0" w:space="0" w:color="auto"/>
            <w:left w:val="none" w:sz="0" w:space="0" w:color="auto"/>
            <w:bottom w:val="none" w:sz="0" w:space="0" w:color="auto"/>
            <w:right w:val="none" w:sz="0" w:space="0" w:color="auto"/>
          </w:divBdr>
        </w:div>
      </w:divsChild>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640312466">
      <w:bodyDiv w:val="1"/>
      <w:marLeft w:val="0"/>
      <w:marRight w:val="0"/>
      <w:marTop w:val="0"/>
      <w:marBottom w:val="0"/>
      <w:divBdr>
        <w:top w:val="none" w:sz="0" w:space="0" w:color="auto"/>
        <w:left w:val="none" w:sz="0" w:space="0" w:color="auto"/>
        <w:bottom w:val="none" w:sz="0" w:space="0" w:color="auto"/>
        <w:right w:val="none" w:sz="0" w:space="0" w:color="auto"/>
      </w:divBdr>
    </w:div>
    <w:div w:id="70066724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40920010">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71579467">
      <w:bodyDiv w:val="1"/>
      <w:marLeft w:val="0"/>
      <w:marRight w:val="0"/>
      <w:marTop w:val="0"/>
      <w:marBottom w:val="0"/>
      <w:divBdr>
        <w:top w:val="none" w:sz="0" w:space="0" w:color="auto"/>
        <w:left w:val="none" w:sz="0" w:space="0" w:color="auto"/>
        <w:bottom w:val="none" w:sz="0" w:space="0" w:color="auto"/>
        <w:right w:val="none" w:sz="0" w:space="0" w:color="auto"/>
      </w:divBdr>
      <w:divsChild>
        <w:div w:id="492767015">
          <w:marLeft w:val="547"/>
          <w:marRight w:val="0"/>
          <w:marTop w:val="86"/>
          <w:marBottom w:val="0"/>
          <w:divBdr>
            <w:top w:val="none" w:sz="0" w:space="0" w:color="auto"/>
            <w:left w:val="none" w:sz="0" w:space="0" w:color="auto"/>
            <w:bottom w:val="none" w:sz="0" w:space="0" w:color="auto"/>
            <w:right w:val="none" w:sz="0" w:space="0" w:color="auto"/>
          </w:divBdr>
        </w:div>
        <w:div w:id="2028209162">
          <w:marLeft w:val="1166"/>
          <w:marRight w:val="0"/>
          <w:marTop w:val="86"/>
          <w:marBottom w:val="0"/>
          <w:divBdr>
            <w:top w:val="none" w:sz="0" w:space="0" w:color="auto"/>
            <w:left w:val="none" w:sz="0" w:space="0" w:color="auto"/>
            <w:bottom w:val="none" w:sz="0" w:space="0" w:color="auto"/>
            <w:right w:val="none" w:sz="0" w:space="0" w:color="auto"/>
          </w:divBdr>
        </w:div>
        <w:div w:id="264770256">
          <w:marLeft w:val="1166"/>
          <w:marRight w:val="0"/>
          <w:marTop w:val="86"/>
          <w:marBottom w:val="0"/>
          <w:divBdr>
            <w:top w:val="none" w:sz="0" w:space="0" w:color="auto"/>
            <w:left w:val="none" w:sz="0" w:space="0" w:color="auto"/>
            <w:bottom w:val="none" w:sz="0" w:space="0" w:color="auto"/>
            <w:right w:val="none" w:sz="0" w:space="0" w:color="auto"/>
          </w:divBdr>
        </w:div>
      </w:divsChild>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00675973">
      <w:bodyDiv w:val="1"/>
      <w:marLeft w:val="0"/>
      <w:marRight w:val="0"/>
      <w:marTop w:val="0"/>
      <w:marBottom w:val="0"/>
      <w:divBdr>
        <w:top w:val="none" w:sz="0" w:space="0" w:color="auto"/>
        <w:left w:val="none" w:sz="0" w:space="0" w:color="auto"/>
        <w:bottom w:val="none" w:sz="0" w:space="0" w:color="auto"/>
        <w:right w:val="none" w:sz="0" w:space="0" w:color="auto"/>
      </w:divBdr>
      <w:divsChild>
        <w:div w:id="192773620">
          <w:marLeft w:val="547"/>
          <w:marRight w:val="0"/>
          <w:marTop w:val="86"/>
          <w:marBottom w:val="0"/>
          <w:divBdr>
            <w:top w:val="none" w:sz="0" w:space="0" w:color="auto"/>
            <w:left w:val="none" w:sz="0" w:space="0" w:color="auto"/>
            <w:bottom w:val="none" w:sz="0" w:space="0" w:color="auto"/>
            <w:right w:val="none" w:sz="0" w:space="0" w:color="auto"/>
          </w:divBdr>
        </w:div>
        <w:div w:id="561916304">
          <w:marLeft w:val="1166"/>
          <w:marRight w:val="0"/>
          <w:marTop w:val="86"/>
          <w:marBottom w:val="0"/>
          <w:divBdr>
            <w:top w:val="none" w:sz="0" w:space="0" w:color="auto"/>
            <w:left w:val="none" w:sz="0" w:space="0" w:color="auto"/>
            <w:bottom w:val="none" w:sz="0" w:space="0" w:color="auto"/>
            <w:right w:val="none" w:sz="0" w:space="0" w:color="auto"/>
          </w:divBdr>
        </w:div>
        <w:div w:id="2089232129">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02962255">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 w:id="211867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Risikobewertung%20zu%20COVID-2021-04-19.docx" TargetMode="External"/><Relationship Id="rId2" Type="http://schemas.openxmlformats.org/officeDocument/2006/relationships/numbering" Target="numbering.xml"/><Relationship Id="rId16" Type="http://schemas.openxmlformats.org/officeDocument/2006/relationships/hyperlink" Target="https://observablehq.com/d/0281827223f4b268"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4-19_Lage_AG\CoronaKita_Krisenstab_2021-04-19.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4-19_Lage_AG\Lage-National_2021-04-19.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IDFont+F3">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80CF-2A23-44C6-91EE-3A1559CA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2597</Words>
  <Characters>16366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37</cp:revision>
  <dcterms:created xsi:type="dcterms:W3CDTF">2021-04-15T06:51:00Z</dcterms:created>
  <dcterms:modified xsi:type="dcterms:W3CDTF">2021-05-10T15:30:00Z</dcterms:modified>
</cp:coreProperties>
</file>