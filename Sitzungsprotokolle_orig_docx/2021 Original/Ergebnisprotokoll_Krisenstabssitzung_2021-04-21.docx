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21.04.2021,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Lars Schaade</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Lars Schaade</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line="233" w:lineRule="auto"/>
        <w:contextualSpacing w:val="0"/>
        <w:rPr>
          <w:sz w:val="22"/>
          <w:szCs w:val="22"/>
        </w:rPr>
      </w:pPr>
      <w:r>
        <w:rPr>
          <w:sz w:val="22"/>
          <w:szCs w:val="22"/>
        </w:rPr>
        <w:t xml:space="preserve">Janna </w:t>
      </w:r>
      <w:r>
        <w:rPr>
          <w:rStyle w:val="highlight"/>
          <w:sz w:val="22"/>
          <w:szCs w:val="22"/>
        </w:rPr>
        <w:t>Seifried</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3"/>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2"/>
        </w:numPr>
        <w:spacing w:after="0"/>
        <w:contextualSpacing w:val="0"/>
        <w:rPr>
          <w:sz w:val="22"/>
          <w:szCs w:val="22"/>
        </w:rPr>
      </w:pPr>
      <w:r>
        <w:rPr>
          <w:sz w:val="22"/>
          <w:szCs w:val="22"/>
        </w:rPr>
        <w:t xml:space="preserve">FG24 </w:t>
      </w:r>
    </w:p>
    <w:p>
      <w:pPr>
        <w:pStyle w:val="Listenabsatz"/>
        <w:numPr>
          <w:ilvl w:val="1"/>
          <w:numId w:val="2"/>
        </w:numPr>
        <w:spacing w:after="0"/>
        <w:contextualSpacing w:val="0"/>
        <w:rPr>
          <w:sz w:val="22"/>
          <w:szCs w:val="22"/>
        </w:rPr>
      </w:pPr>
      <w:r>
        <w:rPr>
          <w:sz w:val="22"/>
          <w:szCs w:val="22"/>
        </w:rPr>
        <w:t>Thomas Ziese</w:t>
      </w:r>
    </w:p>
    <w:p>
      <w:pPr>
        <w:pStyle w:val="Listenabsatz"/>
        <w:numPr>
          <w:ilvl w:val="0"/>
          <w:numId w:val="4"/>
        </w:numPr>
        <w:spacing w:after="0"/>
        <w:contextualSpacing w:val="0"/>
        <w:rPr>
          <w:sz w:val="22"/>
          <w:szCs w:val="22"/>
        </w:rPr>
      </w:pPr>
      <w:r>
        <w:rPr>
          <w:sz w:val="22"/>
          <w:szCs w:val="22"/>
        </w:rPr>
        <w:t>FG 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1"/>
          <w:numId w:val="2"/>
        </w:numPr>
        <w:spacing w:after="0"/>
        <w:contextualSpacing w:val="0"/>
        <w:rPr>
          <w:sz w:val="22"/>
          <w:szCs w:val="22"/>
        </w:rPr>
      </w:pPr>
      <w:r>
        <w:rPr>
          <w:sz w:val="22"/>
          <w:szCs w:val="22"/>
        </w:rPr>
        <w:t>Andrea Sailer (Protokoll)</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 xml:space="preserve">Kristin </w:t>
      </w:r>
      <w:r>
        <w:rPr>
          <w:rStyle w:val="highlight"/>
          <w:sz w:val="22"/>
          <w:szCs w:val="22"/>
        </w:rPr>
        <w:t>Tolksdorf</w:t>
      </w:r>
      <w:r>
        <w:rPr>
          <w:rStyle w:val="highlight"/>
          <w:sz w:val="22"/>
          <w:szCs w:val="22"/>
        </w:rPr>
        <w:br w:type="column"/>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Muna Abu Sin</w:t>
      </w:r>
    </w:p>
    <w:p>
      <w:pPr>
        <w:pStyle w:val="Listenabsatz"/>
        <w:numPr>
          <w:ilvl w:val="0"/>
          <w:numId w:val="4"/>
        </w:numPr>
        <w:spacing w:after="0"/>
        <w:contextualSpacing w:val="0"/>
        <w:rPr>
          <w:sz w:val="22"/>
          <w:szCs w:val="22"/>
        </w:rPr>
      </w:pPr>
      <w:r>
        <w:rPr>
          <w:sz w:val="22"/>
          <w:szCs w:val="22"/>
        </w:rPr>
        <w:t>FG 38</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2"/>
        </w:numPr>
        <w:spacing w:after="0"/>
        <w:contextualSpacing w:val="0"/>
        <w:rPr>
          <w:sz w:val="22"/>
          <w:szCs w:val="22"/>
        </w:rPr>
      </w:pPr>
      <w:r>
        <w:rPr>
          <w:sz w:val="22"/>
          <w:szCs w:val="22"/>
        </w:rPr>
        <w:t>Ute Rexroth</w:t>
      </w:r>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Christian Herzog</w:t>
      </w:r>
    </w:p>
    <w:p>
      <w:pPr>
        <w:pStyle w:val="Listenabsatz"/>
        <w:numPr>
          <w:ilvl w:val="1"/>
          <w:numId w:val="3"/>
        </w:numPr>
        <w:spacing w:after="0"/>
        <w:contextualSpacing w:val="0"/>
        <w:rPr>
          <w:sz w:val="22"/>
          <w:szCs w:val="22"/>
        </w:rPr>
      </w:pPr>
      <w:r>
        <w:rPr>
          <w:sz w:val="22"/>
          <w:szCs w:val="22"/>
        </w:rPr>
        <w:t>Bettina Ruehe</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Esther-Maria Antao</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contextualSpacing w:val="0"/>
        <w:rPr>
          <w:rStyle w:val="highlight"/>
          <w:sz w:val="22"/>
          <w:szCs w:val="22"/>
        </w:rPr>
      </w:pPr>
      <w:r>
        <w:rPr>
          <w:sz w:val="22"/>
          <w:szCs w:val="22"/>
        </w:rPr>
        <w:t xml:space="preserve">Susanne </w:t>
      </w:r>
      <w:r>
        <w:rPr>
          <w:rStyle w:val="highlight"/>
          <w:sz w:val="22"/>
          <w:szCs w:val="22"/>
        </w:rPr>
        <w:t>Gottwald</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3"/>
        </w:numPr>
        <w:spacing w:after="0"/>
        <w:contextualSpacing w:val="0"/>
        <w:rPr>
          <w:sz w:val="22"/>
          <w:szCs w:val="22"/>
        </w:rPr>
      </w:pPr>
      <w:r>
        <w:rPr>
          <w:sz w:val="22"/>
          <w:szCs w:val="22"/>
        </w:rPr>
        <w:t>Susanne Glasmacher</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szCs w:val="22"/>
        </w:rPr>
      </w:pPr>
      <w:r>
        <w:rPr>
          <w:sz w:val="22"/>
          <w:szCs w:val="22"/>
        </w:rPr>
        <w:t xml:space="preserve">Luisa </w:t>
      </w:r>
      <w:r>
        <w:rPr>
          <w:rStyle w:val="highlight"/>
          <w:sz w:val="22"/>
          <w:szCs w:val="22"/>
        </w:rPr>
        <w:t>Denkel</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color w:val="000000" w:themeColor="text1"/>
          <w:sz w:val="22"/>
          <w:szCs w:val="22"/>
        </w:rPr>
        <w:t xml:space="preserve">Heide </w:t>
      </w:r>
      <w:proofErr w:type="spellStart"/>
      <w:r>
        <w:rPr>
          <w:color w:val="000000" w:themeColor="text1"/>
          <w:sz w:val="22"/>
          <w:szCs w:val="22"/>
        </w:rPr>
        <w:t>Ebrahimzadeh</w:t>
      </w:r>
      <w:proofErr w:type="spellEnd"/>
      <w:r>
        <w:rPr>
          <w:color w:val="000000" w:themeColor="text1"/>
          <w:sz w:val="22"/>
          <w:szCs w:val="22"/>
        </w:rPr>
        <w:t>-Wetter</w:t>
      </w:r>
    </w:p>
    <w:p>
      <w:pPr>
        <w:pStyle w:val="Listenabsatz"/>
        <w:numPr>
          <w:ilvl w:val="0"/>
          <w:numId w:val="2"/>
        </w:numPr>
        <w:spacing w:after="0"/>
        <w:contextualSpacing w:val="0"/>
        <w:rPr>
          <w:sz w:val="22"/>
          <w:szCs w:val="22"/>
        </w:rPr>
      </w:pPr>
      <w:r>
        <w:rPr>
          <w:sz w:val="22"/>
          <w:szCs w:val="22"/>
        </w:rPr>
        <w:t xml:space="preserve">BMG </w:t>
      </w:r>
    </w:p>
    <w:p>
      <w:pPr>
        <w:pStyle w:val="Listenabsatz"/>
        <w:numPr>
          <w:ilvl w:val="1"/>
          <w:numId w:val="2"/>
        </w:numPr>
        <w:spacing w:after="0"/>
        <w:contextualSpacing w:val="0"/>
        <w:rPr>
          <w:sz w:val="22"/>
          <w:szCs w:val="22"/>
        </w:rPr>
      </w:pPr>
      <w:r>
        <w:rPr>
          <w:sz w:val="22"/>
          <w:szCs w:val="22"/>
        </w:rPr>
        <w:t>Christophe Bayer</w:t>
      </w:r>
    </w:p>
    <w:p>
      <w:pPr>
        <w:rPr>
          <w:sz w:val="22"/>
          <w:szCs w:val="22"/>
        </w:rPr>
      </w:pPr>
      <w:r>
        <w:rPr>
          <w:sz w:val="22"/>
          <w:szCs w:val="22"/>
        </w:rPr>
        <w:br w:type="page"/>
      </w: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i/>
                <w:color w:val="8DB3E2" w:themeColor="text2" w:themeTint="66"/>
                <w:sz w:val="22"/>
                <w:szCs w:val="22"/>
              </w:rPr>
              <w:t>(nur freitags)</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14"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3.188.192 (+24.884), davon 80.634 (+331) Todesfälle, 7-Tage-Inzidenz 160/100.000 </w:t>
            </w:r>
            <w:proofErr w:type="spellStart"/>
            <w:r>
              <w:rPr>
                <w:sz w:val="22"/>
                <w:szCs w:val="22"/>
              </w:rPr>
              <w:t>Einw</w:t>
            </w:r>
            <w:proofErr w:type="spellEnd"/>
            <w:r>
              <w:rPr>
                <w:sz w:val="22"/>
                <w:szCs w:val="22"/>
              </w:rPr>
              <w:t xml:space="preserve">. </w:t>
            </w:r>
          </w:p>
          <w:p>
            <w:pPr>
              <w:pStyle w:val="Listenabsatz"/>
              <w:numPr>
                <w:ilvl w:val="1"/>
                <w:numId w:val="5"/>
              </w:numPr>
              <w:ind w:left="924" w:hanging="357"/>
              <w:rPr>
                <w:sz w:val="22"/>
                <w:szCs w:val="22"/>
              </w:rPr>
            </w:pPr>
            <w:r>
              <w:rPr>
                <w:sz w:val="22"/>
                <w:szCs w:val="22"/>
              </w:rPr>
              <w:t xml:space="preserve">Verlauf der 7-Tage-Inzidenz der Bundesländer </w:t>
            </w:r>
          </w:p>
          <w:p>
            <w:pPr>
              <w:pStyle w:val="Listenabsatz"/>
              <w:numPr>
                <w:ilvl w:val="2"/>
                <w:numId w:val="5"/>
              </w:numPr>
              <w:ind w:left="1491" w:hanging="357"/>
              <w:rPr>
                <w:sz w:val="22"/>
                <w:szCs w:val="22"/>
              </w:rPr>
            </w:pPr>
            <w:r>
              <w:rPr>
                <w:sz w:val="22"/>
                <w:szCs w:val="22"/>
              </w:rPr>
              <w:t>Kein weiterer Anstieg, ähnlicher Trend in den meisten BL</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Inzidenzen deutschlandweit sehr hoch, nur 6 LK mit Inzidenz bis 50 und 55 LK mit Inzidenz 50-100</w:t>
            </w:r>
          </w:p>
          <w:p>
            <w:pPr>
              <w:pStyle w:val="Listenabsatz"/>
              <w:numPr>
                <w:ilvl w:val="1"/>
                <w:numId w:val="5"/>
              </w:numPr>
              <w:ind w:left="924" w:hanging="357"/>
              <w:rPr>
                <w:sz w:val="22"/>
                <w:szCs w:val="22"/>
              </w:rPr>
            </w:pPr>
            <w:r>
              <w:rPr>
                <w:sz w:val="22"/>
                <w:szCs w:val="22"/>
              </w:rPr>
              <w:t xml:space="preserve"> 7-Tage-Inzidenz nach Altersgruppe</w:t>
            </w:r>
          </w:p>
          <w:p>
            <w:pPr>
              <w:pStyle w:val="Listenabsatz"/>
              <w:numPr>
                <w:ilvl w:val="2"/>
                <w:numId w:val="5"/>
              </w:numPr>
              <w:ind w:left="1491" w:hanging="357"/>
              <w:rPr>
                <w:sz w:val="22"/>
                <w:szCs w:val="22"/>
              </w:rPr>
            </w:pPr>
            <w:r>
              <w:rPr>
                <w:sz w:val="22"/>
                <w:szCs w:val="22"/>
              </w:rPr>
              <w:t>In allen Altersgruppen Anstieg von KW 14 zu KW 15</w:t>
            </w:r>
          </w:p>
          <w:p>
            <w:pPr>
              <w:pStyle w:val="Listenabsatz"/>
              <w:numPr>
                <w:ilvl w:val="2"/>
                <w:numId w:val="5"/>
              </w:numPr>
              <w:ind w:left="1491" w:hanging="357"/>
              <w:rPr>
                <w:sz w:val="22"/>
                <w:szCs w:val="22"/>
              </w:rPr>
            </w:pPr>
            <w:r>
              <w:rPr>
                <w:sz w:val="22"/>
                <w:szCs w:val="22"/>
              </w:rPr>
              <w:t>deutlicher Anstieg bei 5-14 und 15-</w:t>
            </w:r>
            <w:proofErr w:type="gramStart"/>
            <w:r>
              <w:rPr>
                <w:sz w:val="22"/>
                <w:szCs w:val="22"/>
              </w:rPr>
              <w:t>34 Jährigen</w:t>
            </w:r>
            <w:proofErr w:type="gramEnd"/>
            <w:r>
              <w:rPr>
                <w:sz w:val="22"/>
                <w:szCs w:val="22"/>
              </w:rPr>
              <w:t xml:space="preserve"> </w:t>
            </w:r>
          </w:p>
          <w:p>
            <w:pPr>
              <w:pStyle w:val="Listenabsatz"/>
              <w:numPr>
                <w:ilvl w:val="1"/>
                <w:numId w:val="5"/>
              </w:numPr>
              <w:ind w:left="924" w:hanging="357"/>
              <w:rPr>
                <w:sz w:val="22"/>
                <w:szCs w:val="22"/>
              </w:rPr>
            </w:pPr>
            <w:r>
              <w:rPr>
                <w:sz w:val="22"/>
                <w:szCs w:val="22"/>
              </w:rPr>
              <w:t>Hospitalisierte</w:t>
            </w:r>
          </w:p>
          <w:p>
            <w:pPr>
              <w:pStyle w:val="Listenabsatz"/>
              <w:numPr>
                <w:ilvl w:val="2"/>
                <w:numId w:val="5"/>
              </w:numPr>
              <w:ind w:left="1491" w:hanging="357"/>
              <w:rPr>
                <w:sz w:val="22"/>
                <w:szCs w:val="22"/>
              </w:rPr>
            </w:pPr>
            <w:r>
              <w:rPr>
                <w:sz w:val="22"/>
                <w:szCs w:val="22"/>
              </w:rPr>
              <w:t>Von Woche 12 zu 13 kein weiterer Anstieg, kein Ostereffekt zu vermuten</w:t>
            </w:r>
          </w:p>
          <w:p>
            <w:pPr>
              <w:pStyle w:val="Listenabsatz"/>
              <w:numPr>
                <w:ilvl w:val="1"/>
                <w:numId w:val="5"/>
              </w:numPr>
              <w:ind w:left="924" w:hanging="357"/>
              <w:rPr>
                <w:sz w:val="22"/>
                <w:szCs w:val="22"/>
              </w:rPr>
            </w:pPr>
            <w:r>
              <w:rPr>
                <w:sz w:val="22"/>
                <w:szCs w:val="22"/>
              </w:rPr>
              <w:t>COVID-19-Todesfälle nach Sterbewoche</w:t>
            </w:r>
          </w:p>
          <w:p>
            <w:pPr>
              <w:pStyle w:val="Listenabsatz"/>
              <w:numPr>
                <w:ilvl w:val="2"/>
                <w:numId w:val="5"/>
              </w:numPr>
              <w:ind w:left="1491" w:hanging="357"/>
              <w:rPr>
                <w:sz w:val="22"/>
                <w:szCs w:val="22"/>
              </w:rPr>
            </w:pPr>
            <w:r>
              <w:rPr>
                <w:sz w:val="22"/>
                <w:szCs w:val="22"/>
              </w:rPr>
              <w:t>Kein weiterer Rückgang von Todesfällen, eher Plateau</w:t>
            </w:r>
          </w:p>
          <w:p>
            <w:pPr>
              <w:pStyle w:val="Listenabsatz"/>
              <w:numPr>
                <w:ilvl w:val="1"/>
                <w:numId w:val="5"/>
              </w:numPr>
              <w:ind w:left="924" w:hanging="357"/>
              <w:rPr>
                <w:sz w:val="22"/>
                <w:szCs w:val="22"/>
              </w:rPr>
            </w:pPr>
            <w:r>
              <w:rPr>
                <w:sz w:val="22"/>
                <w:szCs w:val="22"/>
              </w:rPr>
              <w:t>Anzahl laborbestätigte COVID-19-Fälle mit und ohne Antigennachweis</w:t>
            </w:r>
          </w:p>
          <w:p>
            <w:pPr>
              <w:pStyle w:val="Listenabsatz"/>
              <w:numPr>
                <w:ilvl w:val="2"/>
                <w:numId w:val="5"/>
              </w:numPr>
              <w:ind w:left="1491" w:hanging="357"/>
              <w:rPr>
                <w:sz w:val="22"/>
                <w:szCs w:val="22"/>
              </w:rPr>
            </w:pPr>
            <w:r>
              <w:rPr>
                <w:sz w:val="22"/>
                <w:szCs w:val="22"/>
              </w:rPr>
              <w:t xml:space="preserve">Kleiner Anstieg der Fälle mit Antigennachweis, Anteil jedoch weiter sehr gering, &lt; 10%  </w:t>
            </w:r>
          </w:p>
          <w:p>
            <w:pPr>
              <w:pStyle w:val="Listenabsatz"/>
              <w:ind w:left="1491"/>
              <w:rPr>
                <w:sz w:val="22"/>
                <w:szCs w:val="22"/>
              </w:rPr>
            </w:pPr>
          </w:p>
          <w:p>
            <w:pPr>
              <w:pStyle w:val="Listenabsatz"/>
              <w:numPr>
                <w:ilvl w:val="0"/>
                <w:numId w:val="5"/>
              </w:numPr>
              <w:ind w:left="453" w:hanging="340"/>
              <w:rPr>
                <w:sz w:val="22"/>
                <w:szCs w:val="22"/>
              </w:rPr>
            </w:pPr>
            <w:r>
              <w:rPr>
                <w:b/>
                <w:sz w:val="22"/>
                <w:szCs w:val="22"/>
              </w:rPr>
              <w:t xml:space="preserve">Testkapazität und Testungen </w:t>
            </w:r>
            <w:r>
              <w:rPr>
                <w:b/>
                <w:i/>
                <w:color w:val="D99594" w:themeColor="accent2" w:themeTint="99"/>
                <w:sz w:val="20"/>
                <w:szCs w:val="20"/>
              </w:rPr>
              <w:t>(nur mittwochs)</w:t>
            </w:r>
            <w:r>
              <w:rPr>
                <w:sz w:val="22"/>
                <w:szCs w:val="22"/>
              </w:rPr>
              <w:t xml:space="preserve"> </w:t>
            </w:r>
          </w:p>
          <w:p>
            <w:pPr>
              <w:pStyle w:val="Listenabsatz"/>
              <w:ind w:left="453"/>
              <w:rPr>
                <w:sz w:val="22"/>
                <w:szCs w:val="22"/>
              </w:rPr>
            </w:pPr>
            <w:r>
              <w:rPr>
                <w:b/>
                <w:sz w:val="22"/>
                <w:szCs w:val="22"/>
              </w:rPr>
              <w:t>Testzahlenerfassung am RKI</w:t>
            </w:r>
            <w:r>
              <w:rPr>
                <w:sz w:val="22"/>
                <w:szCs w:val="22"/>
              </w:rPr>
              <w:t xml:space="preserve"> (Folien </w:t>
            </w:r>
            <w:hyperlink r:id="rId15"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Testzahlen und Positivquote</w:t>
            </w:r>
          </w:p>
          <w:p>
            <w:pPr>
              <w:pStyle w:val="Listenabsatz"/>
              <w:numPr>
                <w:ilvl w:val="2"/>
                <w:numId w:val="5"/>
              </w:numPr>
              <w:ind w:left="1491" w:hanging="357"/>
              <w:rPr>
                <w:sz w:val="22"/>
                <w:szCs w:val="22"/>
              </w:rPr>
            </w:pPr>
            <w:r>
              <w:rPr>
                <w:sz w:val="22"/>
                <w:szCs w:val="22"/>
              </w:rPr>
              <w:t>Ca. 1,3 Mio. Teste durchgeführt, wieder mehr als in KW 13 und KW 14</w:t>
            </w:r>
          </w:p>
          <w:p>
            <w:pPr>
              <w:pStyle w:val="Listenabsatz"/>
              <w:numPr>
                <w:ilvl w:val="2"/>
                <w:numId w:val="5"/>
              </w:numPr>
              <w:ind w:left="1491" w:hanging="357"/>
              <w:rPr>
                <w:sz w:val="22"/>
                <w:szCs w:val="22"/>
              </w:rPr>
            </w:pPr>
            <w:proofErr w:type="spellStart"/>
            <w:r>
              <w:rPr>
                <w:sz w:val="22"/>
                <w:szCs w:val="22"/>
              </w:rPr>
              <w:t>Positivenanteil</w:t>
            </w:r>
            <w:proofErr w:type="spellEnd"/>
            <w:r>
              <w:rPr>
                <w:sz w:val="22"/>
                <w:szCs w:val="22"/>
              </w:rPr>
              <w:t xml:space="preserve"> leicht gestiegen auf 12,4%, Anstieg </w:t>
            </w:r>
            <w:proofErr w:type="spellStart"/>
            <w:r>
              <w:rPr>
                <w:sz w:val="22"/>
                <w:szCs w:val="22"/>
              </w:rPr>
              <w:t>Positivenquote</w:t>
            </w:r>
            <w:proofErr w:type="spellEnd"/>
            <w:r>
              <w:rPr>
                <w:sz w:val="22"/>
                <w:szCs w:val="22"/>
              </w:rPr>
              <w:t xml:space="preserve"> flacht ab.</w:t>
            </w:r>
          </w:p>
          <w:p>
            <w:pPr>
              <w:pStyle w:val="Listenabsatz"/>
              <w:numPr>
                <w:ilvl w:val="1"/>
                <w:numId w:val="5"/>
              </w:numPr>
              <w:ind w:left="924" w:hanging="357"/>
              <w:rPr>
                <w:sz w:val="22"/>
                <w:szCs w:val="22"/>
              </w:rPr>
            </w:pPr>
            <w:r>
              <w:rPr>
                <w:sz w:val="22"/>
                <w:szCs w:val="22"/>
              </w:rPr>
              <w:t>Auslastung der Kapazitäten</w:t>
            </w:r>
          </w:p>
          <w:p>
            <w:pPr>
              <w:pStyle w:val="Listenabsatz"/>
              <w:numPr>
                <w:ilvl w:val="2"/>
                <w:numId w:val="5"/>
              </w:numPr>
              <w:ind w:left="1491" w:hanging="357"/>
              <w:rPr>
                <w:sz w:val="22"/>
                <w:szCs w:val="22"/>
              </w:rPr>
            </w:pPr>
            <w:r>
              <w:rPr>
                <w:sz w:val="22"/>
                <w:szCs w:val="22"/>
              </w:rPr>
              <w:t>Unverändert</w:t>
            </w:r>
          </w:p>
          <w:p>
            <w:pPr>
              <w:pStyle w:val="Listenabsatz"/>
              <w:numPr>
                <w:ilvl w:val="1"/>
                <w:numId w:val="5"/>
              </w:numPr>
              <w:ind w:left="924" w:hanging="357"/>
              <w:rPr>
                <w:sz w:val="22"/>
                <w:szCs w:val="22"/>
              </w:rPr>
            </w:pPr>
            <w:r>
              <w:rPr>
                <w:sz w:val="22"/>
                <w:szCs w:val="22"/>
              </w:rPr>
              <w:t>PCR-</w:t>
            </w:r>
            <w:proofErr w:type="spellStart"/>
            <w:r>
              <w:rPr>
                <w:sz w:val="22"/>
                <w:szCs w:val="22"/>
              </w:rPr>
              <w:t>Positivenanteil</w:t>
            </w:r>
            <w:proofErr w:type="spellEnd"/>
            <w:r>
              <w:rPr>
                <w:sz w:val="22"/>
                <w:szCs w:val="22"/>
              </w:rPr>
              <w:t xml:space="preserve"> nach Antigentest</w:t>
            </w:r>
          </w:p>
          <w:p>
            <w:pPr>
              <w:pStyle w:val="Listenabsatz"/>
              <w:numPr>
                <w:ilvl w:val="2"/>
                <w:numId w:val="5"/>
              </w:numPr>
              <w:ind w:left="1491" w:hanging="357"/>
              <w:rPr>
                <w:sz w:val="22"/>
                <w:szCs w:val="22"/>
              </w:rPr>
            </w:pPr>
            <w:r>
              <w:rPr>
                <w:sz w:val="22"/>
                <w:szCs w:val="22"/>
              </w:rPr>
              <w:t xml:space="preserve">Dunkelblaue Balken im Hintergrund beschreiben die in der </w:t>
            </w:r>
            <w:proofErr w:type="spellStart"/>
            <w:r>
              <w:rPr>
                <w:sz w:val="22"/>
                <w:szCs w:val="22"/>
              </w:rPr>
              <w:t>Voxco</w:t>
            </w:r>
            <w:proofErr w:type="spellEnd"/>
            <w:r>
              <w:rPr>
                <w:sz w:val="22"/>
                <w:szCs w:val="22"/>
              </w:rPr>
              <w:t>-Abfrage übermittelten positiven PCR-Tests, die grauen Balken im Vordergrund die bestätigten Fälle (Meldungen), die hellblauen Balken die bestätigten Fälle nach Antigentests. Bei dem dunkelblauen Anteil könnte es sich um Mehrfach</w:t>
            </w:r>
            <w:r>
              <w:rPr>
                <w:sz w:val="22"/>
                <w:szCs w:val="22"/>
              </w:rPr>
              <w:softHyphen/>
              <w:t>testungen handeln.</w:t>
            </w:r>
          </w:p>
          <w:p>
            <w:pPr>
              <w:pStyle w:val="Listenabsatz"/>
              <w:numPr>
                <w:ilvl w:val="2"/>
                <w:numId w:val="5"/>
              </w:numPr>
              <w:ind w:left="1491" w:hanging="357"/>
              <w:rPr>
                <w:sz w:val="22"/>
                <w:szCs w:val="22"/>
              </w:rPr>
            </w:pPr>
            <w:r>
              <w:rPr>
                <w:sz w:val="22"/>
                <w:szCs w:val="22"/>
              </w:rPr>
              <w:t xml:space="preserve">Anstieg des </w:t>
            </w:r>
            <w:proofErr w:type="spellStart"/>
            <w:r>
              <w:rPr>
                <w:sz w:val="22"/>
                <w:szCs w:val="22"/>
              </w:rPr>
              <w:t>Positivenanteils</w:t>
            </w:r>
            <w:proofErr w:type="spellEnd"/>
            <w:r>
              <w:rPr>
                <w:sz w:val="22"/>
                <w:szCs w:val="22"/>
              </w:rPr>
              <w:t xml:space="preserve"> ist nicht alleine durch Antikörpertests erklärbar.</w:t>
            </w:r>
          </w:p>
          <w:p>
            <w:pPr>
              <w:pStyle w:val="Listenabsatz"/>
              <w:numPr>
                <w:ilvl w:val="2"/>
                <w:numId w:val="5"/>
              </w:numPr>
              <w:ind w:left="1491" w:hanging="357"/>
              <w:rPr>
                <w:sz w:val="22"/>
                <w:szCs w:val="22"/>
              </w:rPr>
            </w:pPr>
            <w:r>
              <w:rPr>
                <w:sz w:val="22"/>
                <w:szCs w:val="22"/>
              </w:rPr>
              <w:t xml:space="preserve">Grafik sollte vereinfacht werden und folgende Fragen beantworten: Wie haben sich die Testzahlen verändert, wie entwickelt sich der </w:t>
            </w:r>
            <w:proofErr w:type="spellStart"/>
            <w:r>
              <w:rPr>
                <w:sz w:val="22"/>
                <w:szCs w:val="22"/>
              </w:rPr>
              <w:t>Positivenanteil</w:t>
            </w:r>
            <w:proofErr w:type="spellEnd"/>
            <w:r>
              <w:rPr>
                <w:sz w:val="22"/>
                <w:szCs w:val="22"/>
              </w:rPr>
              <w:t xml:space="preserve"> und wie verändert sich der Anteil der positiven PCR-Tests, </w:t>
            </w:r>
            <w:r>
              <w:rPr>
                <w:sz w:val="22"/>
                <w:szCs w:val="22"/>
              </w:rPr>
              <w:lastRenderedPageBreak/>
              <w:t>denen ein Antigentest vorangeht? Nur diese 3 Linien sollen dargestellt werden.</w:t>
            </w:r>
          </w:p>
          <w:p>
            <w:pPr>
              <w:rPr>
                <w:i/>
                <w:sz w:val="22"/>
                <w:szCs w:val="22"/>
              </w:rPr>
            </w:pPr>
            <w:proofErr w:type="spellStart"/>
            <w:r>
              <w:rPr>
                <w:i/>
                <w:sz w:val="22"/>
                <w:szCs w:val="22"/>
              </w:rPr>
              <w:t>ToDo</w:t>
            </w:r>
            <w:proofErr w:type="spellEnd"/>
            <w:r>
              <w:rPr>
                <w:i/>
                <w:sz w:val="22"/>
                <w:szCs w:val="22"/>
              </w:rPr>
              <w:t xml:space="preserve">: Überarbeitung der Grafik, FF Fr. Seifried, Fr. Jenny </w:t>
            </w:r>
          </w:p>
          <w:p>
            <w:pPr>
              <w:pStyle w:val="Listenabsatz"/>
              <w:numPr>
                <w:ilvl w:val="1"/>
                <w:numId w:val="5"/>
              </w:numPr>
              <w:ind w:left="924" w:hanging="357"/>
              <w:rPr>
                <w:sz w:val="22"/>
                <w:szCs w:val="22"/>
              </w:rPr>
            </w:pPr>
            <w:r>
              <w:rPr>
                <w:sz w:val="22"/>
                <w:szCs w:val="22"/>
              </w:rPr>
              <w:t>Testzahlerfassung-VOC</w:t>
            </w:r>
          </w:p>
          <w:p>
            <w:pPr>
              <w:pStyle w:val="Listenabsatz"/>
              <w:numPr>
                <w:ilvl w:val="2"/>
                <w:numId w:val="5"/>
              </w:numPr>
              <w:ind w:left="1491" w:hanging="357"/>
              <w:rPr>
                <w:sz w:val="22"/>
                <w:szCs w:val="22"/>
              </w:rPr>
            </w:pPr>
            <w:r>
              <w:rPr>
                <w:sz w:val="22"/>
                <w:szCs w:val="22"/>
              </w:rPr>
              <w:t>In KW15 Anteil der VOC über 90%, davon entfällt der mit Abstand größte Anteil auf B.1.1.7 (89,9%)</w:t>
            </w:r>
          </w:p>
          <w:p>
            <w:pPr>
              <w:pStyle w:val="Listenabsatz"/>
              <w:numPr>
                <w:ilvl w:val="1"/>
                <w:numId w:val="5"/>
              </w:numPr>
              <w:ind w:left="924" w:hanging="357"/>
              <w:rPr>
                <w:sz w:val="22"/>
                <w:szCs w:val="22"/>
              </w:rPr>
            </w:pPr>
            <w:r>
              <w:rPr>
                <w:sz w:val="22"/>
                <w:szCs w:val="22"/>
              </w:rPr>
              <w:t>AG-POCT in Einrichtungen</w:t>
            </w:r>
          </w:p>
          <w:p>
            <w:pPr>
              <w:pStyle w:val="Listenabsatz"/>
              <w:numPr>
                <w:ilvl w:val="2"/>
                <w:numId w:val="5"/>
              </w:numPr>
              <w:ind w:left="1491" w:hanging="357"/>
              <w:rPr>
                <w:sz w:val="22"/>
                <w:szCs w:val="22"/>
              </w:rPr>
            </w:pPr>
            <w:r>
              <w:rPr>
                <w:sz w:val="22"/>
                <w:szCs w:val="22"/>
              </w:rPr>
              <w:t xml:space="preserve">Anteil Antigentests mit positivem Ergebnis bei ca. 0,2% </w:t>
            </w:r>
          </w:p>
          <w:p>
            <w:pPr>
              <w:pStyle w:val="Listenabsatz"/>
              <w:numPr>
                <w:ilvl w:val="2"/>
                <w:numId w:val="5"/>
              </w:numPr>
              <w:ind w:left="1491" w:hanging="357"/>
              <w:rPr>
                <w:sz w:val="22"/>
                <w:szCs w:val="22"/>
              </w:rPr>
            </w:pPr>
            <w:r>
              <w:rPr>
                <w:sz w:val="22"/>
                <w:szCs w:val="22"/>
              </w:rPr>
              <w:t>Ein hoher Anteil davon geht in die PCR (85%), davon wird ca. die Hälfte (55%) in der PCR positiv bestätigt</w:t>
            </w:r>
          </w:p>
          <w:p>
            <w:pPr>
              <w:pStyle w:val="Listenabsatz"/>
              <w:ind w:left="1080"/>
              <w:rPr>
                <w:sz w:val="22"/>
                <w:szCs w:val="22"/>
              </w:rPr>
            </w:pPr>
          </w:p>
          <w:p>
            <w:pPr>
              <w:pStyle w:val="Listenabsatz"/>
              <w:ind w:left="453"/>
              <w:rPr>
                <w:sz w:val="22"/>
                <w:szCs w:val="22"/>
              </w:rPr>
            </w:pPr>
            <w:r>
              <w:rPr>
                <w:b/>
                <w:sz w:val="22"/>
                <w:szCs w:val="22"/>
              </w:rPr>
              <w:t>ARS-Daten</w:t>
            </w:r>
            <w:r>
              <w:rPr>
                <w:sz w:val="22"/>
                <w:szCs w:val="22"/>
              </w:rPr>
              <w:t xml:space="preserve"> (Folien </w:t>
            </w:r>
            <w:hyperlink r:id="rId16"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Anzahl der Testungen und </w:t>
            </w:r>
            <w:proofErr w:type="spellStart"/>
            <w:r>
              <w:rPr>
                <w:sz w:val="22"/>
                <w:szCs w:val="22"/>
              </w:rPr>
              <w:t>Positivenanteile</w:t>
            </w:r>
            <w:proofErr w:type="spellEnd"/>
            <w:r>
              <w:rPr>
                <w:sz w:val="22"/>
                <w:szCs w:val="22"/>
              </w:rPr>
              <w:t xml:space="preserve">  </w:t>
            </w:r>
          </w:p>
          <w:p>
            <w:pPr>
              <w:pStyle w:val="Listenabsatz"/>
              <w:numPr>
                <w:ilvl w:val="2"/>
                <w:numId w:val="5"/>
              </w:numPr>
              <w:ind w:left="1491" w:hanging="357"/>
              <w:rPr>
                <w:sz w:val="22"/>
                <w:szCs w:val="22"/>
              </w:rPr>
            </w:pPr>
            <w:r>
              <w:rPr>
                <w:sz w:val="22"/>
                <w:szCs w:val="22"/>
              </w:rPr>
              <w:t>Testzahlen steigen wieder an.</w:t>
            </w:r>
          </w:p>
          <w:p>
            <w:pPr>
              <w:pStyle w:val="Listenabsatz"/>
              <w:numPr>
                <w:ilvl w:val="2"/>
                <w:numId w:val="5"/>
              </w:numPr>
              <w:ind w:left="1491" w:hanging="357"/>
              <w:rPr>
                <w:sz w:val="22"/>
                <w:szCs w:val="22"/>
              </w:rPr>
            </w:pPr>
            <w:proofErr w:type="spellStart"/>
            <w:r>
              <w:rPr>
                <w:sz w:val="22"/>
                <w:szCs w:val="22"/>
              </w:rPr>
              <w:t>Positivenanteil</w:t>
            </w:r>
            <w:proofErr w:type="spellEnd"/>
            <w:r>
              <w:rPr>
                <w:sz w:val="22"/>
                <w:szCs w:val="22"/>
              </w:rPr>
              <w:t xml:space="preserve"> ist etwas niedriger als in Vorwoche.</w:t>
            </w:r>
          </w:p>
          <w:p>
            <w:pPr>
              <w:pStyle w:val="Listenabsatz"/>
              <w:numPr>
                <w:ilvl w:val="2"/>
                <w:numId w:val="5"/>
              </w:numPr>
              <w:ind w:left="1491" w:hanging="357"/>
              <w:rPr>
                <w:sz w:val="22"/>
                <w:szCs w:val="22"/>
              </w:rPr>
            </w:pPr>
            <w:r>
              <w:rPr>
                <w:sz w:val="22"/>
                <w:szCs w:val="22"/>
              </w:rPr>
              <w:t xml:space="preserve">1. Monatsbericht im Mai geplant, aggregierte Daten sollen zum Download zur Verfügung gestellt werden.  </w:t>
            </w:r>
          </w:p>
          <w:p>
            <w:pPr>
              <w:pStyle w:val="Listenabsatz"/>
              <w:numPr>
                <w:ilvl w:val="1"/>
                <w:numId w:val="5"/>
              </w:numPr>
              <w:ind w:left="924" w:hanging="357"/>
              <w:rPr>
                <w:sz w:val="22"/>
                <w:szCs w:val="22"/>
              </w:rPr>
            </w:pPr>
            <w:r>
              <w:rPr>
                <w:sz w:val="22"/>
                <w:szCs w:val="22"/>
              </w:rPr>
              <w:t xml:space="preserve">Anzahl Testungen und </w:t>
            </w:r>
            <w:proofErr w:type="spellStart"/>
            <w:r>
              <w:rPr>
                <w:sz w:val="22"/>
                <w:szCs w:val="22"/>
              </w:rPr>
              <w:t>Positivenanteile</w:t>
            </w:r>
            <w:proofErr w:type="spellEnd"/>
            <w:r>
              <w:rPr>
                <w:sz w:val="22"/>
                <w:szCs w:val="22"/>
              </w:rPr>
              <w:t xml:space="preserve"> nach Altersgruppe</w:t>
            </w:r>
          </w:p>
          <w:p>
            <w:pPr>
              <w:pStyle w:val="Listenabsatz"/>
              <w:numPr>
                <w:ilvl w:val="2"/>
                <w:numId w:val="5"/>
              </w:numPr>
              <w:ind w:left="1491" w:hanging="357"/>
              <w:rPr>
                <w:sz w:val="22"/>
                <w:szCs w:val="22"/>
              </w:rPr>
            </w:pPr>
            <w:r>
              <w:rPr>
                <w:sz w:val="22"/>
                <w:szCs w:val="22"/>
              </w:rPr>
              <w:t>Effekt der Osterzeit bei der Anzahl Testungen deutlich zu sehen, jetzt wieder Zunahme.</w:t>
            </w:r>
          </w:p>
          <w:p>
            <w:pPr>
              <w:pStyle w:val="Listenabsatz"/>
              <w:numPr>
                <w:ilvl w:val="2"/>
                <w:numId w:val="5"/>
              </w:numPr>
              <w:ind w:left="1491" w:hanging="357"/>
              <w:rPr>
                <w:sz w:val="22"/>
                <w:szCs w:val="22"/>
              </w:rPr>
            </w:pPr>
            <w:r>
              <w:rPr>
                <w:sz w:val="22"/>
                <w:szCs w:val="22"/>
              </w:rPr>
              <w:t xml:space="preserve">Deutlicher Anstieg der </w:t>
            </w:r>
            <w:proofErr w:type="spellStart"/>
            <w:r>
              <w:rPr>
                <w:sz w:val="22"/>
                <w:szCs w:val="22"/>
              </w:rPr>
              <w:t>Positivenanteile</w:t>
            </w:r>
            <w:proofErr w:type="spellEnd"/>
            <w:r>
              <w:rPr>
                <w:sz w:val="22"/>
                <w:szCs w:val="22"/>
              </w:rPr>
              <w:t xml:space="preserve"> bei 5-</w:t>
            </w:r>
            <w:proofErr w:type="gramStart"/>
            <w:r>
              <w:rPr>
                <w:sz w:val="22"/>
                <w:szCs w:val="22"/>
              </w:rPr>
              <w:t>14 Jährigen</w:t>
            </w:r>
            <w:proofErr w:type="gramEnd"/>
            <w:r>
              <w:rPr>
                <w:sz w:val="22"/>
                <w:szCs w:val="22"/>
              </w:rPr>
              <w:t>.</w:t>
            </w:r>
          </w:p>
          <w:p>
            <w:pPr>
              <w:pStyle w:val="Listenabsatz"/>
              <w:numPr>
                <w:ilvl w:val="1"/>
                <w:numId w:val="5"/>
              </w:numPr>
              <w:ind w:left="924" w:hanging="357"/>
              <w:rPr>
                <w:sz w:val="22"/>
                <w:szCs w:val="22"/>
              </w:rPr>
            </w:pPr>
            <w:r>
              <w:rPr>
                <w:sz w:val="22"/>
                <w:szCs w:val="22"/>
              </w:rPr>
              <w:t xml:space="preserve">Anzahl Testungen in verschiedenen Organisationseinheiten  </w:t>
            </w:r>
          </w:p>
          <w:p>
            <w:pPr>
              <w:pStyle w:val="Listenabsatz"/>
              <w:numPr>
                <w:ilvl w:val="2"/>
                <w:numId w:val="5"/>
              </w:numPr>
              <w:ind w:left="1491" w:hanging="357"/>
              <w:rPr>
                <w:sz w:val="22"/>
                <w:szCs w:val="22"/>
              </w:rPr>
            </w:pPr>
            <w:r>
              <w:rPr>
                <w:sz w:val="22"/>
                <w:szCs w:val="22"/>
              </w:rPr>
              <w:t>Effekt Osterzeit in Arztpraxen sichtbar, Testungen steigen wieder an.</w:t>
            </w:r>
          </w:p>
          <w:p>
            <w:pPr>
              <w:pStyle w:val="Listenabsatz"/>
              <w:numPr>
                <w:ilvl w:val="2"/>
                <w:numId w:val="5"/>
              </w:numPr>
              <w:ind w:left="1491" w:hanging="357"/>
              <w:rPr>
                <w:sz w:val="22"/>
                <w:szCs w:val="22"/>
              </w:rPr>
            </w:pPr>
            <w:r>
              <w:rPr>
                <w:sz w:val="22"/>
                <w:szCs w:val="22"/>
              </w:rPr>
              <w:t>In KH keine sehr großen Veränderungen.</w:t>
            </w:r>
          </w:p>
          <w:p>
            <w:pPr>
              <w:pStyle w:val="Listenabsatz"/>
              <w:numPr>
                <w:ilvl w:val="1"/>
                <w:numId w:val="5"/>
              </w:numPr>
              <w:ind w:left="924" w:hanging="357"/>
              <w:rPr>
                <w:sz w:val="22"/>
                <w:szCs w:val="22"/>
              </w:rPr>
            </w:pPr>
            <w:r>
              <w:rPr>
                <w:sz w:val="22"/>
                <w:szCs w:val="22"/>
              </w:rPr>
              <w:t>B.1.1.7 (Typisierungs-PCR)</w:t>
            </w:r>
          </w:p>
          <w:p>
            <w:pPr>
              <w:pStyle w:val="Listenabsatz"/>
              <w:numPr>
                <w:ilvl w:val="2"/>
                <w:numId w:val="5"/>
              </w:numPr>
              <w:ind w:left="1491" w:hanging="357"/>
              <w:rPr>
                <w:sz w:val="22"/>
                <w:szCs w:val="22"/>
              </w:rPr>
            </w:pPr>
            <w:r>
              <w:rPr>
                <w:sz w:val="22"/>
                <w:szCs w:val="22"/>
              </w:rPr>
              <w:t>17 Labore übermitteln Daten hierzu.</w:t>
            </w:r>
          </w:p>
          <w:p>
            <w:pPr>
              <w:pStyle w:val="Listenabsatz"/>
              <w:numPr>
                <w:ilvl w:val="2"/>
                <w:numId w:val="5"/>
              </w:numPr>
              <w:ind w:left="1491" w:hanging="357"/>
              <w:rPr>
                <w:sz w:val="22"/>
                <w:szCs w:val="22"/>
              </w:rPr>
            </w:pPr>
            <w:r>
              <w:rPr>
                <w:sz w:val="22"/>
                <w:szCs w:val="22"/>
              </w:rPr>
              <w:t>Anteil B.1.1.7 von allen Proben, die typisiert wurden, über 90%.</w:t>
            </w:r>
          </w:p>
          <w:p>
            <w:pPr>
              <w:pStyle w:val="Listenabsatz"/>
              <w:numPr>
                <w:ilvl w:val="1"/>
                <w:numId w:val="5"/>
              </w:numPr>
              <w:ind w:left="924" w:hanging="357"/>
              <w:rPr>
                <w:sz w:val="22"/>
                <w:szCs w:val="22"/>
              </w:rPr>
            </w:pPr>
            <w:r>
              <w:rPr>
                <w:sz w:val="22"/>
                <w:szCs w:val="22"/>
              </w:rPr>
              <w:t>Ausbrüche Altenheime und Krankenhäuser</w:t>
            </w:r>
          </w:p>
          <w:p>
            <w:pPr>
              <w:pStyle w:val="Listenabsatz"/>
              <w:numPr>
                <w:ilvl w:val="2"/>
                <w:numId w:val="5"/>
              </w:numPr>
              <w:ind w:left="1491" w:hanging="357"/>
              <w:rPr>
                <w:sz w:val="22"/>
                <w:szCs w:val="22"/>
              </w:rPr>
            </w:pPr>
            <w:r>
              <w:rPr>
                <w:sz w:val="22"/>
                <w:szCs w:val="22"/>
              </w:rPr>
              <w:t xml:space="preserve">Weiterhin werden pro Woche ca. 50 Ausbrüche aus Alten- und Pflegeheimen und ca. 100 nosokomiale Ausbrüche übermittelt. </w:t>
            </w:r>
          </w:p>
          <w:p>
            <w:pPr>
              <w:pStyle w:val="Listenabsatz"/>
              <w:ind w:left="924"/>
              <w:rPr>
                <w:sz w:val="22"/>
                <w:szCs w:val="22"/>
              </w:rPr>
            </w:pPr>
          </w:p>
          <w:p>
            <w:pPr>
              <w:pStyle w:val="Listenabsatz"/>
              <w:numPr>
                <w:ilvl w:val="0"/>
                <w:numId w:val="5"/>
              </w:numPr>
              <w:ind w:left="453" w:hanging="340"/>
              <w:rPr>
                <w:sz w:val="22"/>
                <w:szCs w:val="22"/>
              </w:rPr>
            </w:pPr>
            <w:proofErr w:type="spellStart"/>
            <w:r>
              <w:rPr>
                <w:b/>
                <w:sz w:val="22"/>
                <w:szCs w:val="22"/>
              </w:rPr>
              <w:t>Syndromische</w:t>
            </w:r>
            <w:proofErr w:type="spellEnd"/>
            <w:r>
              <w:rPr>
                <w:b/>
                <w:sz w:val="22"/>
                <w:szCs w:val="22"/>
              </w:rPr>
              <w:t xml:space="preserve"> Surveillance </w:t>
            </w:r>
            <w:r>
              <w:rPr>
                <w:b/>
                <w:i/>
                <w:color w:val="D99594" w:themeColor="accent2" w:themeTint="99"/>
                <w:sz w:val="20"/>
                <w:szCs w:val="20"/>
              </w:rPr>
              <w:t xml:space="preserve">(nur mittwochs) </w:t>
            </w:r>
            <w:r>
              <w:rPr>
                <w:sz w:val="22"/>
                <w:szCs w:val="22"/>
              </w:rPr>
              <w:t xml:space="preserve">(Folien </w:t>
            </w:r>
            <w:hyperlink r:id="rId17" w:history="1">
              <w:r>
                <w:rPr>
                  <w:rStyle w:val="Hyperlink"/>
                  <w:sz w:val="22"/>
                  <w:szCs w:val="22"/>
                </w:rPr>
                <w:t>hier</w:t>
              </w:r>
            </w:hyperlink>
            <w:r>
              <w:rPr>
                <w:sz w:val="22"/>
                <w:szCs w:val="22"/>
              </w:rPr>
              <w:t>)</w:t>
            </w:r>
          </w:p>
          <w:p>
            <w:pPr>
              <w:pStyle w:val="Listenabsatz"/>
              <w:numPr>
                <w:ilvl w:val="1"/>
                <w:numId w:val="5"/>
              </w:numPr>
              <w:ind w:left="924" w:hanging="357"/>
              <w:rPr>
                <w:sz w:val="22"/>
                <w:szCs w:val="22"/>
              </w:rPr>
            </w:pPr>
            <w:proofErr w:type="spellStart"/>
            <w:r>
              <w:rPr>
                <w:sz w:val="22"/>
                <w:szCs w:val="22"/>
              </w:rPr>
              <w:t>GrippeWeb</w:t>
            </w:r>
            <w:proofErr w:type="spellEnd"/>
          </w:p>
          <w:p>
            <w:pPr>
              <w:pStyle w:val="Listenabsatz"/>
              <w:numPr>
                <w:ilvl w:val="2"/>
                <w:numId w:val="5"/>
              </w:numPr>
              <w:ind w:left="1491" w:hanging="357"/>
              <w:rPr>
                <w:sz w:val="22"/>
                <w:szCs w:val="22"/>
              </w:rPr>
            </w:pPr>
            <w:r>
              <w:rPr>
                <w:sz w:val="22"/>
                <w:szCs w:val="22"/>
              </w:rPr>
              <w:t>ARE-Raten sind im Vergleich zur Vorwoche stabil geblieben, etwa auf gleichem Niveau wie im Vorjahr, aber deutlich niedriger als in den Jahren davor.</w:t>
            </w:r>
          </w:p>
          <w:p>
            <w:pPr>
              <w:pStyle w:val="Listenabsatz"/>
              <w:numPr>
                <w:ilvl w:val="2"/>
                <w:numId w:val="5"/>
              </w:numPr>
              <w:ind w:left="1491" w:hanging="357"/>
              <w:rPr>
                <w:sz w:val="22"/>
                <w:szCs w:val="22"/>
              </w:rPr>
            </w:pPr>
            <w:r>
              <w:rPr>
                <w:sz w:val="22"/>
                <w:szCs w:val="22"/>
              </w:rPr>
              <w:t>Deutliche Zunahme vor allem bei 0-</w:t>
            </w:r>
            <w:proofErr w:type="gramStart"/>
            <w:r>
              <w:rPr>
                <w:sz w:val="22"/>
                <w:szCs w:val="22"/>
              </w:rPr>
              <w:t>4 Jährigen</w:t>
            </w:r>
            <w:proofErr w:type="gramEnd"/>
            <w:r>
              <w:rPr>
                <w:sz w:val="22"/>
                <w:szCs w:val="22"/>
              </w:rPr>
              <w:t>.</w:t>
            </w:r>
          </w:p>
          <w:p>
            <w:pPr>
              <w:pStyle w:val="Listenabsatz"/>
              <w:numPr>
                <w:ilvl w:val="1"/>
                <w:numId w:val="5"/>
              </w:numPr>
              <w:ind w:left="924" w:hanging="357"/>
              <w:rPr>
                <w:sz w:val="22"/>
                <w:szCs w:val="22"/>
              </w:rPr>
            </w:pPr>
            <w:r>
              <w:rPr>
                <w:sz w:val="22"/>
                <w:szCs w:val="22"/>
              </w:rPr>
              <w:t>ARE-Konsultationen</w:t>
            </w:r>
          </w:p>
          <w:p>
            <w:pPr>
              <w:pStyle w:val="Listenabsatz"/>
              <w:numPr>
                <w:ilvl w:val="2"/>
                <w:numId w:val="5"/>
              </w:numPr>
              <w:ind w:left="1491" w:hanging="357"/>
              <w:rPr>
                <w:sz w:val="22"/>
                <w:szCs w:val="22"/>
              </w:rPr>
            </w:pPr>
            <w:r>
              <w:rPr>
                <w:sz w:val="22"/>
                <w:szCs w:val="22"/>
              </w:rPr>
              <w:t>Osterknick beendet, Zahl der Arztbesuche ist wieder angestiegen.</w:t>
            </w:r>
          </w:p>
          <w:p>
            <w:pPr>
              <w:pStyle w:val="Listenabsatz"/>
              <w:numPr>
                <w:ilvl w:val="2"/>
                <w:numId w:val="5"/>
              </w:numPr>
              <w:ind w:left="1491" w:hanging="357"/>
              <w:rPr>
                <w:sz w:val="22"/>
                <w:szCs w:val="22"/>
              </w:rPr>
            </w:pPr>
            <w:r>
              <w:rPr>
                <w:sz w:val="22"/>
                <w:szCs w:val="22"/>
              </w:rPr>
              <w:t>In KW 15 ca. 557.000 Arztbesuche wegen akuter Atemwegserkrankungen.</w:t>
            </w:r>
          </w:p>
          <w:p>
            <w:pPr>
              <w:pStyle w:val="Listenabsatz"/>
              <w:numPr>
                <w:ilvl w:val="1"/>
                <w:numId w:val="5"/>
              </w:numPr>
              <w:ind w:left="924" w:hanging="357"/>
              <w:rPr>
                <w:sz w:val="22"/>
                <w:szCs w:val="22"/>
                <w:lang w:val="en-US"/>
              </w:rPr>
            </w:pPr>
            <w:r>
              <w:rPr>
                <w:sz w:val="22"/>
                <w:szCs w:val="22"/>
                <w:lang w:val="en-US"/>
              </w:rPr>
              <w:t>ICOSARI-KH-Surveillance – SARI-</w:t>
            </w:r>
            <w:proofErr w:type="spellStart"/>
            <w:r>
              <w:rPr>
                <w:sz w:val="22"/>
                <w:szCs w:val="22"/>
                <w:lang w:val="en-US"/>
              </w:rPr>
              <w:t>Fälle</w:t>
            </w:r>
            <w:proofErr w:type="spellEnd"/>
          </w:p>
          <w:p>
            <w:pPr>
              <w:pStyle w:val="Listenabsatz"/>
              <w:numPr>
                <w:ilvl w:val="2"/>
                <w:numId w:val="5"/>
              </w:numPr>
              <w:ind w:left="1491" w:hanging="357"/>
              <w:rPr>
                <w:sz w:val="22"/>
                <w:szCs w:val="22"/>
              </w:rPr>
            </w:pPr>
            <w:r>
              <w:rPr>
                <w:sz w:val="22"/>
                <w:szCs w:val="22"/>
              </w:rPr>
              <w:t>Starker Anstieg bei 35-</w:t>
            </w:r>
            <w:proofErr w:type="gramStart"/>
            <w:r>
              <w:rPr>
                <w:sz w:val="22"/>
                <w:szCs w:val="22"/>
              </w:rPr>
              <w:t>59 Jährigen</w:t>
            </w:r>
            <w:proofErr w:type="gramEnd"/>
            <w:r>
              <w:rPr>
                <w:sz w:val="22"/>
                <w:szCs w:val="22"/>
              </w:rPr>
              <w:t>, in anderen Altersgruppen schwankend.</w:t>
            </w:r>
          </w:p>
          <w:p>
            <w:pPr>
              <w:pStyle w:val="Listenabsatz"/>
              <w:numPr>
                <w:ilvl w:val="2"/>
                <w:numId w:val="5"/>
              </w:numPr>
              <w:ind w:left="1491" w:hanging="357"/>
              <w:rPr>
                <w:sz w:val="22"/>
                <w:szCs w:val="22"/>
              </w:rPr>
            </w:pPr>
            <w:r>
              <w:rPr>
                <w:sz w:val="22"/>
                <w:szCs w:val="22"/>
              </w:rPr>
              <w:t>Bei 35-</w:t>
            </w:r>
            <w:proofErr w:type="gramStart"/>
            <w:r>
              <w:rPr>
                <w:sz w:val="22"/>
                <w:szCs w:val="22"/>
              </w:rPr>
              <w:t>59 Jährigen</w:t>
            </w:r>
            <w:proofErr w:type="gramEnd"/>
            <w:r>
              <w:rPr>
                <w:sz w:val="22"/>
                <w:szCs w:val="22"/>
              </w:rPr>
              <w:t xml:space="preserve"> ist das Niveau höher als in 2. Welle und höher als jemals in Grippewellen in dieser Altersgruppe.</w:t>
            </w:r>
          </w:p>
          <w:p>
            <w:pPr>
              <w:pStyle w:val="Listenabsatz"/>
              <w:numPr>
                <w:ilvl w:val="1"/>
                <w:numId w:val="5"/>
              </w:numPr>
              <w:ind w:left="924" w:hanging="357"/>
              <w:rPr>
                <w:sz w:val="22"/>
                <w:szCs w:val="22"/>
                <w:lang w:val="en-US"/>
              </w:rPr>
            </w:pPr>
            <w:r>
              <w:rPr>
                <w:sz w:val="22"/>
                <w:szCs w:val="22"/>
                <w:lang w:val="en-US"/>
              </w:rPr>
              <w:lastRenderedPageBreak/>
              <w:t>ICOSARI-KH-Surveillance – COVID-SARI-</w:t>
            </w:r>
            <w:proofErr w:type="spellStart"/>
            <w:r>
              <w:rPr>
                <w:sz w:val="22"/>
                <w:szCs w:val="22"/>
                <w:lang w:val="en-US"/>
              </w:rPr>
              <w:t>Fälle</w:t>
            </w:r>
            <w:proofErr w:type="spellEnd"/>
          </w:p>
          <w:p>
            <w:pPr>
              <w:pStyle w:val="Listenabsatz"/>
              <w:numPr>
                <w:ilvl w:val="2"/>
                <w:numId w:val="5"/>
              </w:numPr>
              <w:ind w:left="1491" w:hanging="357"/>
              <w:rPr>
                <w:sz w:val="22"/>
                <w:szCs w:val="22"/>
              </w:rPr>
            </w:pPr>
            <w:r>
              <w:rPr>
                <w:sz w:val="22"/>
                <w:szCs w:val="22"/>
              </w:rPr>
              <w:t>Deutlicher Anstieg bei 35-59 und 60-</w:t>
            </w:r>
            <w:proofErr w:type="gramStart"/>
            <w:r>
              <w:rPr>
                <w:sz w:val="22"/>
                <w:szCs w:val="22"/>
              </w:rPr>
              <w:t>79 Jährigen</w:t>
            </w:r>
            <w:proofErr w:type="gramEnd"/>
            <w:r>
              <w:rPr>
                <w:sz w:val="22"/>
                <w:szCs w:val="22"/>
              </w:rPr>
              <w:t xml:space="preserve"> </w:t>
            </w:r>
          </w:p>
          <w:p>
            <w:pPr>
              <w:pStyle w:val="Listenabsatz"/>
              <w:numPr>
                <w:ilvl w:val="2"/>
                <w:numId w:val="5"/>
              </w:numPr>
              <w:ind w:left="1491" w:hanging="357"/>
              <w:rPr>
                <w:sz w:val="22"/>
                <w:szCs w:val="22"/>
              </w:rPr>
            </w:pPr>
            <w:r>
              <w:rPr>
                <w:sz w:val="22"/>
                <w:szCs w:val="22"/>
              </w:rPr>
              <w:t>Vorläufige Ergebnisse für KW15: es sieht so aus, als würde sich dieser steile Anstieg nicht fortsetzen.</w:t>
            </w:r>
          </w:p>
          <w:p>
            <w:pPr>
              <w:pStyle w:val="Listenabsatz"/>
              <w:numPr>
                <w:ilvl w:val="2"/>
                <w:numId w:val="5"/>
              </w:numPr>
              <w:ind w:left="1491" w:hanging="357"/>
              <w:rPr>
                <w:sz w:val="22"/>
                <w:szCs w:val="22"/>
              </w:rPr>
            </w:pPr>
            <w:r>
              <w:rPr>
                <w:sz w:val="22"/>
                <w:szCs w:val="22"/>
              </w:rPr>
              <w:t>Anteil COVID an allen hospitalisierten SARI-Fällen steigt weiter an.</w:t>
            </w:r>
          </w:p>
          <w:p>
            <w:pPr>
              <w:pStyle w:val="Listenabsatz"/>
              <w:numPr>
                <w:ilvl w:val="1"/>
                <w:numId w:val="5"/>
              </w:numPr>
              <w:ind w:left="924" w:hanging="357"/>
              <w:rPr>
                <w:sz w:val="22"/>
                <w:szCs w:val="22"/>
              </w:rPr>
            </w:pPr>
            <w:r>
              <w:rPr>
                <w:sz w:val="22"/>
                <w:szCs w:val="22"/>
              </w:rPr>
              <w:t>ICOSARI: SARI-Fälle in Intensivbehandlung mit COVID-19, vorläufige Daten bis KW 15</w:t>
            </w:r>
          </w:p>
          <w:p>
            <w:pPr>
              <w:pStyle w:val="Listenabsatz"/>
              <w:numPr>
                <w:ilvl w:val="2"/>
                <w:numId w:val="5"/>
              </w:numPr>
              <w:ind w:left="1491" w:hanging="357"/>
              <w:rPr>
                <w:sz w:val="22"/>
                <w:szCs w:val="22"/>
              </w:rPr>
            </w:pPr>
            <w:r>
              <w:rPr>
                <w:sz w:val="22"/>
                <w:szCs w:val="22"/>
              </w:rPr>
              <w:t>Hauptlast liegt bei 60-</w:t>
            </w:r>
            <w:proofErr w:type="gramStart"/>
            <w:r>
              <w:rPr>
                <w:sz w:val="22"/>
                <w:szCs w:val="22"/>
              </w:rPr>
              <w:t>79 Jährigen</w:t>
            </w:r>
            <w:proofErr w:type="gramEnd"/>
            <w:r>
              <w:rPr>
                <w:sz w:val="22"/>
                <w:szCs w:val="22"/>
              </w:rPr>
              <w:t>, in dieser Altersgruppe werden die Patienten jünger.</w:t>
            </w:r>
          </w:p>
          <w:p>
            <w:pPr>
              <w:pStyle w:val="Listenabsatz"/>
              <w:ind w:left="924"/>
              <w:rPr>
                <w:sz w:val="22"/>
                <w:szCs w:val="22"/>
              </w:rPr>
            </w:pPr>
          </w:p>
          <w:p>
            <w:pPr>
              <w:pStyle w:val="Listenabsatz"/>
              <w:numPr>
                <w:ilvl w:val="0"/>
                <w:numId w:val="5"/>
              </w:numPr>
              <w:ind w:left="453" w:hanging="340"/>
              <w:rPr>
                <w:sz w:val="22"/>
                <w:szCs w:val="22"/>
              </w:rPr>
            </w:pPr>
            <w:r>
              <w:rPr>
                <w:b/>
                <w:sz w:val="22"/>
                <w:szCs w:val="22"/>
              </w:rPr>
              <w:t xml:space="preserve">Virologische Surveillance, NRZ Influenza-Daten </w:t>
            </w:r>
            <w:r>
              <w:rPr>
                <w:b/>
                <w:i/>
                <w:color w:val="D99594" w:themeColor="accent2" w:themeTint="99"/>
                <w:sz w:val="20"/>
                <w:szCs w:val="20"/>
              </w:rPr>
              <w:t>(nur mittwochs)</w:t>
            </w:r>
            <w:r>
              <w:rPr>
                <w:sz w:val="22"/>
                <w:szCs w:val="22"/>
              </w:rPr>
              <w:t xml:space="preserve"> (Folien </w:t>
            </w:r>
            <w:hyperlink r:id="rId18"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KW15: 137 Einsendungen; ca. 150 Einsendungen pro Woche in letzten 3 Wochen</w:t>
            </w:r>
          </w:p>
          <w:p>
            <w:pPr>
              <w:pStyle w:val="Listenabsatz"/>
              <w:numPr>
                <w:ilvl w:val="1"/>
                <w:numId w:val="5"/>
              </w:numPr>
              <w:ind w:left="924" w:hanging="357"/>
              <w:rPr>
                <w:sz w:val="22"/>
                <w:szCs w:val="22"/>
              </w:rPr>
            </w:pPr>
            <w:r>
              <w:rPr>
                <w:sz w:val="22"/>
                <w:szCs w:val="22"/>
              </w:rPr>
              <w:t>SARS-CoV-2: 6,9%, B.1.1.7 seit 2 Wochen 100%.</w:t>
            </w:r>
          </w:p>
          <w:p>
            <w:pPr>
              <w:pStyle w:val="Listenabsatz"/>
              <w:numPr>
                <w:ilvl w:val="1"/>
                <w:numId w:val="5"/>
              </w:numPr>
              <w:ind w:left="924" w:hanging="357"/>
              <w:rPr>
                <w:sz w:val="22"/>
                <w:szCs w:val="22"/>
              </w:rPr>
            </w:pPr>
            <w:proofErr w:type="spellStart"/>
            <w:r>
              <w:rPr>
                <w:sz w:val="22"/>
                <w:szCs w:val="22"/>
              </w:rPr>
              <w:t>Rhinovirusaktivität</w:t>
            </w:r>
            <w:proofErr w:type="spellEnd"/>
            <w:r>
              <w:rPr>
                <w:sz w:val="22"/>
                <w:szCs w:val="22"/>
              </w:rPr>
              <w:t xml:space="preserve"> ist über Osterzeit stark eingebrochen.</w:t>
            </w:r>
          </w:p>
          <w:p>
            <w:pPr>
              <w:pStyle w:val="Listenabsatz"/>
              <w:numPr>
                <w:ilvl w:val="1"/>
                <w:numId w:val="5"/>
              </w:numPr>
              <w:ind w:left="924" w:hanging="357"/>
              <w:rPr>
                <w:sz w:val="22"/>
                <w:szCs w:val="22"/>
              </w:rPr>
            </w:pPr>
            <w:r>
              <w:rPr>
                <w:sz w:val="22"/>
                <w:szCs w:val="22"/>
              </w:rPr>
              <w:t>Parainfluenzavirus: ca. 2%</w:t>
            </w:r>
          </w:p>
          <w:p>
            <w:pPr>
              <w:pStyle w:val="Listenabsatz"/>
              <w:numPr>
                <w:ilvl w:val="1"/>
                <w:numId w:val="5"/>
              </w:numPr>
              <w:ind w:left="924" w:hanging="357"/>
              <w:rPr>
                <w:sz w:val="22"/>
                <w:szCs w:val="22"/>
              </w:rPr>
            </w:pPr>
            <w:r>
              <w:rPr>
                <w:sz w:val="22"/>
                <w:szCs w:val="22"/>
              </w:rPr>
              <w:t xml:space="preserve">SARS-CoV-2 ist zurückgegangen, endemische Coronaviren bei Kleinkindern nehmen zu. </w:t>
            </w:r>
          </w:p>
          <w:p>
            <w:pPr>
              <w:pStyle w:val="Listenabsatz"/>
              <w:numPr>
                <w:ilvl w:val="1"/>
                <w:numId w:val="5"/>
              </w:numPr>
              <w:ind w:left="924" w:hanging="357"/>
              <w:rPr>
                <w:sz w:val="22"/>
                <w:szCs w:val="22"/>
              </w:rPr>
            </w:pPr>
            <w:r>
              <w:rPr>
                <w:sz w:val="22"/>
                <w:szCs w:val="22"/>
              </w:rPr>
              <w:t>Gestern 1. positiver Influenzavirusnachweis, wird noch sequenziert.</w:t>
            </w:r>
          </w:p>
          <w:p>
            <w:pPr>
              <w:pStyle w:val="Listenabsatz"/>
              <w:numPr>
                <w:ilvl w:val="1"/>
                <w:numId w:val="5"/>
              </w:numPr>
              <w:ind w:left="924" w:hanging="357"/>
              <w:rPr>
                <w:sz w:val="22"/>
                <w:szCs w:val="22"/>
              </w:rPr>
            </w:pPr>
            <w:r>
              <w:rPr>
                <w:sz w:val="22"/>
                <w:szCs w:val="22"/>
              </w:rPr>
              <w:t>Altersverteilung bei Probeneingängen hat sich zugunsten der 0-</w:t>
            </w:r>
            <w:proofErr w:type="gramStart"/>
            <w:r>
              <w:rPr>
                <w:sz w:val="22"/>
                <w:szCs w:val="22"/>
              </w:rPr>
              <w:t>4 Jährigen</w:t>
            </w:r>
            <w:proofErr w:type="gramEnd"/>
            <w:r>
              <w:rPr>
                <w:sz w:val="22"/>
                <w:szCs w:val="22"/>
              </w:rPr>
              <w:t xml:space="preserve"> verschoben. Bei 35-</w:t>
            </w:r>
            <w:proofErr w:type="gramStart"/>
            <w:r>
              <w:rPr>
                <w:sz w:val="22"/>
                <w:szCs w:val="22"/>
              </w:rPr>
              <w:t>60 Jährigen</w:t>
            </w:r>
            <w:proofErr w:type="gramEnd"/>
            <w:r>
              <w:rPr>
                <w:sz w:val="22"/>
                <w:szCs w:val="22"/>
              </w:rPr>
              <w:t xml:space="preserve"> ging die Probenanzahl zurück.</w:t>
            </w:r>
          </w:p>
          <w:p>
            <w:pPr>
              <w:pStyle w:val="Listenabsatz"/>
              <w:numPr>
                <w:ilvl w:val="1"/>
                <w:numId w:val="5"/>
              </w:numPr>
              <w:ind w:left="924" w:hanging="357"/>
              <w:rPr>
                <w:sz w:val="22"/>
                <w:szCs w:val="22"/>
              </w:rPr>
            </w:pPr>
            <w:proofErr w:type="spellStart"/>
            <w:r>
              <w:rPr>
                <w:sz w:val="22"/>
                <w:szCs w:val="22"/>
              </w:rPr>
              <w:t>Rhinovirusaktivität</w:t>
            </w:r>
            <w:proofErr w:type="spellEnd"/>
            <w:r>
              <w:rPr>
                <w:sz w:val="22"/>
                <w:szCs w:val="22"/>
              </w:rPr>
              <w:t xml:space="preserve"> steigt in höheren Altersgruppen.</w:t>
            </w:r>
          </w:p>
          <w:p>
            <w:pPr>
              <w:pStyle w:val="Listenabsatz"/>
              <w:numPr>
                <w:ilvl w:val="1"/>
                <w:numId w:val="5"/>
              </w:numPr>
              <w:ind w:left="924" w:hanging="357"/>
              <w:rPr>
                <w:sz w:val="22"/>
                <w:szCs w:val="22"/>
              </w:rPr>
            </w:pPr>
            <w:r>
              <w:rPr>
                <w:sz w:val="22"/>
                <w:szCs w:val="22"/>
              </w:rPr>
              <w:t xml:space="preserve">Endemische saisonale Coronaviren: nach wie vor starke Aktivität von NL63 und OC43. </w:t>
            </w:r>
          </w:p>
          <w:p>
            <w:pPr>
              <w:pStyle w:val="Listenabsatz"/>
              <w:numPr>
                <w:ilvl w:val="1"/>
                <w:numId w:val="5"/>
              </w:numPr>
              <w:ind w:left="924" w:hanging="357"/>
              <w:rPr>
                <w:sz w:val="22"/>
                <w:szCs w:val="22"/>
              </w:rPr>
            </w:pPr>
            <w:r>
              <w:rPr>
                <w:sz w:val="22"/>
                <w:szCs w:val="22"/>
              </w:rPr>
              <w:t>Altersverteilung bei NL63: Nachweisrate am höchsten bei 0-4 und &gt;</w:t>
            </w:r>
            <w:proofErr w:type="gramStart"/>
            <w:r>
              <w:rPr>
                <w:sz w:val="22"/>
                <w:szCs w:val="22"/>
              </w:rPr>
              <w:t>60 Jährigen</w:t>
            </w:r>
            <w:proofErr w:type="gramEnd"/>
            <w:r>
              <w:rPr>
                <w:sz w:val="22"/>
                <w:szCs w:val="22"/>
              </w:rPr>
              <w:t>.</w:t>
            </w:r>
          </w:p>
          <w:p>
            <w:pPr>
              <w:pStyle w:val="Listenabsatz"/>
              <w:numPr>
                <w:ilvl w:val="1"/>
                <w:numId w:val="5"/>
              </w:numPr>
              <w:ind w:left="924" w:hanging="357"/>
              <w:rPr>
                <w:sz w:val="22"/>
                <w:szCs w:val="22"/>
              </w:rPr>
            </w:pPr>
            <w:r>
              <w:rPr>
                <w:sz w:val="22"/>
                <w:szCs w:val="22"/>
              </w:rPr>
              <w:t>SARS-CoV-2: Nachweisrate bei Kindern im Sentinel nicht sehr hoch. Vermutlich wegen geringer Symptomatik, die keinen Arztbesuch erforderlich macht.</w:t>
            </w:r>
          </w:p>
          <w:p>
            <w:pPr>
              <w:pStyle w:val="Listenabsatz"/>
              <w:ind w:left="924"/>
              <w:rPr>
                <w:sz w:val="22"/>
                <w:szCs w:val="22"/>
              </w:rPr>
            </w:pPr>
          </w:p>
          <w:p>
            <w:pPr>
              <w:pStyle w:val="Listenabsatz"/>
              <w:numPr>
                <w:ilvl w:val="0"/>
                <w:numId w:val="5"/>
              </w:numPr>
              <w:ind w:left="453" w:hanging="340"/>
              <w:rPr>
                <w:sz w:val="22"/>
                <w:szCs w:val="22"/>
              </w:rPr>
            </w:pPr>
            <w:r>
              <w:rPr>
                <w:b/>
                <w:sz w:val="22"/>
                <w:szCs w:val="22"/>
              </w:rPr>
              <w:t xml:space="preserve">Zahlen zum DIVI-Intensivregister </w:t>
            </w:r>
            <w:r>
              <w:rPr>
                <w:b/>
                <w:i/>
                <w:color w:val="D99594" w:themeColor="accent2" w:themeTint="99"/>
                <w:sz w:val="20"/>
                <w:szCs w:val="20"/>
              </w:rPr>
              <w:t>(nur mittwochs)</w:t>
            </w:r>
            <w:r>
              <w:rPr>
                <w:color w:val="D99594" w:themeColor="accent2" w:themeTint="99"/>
                <w:sz w:val="22"/>
                <w:szCs w:val="22"/>
              </w:rPr>
              <w:t xml:space="preserve"> </w:t>
            </w:r>
            <w:r>
              <w:rPr>
                <w:sz w:val="22"/>
                <w:szCs w:val="22"/>
              </w:rPr>
              <w:t xml:space="preserve">(Folien </w:t>
            </w:r>
            <w:hyperlink r:id="rId19"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COVID-19-Intensivpflichtige</w:t>
            </w:r>
          </w:p>
          <w:p>
            <w:pPr>
              <w:pStyle w:val="Listenabsatz"/>
              <w:numPr>
                <w:ilvl w:val="2"/>
                <w:numId w:val="5"/>
              </w:numPr>
              <w:ind w:left="1491" w:hanging="357"/>
              <w:rPr>
                <w:sz w:val="22"/>
                <w:szCs w:val="22"/>
              </w:rPr>
            </w:pPr>
            <w:r>
              <w:rPr>
                <w:sz w:val="22"/>
                <w:szCs w:val="22"/>
              </w:rPr>
              <w:t>4.987 Patienten auf ITS, 306 Fälle mehr als in Vorwoche.</w:t>
            </w:r>
          </w:p>
          <w:p>
            <w:pPr>
              <w:pStyle w:val="Listenabsatz"/>
              <w:numPr>
                <w:ilvl w:val="2"/>
                <w:numId w:val="5"/>
              </w:numPr>
              <w:ind w:left="1491" w:hanging="357"/>
              <w:rPr>
                <w:sz w:val="22"/>
                <w:szCs w:val="22"/>
              </w:rPr>
            </w:pPr>
            <w:r>
              <w:rPr>
                <w:sz w:val="22"/>
                <w:szCs w:val="22"/>
              </w:rPr>
              <w:t>Steigende Zahlen in nahezu allen BL.</w:t>
            </w:r>
          </w:p>
          <w:p>
            <w:pPr>
              <w:pStyle w:val="Listenabsatz"/>
              <w:numPr>
                <w:ilvl w:val="2"/>
                <w:numId w:val="5"/>
              </w:numPr>
              <w:ind w:left="1491" w:hanging="357"/>
              <w:rPr>
                <w:sz w:val="22"/>
                <w:szCs w:val="22"/>
              </w:rPr>
            </w:pPr>
            <w:r>
              <w:rPr>
                <w:sz w:val="22"/>
                <w:szCs w:val="22"/>
              </w:rPr>
              <w:t>Todeszahlen auf ITS sind ebenfalls steigend.</w:t>
            </w:r>
          </w:p>
          <w:p>
            <w:pPr>
              <w:pStyle w:val="Listenabsatz"/>
              <w:numPr>
                <w:ilvl w:val="2"/>
                <w:numId w:val="5"/>
              </w:numPr>
              <w:ind w:left="1491" w:hanging="357"/>
              <w:rPr>
                <w:sz w:val="22"/>
                <w:szCs w:val="22"/>
              </w:rPr>
            </w:pPr>
            <w:r>
              <w:rPr>
                <w:sz w:val="22"/>
                <w:szCs w:val="22"/>
              </w:rPr>
              <w:t>Starker Anstieg von Kindern auf ITS setzt sich nicht fort.</w:t>
            </w:r>
          </w:p>
          <w:p>
            <w:pPr>
              <w:pStyle w:val="Listenabsatz"/>
              <w:numPr>
                <w:ilvl w:val="1"/>
                <w:numId w:val="5"/>
              </w:numPr>
              <w:ind w:left="924" w:hanging="357"/>
              <w:rPr>
                <w:sz w:val="22"/>
                <w:szCs w:val="22"/>
              </w:rPr>
            </w:pPr>
            <w:r>
              <w:rPr>
                <w:sz w:val="22"/>
                <w:szCs w:val="22"/>
              </w:rPr>
              <w:t>Belastung der Intensivmedizin</w:t>
            </w:r>
          </w:p>
          <w:p>
            <w:pPr>
              <w:pStyle w:val="Listenabsatz"/>
              <w:numPr>
                <w:ilvl w:val="2"/>
                <w:numId w:val="5"/>
              </w:numPr>
              <w:ind w:left="1491" w:hanging="357"/>
              <w:rPr>
                <w:sz w:val="22"/>
                <w:szCs w:val="22"/>
              </w:rPr>
            </w:pPr>
            <w:r>
              <w:rPr>
                <w:sz w:val="22"/>
                <w:szCs w:val="22"/>
              </w:rPr>
              <w:t>Nord-West: hohe Auslastung in Bremen, in übrigen BL eher moderat.</w:t>
            </w:r>
          </w:p>
          <w:p>
            <w:pPr>
              <w:pStyle w:val="Listenabsatz"/>
              <w:numPr>
                <w:ilvl w:val="2"/>
                <w:numId w:val="5"/>
              </w:numPr>
              <w:ind w:left="1491" w:hanging="357"/>
              <w:rPr>
                <w:sz w:val="22"/>
                <w:szCs w:val="22"/>
              </w:rPr>
            </w:pPr>
            <w:r>
              <w:rPr>
                <w:sz w:val="22"/>
                <w:szCs w:val="22"/>
              </w:rPr>
              <w:t>Nord-Ost: starker Anstieg in Sachsen-Anhalt</w:t>
            </w:r>
          </w:p>
          <w:p>
            <w:pPr>
              <w:pStyle w:val="Listenabsatz"/>
              <w:numPr>
                <w:ilvl w:val="2"/>
                <w:numId w:val="5"/>
              </w:numPr>
              <w:ind w:left="1491" w:hanging="357"/>
              <w:rPr>
                <w:sz w:val="22"/>
                <w:szCs w:val="22"/>
              </w:rPr>
            </w:pPr>
            <w:r>
              <w:rPr>
                <w:sz w:val="22"/>
                <w:szCs w:val="22"/>
              </w:rPr>
              <w:t xml:space="preserve">Mitte: Lage hat sich in Thüringen leicht entspannt. </w:t>
            </w:r>
          </w:p>
          <w:p>
            <w:pPr>
              <w:pStyle w:val="Listenabsatz"/>
              <w:numPr>
                <w:ilvl w:val="2"/>
                <w:numId w:val="5"/>
              </w:numPr>
              <w:ind w:left="1491" w:hanging="357"/>
              <w:rPr>
                <w:sz w:val="22"/>
                <w:szCs w:val="22"/>
              </w:rPr>
            </w:pPr>
            <w:r>
              <w:rPr>
                <w:sz w:val="22"/>
                <w:szCs w:val="22"/>
              </w:rPr>
              <w:t>Süd: besonders starker Anstieg in BW; Kapazitäten in südlichen BL relativ hoch.</w:t>
            </w:r>
          </w:p>
          <w:p>
            <w:pPr>
              <w:pStyle w:val="Listenabsatz"/>
              <w:numPr>
                <w:ilvl w:val="1"/>
                <w:numId w:val="5"/>
              </w:numPr>
              <w:ind w:left="924" w:hanging="357"/>
              <w:rPr>
                <w:sz w:val="22"/>
                <w:szCs w:val="22"/>
              </w:rPr>
            </w:pPr>
            <w:r>
              <w:rPr>
                <w:sz w:val="22"/>
                <w:szCs w:val="22"/>
              </w:rPr>
              <w:t xml:space="preserve"> Behandlungskapazitäten</w:t>
            </w:r>
          </w:p>
          <w:p>
            <w:pPr>
              <w:pStyle w:val="Listenabsatz"/>
              <w:numPr>
                <w:ilvl w:val="2"/>
                <w:numId w:val="5"/>
              </w:numPr>
              <w:ind w:left="1491" w:hanging="357"/>
              <w:rPr>
                <w:sz w:val="22"/>
                <w:szCs w:val="22"/>
              </w:rPr>
            </w:pPr>
            <w:r>
              <w:rPr>
                <w:sz w:val="22"/>
                <w:szCs w:val="22"/>
              </w:rPr>
              <w:t xml:space="preserve">Geschehen verteilt über ganz Deutschland. </w:t>
            </w:r>
          </w:p>
          <w:p>
            <w:pPr>
              <w:pStyle w:val="Listenabsatz"/>
              <w:numPr>
                <w:ilvl w:val="2"/>
                <w:numId w:val="5"/>
              </w:numPr>
              <w:ind w:left="1491" w:hanging="357"/>
              <w:rPr>
                <w:sz w:val="22"/>
                <w:szCs w:val="22"/>
              </w:rPr>
            </w:pPr>
            <w:r>
              <w:rPr>
                <w:sz w:val="22"/>
                <w:szCs w:val="22"/>
              </w:rPr>
              <w:t>In 9 BL Anteil von COVID-19-Patienten an ITS-Betten über 20%.</w:t>
            </w:r>
          </w:p>
          <w:p>
            <w:pPr>
              <w:pStyle w:val="Listenabsatz"/>
              <w:numPr>
                <w:ilvl w:val="2"/>
                <w:numId w:val="5"/>
              </w:numPr>
              <w:ind w:left="1491" w:hanging="357"/>
              <w:rPr>
                <w:sz w:val="22"/>
                <w:szCs w:val="22"/>
              </w:rPr>
            </w:pPr>
            <w:r>
              <w:rPr>
                <w:sz w:val="22"/>
                <w:szCs w:val="22"/>
              </w:rPr>
              <w:lastRenderedPageBreak/>
              <w:t>Freie Kapazitäten nehmen ab, 60% melden Einschränkungen im Betrieb.</w:t>
            </w:r>
          </w:p>
          <w:p>
            <w:pPr>
              <w:pStyle w:val="Listenabsatz"/>
              <w:numPr>
                <w:ilvl w:val="1"/>
                <w:numId w:val="5"/>
              </w:numPr>
              <w:ind w:left="924" w:hanging="357"/>
              <w:rPr>
                <w:sz w:val="22"/>
                <w:szCs w:val="22"/>
              </w:rPr>
            </w:pPr>
            <w:r>
              <w:rPr>
                <w:sz w:val="22"/>
                <w:szCs w:val="22"/>
              </w:rPr>
              <w:t>Beatmungskapazität</w:t>
            </w:r>
          </w:p>
          <w:p>
            <w:pPr>
              <w:pStyle w:val="Listenabsatz"/>
              <w:numPr>
                <w:ilvl w:val="2"/>
                <w:numId w:val="5"/>
              </w:numPr>
              <w:ind w:left="1491" w:hanging="357"/>
              <w:rPr>
                <w:sz w:val="22"/>
                <w:szCs w:val="22"/>
              </w:rPr>
            </w:pPr>
            <w:r>
              <w:rPr>
                <w:sz w:val="22"/>
                <w:szCs w:val="22"/>
              </w:rPr>
              <w:t>Über 85% der Behandelten benötigen eine Beatmung.</w:t>
            </w:r>
          </w:p>
          <w:p>
            <w:pPr>
              <w:pStyle w:val="Listenabsatz"/>
              <w:numPr>
                <w:ilvl w:val="2"/>
                <w:numId w:val="5"/>
              </w:numPr>
              <w:ind w:left="1491" w:hanging="357"/>
              <w:rPr>
                <w:sz w:val="22"/>
                <w:szCs w:val="22"/>
              </w:rPr>
            </w:pPr>
            <w:r>
              <w:rPr>
                <w:sz w:val="22"/>
                <w:szCs w:val="22"/>
              </w:rPr>
              <w:t>Schwere Fälle mit ECMO Behandlung nehmen zu und freie ECMO Kapazitäten ab.</w:t>
            </w:r>
          </w:p>
          <w:p>
            <w:pPr>
              <w:pStyle w:val="Listenabsatz"/>
              <w:numPr>
                <w:ilvl w:val="1"/>
                <w:numId w:val="5"/>
              </w:numPr>
              <w:ind w:left="924" w:hanging="357"/>
              <w:rPr>
                <w:sz w:val="22"/>
                <w:szCs w:val="22"/>
              </w:rPr>
            </w:pPr>
            <w:r>
              <w:rPr>
                <w:sz w:val="22"/>
                <w:szCs w:val="22"/>
              </w:rPr>
              <w:t xml:space="preserve"> Prognosen intensivpflichtiger COVID-19 Patient*innen</w:t>
            </w:r>
          </w:p>
          <w:p>
            <w:pPr>
              <w:pStyle w:val="Listenabsatz"/>
              <w:numPr>
                <w:ilvl w:val="2"/>
                <w:numId w:val="5"/>
              </w:numPr>
              <w:ind w:left="1491" w:hanging="357"/>
              <w:rPr>
                <w:sz w:val="22"/>
                <w:szCs w:val="22"/>
              </w:rPr>
            </w:pPr>
            <w:r>
              <w:rPr>
                <w:sz w:val="22"/>
                <w:szCs w:val="22"/>
              </w:rPr>
              <w:t>Prognose eines milden Anstiegs</w:t>
            </w:r>
          </w:p>
          <w:p>
            <w:pPr>
              <w:pStyle w:val="Listenabsatz"/>
              <w:ind w:left="924"/>
              <w:rPr>
                <w:sz w:val="22"/>
                <w:szCs w:val="22"/>
              </w:rPr>
            </w:pPr>
          </w:p>
          <w:p>
            <w:pPr>
              <w:pStyle w:val="Listenabsatz"/>
              <w:numPr>
                <w:ilvl w:val="0"/>
                <w:numId w:val="5"/>
              </w:numPr>
              <w:ind w:left="453" w:hanging="340"/>
              <w:rPr>
                <w:sz w:val="22"/>
                <w:szCs w:val="22"/>
              </w:rPr>
            </w:pPr>
            <w:r>
              <w:rPr>
                <w:sz w:val="22"/>
                <w:szCs w:val="22"/>
              </w:rPr>
              <w:t>Wo bilden sich die in Zusammenhang mit Reisen durchgeführten Tests ab?</w:t>
            </w:r>
          </w:p>
          <w:p>
            <w:pPr>
              <w:pStyle w:val="Listenabsatz"/>
              <w:numPr>
                <w:ilvl w:val="1"/>
                <w:numId w:val="5"/>
              </w:numPr>
              <w:ind w:left="924" w:hanging="357"/>
              <w:rPr>
                <w:sz w:val="22"/>
                <w:szCs w:val="22"/>
              </w:rPr>
            </w:pPr>
            <w:r>
              <w:rPr>
                <w:sz w:val="22"/>
                <w:szCs w:val="22"/>
              </w:rPr>
              <w:t>Im Spätsommer/Herbst wurde die Anzahl Teste im Rahmen von Reisen gesondert erfasst. Dies war ein erheblicher Aufwand und nicht sehr repräsentativ und wurde deshalb bisher nicht wieder aufgenommen.</w:t>
            </w:r>
          </w:p>
          <w:p>
            <w:pPr>
              <w:pStyle w:val="Listenabsatz"/>
              <w:numPr>
                <w:ilvl w:val="1"/>
                <w:numId w:val="5"/>
              </w:numPr>
              <w:ind w:left="924" w:hanging="357"/>
              <w:rPr>
                <w:sz w:val="22"/>
                <w:szCs w:val="22"/>
              </w:rPr>
            </w:pPr>
            <w:r>
              <w:rPr>
                <w:sz w:val="22"/>
                <w:szCs w:val="22"/>
              </w:rPr>
              <w:t>Fr. Seifried ist in Kontakt mit Firma, die Daten aus Testzentren ermitteln will.</w:t>
            </w:r>
          </w:p>
          <w:p>
            <w:pPr>
              <w:pStyle w:val="Listenabsatz"/>
              <w:ind w:left="924"/>
              <w:rPr>
                <w:sz w:val="22"/>
                <w:szCs w:val="22"/>
              </w:rPr>
            </w:pPr>
          </w:p>
          <w:p>
            <w:pPr>
              <w:pStyle w:val="Listenabsatz"/>
              <w:numPr>
                <w:ilvl w:val="0"/>
                <w:numId w:val="5"/>
              </w:numPr>
              <w:ind w:left="453" w:hanging="340"/>
              <w:rPr>
                <w:sz w:val="22"/>
                <w:szCs w:val="22"/>
              </w:rPr>
            </w:pPr>
            <w:r>
              <w:rPr>
                <w:sz w:val="22"/>
                <w:szCs w:val="22"/>
              </w:rPr>
              <w:t xml:space="preserve">Wird eine leichte Entspannung gesehen? </w:t>
            </w:r>
          </w:p>
          <w:p>
            <w:pPr>
              <w:pStyle w:val="Listenabsatz"/>
              <w:numPr>
                <w:ilvl w:val="1"/>
                <w:numId w:val="5"/>
              </w:numPr>
              <w:ind w:left="924" w:hanging="357"/>
              <w:rPr>
                <w:sz w:val="22"/>
                <w:szCs w:val="22"/>
              </w:rPr>
            </w:pPr>
            <w:r>
              <w:rPr>
                <w:sz w:val="22"/>
                <w:szCs w:val="22"/>
              </w:rPr>
              <w:t>Testungen noch nicht wieder auf Niveau der Vorwochen, kann nächste Woche besser beurteilt werden.</w:t>
            </w:r>
          </w:p>
          <w:p>
            <w:pPr>
              <w:pStyle w:val="Listenabsatz"/>
              <w:numPr>
                <w:ilvl w:val="1"/>
                <w:numId w:val="5"/>
              </w:numPr>
              <w:ind w:left="924" w:hanging="357"/>
              <w:rPr>
                <w:sz w:val="22"/>
                <w:szCs w:val="22"/>
              </w:rPr>
            </w:pPr>
            <w:r>
              <w:rPr>
                <w:sz w:val="22"/>
                <w:szCs w:val="22"/>
              </w:rPr>
              <w:t>Selbsttests gehen nicht in die Betrachtung mit ein, spiegelt sich in Meldezahlen nicht wieder.</w:t>
            </w:r>
          </w:p>
          <w:p>
            <w:pPr>
              <w:pStyle w:val="Listenabsatz"/>
              <w:numPr>
                <w:ilvl w:val="1"/>
                <w:numId w:val="5"/>
              </w:numPr>
              <w:ind w:left="924" w:hanging="357"/>
              <w:rPr>
                <w:sz w:val="22"/>
                <w:szCs w:val="22"/>
              </w:rPr>
            </w:pPr>
            <w:r>
              <w:rPr>
                <w:sz w:val="22"/>
                <w:szCs w:val="22"/>
              </w:rPr>
              <w:t xml:space="preserve">Inzidenz nach Rückgang über Ostertage wieder auf Niveau vor Ostertagen angekommen, hat sich aber nicht weiter erhöht. Politische Diskussionen haben sich vermutlich bremsend auf Kontaktverhalten ausgewirkt. </w:t>
            </w:r>
          </w:p>
          <w:p>
            <w:pPr>
              <w:pStyle w:val="Listenabsatz"/>
              <w:numPr>
                <w:ilvl w:val="1"/>
                <w:numId w:val="5"/>
              </w:numPr>
              <w:ind w:left="924" w:hanging="357"/>
              <w:rPr>
                <w:sz w:val="22"/>
                <w:szCs w:val="22"/>
              </w:rPr>
            </w:pPr>
            <w:r>
              <w:rPr>
                <w:sz w:val="22"/>
                <w:szCs w:val="22"/>
              </w:rPr>
              <w:t>Stagnation, noch keine Entspannung, aber auch kein weiterer Anstieg. Fallzunahme scheint sich abzuschwächen.</w:t>
            </w:r>
          </w:p>
          <w:p>
            <w:pPr>
              <w:pStyle w:val="Listenabsatz"/>
              <w:numPr>
                <w:ilvl w:val="1"/>
                <w:numId w:val="5"/>
              </w:numPr>
              <w:ind w:left="924" w:hanging="357"/>
              <w:rPr>
                <w:sz w:val="22"/>
                <w:szCs w:val="22"/>
              </w:rPr>
            </w:pPr>
            <w:r>
              <w:rPr>
                <w:sz w:val="22"/>
                <w:szCs w:val="22"/>
              </w:rPr>
              <w:t>Es werden Anfragen zur Einschätzung der Lage kommen, RKI sollte sich zum aktuellen Geschehen äußern ohne Hypothesen zu den Gründen zu formulieren.</w:t>
            </w:r>
          </w:p>
          <w:p>
            <w:pPr>
              <w:pStyle w:val="Listenabsatz"/>
              <w:numPr>
                <w:ilvl w:val="1"/>
                <w:numId w:val="5"/>
              </w:numPr>
              <w:ind w:left="924" w:hanging="357"/>
              <w:rPr>
                <w:sz w:val="22"/>
                <w:szCs w:val="22"/>
              </w:rPr>
            </w:pPr>
            <w:r>
              <w:rPr>
                <w:sz w:val="22"/>
                <w:szCs w:val="22"/>
              </w:rPr>
              <w:t xml:space="preserve">Eine Abbildung der wöchentlichen Erstaufnahmen auf ITS wäre sinnvoll. </w:t>
            </w:r>
          </w:p>
          <w:p>
            <w:pPr>
              <w:pStyle w:val="Listenabsatz"/>
              <w:numPr>
                <w:ilvl w:val="2"/>
                <w:numId w:val="5"/>
              </w:numPr>
              <w:ind w:left="1491" w:hanging="357"/>
              <w:rPr>
                <w:sz w:val="22"/>
                <w:szCs w:val="22"/>
              </w:rPr>
            </w:pPr>
            <w:r>
              <w:rPr>
                <w:sz w:val="22"/>
                <w:szCs w:val="22"/>
              </w:rPr>
              <w:t xml:space="preserve">Anzahl neu intensivpflichtiger Patienten kann im DIVI-Intensivregister nur geschätzt werden, da bei der Anzahl übermittelter Neuaufnahmen nicht zwischen erstmaliger Aufnahme von Patienten und Neuaufnahmen im Rahmen von Verlegungen unterschieden wird. </w:t>
            </w:r>
          </w:p>
          <w:p>
            <w:pPr>
              <w:pStyle w:val="Listenabsatz"/>
              <w:numPr>
                <w:ilvl w:val="1"/>
                <w:numId w:val="5"/>
              </w:numPr>
              <w:ind w:left="924" w:hanging="357"/>
              <w:rPr>
                <w:sz w:val="22"/>
                <w:szCs w:val="22"/>
              </w:rPr>
            </w:pPr>
            <w:r>
              <w:rPr>
                <w:sz w:val="22"/>
                <w:szCs w:val="22"/>
              </w:rPr>
              <w:t>Information aus 5 Kleeblättern: 4 sprechen von einer horizontal stabilen Lage mit keiner weiteren Zunahme des Bettenbedarfs und verlegen nur innerhalb des Kleeblatts. Nur im Kleeblatt Ost sind auch Verlegungen in andere Kleeblätter geplant, da Sachsen von einer weiteren Zuspitzung der Lage in nächsten 2 Wochen ausgeht.</w:t>
            </w:r>
          </w:p>
          <w:p>
            <w:pPr>
              <w:pStyle w:val="Listenabsatz"/>
              <w:numPr>
                <w:ilvl w:val="1"/>
                <w:numId w:val="5"/>
              </w:numPr>
              <w:ind w:left="924" w:hanging="357"/>
              <w:rPr>
                <w:sz w:val="22"/>
                <w:szCs w:val="22"/>
              </w:rPr>
            </w:pPr>
            <w:r>
              <w:rPr>
                <w:sz w:val="22"/>
                <w:szCs w:val="22"/>
              </w:rPr>
              <w:t>ICOSARI: Nicht mehr so viele stationäre Aufnahmen, aber Niveau nach wie vor unbefriedigend hoch.</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rPr>
            </w:pPr>
            <w:r>
              <w:rPr>
                <w:sz w:val="22"/>
                <w:szCs w:val="22"/>
              </w:rPr>
              <w:t>FG32 (</w:t>
            </w:r>
            <w:r>
              <w:rPr>
                <w:sz w:val="22"/>
              </w:rPr>
              <w:t>Michaela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Abt.3</w:t>
            </w:r>
          </w:p>
          <w:p>
            <w:pPr>
              <w:rPr>
                <w:sz w:val="22"/>
                <w:szCs w:val="22"/>
              </w:rPr>
            </w:pPr>
            <w:r>
              <w:rPr>
                <w:sz w:val="22"/>
                <w:szCs w:val="22"/>
              </w:rPr>
              <w:t>(Hamouda, Seifried)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lang w:val="en-US"/>
              </w:rPr>
            </w:pPr>
            <w:r>
              <w:rPr>
                <w:sz w:val="22"/>
                <w:szCs w:val="22"/>
                <w:lang w:val="en-US"/>
              </w:rPr>
              <w:t>FG37</w:t>
            </w:r>
          </w:p>
          <w:p>
            <w:pPr>
              <w:rPr>
                <w:sz w:val="22"/>
                <w:szCs w:val="22"/>
                <w:lang w:val="en-US"/>
              </w:rPr>
            </w:pPr>
            <w:r>
              <w:rPr>
                <w:sz w:val="22"/>
                <w:szCs w:val="22"/>
                <w:lang w:val="en-US"/>
              </w:rPr>
              <w:t>(Abu Sin)</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FG36</w:t>
            </w:r>
          </w:p>
          <w:p>
            <w:pPr>
              <w:rPr>
                <w:sz w:val="22"/>
                <w:szCs w:val="22"/>
                <w:lang w:val="en-US"/>
              </w:rPr>
            </w:pPr>
            <w:r>
              <w:rPr>
                <w:sz w:val="22"/>
                <w:szCs w:val="22"/>
                <w:lang w:val="en-US"/>
              </w:rPr>
              <w:t>(Buda)</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rPr>
            </w:pPr>
            <w:r>
              <w:rPr>
                <w:sz w:val="22"/>
                <w:szCs w:val="22"/>
              </w:rPr>
              <w:t>FG17</w:t>
            </w:r>
          </w:p>
          <w:p>
            <w:pPr>
              <w:rPr>
                <w:sz w:val="22"/>
                <w:szCs w:val="22"/>
              </w:rPr>
            </w:pPr>
            <w:r>
              <w:rPr>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Mielke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Herzog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Buda</w:t>
            </w: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w:t>
            </w:r>
            <w:r>
              <w:rPr>
                <w:b/>
                <w:i/>
                <w:color w:val="8DB3E2" w:themeColor="text2" w:themeTint="66"/>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r>
              <w:rPr>
                <w:sz w:val="22"/>
                <w:szCs w:val="22"/>
              </w:rPr>
              <w:t>ZIG</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i/>
                <w:color w:val="C2D69B" w:themeColor="accent3" w:themeTint="99"/>
              </w:rPr>
              <w:t>(nur montags)</w:t>
            </w:r>
          </w:p>
          <w:p>
            <w:pPr>
              <w:pStyle w:val="Listenabsatz"/>
              <w:numPr>
                <w:ilvl w:val="0"/>
                <w:numId w:val="5"/>
              </w:numPr>
              <w:ind w:left="453" w:hanging="340"/>
              <w:rPr>
                <w:sz w:val="22"/>
                <w:szCs w:val="22"/>
              </w:rPr>
            </w:pPr>
            <w:r>
              <w:rPr>
                <w:sz w:val="22"/>
                <w:szCs w:val="22"/>
              </w:rPr>
              <w:lastRenderedPageBreak/>
              <w:t>Nicht besprochen</w:t>
            </w:r>
          </w:p>
        </w:tc>
        <w:tc>
          <w:tcPr>
            <w:tcW w:w="1492" w:type="dxa"/>
          </w:tcPr>
          <w:p>
            <w:pPr>
              <w:rPr>
                <w:sz w:val="22"/>
                <w:szCs w:val="22"/>
              </w:rPr>
            </w:pPr>
          </w:p>
          <w:p>
            <w:pPr>
              <w:rPr>
                <w:sz w:val="22"/>
                <w:szCs w:val="22"/>
              </w:rPr>
            </w:pPr>
            <w:r>
              <w:rPr>
                <w:sz w:val="22"/>
                <w:szCs w:val="22"/>
              </w:rPr>
              <w:lastRenderedPageBreak/>
              <w:t>FG21</w:t>
            </w:r>
          </w:p>
          <w:p>
            <w:pPr>
              <w:rPr>
                <w:sz w:val="22"/>
                <w:szCs w:val="22"/>
              </w:rPr>
            </w:pPr>
          </w:p>
        </w:tc>
      </w:tr>
      <w:tr>
        <w:tc>
          <w:tcPr>
            <w:tcW w:w="684" w:type="dxa"/>
          </w:tcPr>
          <w:p>
            <w:pPr>
              <w:rPr>
                <w:b/>
              </w:rPr>
            </w:pPr>
            <w:r>
              <w:rPr>
                <w:b/>
              </w:rPr>
              <w:lastRenderedPageBreak/>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Diskussion der Änderungsvorschläge zur Risikobewertung (</w:t>
            </w:r>
            <w:hyperlink r:id="rId20"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Überarbeitungen der Punkte Allgemein, Ziel, Übertragbarkeit, Ressourcenbelastung des Gesundheitssystems, Infektionsschutzmaßnahmen und Strategie. </w:t>
            </w:r>
          </w:p>
          <w:p>
            <w:pPr>
              <w:pStyle w:val="Listenabsatz"/>
              <w:numPr>
                <w:ilvl w:val="1"/>
                <w:numId w:val="5"/>
              </w:numPr>
              <w:ind w:left="924" w:hanging="357"/>
              <w:rPr>
                <w:sz w:val="22"/>
                <w:szCs w:val="22"/>
              </w:rPr>
            </w:pPr>
            <w:r>
              <w:rPr>
                <w:sz w:val="22"/>
                <w:szCs w:val="22"/>
              </w:rPr>
              <w:t xml:space="preserve">Unter anderem wird beim Ziel, der Schutz vor schweren Krankheitsverläufen nicht nur bei Risikogruppen ergänzt. </w:t>
            </w:r>
          </w:p>
          <w:p>
            <w:pPr>
              <w:pStyle w:val="Listenabsatz"/>
              <w:numPr>
                <w:ilvl w:val="1"/>
                <w:numId w:val="5"/>
              </w:numPr>
              <w:ind w:left="924" w:hanging="357"/>
              <w:rPr>
                <w:sz w:val="22"/>
                <w:szCs w:val="22"/>
              </w:rPr>
            </w:pPr>
            <w:r>
              <w:rPr>
                <w:sz w:val="22"/>
                <w:szCs w:val="22"/>
              </w:rPr>
              <w:t xml:space="preserve">Die Beschleunigung des Anstiegs wird rausgenommen. </w:t>
            </w:r>
          </w:p>
          <w:p>
            <w:pPr>
              <w:pStyle w:val="Listenabsatz"/>
              <w:numPr>
                <w:ilvl w:val="1"/>
                <w:numId w:val="5"/>
              </w:numPr>
              <w:ind w:left="924" w:hanging="357"/>
              <w:rPr>
                <w:sz w:val="22"/>
                <w:szCs w:val="22"/>
              </w:rPr>
            </w:pPr>
            <w:r>
              <w:rPr>
                <w:sz w:val="22"/>
                <w:szCs w:val="22"/>
              </w:rPr>
              <w:t xml:space="preserve">Es wird auf die Problematik der Übertragung durch Aerosole in schlecht belüfteten Räumen und das regelmäßige intensive Lüften hingewiesen. </w:t>
            </w:r>
          </w:p>
          <w:p>
            <w:pPr>
              <w:pStyle w:val="Listenabsatz"/>
              <w:numPr>
                <w:ilvl w:val="1"/>
                <w:numId w:val="5"/>
              </w:numPr>
              <w:ind w:left="924" w:hanging="357"/>
              <w:rPr>
                <w:sz w:val="22"/>
                <w:szCs w:val="22"/>
              </w:rPr>
            </w:pPr>
            <w:r>
              <w:rPr>
                <w:sz w:val="22"/>
                <w:szCs w:val="22"/>
              </w:rPr>
              <w:t xml:space="preserve">Die Entwicklung antiviraler Medikamente wird bei Maßnahmen und Strategie rausgenommen. </w:t>
            </w:r>
          </w:p>
          <w:p>
            <w:pPr>
              <w:pStyle w:val="Listenabsatz"/>
              <w:numPr>
                <w:ilvl w:val="1"/>
                <w:numId w:val="5"/>
              </w:numPr>
              <w:ind w:left="924" w:hanging="357"/>
              <w:rPr>
                <w:sz w:val="22"/>
                <w:szCs w:val="22"/>
              </w:rPr>
            </w:pPr>
            <w:r>
              <w:rPr>
                <w:sz w:val="22"/>
                <w:szCs w:val="22"/>
              </w:rPr>
              <w:t xml:space="preserve">Überarbeitung wurde im Krisenstab angenommen. </w:t>
            </w:r>
          </w:p>
          <w:p>
            <w:pPr>
              <w:ind w:left="25"/>
              <w:rPr>
                <w:sz w:val="22"/>
                <w:szCs w:val="22"/>
              </w:rPr>
            </w:pPr>
          </w:p>
        </w:tc>
        <w:tc>
          <w:tcPr>
            <w:tcW w:w="1492" w:type="dxa"/>
          </w:tcPr>
          <w:p>
            <w:pPr>
              <w:rPr>
                <w:sz w:val="22"/>
                <w:szCs w:val="22"/>
              </w:rPr>
            </w:pPr>
          </w:p>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Nichts Neues zu berichten</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Nichts zu berichten</w:t>
            </w:r>
          </w:p>
          <w:p>
            <w:pPr>
              <w:spacing w:before="120"/>
              <w:rPr>
                <w:b/>
                <w:sz w:val="22"/>
                <w:szCs w:val="22"/>
              </w:rPr>
            </w:pPr>
            <w:r>
              <w:rPr>
                <w:b/>
                <w:sz w:val="22"/>
                <w:szCs w:val="22"/>
              </w:rPr>
              <w:t>Wissenschaftskommunikation</w:t>
            </w:r>
          </w:p>
          <w:p>
            <w:pPr>
              <w:pStyle w:val="Listenabsatz"/>
              <w:numPr>
                <w:ilvl w:val="0"/>
                <w:numId w:val="5"/>
              </w:numPr>
              <w:ind w:left="453" w:hanging="340"/>
              <w:rPr>
                <w:sz w:val="22"/>
                <w:szCs w:val="22"/>
              </w:rPr>
            </w:pPr>
            <w:r>
              <w:rPr>
                <w:sz w:val="22"/>
                <w:szCs w:val="22"/>
              </w:rPr>
              <w:t xml:space="preserve">Beschäftigung mit </w:t>
            </w:r>
            <w:proofErr w:type="spellStart"/>
            <w:r>
              <w:rPr>
                <w:sz w:val="22"/>
                <w:szCs w:val="22"/>
              </w:rPr>
              <w:t>Positivenanteil</w:t>
            </w:r>
            <w:proofErr w:type="spellEnd"/>
            <w:r>
              <w:rPr>
                <w:sz w:val="22"/>
                <w:szCs w:val="22"/>
              </w:rPr>
              <w:t>, VOC Bericht wird unterstützt.</w:t>
            </w:r>
          </w:p>
          <w:p>
            <w:pPr>
              <w:pStyle w:val="Listenabsatz"/>
              <w:ind w:left="453"/>
              <w:rPr>
                <w:sz w:val="22"/>
                <w:szCs w:val="22"/>
              </w:rPr>
            </w:pPr>
            <w:r>
              <w:rPr>
                <w:sz w:val="22"/>
                <w:szCs w:val="22"/>
              </w:rPr>
              <w:t xml:space="preserve"> </w:t>
            </w:r>
          </w:p>
          <w:p>
            <w:pPr>
              <w:pStyle w:val="Listenabsatz"/>
              <w:numPr>
                <w:ilvl w:val="0"/>
                <w:numId w:val="5"/>
              </w:numPr>
              <w:ind w:left="453" w:hanging="340"/>
              <w:rPr>
                <w:sz w:val="22"/>
                <w:szCs w:val="22"/>
              </w:rPr>
            </w:pPr>
            <w:r>
              <w:rPr>
                <w:sz w:val="22"/>
                <w:szCs w:val="22"/>
              </w:rPr>
              <w:t>Sollen die Veränderungen bei den Therapiemöglichkeiten kommuniziert werden?</w:t>
            </w:r>
          </w:p>
          <w:p>
            <w:pPr>
              <w:pStyle w:val="Listenabsatz"/>
              <w:numPr>
                <w:ilvl w:val="1"/>
                <w:numId w:val="5"/>
              </w:numPr>
              <w:ind w:left="924" w:hanging="357"/>
              <w:rPr>
                <w:sz w:val="22"/>
                <w:szCs w:val="22"/>
              </w:rPr>
            </w:pPr>
            <w:r>
              <w:rPr>
                <w:sz w:val="22"/>
                <w:szCs w:val="22"/>
              </w:rPr>
              <w:t>Richtung Fachöffentlichkeit kommuniziert STAKOB. Es gibt hierzu ein Überblicksdokument mit Änderungshistorie auf der Webseite.</w:t>
            </w:r>
          </w:p>
          <w:p>
            <w:pPr>
              <w:pStyle w:val="Listenabsatz"/>
              <w:numPr>
                <w:ilvl w:val="1"/>
                <w:numId w:val="5"/>
              </w:numPr>
              <w:ind w:left="924" w:hanging="357"/>
              <w:rPr>
                <w:sz w:val="22"/>
                <w:szCs w:val="22"/>
              </w:rPr>
            </w:pPr>
            <w:r>
              <w:rPr>
                <w:sz w:val="22"/>
                <w:szCs w:val="22"/>
              </w:rPr>
              <w:t>Aufbereitung für Laien durch RKI nicht sinnvoll.</w:t>
            </w:r>
          </w:p>
          <w:p>
            <w:pPr>
              <w:pStyle w:val="Listenabsatz"/>
              <w:numPr>
                <w:ilvl w:val="1"/>
                <w:numId w:val="5"/>
              </w:numPr>
              <w:ind w:left="924" w:hanging="357"/>
              <w:rPr>
                <w:sz w:val="22"/>
                <w:szCs w:val="22"/>
              </w:rPr>
            </w:pPr>
            <w:r>
              <w:rPr>
                <w:sz w:val="22"/>
                <w:szCs w:val="22"/>
              </w:rPr>
              <w:t>Fragen zur Therapie gehören nicht zum Zuständigkeits</w:t>
            </w:r>
            <w:r>
              <w:rPr>
                <w:sz w:val="22"/>
                <w:szCs w:val="22"/>
              </w:rPr>
              <w:softHyphen/>
              <w:t>bereich des RKI, ist Aufgabe der Fach</w:t>
            </w:r>
            <w:r>
              <w:rPr>
                <w:sz w:val="22"/>
                <w:szCs w:val="22"/>
              </w:rPr>
              <w:softHyphen/>
              <w:t>gesellschaften.</w:t>
            </w:r>
          </w:p>
          <w:p>
            <w:pPr>
              <w:pStyle w:val="Listenabsatz"/>
              <w:numPr>
                <w:ilvl w:val="1"/>
                <w:numId w:val="5"/>
              </w:numPr>
              <w:ind w:left="924" w:hanging="357"/>
              <w:rPr>
                <w:sz w:val="22"/>
                <w:szCs w:val="22"/>
              </w:rPr>
            </w:pPr>
            <w:r>
              <w:rPr>
                <w:sz w:val="22"/>
                <w:szCs w:val="22"/>
              </w:rPr>
              <w:t>Vorgehen bisher und weiterhin: Anfragen aus der Bevölkerung werden abgelehnt und Anfragen der Fachöffentlichkeit auf STAKOB verwiesen.</w:t>
            </w:r>
          </w:p>
          <w:p>
            <w:pPr>
              <w:rPr>
                <w:sz w:val="22"/>
                <w:szCs w:val="22"/>
              </w:rPr>
            </w:pPr>
          </w:p>
          <w:p>
            <w:pPr>
              <w:pStyle w:val="Listenabsatz"/>
              <w:numPr>
                <w:ilvl w:val="0"/>
                <w:numId w:val="5"/>
              </w:numPr>
              <w:ind w:left="453" w:hanging="340"/>
              <w:rPr>
                <w:sz w:val="22"/>
                <w:szCs w:val="22"/>
              </w:rPr>
            </w:pPr>
            <w:r>
              <w:rPr>
                <w:sz w:val="22"/>
                <w:szCs w:val="22"/>
              </w:rPr>
              <w:t xml:space="preserve">Soll mehr auf Spätfolgen der Erkrankung eingegangen werden? </w:t>
            </w:r>
          </w:p>
          <w:p>
            <w:pPr>
              <w:pStyle w:val="Listenabsatz"/>
              <w:numPr>
                <w:ilvl w:val="1"/>
                <w:numId w:val="5"/>
              </w:numPr>
              <w:ind w:left="924" w:hanging="357"/>
              <w:rPr>
                <w:sz w:val="22"/>
                <w:szCs w:val="22"/>
              </w:rPr>
            </w:pPr>
            <w:r>
              <w:rPr>
                <w:sz w:val="22"/>
                <w:szCs w:val="22"/>
              </w:rPr>
              <w:t>Datenlage ist noch nicht optimal. Was da ist, sollte dargestellt werden.</w:t>
            </w:r>
          </w:p>
          <w:p>
            <w:pPr>
              <w:rPr>
                <w:i/>
                <w:sz w:val="22"/>
                <w:szCs w:val="22"/>
              </w:rPr>
            </w:pPr>
            <w:proofErr w:type="spellStart"/>
            <w:r>
              <w:rPr>
                <w:i/>
                <w:sz w:val="22"/>
                <w:szCs w:val="22"/>
              </w:rPr>
              <w:t>ToDo</w:t>
            </w:r>
            <w:proofErr w:type="spellEnd"/>
            <w:r>
              <w:rPr>
                <w:i/>
                <w:sz w:val="22"/>
                <w:szCs w:val="22"/>
              </w:rPr>
              <w:t xml:space="preserve">: FAQ zu Spätfolgen, FF Fr. </w:t>
            </w:r>
            <w:commentRangeStart w:id="1"/>
            <w:r>
              <w:rPr>
                <w:i/>
                <w:sz w:val="22"/>
                <w:szCs w:val="22"/>
              </w:rPr>
              <w:t>Jenny</w:t>
            </w:r>
            <w:commentRangeEnd w:id="1"/>
            <w:r>
              <w:rPr>
                <w:rStyle w:val="Kommentarzeichen"/>
                <w:rFonts w:ascii="Scala Sans OT" w:hAnsi="Scala Sans OT"/>
                <w:lang w:eastAsia="de-DE"/>
              </w:rPr>
              <w:commentReference w:id="1"/>
            </w:r>
          </w:p>
          <w:p>
            <w:pPr>
              <w:rPr>
                <w:sz w:val="22"/>
                <w:szCs w:val="22"/>
              </w:rPr>
            </w:pPr>
          </w:p>
          <w:p>
            <w:pPr>
              <w:pStyle w:val="Listenabsatz"/>
              <w:numPr>
                <w:ilvl w:val="0"/>
                <w:numId w:val="5"/>
              </w:numPr>
              <w:ind w:left="453" w:hanging="340"/>
              <w:rPr>
                <w:sz w:val="22"/>
                <w:szCs w:val="22"/>
              </w:rPr>
            </w:pPr>
            <w:r>
              <w:rPr>
                <w:sz w:val="22"/>
                <w:szCs w:val="22"/>
              </w:rPr>
              <w:t>Wäre es sinnvoll, Empfehlungen offensiver zu kommunizieren, bei welchen Symptomen oder Verschlechterung der Symptomatik ein Arzt aufgesucht werden sollte?</w:t>
            </w:r>
          </w:p>
          <w:p>
            <w:pPr>
              <w:pStyle w:val="Listenabsatz"/>
              <w:numPr>
                <w:ilvl w:val="1"/>
                <w:numId w:val="5"/>
              </w:numPr>
              <w:ind w:left="924" w:hanging="357"/>
              <w:rPr>
                <w:sz w:val="22"/>
                <w:szCs w:val="22"/>
              </w:rPr>
            </w:pPr>
            <w:r>
              <w:rPr>
                <w:sz w:val="22"/>
                <w:szCs w:val="22"/>
              </w:rPr>
              <w:t>Altersgruppe der 35-</w:t>
            </w:r>
            <w:proofErr w:type="gramStart"/>
            <w:r>
              <w:rPr>
                <w:sz w:val="22"/>
                <w:szCs w:val="22"/>
              </w:rPr>
              <w:t>59 Jährigen</w:t>
            </w:r>
            <w:proofErr w:type="gramEnd"/>
            <w:r>
              <w:rPr>
                <w:sz w:val="22"/>
                <w:szCs w:val="22"/>
              </w:rPr>
              <w:t xml:space="preserve"> ist sich häufig nicht bewusst, dass auch sie schwer erkranken kann. </w:t>
            </w:r>
          </w:p>
          <w:p>
            <w:pPr>
              <w:pStyle w:val="Listenabsatz"/>
              <w:numPr>
                <w:ilvl w:val="1"/>
                <w:numId w:val="5"/>
              </w:numPr>
              <w:ind w:left="924" w:hanging="357"/>
              <w:rPr>
                <w:sz w:val="22"/>
                <w:szCs w:val="22"/>
              </w:rPr>
            </w:pPr>
            <w:r>
              <w:rPr>
                <w:sz w:val="22"/>
                <w:szCs w:val="22"/>
              </w:rPr>
              <w:t>Ziel: Vermeidung, dass Patienten zu spät im Gesundheits</w:t>
            </w:r>
            <w:r>
              <w:rPr>
                <w:sz w:val="22"/>
                <w:szCs w:val="22"/>
              </w:rPr>
              <w:softHyphen/>
              <w:t xml:space="preserve">versorgungssystem vorstellig werden. </w:t>
            </w:r>
          </w:p>
          <w:p>
            <w:pPr>
              <w:pStyle w:val="Listenabsatz"/>
              <w:numPr>
                <w:ilvl w:val="1"/>
                <w:numId w:val="5"/>
              </w:numPr>
              <w:ind w:left="924" w:hanging="357"/>
              <w:rPr>
                <w:sz w:val="22"/>
                <w:szCs w:val="22"/>
              </w:rPr>
            </w:pPr>
            <w:r>
              <w:rPr>
                <w:sz w:val="22"/>
                <w:szCs w:val="22"/>
              </w:rPr>
              <w:lastRenderedPageBreak/>
              <w:t>Wird von BZgA über Webseite aufgegriffen, jedoch nichts Spezielles für diese Zielgruppe.</w:t>
            </w:r>
          </w:p>
          <w:p>
            <w:pPr>
              <w:rPr>
                <w:i/>
                <w:sz w:val="22"/>
                <w:szCs w:val="22"/>
              </w:rPr>
            </w:pPr>
            <w:proofErr w:type="spellStart"/>
            <w:r>
              <w:rPr>
                <w:i/>
                <w:sz w:val="22"/>
                <w:szCs w:val="22"/>
              </w:rPr>
              <w:t>ToDo</w:t>
            </w:r>
            <w:proofErr w:type="spellEnd"/>
            <w:r>
              <w:rPr>
                <w:i/>
                <w:sz w:val="22"/>
                <w:szCs w:val="22"/>
              </w:rPr>
              <w:t>: Flussschema auf Aktualität überprüfen und in einem einfachen Papier oder FAQ zusammenfassen, FF IBBS, P1</w:t>
            </w:r>
          </w:p>
          <w:p>
            <w:pPr>
              <w:pStyle w:val="Listenabsatz"/>
              <w:numPr>
                <w:ilvl w:val="1"/>
                <w:numId w:val="5"/>
              </w:numPr>
              <w:ind w:left="924" w:hanging="357"/>
              <w:rPr>
                <w:sz w:val="22"/>
                <w:szCs w:val="22"/>
              </w:rPr>
            </w:pPr>
            <w:r>
              <w:rPr>
                <w:sz w:val="22"/>
                <w:szCs w:val="22"/>
              </w:rPr>
              <w:t>Bisher wurde aus den KH nicht rückgemeldet, dass sich diese Altersgruppe nicht frühzeitig genug vorstellen würde.</w:t>
            </w:r>
          </w:p>
          <w:p>
            <w:pPr>
              <w:rPr>
                <w:i/>
                <w:sz w:val="22"/>
                <w:szCs w:val="22"/>
              </w:rPr>
            </w:pPr>
            <w:proofErr w:type="spellStart"/>
            <w:r>
              <w:rPr>
                <w:i/>
                <w:sz w:val="22"/>
                <w:szCs w:val="22"/>
              </w:rPr>
              <w:t>ToDo</w:t>
            </w:r>
            <w:proofErr w:type="spellEnd"/>
            <w:r>
              <w:rPr>
                <w:i/>
                <w:sz w:val="22"/>
                <w:szCs w:val="22"/>
              </w:rPr>
              <w:t>: IBBS klärt bei den KH, ob hier ein Problem besteht.</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r>
              <w:rPr>
                <w:sz w:val="22"/>
                <w:szCs w:val="22"/>
              </w:rPr>
              <w:t>Presse</w:t>
            </w:r>
          </w:p>
          <w:p>
            <w:pPr>
              <w:rPr>
                <w:sz w:val="22"/>
                <w:szCs w:val="22"/>
              </w:rPr>
            </w:pPr>
          </w:p>
          <w:p>
            <w:pPr>
              <w:rPr>
                <w:sz w:val="22"/>
                <w:szCs w:val="22"/>
              </w:rPr>
            </w:pPr>
            <w:r>
              <w:rPr>
                <w:sz w:val="22"/>
                <w:szCs w:val="22"/>
              </w:rPr>
              <w:t xml:space="preserve">P1 </w:t>
            </w:r>
          </w:p>
          <w:p>
            <w:pPr>
              <w:rPr>
                <w:sz w:val="22"/>
                <w:szCs w:val="22"/>
              </w:rPr>
            </w:pPr>
            <w:r>
              <w:rPr>
                <w:sz w:val="22"/>
                <w:szCs w:val="22"/>
              </w:rPr>
              <w:t>(Antao)</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color w:val="000000" w:themeColor="text1"/>
                <w:sz w:val="22"/>
                <w:szCs w:val="22"/>
              </w:rPr>
              <w:lastRenderedPageBreak/>
              <w:t>Ebrahimzadeh</w:t>
            </w:r>
            <w:proofErr w:type="spellEnd"/>
            <w:r>
              <w:rPr>
                <w:color w:val="000000" w:themeColor="text1"/>
                <w:sz w:val="22"/>
                <w:szCs w:val="22"/>
              </w:rPr>
              <w:t>-Wetter</w:t>
            </w:r>
          </w:p>
          <w:p>
            <w:pPr>
              <w:rPr>
                <w:sz w:val="22"/>
                <w:szCs w:val="22"/>
              </w:rPr>
            </w:pP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 xml:space="preserve">Bitten aus AGI: </w:t>
            </w:r>
            <w:r>
              <w:rPr>
                <w:sz w:val="22"/>
                <w:szCs w:val="22"/>
              </w:rPr>
              <w:br/>
              <w:t>1. Ausnahme Geimpfte von Testpflicht</w:t>
            </w:r>
          </w:p>
          <w:p>
            <w:pPr>
              <w:pStyle w:val="Listenabsatz"/>
              <w:numPr>
                <w:ilvl w:val="1"/>
                <w:numId w:val="5"/>
              </w:numPr>
              <w:ind w:left="907" w:hanging="340"/>
              <w:rPr>
                <w:sz w:val="22"/>
                <w:szCs w:val="22"/>
              </w:rPr>
            </w:pPr>
            <w:r>
              <w:rPr>
                <w:sz w:val="22"/>
                <w:szCs w:val="22"/>
              </w:rPr>
              <w:t>Wunsch: Geimpfte sollen bei Tests nicht mehr berücksichtigt werden, nur noch niedrigschwellige, anlassbezogene Testung bei Symptomen.</w:t>
            </w:r>
          </w:p>
          <w:p>
            <w:pPr>
              <w:pStyle w:val="Listenabsatz"/>
              <w:numPr>
                <w:ilvl w:val="1"/>
                <w:numId w:val="5"/>
              </w:numPr>
              <w:ind w:left="907" w:hanging="340"/>
              <w:rPr>
                <w:sz w:val="22"/>
                <w:szCs w:val="22"/>
              </w:rPr>
            </w:pPr>
            <w:r>
              <w:rPr>
                <w:sz w:val="22"/>
                <w:szCs w:val="22"/>
              </w:rPr>
              <w:t>Die Empfehlung bleibt so, da es weiterhin zu leichten Erkrankungen von Geimpften in der Pflege kommt.</w:t>
            </w:r>
          </w:p>
          <w:p>
            <w:pPr>
              <w:pStyle w:val="Listenabsatz"/>
              <w:numPr>
                <w:ilvl w:val="1"/>
                <w:numId w:val="5"/>
              </w:numPr>
              <w:ind w:left="907" w:hanging="340"/>
              <w:rPr>
                <w:sz w:val="22"/>
                <w:szCs w:val="22"/>
              </w:rPr>
            </w:pPr>
            <w:r>
              <w:rPr>
                <w:sz w:val="22"/>
                <w:szCs w:val="22"/>
              </w:rPr>
              <w:t>Keine Ausnahme, wird fachlich für die richtige Empfehlung gehalten.</w:t>
            </w:r>
          </w:p>
          <w:p>
            <w:pPr>
              <w:pStyle w:val="Listenabsatz"/>
              <w:numPr>
                <w:ilvl w:val="0"/>
                <w:numId w:val="5"/>
              </w:numPr>
              <w:ind w:left="453" w:hanging="340"/>
              <w:rPr>
                <w:sz w:val="22"/>
                <w:szCs w:val="22"/>
              </w:rPr>
            </w:pPr>
            <w:r>
              <w:rPr>
                <w:sz w:val="22"/>
                <w:szCs w:val="22"/>
              </w:rPr>
              <w:t xml:space="preserve">2. Streichen der Schnelltests während Quarantäne </w:t>
            </w:r>
          </w:p>
          <w:p>
            <w:pPr>
              <w:pStyle w:val="Listenabsatz"/>
              <w:numPr>
                <w:ilvl w:val="1"/>
                <w:numId w:val="5"/>
              </w:numPr>
              <w:ind w:left="907" w:hanging="340"/>
              <w:rPr>
                <w:sz w:val="22"/>
                <w:szCs w:val="22"/>
              </w:rPr>
            </w:pPr>
            <w:r>
              <w:rPr>
                <w:sz w:val="22"/>
                <w:szCs w:val="22"/>
              </w:rPr>
              <w:t>Soll nicht rausgenommen werden, FG36 wird prüfen, ob „möglichst“ eine Option wäre.</w:t>
            </w:r>
          </w:p>
          <w:p>
            <w:pPr>
              <w:pStyle w:val="Listenabsatz"/>
              <w:numPr>
                <w:ilvl w:val="1"/>
                <w:numId w:val="5"/>
              </w:numPr>
              <w:ind w:left="907" w:hanging="340"/>
              <w:rPr>
                <w:sz w:val="22"/>
                <w:szCs w:val="22"/>
              </w:rPr>
            </w:pPr>
            <w:r>
              <w:rPr>
                <w:sz w:val="22"/>
                <w:szCs w:val="22"/>
              </w:rPr>
              <w:t>Allerdings handelt es sich sowieso nur um eine Empfehlung.</w:t>
            </w:r>
          </w:p>
          <w:p>
            <w:pPr>
              <w:pStyle w:val="Listenabsatz"/>
              <w:numPr>
                <w:ilvl w:val="1"/>
                <w:numId w:val="5"/>
              </w:numPr>
              <w:ind w:left="907" w:hanging="340"/>
              <w:rPr>
                <w:sz w:val="22"/>
                <w:szCs w:val="22"/>
              </w:rPr>
            </w:pPr>
            <w:r>
              <w:rPr>
                <w:sz w:val="22"/>
                <w:szCs w:val="22"/>
              </w:rPr>
              <w:t>Da die Schnelltests nicht in der Testverordnung enthalten sind, handelt es sich auch um eine Finanzierungsfrage.</w:t>
            </w:r>
          </w:p>
          <w:p>
            <w:pPr>
              <w:pStyle w:val="Listenabsatz"/>
              <w:numPr>
                <w:ilvl w:val="1"/>
                <w:numId w:val="5"/>
              </w:numPr>
              <w:ind w:left="907" w:hanging="340"/>
              <w:rPr>
                <w:sz w:val="22"/>
                <w:szCs w:val="22"/>
              </w:rPr>
            </w:pPr>
            <w:r>
              <w:rPr>
                <w:sz w:val="22"/>
                <w:szCs w:val="22"/>
              </w:rPr>
              <w:t>Innerhalb der Quarantäne negativ getestete Personen erhalten keine Freiheiten.</w:t>
            </w:r>
          </w:p>
          <w:p>
            <w:pPr>
              <w:pStyle w:val="Listenabsatz"/>
              <w:ind w:left="453"/>
              <w:rPr>
                <w:sz w:val="22"/>
                <w:szCs w:val="22"/>
              </w:rPr>
            </w:pPr>
            <w:r>
              <w:rPr>
                <w:sz w:val="22"/>
                <w:szCs w:val="22"/>
              </w:rPr>
              <w:t>3. Verlängerung Isolation auf 21 Tage (mit Möglichkeit der Freitestung)</w:t>
            </w:r>
          </w:p>
          <w:p>
            <w:pPr>
              <w:pStyle w:val="Listenabsatz"/>
              <w:numPr>
                <w:ilvl w:val="1"/>
                <w:numId w:val="5"/>
              </w:numPr>
              <w:ind w:left="907" w:hanging="340"/>
              <w:rPr>
                <w:sz w:val="22"/>
                <w:szCs w:val="22"/>
              </w:rPr>
            </w:pPr>
            <w:r>
              <w:rPr>
                <w:sz w:val="22"/>
                <w:szCs w:val="22"/>
              </w:rPr>
              <w:t>Rheinland-Pfalz wünscht Verlängerung aufgrund der Beobachtung, dass die Ct-Werte zum Ende der Isolation bei der B.1.1.7 Variante häufig noch &lt; 30 sind.</w:t>
            </w:r>
          </w:p>
          <w:p>
            <w:pPr>
              <w:pStyle w:val="Listenabsatz"/>
              <w:numPr>
                <w:ilvl w:val="1"/>
                <w:numId w:val="5"/>
              </w:numPr>
              <w:ind w:left="907" w:hanging="340"/>
              <w:rPr>
                <w:sz w:val="22"/>
                <w:szCs w:val="22"/>
              </w:rPr>
            </w:pPr>
            <w:r>
              <w:rPr>
                <w:sz w:val="22"/>
                <w:szCs w:val="22"/>
              </w:rPr>
              <w:t>Empfehlung an sich ist konsistent, da in diesem Fall die Quarantäne verlängert werden würde.</w:t>
            </w:r>
          </w:p>
          <w:p>
            <w:pPr>
              <w:pStyle w:val="Listenabsatz"/>
              <w:numPr>
                <w:ilvl w:val="1"/>
                <w:numId w:val="5"/>
              </w:numPr>
              <w:ind w:left="907" w:hanging="340"/>
              <w:rPr>
                <w:sz w:val="22"/>
                <w:szCs w:val="22"/>
              </w:rPr>
            </w:pPr>
            <w:r>
              <w:rPr>
                <w:sz w:val="22"/>
                <w:szCs w:val="22"/>
              </w:rPr>
              <w:t>RP sollen Fallbeispiele ans RKI schicken.</w:t>
            </w:r>
          </w:p>
          <w:p>
            <w:pPr>
              <w:rPr>
                <w:i/>
                <w:sz w:val="22"/>
                <w:szCs w:val="22"/>
              </w:rPr>
            </w:pPr>
            <w:proofErr w:type="spellStart"/>
            <w:r>
              <w:rPr>
                <w:i/>
                <w:sz w:val="22"/>
                <w:szCs w:val="22"/>
              </w:rPr>
              <w:t>ToDo</w:t>
            </w:r>
            <w:proofErr w:type="spellEnd"/>
            <w:r>
              <w:rPr>
                <w:i/>
                <w:sz w:val="22"/>
                <w:szCs w:val="22"/>
              </w:rPr>
              <w:t>: Literaturscreening zum Thema, wie lange bei der B.1.1.7 Variante relevante Virusmengen ausgeschieden werden, FF IBBS</w:t>
            </w:r>
          </w:p>
          <w:p>
            <w:pPr>
              <w:pStyle w:val="Listenabsatz"/>
              <w:spacing w:line="276" w:lineRule="auto"/>
              <w:ind w:left="340"/>
              <w:rPr>
                <w:b/>
                <w:sz w:val="22"/>
              </w:rPr>
            </w:pPr>
          </w:p>
          <w:p>
            <w:pPr>
              <w:pStyle w:val="Listenabsatz"/>
              <w:numPr>
                <w:ilvl w:val="0"/>
                <w:numId w:val="6"/>
              </w:numPr>
              <w:spacing w:after="120" w:line="276" w:lineRule="auto"/>
              <w:ind w:left="340" w:hanging="340"/>
              <w:rPr>
                <w:i/>
                <w:sz w:val="22"/>
                <w:szCs w:val="22"/>
              </w:rPr>
            </w:pPr>
            <w:r>
              <w:rPr>
                <w:b/>
                <w:sz w:val="22"/>
              </w:rPr>
              <w:t>RKI-intern</w:t>
            </w:r>
          </w:p>
          <w:p>
            <w:pPr>
              <w:pStyle w:val="Listenabsatz"/>
              <w:ind w:left="907"/>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FG38</w:t>
            </w:r>
          </w:p>
          <w:p>
            <w:pPr>
              <w:rPr>
                <w:sz w:val="22"/>
                <w:szCs w:val="22"/>
              </w:rPr>
            </w:pPr>
            <w:r>
              <w:rPr>
                <w:sz w:val="22"/>
                <w:szCs w:val="22"/>
              </w:rPr>
              <w:t>(Rexroth)</w:t>
            </w:r>
          </w:p>
          <w:p>
            <w:pPr>
              <w:rPr>
                <w:sz w:val="22"/>
                <w:szCs w:val="22"/>
              </w:rPr>
            </w:pPr>
            <w:r>
              <w:rPr>
                <w:sz w:val="22"/>
                <w:szCs w:val="22"/>
              </w:rPr>
              <w:t>/ 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Diskussion Eckpunktepapier</w:t>
            </w:r>
          </w:p>
          <w:p>
            <w:pPr>
              <w:pStyle w:val="Listenabsatz"/>
              <w:numPr>
                <w:ilvl w:val="1"/>
                <w:numId w:val="5"/>
              </w:numPr>
              <w:ind w:left="907" w:hanging="340"/>
              <w:rPr>
                <w:sz w:val="22"/>
                <w:szCs w:val="22"/>
              </w:rPr>
            </w:pPr>
            <w:r>
              <w:rPr>
                <w:sz w:val="22"/>
                <w:szCs w:val="22"/>
              </w:rPr>
              <w:t>Nur kurze Vorstellung, da am Eckpunktepapier parallel zur Krisenstabsitzung gearbeitet wird (FF Hr. Mehlitz).</w:t>
            </w:r>
          </w:p>
          <w:p>
            <w:pPr>
              <w:pStyle w:val="Listenabsatz"/>
              <w:numPr>
                <w:ilvl w:val="1"/>
                <w:numId w:val="5"/>
              </w:numPr>
              <w:ind w:left="907" w:hanging="340"/>
              <w:rPr>
                <w:sz w:val="22"/>
                <w:szCs w:val="22"/>
              </w:rPr>
            </w:pPr>
            <w:r>
              <w:rPr>
                <w:sz w:val="22"/>
                <w:szCs w:val="22"/>
              </w:rPr>
              <w:t xml:space="preserve">Inhalt: Bund kann Ausnahmen von verpflichteten Maßnahmen für Geimpfte, Genesene und Getestete definieren. </w:t>
            </w:r>
          </w:p>
          <w:p>
            <w:pPr>
              <w:pStyle w:val="Listenabsatz"/>
              <w:numPr>
                <w:ilvl w:val="1"/>
                <w:numId w:val="5"/>
              </w:numPr>
              <w:ind w:left="907" w:hanging="340"/>
              <w:rPr>
                <w:sz w:val="22"/>
                <w:szCs w:val="22"/>
              </w:rPr>
            </w:pPr>
            <w:r>
              <w:rPr>
                <w:sz w:val="22"/>
                <w:szCs w:val="22"/>
              </w:rPr>
              <w:t xml:space="preserve">Die Befürchtung ist, dass die Ausnahmen zu weitreichend sein werden. </w:t>
            </w:r>
          </w:p>
        </w:tc>
        <w:tc>
          <w:tcPr>
            <w:tcW w:w="1492"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FG33</w:t>
            </w:r>
          </w:p>
        </w:tc>
      </w:tr>
      <w:tr>
        <w:tc>
          <w:tcPr>
            <w:tcW w:w="684" w:type="dxa"/>
          </w:tcPr>
          <w:p>
            <w:pPr>
              <w:rPr>
                <w:b/>
              </w:rPr>
            </w:pPr>
            <w:r>
              <w:rPr>
                <w:b/>
              </w:rPr>
              <w:lastRenderedPageBreak/>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 xml:space="preserve">ZBS1/ FG17 </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 xml:space="preserve">IBBS </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proofErr w:type="spellStart"/>
            <w:r>
              <w:rPr>
                <w:sz w:val="22"/>
                <w:szCs w:val="22"/>
              </w:rPr>
              <w:t>BAuA</w:t>
            </w:r>
            <w:proofErr w:type="spellEnd"/>
            <w:r>
              <w:rPr>
                <w:sz w:val="22"/>
                <w:szCs w:val="22"/>
              </w:rPr>
              <w:t xml:space="preserve"> hat FAQ zu antiviral beschichteten Masken erstellt. </w:t>
            </w:r>
          </w:p>
          <w:p>
            <w:pPr>
              <w:pStyle w:val="Listenabsatz"/>
              <w:numPr>
                <w:ilvl w:val="1"/>
                <w:numId w:val="5"/>
              </w:numPr>
              <w:ind w:left="907" w:hanging="340"/>
              <w:rPr>
                <w:sz w:val="22"/>
                <w:szCs w:val="22"/>
              </w:rPr>
            </w:pPr>
            <w:r>
              <w:rPr>
                <w:sz w:val="22"/>
                <w:szCs w:val="22"/>
              </w:rPr>
              <w:t xml:space="preserve">Der Nutzen ist nicht bewiesen, die Unbedenklichkeit nicht belegt. </w:t>
            </w:r>
          </w:p>
          <w:p>
            <w:pPr>
              <w:pStyle w:val="Listenabsatz"/>
              <w:numPr>
                <w:ilvl w:val="1"/>
                <w:numId w:val="5"/>
              </w:numPr>
              <w:ind w:left="907" w:hanging="340"/>
              <w:rPr>
                <w:sz w:val="22"/>
                <w:szCs w:val="22"/>
              </w:rPr>
            </w:pPr>
            <w:r>
              <w:rPr>
                <w:sz w:val="22"/>
                <w:szCs w:val="22"/>
              </w:rPr>
              <w:t xml:space="preserve">Living </w:t>
            </w:r>
            <w:proofErr w:type="spellStart"/>
            <w:r>
              <w:rPr>
                <w:sz w:val="22"/>
                <w:szCs w:val="22"/>
              </w:rPr>
              <w:t>Guard</w:t>
            </w:r>
            <w:proofErr w:type="spellEnd"/>
            <w:r>
              <w:rPr>
                <w:sz w:val="22"/>
                <w:szCs w:val="22"/>
              </w:rPr>
              <w:t xml:space="preserve"> Masken </w:t>
            </w:r>
            <w:ins w:id="2" w:author="Brunke, Melanie" w:date="2021-04-22T06:09:00Z">
              <w:r>
                <w:rPr>
                  <w:sz w:val="22"/>
                  <w:szCs w:val="22"/>
                </w:rPr>
                <w:t xml:space="preserve">und andere Produkte </w:t>
              </w:r>
            </w:ins>
            <w:r>
              <w:rPr>
                <w:sz w:val="22"/>
                <w:szCs w:val="22"/>
              </w:rPr>
              <w:t xml:space="preserve">werden intensiv beworben. Mechanismus: Metallfäden/ Imprägnierung mit Bioziden/ </w:t>
            </w:r>
            <w:proofErr w:type="spellStart"/>
            <w:r>
              <w:rPr>
                <w:sz w:val="22"/>
                <w:szCs w:val="22"/>
              </w:rPr>
              <w:t>photoaktive</w:t>
            </w:r>
            <w:proofErr w:type="spellEnd"/>
            <w:r>
              <w:rPr>
                <w:sz w:val="22"/>
                <w:szCs w:val="22"/>
              </w:rPr>
              <w:t xml:space="preserve"> Substanzen</w:t>
            </w:r>
          </w:p>
          <w:p>
            <w:pPr>
              <w:pStyle w:val="Listenabsatz"/>
              <w:numPr>
                <w:ilvl w:val="1"/>
                <w:numId w:val="5"/>
              </w:numPr>
              <w:ind w:left="907" w:hanging="340"/>
              <w:rPr>
                <w:sz w:val="22"/>
                <w:szCs w:val="22"/>
              </w:rPr>
            </w:pPr>
            <w:r>
              <w:rPr>
                <w:sz w:val="22"/>
                <w:szCs w:val="22"/>
              </w:rPr>
              <w:t xml:space="preserve">Fällt in Zuständigkeit des BfArM. </w:t>
            </w:r>
          </w:p>
          <w:p>
            <w:pPr>
              <w:rPr>
                <w:i/>
                <w:sz w:val="22"/>
                <w:szCs w:val="22"/>
              </w:rPr>
            </w:pPr>
            <w:proofErr w:type="spellStart"/>
            <w:r>
              <w:rPr>
                <w:i/>
                <w:sz w:val="22"/>
                <w:szCs w:val="22"/>
              </w:rPr>
              <w:t>ToDo</w:t>
            </w:r>
            <w:proofErr w:type="spellEnd"/>
            <w:r>
              <w:rPr>
                <w:i/>
                <w:sz w:val="22"/>
                <w:szCs w:val="22"/>
              </w:rPr>
              <w:t>:</w:t>
            </w:r>
            <w:ins w:id="3" w:author="Brunke, Melanie" w:date="2021-04-22T06:08:00Z">
              <w:r>
                <w:rPr>
                  <w:i/>
                  <w:sz w:val="22"/>
                  <w:szCs w:val="22"/>
                </w:rPr>
                <w:t xml:space="preserve"> FAQ wird auf unseren Seiten verlinkt</w:t>
              </w:r>
            </w:ins>
            <w:r>
              <w:rPr>
                <w:i/>
                <w:sz w:val="22"/>
                <w:szCs w:val="22"/>
              </w:rPr>
              <w:t xml:space="preserve"> Fr. Brunke macht Vorschlag </w:t>
            </w:r>
            <w:del w:id="4" w:author="Brunke, Melanie" w:date="2021-04-22T06:08:00Z">
              <w:r>
                <w:rPr>
                  <w:i/>
                  <w:sz w:val="22"/>
                  <w:szCs w:val="22"/>
                </w:rPr>
                <w:delText>für FAQ</w:delText>
              </w:r>
            </w:del>
            <w:ins w:id="5" w:author="Brunke, Melanie" w:date="2021-04-22T06:08:00Z">
              <w:r>
                <w:rPr>
                  <w:i/>
                  <w:sz w:val="22"/>
                  <w:szCs w:val="22"/>
                </w:rPr>
                <w:t>und kontaktiert die Pressestelle</w:t>
              </w:r>
            </w:ins>
            <w:r>
              <w:rPr>
                <w:i/>
                <w:sz w:val="22"/>
                <w:szCs w:val="22"/>
              </w:rPr>
              <w:t>.</w:t>
            </w:r>
          </w:p>
        </w:tc>
        <w:tc>
          <w:tcPr>
            <w:tcW w:w="1492" w:type="dxa"/>
          </w:tcPr>
          <w:p>
            <w:pPr>
              <w:rPr>
                <w:sz w:val="22"/>
                <w:szCs w:val="22"/>
              </w:rPr>
            </w:pPr>
          </w:p>
          <w:p>
            <w:pPr>
              <w:rPr>
                <w:sz w:val="22"/>
                <w:szCs w:val="22"/>
              </w:rPr>
            </w:pPr>
            <w:r>
              <w:rPr>
                <w:sz w:val="22"/>
                <w:szCs w:val="22"/>
              </w:rPr>
              <w:t>FG14</w:t>
            </w:r>
          </w:p>
          <w:p>
            <w:pPr>
              <w:rPr>
                <w:sz w:val="22"/>
                <w:szCs w:val="22"/>
              </w:rPr>
            </w:pPr>
            <w:r>
              <w:rPr>
                <w:sz w:val="22"/>
                <w:szCs w:val="22"/>
              </w:rPr>
              <w:t>(Brunke)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szCs w:val="22"/>
              </w:rPr>
            </w:pPr>
            <w:r>
              <w:t xml:space="preserve"> </w:t>
            </w: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p>
            <w:pPr>
              <w:pStyle w:val="Listenabsatz"/>
              <w:ind w:left="907"/>
              <w:rPr>
                <w:sz w:val="22"/>
                <w:szCs w:val="22"/>
              </w:rPr>
            </w:pP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p>
            <w:pPr>
              <w:pStyle w:val="Listenabsatz"/>
              <w:ind w:left="907"/>
              <w:rPr>
                <w:sz w:val="22"/>
                <w:szCs w:val="22"/>
              </w:rPr>
            </w:pPr>
          </w:p>
        </w:tc>
        <w:tc>
          <w:tcPr>
            <w:tcW w:w="1492" w:type="dxa"/>
          </w:tcPr>
          <w:p>
            <w:pPr>
              <w:rPr>
                <w:sz w:val="22"/>
                <w:szCs w:val="22"/>
              </w:rPr>
            </w:pPr>
          </w:p>
          <w:p>
            <w:pPr>
              <w:rPr>
                <w:sz w:val="22"/>
                <w:szCs w:val="22"/>
              </w:rPr>
            </w:pPr>
            <w:r>
              <w:rPr>
                <w:sz w:val="22"/>
                <w:szCs w:val="22"/>
              </w:rPr>
              <w:t>FG38</w:t>
            </w: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r>
              <w:rPr>
                <w:sz w:val="22"/>
                <w:szCs w:val="22"/>
              </w:rPr>
              <w:t>TK Mi 21.04. 14 Uhr mit BMG zu Eckpunktepapier</w:t>
            </w:r>
          </w:p>
        </w:tc>
        <w:tc>
          <w:tcPr>
            <w:tcW w:w="1492"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Freitag, 23.04.2021,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type w:val="continuous"/>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jikhina, Katja" w:date="2021-04-22T14:10:00Z" w:initials="KK">
    <w:p>
      <w:pPr>
        <w:pStyle w:val="Kommentartext"/>
      </w:pPr>
      <w:r>
        <w:rPr>
          <w:rStyle w:val="Kommentarzeichen"/>
        </w:rPr>
        <w:annotationRef/>
      </w:r>
      <w:r>
        <w:t>Aufgabe 3440 vergeben (22.04) bis 29.04. DS</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7"/>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 w:numId="28">
    <w:abstractNumId w:val="26"/>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jikhina, Katja">
    <w15:presenceInfo w15:providerId="None" w15:userId="Kajikhina, Katja"/>
  </w15:person>
  <w15:person w15:author="Brunke, Melanie">
    <w15:presenceInfo w15:providerId="None" w15:userId="Brunke, Melan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63425922">
      <w:bodyDiv w:val="1"/>
      <w:marLeft w:val="0"/>
      <w:marRight w:val="0"/>
      <w:marTop w:val="0"/>
      <w:marBottom w:val="0"/>
      <w:divBdr>
        <w:top w:val="none" w:sz="0" w:space="0" w:color="auto"/>
        <w:left w:val="none" w:sz="0" w:space="0" w:color="auto"/>
        <w:bottom w:val="none" w:sz="0" w:space="0" w:color="auto"/>
        <w:right w:val="none" w:sz="0" w:space="0" w:color="auto"/>
      </w:divBdr>
    </w:div>
    <w:div w:id="1357929361">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04-21_Lage_AG\NRZ%20Influenzaviren%20Krisenstab%2021042021.pptx" TargetMode="Externa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1-04-21_Lage_AG\syndrom-ARE-SARI-COVID_bis_KW15_2021_f&#252;r-Krisenstab.ppt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04-21_Lage_AG\210420_SARS-CoV-2%20in%20ARS_Krisenstabssitzung.pptx" TargetMode="External"/><Relationship Id="rId20" Type="http://schemas.openxmlformats.org/officeDocument/2006/relationships/hyperlink" Target="Aktualisierung_Risikobewertung%20zu%20COVID-2021-04-21-K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4-21_Lage_AG\Testzahlerfassung%20am%20RKI_2021-04-21_JS.pptx" TargetMode="Externa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file:///S:\Wissdaten\RKI_nCoV-Lage\1.Lagemanagement\1.3.Besprechungen_TKs\1.Lage_AG\2021-04-21_Lage_AG\2021-04-21_Intensivregister_SPoCK.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4-21_Lage_AG\Lage-National_2021-04-21.pptx"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CF660-66FC-4D13-9BE9-CC983543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2116</Words>
  <Characters>13334</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Kajikhina, Katja</dc:creator>
  <cp:lastModifiedBy>Grote, Ulrike</cp:lastModifiedBy>
  <cp:revision>28</cp:revision>
  <cp:lastPrinted>2020-05-06T16:43:00Z</cp:lastPrinted>
  <dcterms:created xsi:type="dcterms:W3CDTF">2021-04-21T14:13:00Z</dcterms:created>
  <dcterms:modified xsi:type="dcterms:W3CDTF">2021-05-10T15:31:00Z</dcterms:modified>
</cp:coreProperties>
</file>