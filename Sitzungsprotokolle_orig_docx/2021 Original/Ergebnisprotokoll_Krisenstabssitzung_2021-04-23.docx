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„Neuartiges Coronavirus (COVID-19)“</w:t>
      </w:r>
    </w:p>
    <w:p>
      <w:r>
        <w:t>Ergebnisprotokoll</w:t>
      </w:r>
    </w:p>
    <w:p>
      <w:pPr>
        <w:rPr>
          <w:i/>
        </w:rPr>
      </w:pPr>
      <w:r>
        <w:rPr>
          <w:i/>
        </w:rPr>
        <w:t>(Aktenzeichen: 4.06.02/0024#0014)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Neuartiges Coronavirus (COVID-19)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Fr., 23.04.2021, 11:00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proofErr w:type="spellStart"/>
          <w:r>
            <w:rPr>
              <w:sz w:val="22"/>
            </w:rPr>
            <w:t>Webex</w:t>
          </w:r>
          <w:proofErr w:type="spellEnd"/>
          <w:r>
            <w:rPr>
              <w:sz w:val="22"/>
            </w:rPr>
            <w:t>-Konferenz</w:t>
          </w:r>
        </w:sdtContent>
      </w:sdt>
    </w:p>
    <w:p>
      <w:pPr>
        <w:rPr>
          <w:b/>
          <w:sz w:val="22"/>
        </w:rPr>
      </w:pPr>
      <w:r>
        <w:rPr>
          <w:b/>
          <w:sz w:val="22"/>
        </w:rPr>
        <w:t>Moderation: Osamah Hamouda</w:t>
      </w:r>
    </w:p>
    <w:p>
      <w:pPr>
        <w:spacing w:after="0"/>
        <w:rPr>
          <w:b/>
          <w:sz w:val="22"/>
        </w:rPr>
        <w:sectPr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800" w:bottom="1440" w:left="1800" w:header="708" w:footer="708" w:gutter="0"/>
          <w:cols w:space="708"/>
        </w:sectPr>
      </w:pPr>
    </w:p>
    <w:p>
      <w:pPr>
        <w:spacing w:after="0"/>
        <w:rPr>
          <w:b/>
          <w:sz w:val="22"/>
        </w:rPr>
      </w:pPr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Institutsleitung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Lothar H. Wieler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Lars Schaade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Abt. 1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Abt. 3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Osamah Hamouda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Tanja Jung-Sendzik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FG12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Annette Mankertz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proofErr w:type="spellStart"/>
      <w:r>
        <w:rPr>
          <w:sz w:val="22"/>
          <w:szCs w:val="22"/>
        </w:rPr>
        <w:t>Djin-Ye</w:t>
      </w:r>
      <w:proofErr w:type="spellEnd"/>
      <w:r>
        <w:rPr>
          <w:sz w:val="22"/>
          <w:szCs w:val="22"/>
        </w:rPr>
        <w:t xml:space="preserve"> Oh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FG21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Wolfgang </w:t>
      </w:r>
      <w:r>
        <w:rPr>
          <w:rStyle w:val="highlight"/>
          <w:sz w:val="22"/>
          <w:szCs w:val="22"/>
        </w:rPr>
        <w:t>Scheida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FG24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Thomas Ziese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 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Michaela Diercke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Ole Wichmann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Viviane Bremer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FG35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Anna Rohde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rStyle w:val="highlight"/>
          <w:sz w:val="22"/>
          <w:szCs w:val="22"/>
        </w:rPr>
        <w:br w:type="column"/>
      </w:r>
      <w:r>
        <w:rPr>
          <w:sz w:val="22"/>
          <w:szCs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Silke Buda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Muna Abu Sin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Sebastian Haller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 38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Maria </w:t>
      </w:r>
      <w:proofErr w:type="gramStart"/>
      <w:r>
        <w:rPr>
          <w:sz w:val="22"/>
          <w:szCs w:val="22"/>
        </w:rPr>
        <w:t>an der Heiden</w:t>
      </w:r>
      <w:proofErr w:type="gramEnd"/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Ute Rexroth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IBBS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Janine Michel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Michaela Niebank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Claudia Schulz-Weidhaas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P1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Mirjam Jenny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Ines Lein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Presse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Jamela Seedat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ZIG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Johanna Hanefeld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ZIG1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rStyle w:val="highlight"/>
          <w:sz w:val="22"/>
          <w:szCs w:val="22"/>
        </w:rPr>
      </w:pPr>
      <w:r>
        <w:rPr>
          <w:sz w:val="22"/>
          <w:szCs w:val="22"/>
        </w:rPr>
        <w:t xml:space="preserve">Luisa </w:t>
      </w:r>
      <w:r>
        <w:rPr>
          <w:rStyle w:val="highlight"/>
          <w:sz w:val="22"/>
          <w:szCs w:val="22"/>
        </w:rPr>
        <w:t>Denkel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Franziska Badenschier (Protokoll)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BZgA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>Oliver Ommen</w:t>
      </w:r>
    </w:p>
    <w:p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>
      <w:pPr>
        <w:spacing w:after="0"/>
        <w:rPr>
          <w:sz w:val="22"/>
        </w:rPr>
        <w:sectPr>
          <w:type w:val="continuous"/>
          <w:pgSz w:w="11900" w:h="16840"/>
          <w:pgMar w:top="1440" w:right="1800" w:bottom="1440" w:left="1800" w:header="708" w:footer="708" w:gutter="0"/>
          <w:cols w:num="2" w:space="560"/>
        </w:sectPr>
      </w:pPr>
    </w:p>
    <w:p>
      <w:pPr>
        <w:pStyle w:val="Liste2"/>
        <w:numPr>
          <w:ilvl w:val="0"/>
          <w:numId w:val="0"/>
        </w:num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824"/>
        <w:gridCol w:w="1463"/>
      </w:tblGrid>
      <w:tr>
        <w:tc>
          <w:tcPr>
            <w:tcW w:w="68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br w:type="page"/>
            </w:r>
            <w:r>
              <w:rPr>
                <w:sz w:val="24"/>
              </w:rPr>
              <w:br w:type="page"/>
              <w:t>TOP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Beitrag/ Thema</w:t>
            </w:r>
          </w:p>
        </w:tc>
        <w:tc>
          <w:tcPr>
            <w:tcW w:w="1463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 xml:space="preserve">Aktuelle Lage </w:t>
            </w:r>
          </w:p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2Zchn"/>
                <w:sz w:val="22"/>
                <w:szCs w:val="22"/>
              </w:rPr>
              <w:t>International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2"/>
            </w:pPr>
            <w:r>
              <w:t xml:space="preserve">Folien </w:t>
            </w:r>
            <w:hyperlink r:id="rId14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2"/>
            </w:pPr>
            <w:r>
              <w:t>Weltweit:</w:t>
            </w:r>
          </w:p>
          <w:p>
            <w:pPr>
              <w:pStyle w:val="Liste3"/>
            </w:pPr>
            <w:r>
              <w:t xml:space="preserve">Datenstand 22.04.2021, WHO: </w:t>
            </w:r>
          </w:p>
          <w:p>
            <w:pPr>
              <w:pStyle w:val="Liste3"/>
            </w:pPr>
            <w:r>
              <w:t>143.445.675 Fälle (+14,5% im Vgl. zur Vorwoche)</w:t>
            </w:r>
          </w:p>
          <w:p>
            <w:pPr>
              <w:pStyle w:val="Liste3"/>
            </w:pPr>
            <w:r>
              <w:t xml:space="preserve">3.051.736 Todesfälle (2,1%) </w:t>
            </w:r>
          </w:p>
          <w:p>
            <w:pPr>
              <w:pStyle w:val="Liste2"/>
            </w:pPr>
            <w:r>
              <w:t xml:space="preserve">Liste Top 10 Länder nach neuen Fällen: </w:t>
            </w:r>
          </w:p>
          <w:p>
            <w:pPr>
              <w:pStyle w:val="Liste3"/>
            </w:pPr>
            <w:r>
              <w:t>IND, BRA, USA, TUR, FRA, IRN, ARG, DEU, COL, ITA</w:t>
            </w:r>
          </w:p>
          <w:p>
            <w:pPr>
              <w:pStyle w:val="Liste3"/>
            </w:pPr>
            <w:r>
              <w:t>einige Länder mit rückläufigem Trend, aber mit weiterhin hoher Inzidenz</w:t>
            </w:r>
          </w:p>
          <w:p>
            <w:pPr>
              <w:pStyle w:val="Liste2"/>
            </w:pPr>
            <w:r>
              <w:t xml:space="preserve">Indien: </w:t>
            </w:r>
          </w:p>
          <w:p>
            <w:pPr>
              <w:pStyle w:val="Liste3"/>
            </w:pPr>
            <w:r>
              <w:t>7-Tage-Inzidenz +62% im Vgl. zur Vorwoche</w:t>
            </w:r>
          </w:p>
          <w:p>
            <w:pPr>
              <w:pStyle w:val="Liste3"/>
            </w:pPr>
            <w:r>
              <w:t xml:space="preserve">Mehrere Erlasse </w:t>
            </w:r>
          </w:p>
          <w:p>
            <w:pPr>
              <w:pStyle w:val="Liste3"/>
            </w:pPr>
            <w:r>
              <w:t xml:space="preserve">Insb. Virusvarianten B.1.617 und B.1.618 </w:t>
            </w:r>
          </w:p>
          <w:p>
            <w:pPr>
              <w:pStyle w:val="Liste3"/>
            </w:pPr>
            <w:r>
              <w:t xml:space="preserve">Darstellung von ECDC: B.1.617 bereits stark verbreitet (CAVE: basierend auf GISAID-Daten – </w:t>
            </w:r>
            <w:proofErr w:type="spellStart"/>
            <w:r>
              <w:t>evt.</w:t>
            </w:r>
            <w:proofErr w:type="spellEnd"/>
            <w:r>
              <w:t xml:space="preserve"> nicht repräsentativ)</w:t>
            </w:r>
          </w:p>
          <w:p>
            <w:pPr>
              <w:pStyle w:val="Liste3"/>
            </w:pPr>
            <w:r>
              <w:t xml:space="preserve">Weitere Treiber für steigende Fallzahlen: Nichteinhaltung nicht-pharmazeutischer Maßnahmen, falsches Sicherheitsgefühl, Massenbewegungen von Stadt aufs Land, Pandemiemüdigkeit, religiöse Veranstaltungen </w:t>
            </w:r>
          </w:p>
          <w:p>
            <w:pPr>
              <w:pStyle w:val="Liste3"/>
              <w:rPr>
                <w:lang w:val="en-US"/>
              </w:rPr>
            </w:pPr>
            <w:r>
              <w:rPr>
                <w:lang w:val="en-US"/>
              </w:rPr>
              <w:t>ECDC HSC Meeting 21.04.2021: „It is unlikely but not impossible the variant will pose an increased public health threat for the EU/EEA compared to variants B.1.351 and P.1.”</w:t>
            </w:r>
          </w:p>
          <w:p>
            <w:pPr>
              <w:pStyle w:val="Liste2"/>
            </w:pPr>
            <w:proofErr w:type="spellStart"/>
            <w:r>
              <w:rPr>
                <w:lang w:val="en-US"/>
              </w:rPr>
              <w:t>Virusv</w:t>
            </w:r>
            <w:r>
              <w:t>arianten</w:t>
            </w:r>
            <w:proofErr w:type="spellEnd"/>
          </w:p>
          <w:p>
            <w:pPr>
              <w:pStyle w:val="Liste3"/>
            </w:pPr>
            <w:r>
              <w:t xml:space="preserve">WHO </w:t>
            </w:r>
            <w:proofErr w:type="spellStart"/>
            <w:r>
              <w:t>Epidemiological</w:t>
            </w:r>
            <w:proofErr w:type="spellEnd"/>
            <w:r>
              <w:t xml:space="preserve"> Update 20.04.2021: 3 VOC, 6 VOI, 19 VUI, aber B.1.617 noch nicht erwähnt. Einschätzung: WHO hinkt hinterher.</w:t>
            </w:r>
          </w:p>
          <w:p>
            <w:pPr>
              <w:pStyle w:val="Liste2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Munitz</w:t>
            </w:r>
            <w:proofErr w:type="spellEnd"/>
            <w:r>
              <w:rPr>
                <w:lang w:val="en-US"/>
              </w:rPr>
              <w:t xml:space="preserve"> et al. 2021, Cell Report Medicine (s. </w:t>
            </w:r>
            <w:r>
              <w:fldChar w:fldCharType="begin"/>
            </w:r>
            <w:r>
              <w:rPr>
                <w:lang w:val="en-US"/>
                <w:rPrChange w:id="0" w:author="an der Heiden, Maria" w:date="2021-04-23T20:00:00Z">
                  <w:rPr/>
                </w:rPrChange>
              </w:rPr>
              <w:instrText xml:space="preserve"> HYPERLINK "https://www.cell.com/cell-reports-medicine/fulltext/S2666-3791(21)00080-X" </w:instrText>
            </w:r>
            <w:r>
              <w:fldChar w:fldCharType="separate"/>
            </w:r>
            <w:proofErr w:type="spellStart"/>
            <w:r>
              <w:rPr>
                <w:rStyle w:val="Hyperlink"/>
                <w:lang w:val="en-US"/>
              </w:rPr>
              <w:t>hier</w:t>
            </w:r>
            <w:proofErr w:type="spellEnd"/>
            <w:r>
              <w:rPr>
                <w:rStyle w:val="Hyperlink"/>
                <w:lang w:val="en-US"/>
              </w:rPr>
              <w:fldChar w:fldCharType="end"/>
            </w:r>
            <w:r>
              <w:rPr>
                <w:lang w:val="en-US"/>
              </w:rPr>
              <w:t xml:space="preserve">): </w:t>
            </w:r>
          </w:p>
          <w:p>
            <w:pPr>
              <w:pStyle w:val="Liste3"/>
            </w:pPr>
            <w:r>
              <w:t>B.1.1.7 innerhalb von 3,5 Wochen zur dominierenden VV geworden</w:t>
            </w:r>
          </w:p>
          <w:p>
            <w:pPr>
              <w:pStyle w:val="Liste3"/>
            </w:pPr>
            <w:r>
              <w:t xml:space="preserve">B.1.1.7 </w:t>
            </w:r>
            <w:proofErr w:type="spellStart"/>
            <w:r>
              <w:t>Transmissibilität</w:t>
            </w:r>
            <w:proofErr w:type="spellEnd"/>
            <w:r>
              <w:t>: um 45% erhöht (95% CI: 20-60%)</w:t>
            </w:r>
          </w:p>
          <w:p>
            <w:pPr>
              <w:pStyle w:val="Liste2"/>
            </w:pPr>
            <w:r>
              <w:t>Hinweise auf:</w:t>
            </w:r>
          </w:p>
          <w:p>
            <w:pPr>
              <w:pStyle w:val="Liste3"/>
              <w:rPr>
                <w:lang w:val="en-GB"/>
              </w:rPr>
            </w:pPr>
            <w:r>
              <w:rPr>
                <w:lang w:val="en-US"/>
              </w:rPr>
              <w:t>ECDC, 21.04.2021:</w:t>
            </w:r>
            <w:r>
              <w:rPr>
                <w:lang w:val="en-US"/>
              </w:rPr>
              <w:br/>
              <w:t xml:space="preserve">Interim guidance on the benefits of full vaccination against COVID-19 for transmission and implications for non-pharmaceutical interventions (s. </w:t>
            </w:r>
            <w:r>
              <w:fldChar w:fldCharType="begin"/>
            </w:r>
            <w:r>
              <w:rPr>
                <w:lang w:val="en-US"/>
                <w:rPrChange w:id="1" w:author="an der Heiden, Maria" w:date="2021-04-23T20:00:00Z">
                  <w:rPr/>
                </w:rPrChange>
              </w:rPr>
              <w:instrText xml:space="preserve"> HYPERLINK "https://www.ecdc.europa.eu/en/publications-data/interim-guidance-benefits-full-vaccination-against-covid-19-transmission" </w:instrText>
            </w:r>
            <w:r>
              <w:fldChar w:fldCharType="separate"/>
            </w:r>
            <w:proofErr w:type="spellStart"/>
            <w:r>
              <w:rPr>
                <w:rStyle w:val="Hyperlink"/>
                <w:lang w:val="en-US"/>
              </w:rPr>
              <w:t>hier</w:t>
            </w:r>
            <w:proofErr w:type="spellEnd"/>
            <w:r>
              <w:rPr>
                <w:rStyle w:val="Hyperlink"/>
                <w:lang w:val="en-US"/>
              </w:rPr>
              <w:fldChar w:fldCharType="end"/>
            </w:r>
            <w:r>
              <w:rPr>
                <w:lang w:val="en-US"/>
              </w:rPr>
              <w:t xml:space="preserve">) </w:t>
            </w:r>
          </w:p>
          <w:p>
            <w:pPr>
              <w:pStyle w:val="Liste3"/>
              <w:rPr>
                <w:lang w:val="en-GB"/>
              </w:rPr>
            </w:pPr>
            <w:r>
              <w:rPr>
                <w:lang w:val="en-US"/>
              </w:rPr>
              <w:t>PHE, 22.04.2021:</w:t>
            </w:r>
            <w:r>
              <w:rPr>
                <w:lang w:val="en-US"/>
              </w:rPr>
              <w:br/>
            </w:r>
            <w:r>
              <w:rPr>
                <w:lang w:val="en-GB"/>
              </w:rPr>
              <w:t>T</w:t>
            </w:r>
            <w:proofErr w:type="spellStart"/>
            <w:r>
              <w:rPr>
                <w:lang w:val="en-US"/>
              </w:rPr>
              <w:t>echnical</w:t>
            </w:r>
            <w:proofErr w:type="spellEnd"/>
            <w:r>
              <w:rPr>
                <w:lang w:val="en-US"/>
              </w:rPr>
              <w:t xml:space="preserve"> briefing documents on novel SARS-CoV-2 variants,9th Update (s. </w:t>
            </w:r>
            <w:r>
              <w:fldChar w:fldCharType="begin"/>
            </w:r>
            <w:r>
              <w:rPr>
                <w:lang w:val="en-US"/>
                <w:rPrChange w:id="2" w:author="an der Heiden, Maria" w:date="2021-04-23T20:01:00Z">
                  <w:rPr/>
                </w:rPrChange>
              </w:rPr>
              <w:instrText xml:space="preserve"> HYPERLINK "https://www.gov.uk/government/publications/investigation-of-novel-sars-cov-2-variant-variant-of-concern-20201201" </w:instrText>
            </w:r>
            <w:r>
              <w:fldChar w:fldCharType="separate"/>
            </w:r>
            <w:proofErr w:type="spellStart"/>
            <w:r>
              <w:rPr>
                <w:rStyle w:val="Hyperlink"/>
                <w:lang w:val="en-US"/>
              </w:rPr>
              <w:t>hier</w:t>
            </w:r>
            <w:proofErr w:type="spellEnd"/>
            <w:r>
              <w:rPr>
                <w:rStyle w:val="Hyperlink"/>
                <w:lang w:val="en-US"/>
              </w:rPr>
              <w:fldChar w:fldCharType="end"/>
            </w:r>
            <w:r>
              <w:rPr>
                <w:lang w:val="en-US"/>
              </w:rPr>
              <w:t>)</w:t>
            </w:r>
          </w:p>
          <w:p>
            <w:pPr>
              <w:pStyle w:val="2"/>
            </w:pPr>
            <w:r>
              <w:t xml:space="preserve">National </w:t>
            </w:r>
          </w:p>
          <w:p>
            <w:pPr>
              <w:pStyle w:val="Liste2"/>
            </w:pPr>
            <w:r>
              <w:t xml:space="preserve">Folien </w:t>
            </w:r>
            <w:hyperlink r:id="rId15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3"/>
            </w:pPr>
            <w:r>
              <w:t xml:space="preserve">Fallzahlen, Todesfälle, Trend </w:t>
            </w:r>
          </w:p>
          <w:p>
            <w:pPr>
              <w:pStyle w:val="Liste2"/>
            </w:pPr>
            <w:proofErr w:type="spellStart"/>
            <w:r>
              <w:lastRenderedPageBreak/>
              <w:t>SurvNet</w:t>
            </w:r>
            <w:proofErr w:type="spellEnd"/>
            <w:r>
              <w:t xml:space="preserve"> übermittelt: 27.543 Fälle (+7500), 81.158 Todesfälle (+265) </w:t>
            </w:r>
          </w:p>
          <w:p>
            <w:pPr>
              <w:pStyle w:val="Liste2"/>
            </w:pPr>
            <w:r>
              <w:t xml:space="preserve">7-Tage-Inzidenz: weiterhin um 160/100.000 </w:t>
            </w:r>
            <w:proofErr w:type="spellStart"/>
            <w:r>
              <w:t>Einw</w:t>
            </w:r>
            <w:proofErr w:type="spellEnd"/>
            <w:r>
              <w:t xml:space="preserve">. </w:t>
            </w:r>
          </w:p>
          <w:p>
            <w:pPr>
              <w:pStyle w:val="Liste2"/>
            </w:pPr>
            <w:r>
              <w:t>Verlauf der 7-Tage-Inzidenz der Bundesländer:</w:t>
            </w:r>
          </w:p>
          <w:p>
            <w:pPr>
              <w:pStyle w:val="Liste3"/>
            </w:pPr>
            <w:r>
              <w:t>Schwerpunkte weiterhin Thüringen, Sachsen-Anhalt, z.T. Bayern.</w:t>
            </w:r>
          </w:p>
          <w:p>
            <w:pPr>
              <w:pStyle w:val="Liste3"/>
            </w:pPr>
            <w:r>
              <w:t xml:space="preserve">Saarland stark steigend, aber wahrscheinlich kein echter Anstieg: GA Saarbrücken hat auf SORMAS umgestellt, woraufhin es zu falschen Meldungen kam. Wird in Grafik morgen berücksichtigt, kann aber nicht in Tabelle mit Meldezahlen (Fallzahlen_Kum_Tab.xlsx) korrigiert werden. </w:t>
            </w:r>
          </w:p>
          <w:p>
            <w:pPr>
              <w:pStyle w:val="ToDo"/>
            </w:pPr>
            <w:proofErr w:type="spellStart"/>
            <w:r>
              <w:t>To</w:t>
            </w:r>
            <w:proofErr w:type="spellEnd"/>
            <w:r>
              <w:t xml:space="preserve"> Do: bilaterale Diskussion im Anschluss, ob bzw. wie sich Daten doch nachträglich korrigieren lassen.</w:t>
            </w:r>
          </w:p>
          <w:p>
            <w:pPr>
              <w:pStyle w:val="Liste3"/>
            </w:pPr>
            <w:r>
              <w:t>Baden-Württemberg: Modellprojekt in Tübingen abgebrochen.</w:t>
            </w:r>
          </w:p>
          <w:p>
            <w:pPr>
              <w:pStyle w:val="Liste3"/>
            </w:pPr>
            <w:r>
              <w:t xml:space="preserve">Nur 61 Landkreise mit 7-Tage-Inzidenz &lt;100/100.000 </w:t>
            </w:r>
            <w:proofErr w:type="spellStart"/>
            <w:r>
              <w:t>Ew</w:t>
            </w:r>
            <w:proofErr w:type="spellEnd"/>
            <w:r>
              <w:t>.</w:t>
            </w:r>
          </w:p>
          <w:p>
            <w:pPr>
              <w:pStyle w:val="Liste2"/>
            </w:pPr>
            <w:r>
              <w:t>7-Tage-Inzidenz nach Altersgruppe</w:t>
            </w:r>
          </w:p>
          <w:p>
            <w:pPr>
              <w:pStyle w:val="Liste3"/>
            </w:pPr>
            <w:r>
              <w:t>Fälle: stabil</w:t>
            </w:r>
          </w:p>
          <w:p>
            <w:pPr>
              <w:pStyle w:val="Liste2"/>
            </w:pPr>
            <w:r>
              <w:t>COVID-19-Todesfälle nach Sterbewoche</w:t>
            </w:r>
          </w:p>
          <w:p>
            <w:pPr>
              <w:pStyle w:val="Liste3"/>
            </w:pPr>
            <w:r>
              <w:t>Für KW12/2021: in etwa gleich zu Vormonaten, leicht ansteigend</w:t>
            </w:r>
          </w:p>
          <w:p>
            <w:pPr>
              <w:pStyle w:val="Liste3"/>
            </w:pPr>
            <w:r>
              <w:t xml:space="preserve">Anstieg über vergangene Meldewoche sollte beunruhigen, auch wenn im Vergleich zur 2. Welle deutlich geringere Zahlen, auch mit Hinblick </w:t>
            </w:r>
            <w:proofErr w:type="gramStart"/>
            <w:r>
              <w:t>auf steigende</w:t>
            </w:r>
            <w:proofErr w:type="gramEnd"/>
            <w:r>
              <w:t xml:space="preserve"> Impfquoten.</w:t>
            </w:r>
          </w:p>
          <w:p>
            <w:pPr>
              <w:pStyle w:val="3"/>
              <w:rPr>
                <w:rStyle w:val="TagMiZchn"/>
                <w:b/>
                <w:bCs/>
              </w:rPr>
            </w:pPr>
            <w:r>
              <w:rPr>
                <w:rStyle w:val="3Zchn"/>
                <w:b/>
              </w:rPr>
              <w:t>Testkapazität und Testungen</w:t>
            </w:r>
            <w:r>
              <w:t xml:space="preserve"> </w:t>
            </w:r>
            <w:r>
              <w:rPr>
                <w:rStyle w:val="TagMiZchn"/>
                <w:b/>
                <w:bCs/>
              </w:rPr>
              <w:t xml:space="preserve">(nur mittwochs) </w:t>
            </w:r>
          </w:p>
          <w:p>
            <w:pPr>
              <w:pStyle w:val="Liste2"/>
            </w:pPr>
            <w:r>
              <w:t>(nicht berichtet)</w:t>
            </w:r>
          </w:p>
          <w:p>
            <w:pPr>
              <w:pStyle w:val="3"/>
            </w:pPr>
            <w:r>
              <w:t xml:space="preserve">ARS-Daten </w:t>
            </w:r>
          </w:p>
          <w:p>
            <w:pPr>
              <w:pStyle w:val="Liste2"/>
            </w:pPr>
            <w:r>
              <w:t>(nicht berichtet)</w:t>
            </w:r>
          </w:p>
          <w:p>
            <w:pPr>
              <w:pStyle w:val="3"/>
            </w:pPr>
            <w:proofErr w:type="spellStart"/>
            <w:r>
              <w:t>Syndromische</w:t>
            </w:r>
            <w:proofErr w:type="spellEnd"/>
            <w:r>
              <w:t xml:space="preserve"> Surveillance</w:t>
            </w:r>
            <w:r>
              <w:rPr>
                <w:rStyle w:val="TagMiZchn"/>
                <w:b/>
              </w:rPr>
              <w:t xml:space="preserve"> (nur mittwochs)</w:t>
            </w:r>
            <w:r>
              <w:rPr>
                <w:i/>
                <w:color w:val="D99594" w:themeColor="accent2" w:themeTint="99"/>
                <w:sz w:val="20"/>
                <w:szCs w:val="20"/>
              </w:rPr>
              <w:t xml:space="preserve"> </w:t>
            </w:r>
          </w:p>
          <w:p>
            <w:pPr>
              <w:pStyle w:val="Liste2"/>
            </w:pPr>
            <w:r>
              <w:t>(nicht berichtet)</w:t>
            </w:r>
          </w:p>
          <w:p>
            <w:pPr>
              <w:pStyle w:val="3"/>
              <w:rPr>
                <w:rStyle w:val="TagMiZchn"/>
                <w:b/>
              </w:rPr>
            </w:pPr>
            <w:r>
              <w:t xml:space="preserve">Virologische Surveillance, NRZ Influenza-Daten </w:t>
            </w:r>
            <w:r>
              <w:rPr>
                <w:rStyle w:val="TagMiZchn"/>
                <w:b/>
              </w:rPr>
              <w:t xml:space="preserve">(nur mittwochs) </w:t>
            </w:r>
          </w:p>
          <w:p>
            <w:pPr>
              <w:pStyle w:val="Liste2"/>
            </w:pPr>
            <w:r>
              <w:t>(nicht berichtet)</w:t>
            </w:r>
          </w:p>
          <w:p>
            <w:pPr>
              <w:pStyle w:val="3"/>
              <w:rPr>
                <w:rStyle w:val="TagMiZchn"/>
                <w:b/>
                <w:i w:val="0"/>
              </w:rPr>
            </w:pPr>
            <w:r>
              <w:t xml:space="preserve">Virologische Surveillance, NRZ Influenza-Daten </w:t>
            </w:r>
            <w:r>
              <w:rPr>
                <w:rStyle w:val="TagMiZchn"/>
                <w:b/>
                <w:i w:val="0"/>
              </w:rPr>
              <w:t xml:space="preserve">(nur mittwochs) </w:t>
            </w:r>
          </w:p>
          <w:p>
            <w:pPr>
              <w:pStyle w:val="Liste2"/>
            </w:pPr>
            <w:r>
              <w:t>(nicht berichtet)</w:t>
            </w:r>
          </w:p>
          <w:p>
            <w:pPr>
              <w:pStyle w:val="3"/>
              <w:rPr>
                <w:rStyle w:val="TagMiZchn"/>
                <w:b/>
              </w:rPr>
            </w:pPr>
            <w:r>
              <w:t xml:space="preserve">Virologische Surveillance, NRZ Influenza-Daten </w:t>
            </w:r>
            <w:r>
              <w:rPr>
                <w:rStyle w:val="TagMiZchn"/>
                <w:b/>
                <w:bCs/>
              </w:rPr>
              <w:t>(nur mittwochs)</w:t>
            </w:r>
            <w:r>
              <w:rPr>
                <w:rStyle w:val="TagMiZchn"/>
                <w:b/>
              </w:rPr>
              <w:t xml:space="preserve"> </w:t>
            </w:r>
          </w:p>
          <w:p>
            <w:pPr>
              <w:pStyle w:val="Liste2"/>
            </w:pPr>
            <w:r>
              <w:t>(nicht berichtet)</w:t>
            </w:r>
          </w:p>
          <w:p>
            <w:pPr>
              <w:pStyle w:val="3"/>
              <w:rPr>
                <w:rStyle w:val="TagMiZchn"/>
                <w:b/>
                <w:bCs/>
              </w:rPr>
            </w:pPr>
            <w:r>
              <w:t xml:space="preserve">Zahlen zum DIVI-Intensivregister </w:t>
            </w:r>
            <w:r>
              <w:rPr>
                <w:rStyle w:val="TagMiZchn"/>
                <w:b/>
                <w:bCs/>
              </w:rPr>
              <w:t>(nur mittwochs)</w:t>
            </w:r>
          </w:p>
          <w:p>
            <w:pPr>
              <w:pStyle w:val="Liste2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ZIG1 </w:t>
            </w:r>
            <w:r>
              <w:rPr>
                <w:sz w:val="22"/>
                <w:szCs w:val="22"/>
              </w:rPr>
              <w:br/>
              <w:t>(Denkel)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FG32 </w:t>
            </w:r>
            <w:r>
              <w:rPr>
                <w:sz w:val="22"/>
                <w:szCs w:val="22"/>
              </w:rPr>
              <w:br/>
              <w:t>(Diercke)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Internationales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3"/>
            </w:pPr>
            <w:r>
              <w:t>Montenegro-Mission</w:t>
            </w:r>
          </w:p>
          <w:p>
            <w:pPr>
              <w:pStyle w:val="Liste2"/>
            </w:pPr>
            <w:r>
              <w:t>Zusammen mit Abt. 3</w:t>
            </w:r>
          </w:p>
          <w:p>
            <w:pPr>
              <w:pStyle w:val="Liste2"/>
            </w:pPr>
            <w:r>
              <w:t xml:space="preserve">Team </w:t>
            </w:r>
            <w:proofErr w:type="spellStart"/>
            <w:r>
              <w:t>zT.</w:t>
            </w:r>
            <w:proofErr w:type="spellEnd"/>
            <w:r>
              <w:t xml:space="preserve"> zurück, z.T. auf Rückreise</w:t>
            </w:r>
          </w:p>
          <w:p>
            <w:pPr>
              <w:pStyle w:val="3"/>
            </w:pPr>
            <w:r>
              <w:lastRenderedPageBreak/>
              <w:t>Moldawien-Mission</w:t>
            </w:r>
          </w:p>
          <w:p>
            <w:pPr>
              <w:pStyle w:val="Liste2"/>
            </w:pPr>
            <w:r>
              <w:t>Mission mit Schnell Einsetzbarer Expertengruppe Gesundheit (SEEG, GIZ)</w:t>
            </w:r>
          </w:p>
          <w:p>
            <w:pPr>
              <w:pStyle w:val="Liste2"/>
            </w:pPr>
            <w:proofErr w:type="spellStart"/>
            <w:r>
              <w:t>Evt.</w:t>
            </w:r>
            <w:proofErr w:type="spellEnd"/>
            <w:r>
              <w:t xml:space="preserve"> auch mit EMT</w:t>
            </w:r>
          </w:p>
          <w:p>
            <w:pPr>
              <w:pStyle w:val="Liste2"/>
            </w:pPr>
            <w:r>
              <w:t>Politische Unklarheiten: Mission von Präsidentin angefragt, von Gesundheitsministerium aber nicht – wird geklärt.</w:t>
            </w:r>
          </w:p>
          <w:p>
            <w:pPr>
              <w:pStyle w:val="3"/>
            </w:pPr>
            <w:r>
              <w:t>Namibia-Mission</w:t>
            </w:r>
          </w:p>
          <w:p>
            <w:pPr>
              <w:pStyle w:val="Liste2"/>
            </w:pPr>
            <w:r>
              <w:t>in Vorbereitung</w:t>
            </w:r>
          </w:p>
          <w:p>
            <w:pPr>
              <w:pStyle w:val="Liste2"/>
            </w:pPr>
            <w:r>
              <w:t>Fokus: Aufbau von Testkapazitäten</w:t>
            </w:r>
          </w:p>
          <w:p>
            <w:pPr>
              <w:pStyle w:val="3"/>
            </w:pPr>
            <w:r>
              <w:t>Austausch zu NPI und Kontaktnachverfolgung bei steigender Impfquote</w:t>
            </w:r>
          </w:p>
          <w:p>
            <w:pPr>
              <w:pStyle w:val="Liste2"/>
            </w:pPr>
            <w:r>
              <w:t>Dank an Abt. 3 und Abt. 1</w:t>
            </w:r>
          </w:p>
          <w:p>
            <w:pPr>
              <w:pStyle w:val="Liste2"/>
            </w:pPr>
            <w:r>
              <w:t>Gesprächsnotiz geht an nCoV-Lage und gibt es auf Anfrage</w:t>
            </w:r>
          </w:p>
          <w:p>
            <w:pPr>
              <w:pStyle w:val="3"/>
            </w:pPr>
            <w:r>
              <w:t xml:space="preserve">Austausch zu Auswirkungen der Pandemie und Pandemie-Maßnahmen auf Ungleichheiten </w:t>
            </w:r>
          </w:p>
          <w:p>
            <w:pPr>
              <w:pStyle w:val="Liste2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mit</w:t>
            </w:r>
            <w:proofErr w:type="spellEnd"/>
            <w:r>
              <w:rPr>
                <w:lang w:val="en-US"/>
              </w:rPr>
              <w:t xml:space="preserve"> WHO Department Social Determinants of Health</w:t>
            </w:r>
          </w:p>
          <w:p>
            <w:pPr>
              <w:pStyle w:val="Liste2"/>
              <w:rPr>
                <w:lang w:val="en-US"/>
              </w:rPr>
            </w:pPr>
            <w:r>
              <w:t>Dank an Abt. 2</w:t>
            </w:r>
          </w:p>
          <w:p>
            <w:pPr>
              <w:pStyle w:val="3"/>
            </w:pPr>
            <w:r>
              <w:t>Einreisen und 3 Formen der Risikogebiete</w:t>
            </w:r>
          </w:p>
          <w:p>
            <w:pPr>
              <w:pStyle w:val="Liste2"/>
            </w:pPr>
            <w:r>
              <w:t>DEU macht es schwieriger als viele europäische Nachbarn</w:t>
            </w:r>
          </w:p>
          <w:p>
            <w:pPr>
              <w:pStyle w:val="Liste2"/>
            </w:pPr>
            <w:r>
              <w:t xml:space="preserve">Frage: Wenn davon auszugehen ist, dass Virusvarianten weiterhin bzw. langfristig relevant ist – wie lange ist so ein System tragbar? Bitte, Vorschlag: gegenüber BMG positionieren. </w:t>
            </w:r>
          </w:p>
          <w:p>
            <w:pPr>
              <w:pStyle w:val="Liste3"/>
            </w:pPr>
            <w:r>
              <w:t xml:space="preserve">Zustimmung – wird sich auf Dauer nicht durchhalten lassen; überlegen, wie damit umzugehen ist. </w:t>
            </w:r>
          </w:p>
          <w:p>
            <w:pPr>
              <w:pStyle w:val="ToDo"/>
            </w:pPr>
            <w:proofErr w:type="spellStart"/>
            <w:r>
              <w:t>To</w:t>
            </w:r>
            <w:proofErr w:type="spellEnd"/>
            <w:r>
              <w:t xml:space="preserve"> Do: Auf Wiedervorlage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</w:t>
            </w:r>
            <w:r>
              <w:rPr>
                <w:sz w:val="22"/>
                <w:szCs w:val="22"/>
              </w:rPr>
              <w:br/>
              <w:t>(Hanefeld)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MoZchn"/>
              </w:rPr>
            </w:pPr>
            <w:r>
              <w:rPr>
                <w:rStyle w:val="1Zchn"/>
              </w:rPr>
              <w:t>Update digitale Projekte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MoZchn"/>
              </w:rPr>
              <w:t>(nur montags)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FG21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Aktuelle Risikobewertung</w:t>
            </w:r>
          </w:p>
          <w:p>
            <w:pPr>
              <w:pStyle w:val="3"/>
            </w:pPr>
            <w:r>
              <w:t xml:space="preserve">Diskussion der Änderungsvorschläge zur Risikobewertung </w:t>
            </w:r>
          </w:p>
          <w:p>
            <w:pPr>
              <w:pStyle w:val="Liste2"/>
            </w:pPr>
            <w:r>
              <w:t>Aktuell keine Diskussion bzw. Änderung nötig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Abt. 3</w:t>
            </w:r>
            <w:r>
              <w:rPr>
                <w:sz w:val="22"/>
                <w:szCs w:val="22"/>
              </w:rPr>
              <w:br/>
              <w:t>(Hamouda)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Kommunikation</w:t>
            </w:r>
          </w:p>
          <w:p>
            <w:pPr>
              <w:pStyle w:val="2"/>
            </w:pPr>
            <w:r>
              <w:t>BZgA</w:t>
            </w:r>
          </w:p>
          <w:p>
            <w:pPr>
              <w:pStyle w:val="Liste1"/>
            </w:pPr>
            <w:r>
              <w:t xml:space="preserve">Aktivitäten: </w:t>
            </w:r>
          </w:p>
          <w:p>
            <w:pPr>
              <w:pStyle w:val="Liste2"/>
            </w:pPr>
            <w:r>
              <w:t xml:space="preserve">Aktuell/ neu: „Bundesnotbremse“ – Änderung </w:t>
            </w:r>
            <w:proofErr w:type="spellStart"/>
            <w:r>
              <w:t>IfSchG</w:t>
            </w:r>
            <w:proofErr w:type="spellEnd"/>
            <w:r>
              <w:t xml:space="preserve">: neuen gesetzlichen Regelungen gehen heute auf Website, </w:t>
            </w:r>
            <w:proofErr w:type="spellStart"/>
            <w:r>
              <w:t>evt.</w:t>
            </w:r>
            <w:proofErr w:type="spellEnd"/>
            <w:r>
              <w:t xml:space="preserve"> nächste Woche Twitter</w:t>
            </w:r>
          </w:p>
          <w:p>
            <w:pPr>
              <w:pStyle w:val="Liste2"/>
            </w:pPr>
            <w:r>
              <w:t>Weiterhin: Standardaufklärung AHA+L-Regeln, Impfen</w:t>
            </w:r>
          </w:p>
          <w:p>
            <w:pPr>
              <w:pStyle w:val="Liste1"/>
            </w:pPr>
            <w:r>
              <w:t>Gemeinsamer Steuerungskreis</w:t>
            </w:r>
          </w:p>
          <w:p>
            <w:pPr>
              <w:pStyle w:val="Liste2"/>
            </w:pPr>
            <w:r>
              <w:t>noch mehr Testimonials, z.B. Günther Jauch</w:t>
            </w:r>
          </w:p>
          <w:p>
            <w:pPr>
              <w:pStyle w:val="Liste2"/>
            </w:pPr>
            <w:r>
              <w:t>neben Plakaten in Stadt sollen auch Anzeigen in Medien geschaltet werden</w:t>
            </w:r>
          </w:p>
          <w:p>
            <w:pPr>
              <w:pStyle w:val="Liste2"/>
            </w:pPr>
            <w:r>
              <w:t xml:space="preserve">Neue Broschüren sollen in Apotheken ausgelegt werden, gemeinsam erstellt von BZgA und BMG, in Zusammenarbeit mit Eckart von Hirschhausen </w:t>
            </w:r>
          </w:p>
          <w:p>
            <w:pPr>
              <w:pStyle w:val="Liste1"/>
            </w:pPr>
            <w:r>
              <w:lastRenderedPageBreak/>
              <w:t>Frage Hamouda: Kampagne von Schauspielern (Anm.: #allesdichtmachen) – Gibt es Überlegungen, ob man was dagegensetzen will?</w:t>
            </w:r>
          </w:p>
          <w:p>
            <w:pPr>
              <w:pStyle w:val="Liste2"/>
            </w:pPr>
            <w:r>
              <w:t>BZgA: unklar</w:t>
            </w:r>
          </w:p>
          <w:p>
            <w:pPr>
              <w:pStyle w:val="Liste2"/>
            </w:pPr>
            <w:r>
              <w:t>RKI: Steuerungskreis tauscht sich 3x/Woche, wird für heute Nachmittag besprochen</w:t>
            </w:r>
          </w:p>
          <w:p>
            <w:pPr>
              <w:pStyle w:val="2"/>
            </w:pPr>
            <w:r>
              <w:t>Presse</w:t>
            </w:r>
          </w:p>
          <w:p>
            <w:pPr>
              <w:pStyle w:val="Liste1"/>
            </w:pPr>
            <w:r>
              <w:t>Landkreise-Liste wird nun auch am Wochenende aktualisiert, nicht mehr nur werktäglich</w:t>
            </w:r>
          </w:p>
          <w:p>
            <w:pPr>
              <w:pStyle w:val="Liste1"/>
            </w:pPr>
            <w:r>
              <w:t xml:space="preserve">3 Publikation im </w:t>
            </w:r>
            <w:proofErr w:type="spellStart"/>
            <w:r>
              <w:t>EpidBull</w:t>
            </w:r>
            <w:proofErr w:type="spellEnd"/>
            <w:r>
              <w:t xml:space="preserve"> demnächst:</w:t>
            </w:r>
          </w:p>
          <w:p>
            <w:pPr>
              <w:pStyle w:val="Liste2"/>
            </w:pPr>
            <w:r>
              <w:t>DIM Impfquoten-Monitoring</w:t>
            </w:r>
          </w:p>
          <w:p>
            <w:pPr>
              <w:pStyle w:val="Liste2"/>
            </w:pPr>
            <w:r>
              <w:t>Priorisierung von zu Impfenden in Ambulanzen</w:t>
            </w:r>
          </w:p>
          <w:p>
            <w:pPr>
              <w:pStyle w:val="Liste2"/>
            </w:pPr>
            <w:r>
              <w:t>Ansteckungsfähigkeit nach Impfungen</w:t>
            </w:r>
          </w:p>
          <w:p>
            <w:pPr>
              <w:pStyle w:val="2"/>
            </w:pPr>
            <w:r>
              <w:t>P1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rPr>
                <w:i/>
                <w:sz w:val="22"/>
                <w:szCs w:val="22"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BZgA</w:t>
            </w:r>
            <w:r>
              <w:rPr>
                <w:sz w:val="22"/>
                <w:szCs w:val="22"/>
              </w:rPr>
              <w:br/>
              <w:t>(Ommen)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FG33 (Wichmann)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</w:t>
            </w:r>
            <w:r>
              <w:rPr>
                <w:sz w:val="22"/>
                <w:szCs w:val="22"/>
              </w:rPr>
              <w:br/>
              <w:t>(Seedat)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P1 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RKI-Strategie Fragen</w:t>
            </w:r>
          </w:p>
          <w:p>
            <w:pPr>
              <w:pStyle w:val="2"/>
            </w:pPr>
            <w:r>
              <w:t>Allgemein</w:t>
            </w:r>
          </w:p>
          <w:p>
            <w:pPr>
              <w:pStyle w:val="3"/>
            </w:pPr>
            <w:r>
              <w:t xml:space="preserve">Strategiepapier zu Öffnungen für BMG </w:t>
            </w:r>
          </w:p>
          <w:p>
            <w:pPr>
              <w:pStyle w:val="Liste2"/>
            </w:pPr>
            <w:r>
              <w:t xml:space="preserve">Kein Neuaufschlag nötig, insb. da im </w:t>
            </w:r>
            <w:proofErr w:type="spellStart"/>
            <w:r>
              <w:t>ControlCOVID</w:t>
            </w:r>
            <w:proofErr w:type="spellEnd"/>
            <w:r>
              <w:t>-Strategiepapier versch. Indikatoren und Grenzwerte vorgeschlagen</w:t>
            </w:r>
          </w:p>
          <w:p>
            <w:pPr>
              <w:pStyle w:val="Liste2"/>
            </w:pPr>
            <w:r>
              <w:t>Stufenplan enthält Indikatoren und Grenzwerte, die anhand wissenschaftlicher Erkenntnisse begründet und nach gewissenhafter, eingehender Diskussion festgelegt wurden; nur ändern, wenn sich etwas Relevantes ändert; (starker) Impfeffekt lässt sich aber noch nicht einpreisen, da erst 22% mind. einmal geimpft sind.</w:t>
            </w:r>
          </w:p>
          <w:p>
            <w:pPr>
              <w:pStyle w:val="Liste2"/>
            </w:pPr>
            <w:r>
              <w:t xml:space="preserve">Vorschlag: </w:t>
            </w:r>
            <w:proofErr w:type="spellStart"/>
            <w:r>
              <w:t>ControlCOVID</w:t>
            </w:r>
            <w:proofErr w:type="spellEnd"/>
            <w:r>
              <w:t>-Stufenplan als Grundlage + Hinweis, dass weiterhin für Deeskalation, also auch Öffnungsbestrebungen, nicht Inzidenz der Leit-Indikator ist, sondern ITS-Belegung + Zusammenfassung der Modellierung von FG33 über gewissen Zeithorizont und mit Limitationen + Hinweis, dass perspektivisch Impf-Effekt mit einberechnet wird</w:t>
            </w:r>
          </w:p>
          <w:p>
            <w:pPr>
              <w:pStyle w:val="Liste2"/>
            </w:pPr>
            <w:r>
              <w:t xml:space="preserve">Anfrage an FG33 läuft </w:t>
            </w:r>
          </w:p>
          <w:p>
            <w:pPr>
              <w:pStyle w:val="Liste2"/>
            </w:pPr>
            <w:r>
              <w:t>Ausführlichere Diskussion heute Nachmittag</w:t>
            </w:r>
          </w:p>
          <w:p>
            <w:pPr>
              <w:pStyle w:val="Liste2"/>
            </w:pPr>
            <w:r>
              <w:t xml:space="preserve">Diskussion: </w:t>
            </w:r>
          </w:p>
          <w:p>
            <w:pPr>
              <w:pStyle w:val="Liste3"/>
            </w:pPr>
            <w:proofErr w:type="spellStart"/>
            <w:r>
              <w:t>ControlCOVID</w:t>
            </w:r>
            <w:proofErr w:type="spellEnd"/>
            <w:r>
              <w:t xml:space="preserve">-Papier: „Das </w:t>
            </w:r>
            <w:proofErr w:type="spellStart"/>
            <w:r>
              <w:t>übergeordnete</w:t>
            </w:r>
            <w:proofErr w:type="spellEnd"/>
            <w:r>
              <w:t xml:space="preserve"> Ziel der </w:t>
            </w:r>
            <w:proofErr w:type="spellStart"/>
            <w:r>
              <w:t>ControlCOVID</w:t>
            </w:r>
            <w:proofErr w:type="spellEnd"/>
            <w:r>
              <w:t xml:space="preserve">-Strategie ist es, die Zahl der schweren Erkrankungen, Langzeitfolgen, und Todesfälle durch COVID-19 zu minimieren und eine Überlastung des Gesundheitssystems nachhaltig zu vermeiden.“ – also Basisstufe oder Intensitätsstufe 1 erreichen; </w:t>
            </w:r>
          </w:p>
          <w:p>
            <w:pPr>
              <w:pStyle w:val="Liste3"/>
            </w:pPr>
            <w:r>
              <w:t>Strategie zum Öffnen ist etwas anderes als Strategie zur Pandemiebewältigung</w:t>
            </w:r>
          </w:p>
          <w:p>
            <w:pPr>
              <w:pStyle w:val="Liste3"/>
            </w:pPr>
            <w:r>
              <w:t>Teils Zustimmung, teils nicht</w:t>
            </w:r>
          </w:p>
          <w:p>
            <w:pPr>
              <w:pStyle w:val="Liste3"/>
            </w:pPr>
            <w:r>
              <w:lastRenderedPageBreak/>
              <w:t>Aktuell 78% ohne Schutz; davon ausgehen, dass ca. 10% der Infizierten Langzeitfolgen bekommen, z.T. sterben</w:t>
            </w:r>
          </w:p>
          <w:p>
            <w:pPr>
              <w:pStyle w:val="Liste3"/>
            </w:pPr>
            <w:r>
              <w:t>Befürchtung, dass Strategiepapier nicht berücksichtigt wird, wenn Impfquoten nicht enthalten sind</w:t>
            </w:r>
          </w:p>
          <w:p>
            <w:pPr>
              <w:pStyle w:val="Liste3"/>
            </w:pPr>
            <w:r>
              <w:t xml:space="preserve">Österreich hat 7-Tage-Inzidenz von ca. 130/100.000 </w:t>
            </w:r>
            <w:proofErr w:type="spellStart"/>
            <w:r>
              <w:t>Ew</w:t>
            </w:r>
            <w:proofErr w:type="spellEnd"/>
            <w:r>
              <w:t>.; dort soll gelockert werden</w:t>
            </w:r>
          </w:p>
          <w:p>
            <w:pPr>
              <w:pStyle w:val="Liste3"/>
            </w:pPr>
            <w:r>
              <w:t xml:space="preserve">Hinweis Schaade: Öffnungskonzepte von Israel und UK anschauen, ob Aspekte für DEU relevant sind </w:t>
            </w:r>
          </w:p>
          <w:p>
            <w:pPr>
              <w:pStyle w:val="Liste2"/>
            </w:pPr>
            <w:r>
              <w:t xml:space="preserve">Entscheidung, insb. Wieler: </w:t>
            </w:r>
          </w:p>
          <w:p>
            <w:pPr>
              <w:pStyle w:val="Liste3"/>
            </w:pPr>
            <w:r>
              <w:t xml:space="preserve">Strategiepapier zu Öffnungen soll weiterhin auf </w:t>
            </w:r>
            <w:proofErr w:type="spellStart"/>
            <w:r>
              <w:t>ControlCOVID</w:t>
            </w:r>
            <w:proofErr w:type="spellEnd"/>
            <w:r>
              <w:t xml:space="preserve"> basieren, die ursprünglich zur Kontrolle gedacht war und wo Öffnungen nicht im Fokus standen; </w:t>
            </w:r>
          </w:p>
          <w:p>
            <w:pPr>
              <w:pStyle w:val="Liste3"/>
            </w:pPr>
            <w:r>
              <w:t xml:space="preserve">Grenzwerte momentan nicht anpassen, denn weiterhin für richtig erachtet; </w:t>
            </w:r>
          </w:p>
          <w:p>
            <w:pPr>
              <w:pStyle w:val="Liste3"/>
            </w:pPr>
            <w:r>
              <w:t>Anpassung der Grenzwerte, wenn neue relevante Evidenz.</w:t>
            </w:r>
          </w:p>
          <w:p>
            <w:pPr>
              <w:pStyle w:val="3"/>
            </w:pPr>
            <w:r>
              <w:t>Erlass Ausnahmeregelungen Erlass zur Kommunikation der Definitionen Geimpfte, Genesene, Getestete</w:t>
            </w:r>
          </w:p>
          <w:p>
            <w:pPr>
              <w:pStyle w:val="Liste2"/>
            </w:pPr>
            <w:r>
              <w:t xml:space="preserve">Folien </w:t>
            </w:r>
            <w:hyperlink r:id="rId16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2"/>
            </w:pPr>
            <w:r>
              <w:t>Zweck: Definitionen für Amtsgebrauch, als Legaldefinition</w:t>
            </w:r>
          </w:p>
          <w:p>
            <w:pPr>
              <w:pStyle w:val="Liste2"/>
            </w:pPr>
            <w:r>
              <w:t>Hinweis vorab: Diese Definitionen sind zu unterscheiden von Definitionen fürs Kontaktpersonen-Management.</w:t>
            </w:r>
          </w:p>
          <w:p>
            <w:pPr>
              <w:pStyle w:val="Liste2"/>
            </w:pPr>
            <w:r>
              <w:t>Detaillierte Diskussion zu Definitionen im Wortlaut, Implikationen einzelner Wörter</w:t>
            </w:r>
          </w:p>
          <w:p>
            <w:pPr>
              <w:pStyle w:val="Liste3"/>
            </w:pPr>
            <w:r>
              <w:t>Ergebnis siehe Folien</w:t>
            </w:r>
          </w:p>
          <w:p>
            <w:pPr>
              <w:pStyle w:val="Liste2"/>
            </w:pPr>
            <w:r>
              <w:t xml:space="preserve">Hinweis Wieler: Anekdoten von gefälschten Impfzertifikaten; bei Definitionen also auch berücksichtigen, dass – sofern Impfzertifikate in Definition vorkommen – andere sicherstellen müssen, dass diese überprüft werden können. </w:t>
            </w:r>
          </w:p>
          <w:p>
            <w:pPr>
              <w:pStyle w:val="Liste3"/>
            </w:pPr>
            <w:r>
              <w:t xml:space="preserve">Hinweis Wichmann: elektronischer Impfnachweis (s.u.) </w:t>
            </w:r>
          </w:p>
          <w:p>
            <w:pPr>
              <w:pStyle w:val="Liste2"/>
            </w:pPr>
            <w:r>
              <w:t xml:space="preserve">Hinweis zu Impfstoffen, insb. Definition von vollständig Geimpften: Diskussion im HSC-Meeting, ob auch Impfstoffe mit WHO-Notfallempfehlung oder nur mit EMA-Zulassung berücksichtigt werden sollen. </w:t>
            </w:r>
          </w:p>
          <w:p>
            <w:pPr>
              <w:pStyle w:val="Liste2"/>
            </w:pPr>
            <w:r>
              <w:t xml:space="preserve">Vorschlag: vor die Definitionen einen Disclaimer setzen, dass die nachfolgenden Definitionen nur für Umsetzung von politischen Maßnahmen gedacht sind und nicht zur Kontaktpersonen-Nachverfolgung oder andere Zwecke und dass die Definitionen deswegen nicht deckungsgleich mit anderen sind. Vorschlag angenommen. </w:t>
            </w:r>
          </w:p>
          <w:p>
            <w:pPr>
              <w:pStyle w:val="Liste2"/>
            </w:pPr>
            <w:r>
              <w:t xml:space="preserve">Bitte Wieler: Tabelle, wenn möglich. </w:t>
            </w:r>
          </w:p>
          <w:p>
            <w:pPr>
              <w:pStyle w:val="Liste2"/>
            </w:pPr>
            <w:r>
              <w:t xml:space="preserve">Bitte Schaade: Wording möglichst an bereits genutzten Formulierungen orientieren, z.B. aus </w:t>
            </w:r>
            <w:proofErr w:type="spellStart"/>
            <w:r>
              <w:t>EpidBull</w:t>
            </w:r>
            <w:proofErr w:type="spellEnd"/>
            <w:r>
              <w:t xml:space="preserve">. </w:t>
            </w:r>
          </w:p>
          <w:p>
            <w:pPr>
              <w:pStyle w:val="Liste2"/>
            </w:pPr>
            <w:r>
              <w:t>Frage: Müssen die Definitionen auf RKI-Website publiziert werden – oder alternativ auf BMG-Website und RKI verlinkt dorthin?</w:t>
            </w:r>
          </w:p>
          <w:p>
            <w:pPr>
              <w:pStyle w:val="Liste3"/>
            </w:pPr>
            <w:r>
              <w:t xml:space="preserve">Contra RKI-Webpage: Legaldefinition bei BMG besser als bei RKI aufgehoben; Gefahr, dass Gesundheitsämter und andere verwirrt werden; </w:t>
            </w:r>
          </w:p>
          <w:p>
            <w:pPr>
              <w:pStyle w:val="Liste3"/>
            </w:pPr>
            <w:r>
              <w:lastRenderedPageBreak/>
              <w:t>Pro RKI-Webpage: Änderungen der Definition können vom RKI beeinflusst werden.</w:t>
            </w:r>
          </w:p>
          <w:p>
            <w:pPr>
              <w:pStyle w:val="Liste2"/>
            </w:pPr>
            <w:r>
              <w:t>Entscheidung: Auf RKI-Seite, mit Disclaimer, ggf. als Tabelle.</w:t>
            </w:r>
          </w:p>
          <w:p>
            <w:pPr>
              <w:pStyle w:val="ToDo"/>
            </w:pPr>
            <w:proofErr w:type="spellStart"/>
            <w:r>
              <w:t>To</w:t>
            </w:r>
            <w:proofErr w:type="spellEnd"/>
            <w:r>
              <w:t xml:space="preserve"> Do: Presse schlägt geeignete Seite auf RKI-Webpage vor.</w:t>
            </w:r>
          </w:p>
          <w:p>
            <w:pPr>
              <w:pStyle w:val="2"/>
              <w:rPr>
                <w:i/>
              </w:rPr>
            </w:pPr>
            <w:r>
              <w:t>RKI-intern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Schaade / FG36 (Buda) / Alle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Haller, Hamouda, Buda </w:t>
            </w:r>
            <w:proofErr w:type="spellStart"/>
            <w:r>
              <w:rPr>
                <w:sz w:val="22"/>
                <w:szCs w:val="22"/>
                <w:lang w:val="en-US"/>
              </w:rPr>
              <w:t>u.a.</w:t>
            </w:r>
            <w:proofErr w:type="spellEnd"/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Abt. 3</w:t>
            </w:r>
            <w:r>
              <w:rPr>
                <w:sz w:val="22"/>
                <w:szCs w:val="22"/>
              </w:rPr>
              <w:br/>
              <w:t>(Hamouda, Rexroth)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Dokumente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rStyle w:val="1Zchn"/>
              </w:rPr>
              <w:t>Update Impfen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3"/>
            </w:pPr>
            <w:r>
              <w:t xml:space="preserve">Elektronischer Impfnachweis </w:t>
            </w:r>
          </w:p>
          <w:p>
            <w:pPr>
              <w:pStyle w:val="Liste2"/>
            </w:pPr>
            <w:r>
              <w:t>Diskussionen auf EU-Ebene; RKI nicht federführend, aber beratend</w:t>
            </w:r>
          </w:p>
          <w:p>
            <w:pPr>
              <w:pStyle w:val="Liste2"/>
            </w:pPr>
            <w:r>
              <w:t>Prüfzertifikat für Impfungen bzw. Immunschutz nötig</w:t>
            </w:r>
          </w:p>
          <w:p>
            <w:pPr>
              <w:pStyle w:val="Liste2"/>
            </w:pPr>
            <w:r>
              <w:t>Referenz-App wird gerade erstellt, soll open source werden, soll zum 15.05. fertig werden, aber IBM unterschätzt Komplexität</w:t>
            </w:r>
          </w:p>
          <w:p>
            <w:pPr>
              <w:pStyle w:val="Liste2"/>
            </w:pPr>
            <w:r>
              <w:t>Restaurants, Flughafen etc. brauchen Lesegerät</w:t>
            </w:r>
          </w:p>
          <w:p>
            <w:pPr>
              <w:pStyle w:val="3"/>
            </w:pPr>
            <w:r>
              <w:t>COVIMO-Studie: Impfverhalten, Impfbereitschaft und -akzeptanz in Deutschland</w:t>
            </w:r>
          </w:p>
          <w:p>
            <w:pPr>
              <w:pStyle w:val="Liste2"/>
            </w:pPr>
            <w:r>
              <w:t>Gestern 3. Bericht zu Impfakzeptanz veröffentlicht</w:t>
            </w:r>
          </w:p>
          <w:p>
            <w:pPr>
              <w:pStyle w:val="Liste3"/>
            </w:pPr>
            <w:r>
              <w:t>weiterhin erfreulich hohe Akzeptanz: 73% auf alle Fälle, 10% eher wahrscheinlich</w:t>
            </w:r>
          </w:p>
          <w:p>
            <w:pPr>
              <w:pStyle w:val="Liste3"/>
            </w:pPr>
            <w:r>
              <w:t>Wer sich nicht impfen lassen möchte: variiert je nach Impfstoff</w:t>
            </w:r>
          </w:p>
          <w:p>
            <w:pPr>
              <w:pStyle w:val="Liste3"/>
            </w:pPr>
            <w:r>
              <w:t>Gesundheitspersonal, inkl. Altenpflege, niedergelassene Ärzte, medizinische Fachangestellte: 75% bereits mind. 1 Dosis erhalten, d.h. Umsetzung der Priorisierung funktioniert wohl.</w:t>
            </w:r>
          </w:p>
          <w:p>
            <w:pPr>
              <w:pStyle w:val="3"/>
            </w:pPr>
            <w:r>
              <w:t xml:space="preserve">Impfstoff von Janssen (Johnson &amp; Johnson): </w:t>
            </w:r>
          </w:p>
          <w:p>
            <w:pPr>
              <w:pStyle w:val="Liste2"/>
            </w:pPr>
            <w:r>
              <w:t>Auslieferung ca. 300.000 Dosen übers Wochenende, insg. ca. 10 Mio. Dosen bis Ende Q2/2021</w:t>
            </w:r>
          </w:p>
          <w:p>
            <w:pPr>
              <w:pStyle w:val="Liste2"/>
            </w:pPr>
            <w:r>
              <w:t xml:space="preserve">in USA 6 Fälle von Hirnthrombosen, 3 davon mit </w:t>
            </w:r>
            <w:proofErr w:type="spellStart"/>
            <w:r>
              <w:t>Thrombozytopenie</w:t>
            </w:r>
            <w:proofErr w:type="spellEnd"/>
          </w:p>
          <w:p>
            <w:pPr>
              <w:pStyle w:val="Liste2"/>
            </w:pPr>
            <w:r>
              <w:t>STIKO hat gestern getagt; keine weitreichenden Änderungen der aktuellen Empfehlungen wegen der Fälle in USA geplant, aber weiterhin eng monitoren und ggf. adjustieren, wenn Datenlage klarer wird oder Fälle in DEU auftreten.</w:t>
            </w:r>
          </w:p>
          <w:p>
            <w:pPr>
              <w:pStyle w:val="3"/>
            </w:pPr>
            <w:r>
              <w:t>Umgang mit geimpften PCR-Positiven mit hohem CT Wert</w:t>
            </w:r>
          </w:p>
          <w:p>
            <w:pPr>
              <w:pStyle w:val="Liste2"/>
            </w:pPr>
            <w:r>
              <w:t xml:space="preserve">war Thema bei AGI; geht insb. um Dauer der Isolierung </w:t>
            </w:r>
          </w:p>
          <w:p>
            <w:pPr>
              <w:pStyle w:val="Liste2"/>
            </w:pPr>
            <w:r>
              <w:t xml:space="preserve">Wenn Virus nachweisbar, dann als Fall zählen und behandeln, auch weil unklar, wie lange </w:t>
            </w:r>
            <w:proofErr w:type="spellStart"/>
            <w:r>
              <w:t>Shedding</w:t>
            </w:r>
            <w:proofErr w:type="spellEnd"/>
          </w:p>
          <w:p>
            <w:pPr>
              <w:pStyle w:val="Liste2"/>
            </w:pPr>
            <w:r>
              <w:t>Wird am Dienstag in Abt 1 AG Diagnostik und in anderen Runden diskutiert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FG33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(Wichmann)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Rexroth, Wichmann, Abu Sin, Oh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Labordiagnostik</w:t>
            </w:r>
          </w:p>
          <w:p>
            <w:pPr>
              <w:pStyle w:val="3"/>
            </w:pPr>
            <w:r>
              <w:t>FG17</w:t>
            </w:r>
          </w:p>
          <w:p>
            <w:pPr>
              <w:pStyle w:val="Liste2"/>
            </w:pPr>
            <w:r>
              <w:lastRenderedPageBreak/>
              <w:t>Virologisches Sentinel hatte in den letzten 4 Wochen 510 Proben, davon:</w:t>
            </w:r>
          </w:p>
          <w:p>
            <w:pPr>
              <w:pStyle w:val="Liste3"/>
            </w:pPr>
            <w:r>
              <w:t>37 SARS-CoV-2</w:t>
            </w:r>
          </w:p>
          <w:p>
            <w:pPr>
              <w:pStyle w:val="Liste3"/>
            </w:pPr>
            <w:r>
              <w:t xml:space="preserve">109 </w:t>
            </w:r>
            <w:proofErr w:type="spellStart"/>
            <w:r>
              <w:t>Rhinovirus</w:t>
            </w:r>
            <w:proofErr w:type="spellEnd"/>
          </w:p>
          <w:p>
            <w:pPr>
              <w:pStyle w:val="Liste3"/>
            </w:pPr>
            <w:r>
              <w:t>12 Parainfluenzavirus</w:t>
            </w:r>
          </w:p>
          <w:p>
            <w:pPr>
              <w:pStyle w:val="Liste3"/>
            </w:pPr>
            <w:r>
              <w:t>85 saisonale (endemische) Coronaviren (überwiegend NL-63)</w:t>
            </w:r>
          </w:p>
          <w:p>
            <w:pPr>
              <w:pStyle w:val="Liste3"/>
            </w:pPr>
            <w:r>
              <w:t>3 Metapneumovirus</w:t>
            </w:r>
          </w:p>
          <w:p>
            <w:pPr>
              <w:pStyle w:val="Liste3"/>
            </w:pPr>
            <w:r>
              <w:t xml:space="preserve">1 Influenzavirus, dessen </w:t>
            </w:r>
            <w:proofErr w:type="spellStart"/>
            <w:r>
              <w:t>Hämagglutinintyp</w:t>
            </w:r>
            <w:proofErr w:type="spellEnd"/>
            <w:r>
              <w:t xml:space="preserve"> anhand der Standardmethoden nicht zugeordnet werden konnten, Charakterisierung läuft.</w:t>
            </w:r>
          </w:p>
          <w:p>
            <w:pPr>
              <w:pStyle w:val="3"/>
            </w:pPr>
            <w:r>
              <w:t>ZBS1</w:t>
            </w:r>
          </w:p>
          <w:p>
            <w:pPr>
              <w:pStyle w:val="Liste2"/>
            </w:pPr>
            <w:r>
              <w:t xml:space="preserve">In KW 16 bisher 763 Proben, davon 313 positiv auf SARS-CoV-2, 41,02% </w:t>
            </w:r>
          </w:p>
          <w:p>
            <w:pPr>
              <w:pStyle w:val="Liste2"/>
            </w:pPr>
            <w:r>
              <w:t>Großteil davon B.1.1.7</w:t>
            </w:r>
          </w:p>
          <w:p>
            <w:pPr>
              <w:pStyle w:val="Liste2"/>
            </w:pPr>
            <w:r>
              <w:t>Besonderheiten bei Sequenzen entdeckt: Wildtyp, aber mit N501Y Mutation; B.1.1.7 ohne Deletion 69/70</w:t>
            </w:r>
          </w:p>
          <w:p>
            <w:pPr>
              <w:pStyle w:val="Liste2"/>
            </w:pPr>
            <w:r>
              <w:t>1 Reinfektion bestätigt: bei Erstinfektion 11/2020 WT, jetzt 04/2021 B.1.1.7 mit zusätzlicher Mutation K417N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FG17 </w:t>
            </w:r>
            <w:r>
              <w:rPr>
                <w:sz w:val="22"/>
                <w:szCs w:val="22"/>
              </w:rPr>
              <w:br/>
              <w:t>(Oh)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ZBS1</w:t>
            </w:r>
            <w:r>
              <w:rPr>
                <w:sz w:val="22"/>
                <w:szCs w:val="22"/>
              </w:rPr>
              <w:br/>
              <w:t>(Michel)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10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Klinisches Management/Entlassungsmanagement</w:t>
            </w:r>
          </w:p>
          <w:p>
            <w:pPr>
              <w:pStyle w:val="3"/>
            </w:pPr>
            <w:proofErr w:type="spellStart"/>
            <w:r>
              <w:t>Budenosid</w:t>
            </w:r>
            <w:proofErr w:type="spellEnd"/>
          </w:p>
          <w:p>
            <w:pPr>
              <w:pStyle w:val="Liste2"/>
            </w:pPr>
            <w:r>
              <w:t xml:space="preserve">Stellungnahme der Deutschen Gesellschaft für Pneumologie und Beatmungsmedizin (DGP), der Österreichischen Gesellschaft für Pneumologie (ÖGP) und der Deutschen Gesellschaft für Allergologie und klinische Immunologie (DGAKI) (s. </w:t>
            </w:r>
            <w:hyperlink r:id="rId17" w:history="1">
              <w:r>
                <w:rPr>
                  <w:rStyle w:val="Hyperlink"/>
                </w:rPr>
                <w:t>hier</w:t>
              </w:r>
            </w:hyperlink>
            <w:r>
              <w:t>)</w:t>
            </w:r>
          </w:p>
          <w:p>
            <w:pPr>
              <w:pStyle w:val="Liste2"/>
            </w:pPr>
            <w:r>
              <w:t>Pressekonferenz der DGP für nächste Woche geplant</w:t>
            </w:r>
          </w:p>
          <w:p>
            <w:pPr>
              <w:pStyle w:val="Liste2"/>
            </w:pPr>
            <w:r>
              <w:t>BfArM hat Surveillance eingerichtet: hat sehr schnelle Steigerung im Verbrauch festgestellt</w:t>
            </w:r>
          </w:p>
          <w:p>
            <w:pPr>
              <w:pStyle w:val="3"/>
            </w:pPr>
            <w:r>
              <w:t>Impfung von stationären Patienten</w:t>
            </w:r>
          </w:p>
          <w:p>
            <w:pPr>
              <w:pStyle w:val="Liste2"/>
            </w:pPr>
            <w:r>
              <w:t xml:space="preserve">Bei verschiedenen Netzwerken, Verteilern nachgefragt: </w:t>
            </w:r>
          </w:p>
          <w:p>
            <w:pPr>
              <w:pStyle w:val="Liste3"/>
            </w:pPr>
            <w:r>
              <w:t>Etwa eine Hälfte macht nichts; andere Hälfte macht durchaus etwas, aber unterschiedliche Ansätze</w:t>
            </w:r>
          </w:p>
          <w:p>
            <w:pPr>
              <w:pStyle w:val="Liste3"/>
            </w:pPr>
            <w:proofErr w:type="spellStart"/>
            <w:r>
              <w:t>zB</w:t>
            </w:r>
            <w:proofErr w:type="spellEnd"/>
            <w:r>
              <w:t xml:space="preserve"> nur sehr lange KH-Patienten geimpft, die eh </w:t>
            </w:r>
            <w:proofErr w:type="spellStart"/>
            <w:r>
              <w:t>Prio</w:t>
            </w:r>
            <w:proofErr w:type="spellEnd"/>
            <w:r>
              <w:t xml:space="preserve">-Gruppe sind, aber Termin verpasst haben; Absprache mit Gesundheitsamt, dass stationär geimpft wird; eigentlich immer Patienten mit hohem Risikoprofil 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IBBS </w:t>
            </w:r>
            <w:r>
              <w:rPr>
                <w:sz w:val="22"/>
                <w:szCs w:val="22"/>
              </w:rPr>
              <w:br/>
              <w:t>(Niebank)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Maßnahmen zum Infektionsschutz</w:t>
            </w:r>
          </w:p>
          <w:p>
            <w:pPr>
              <w:pStyle w:val="Liste1"/>
              <w:rPr>
                <w:i/>
              </w:rPr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FG14 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2"/>
              </w:rPr>
            </w:pPr>
            <w:r>
              <w:t>Surveillance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rStyle w:val="1Zchn"/>
              </w:rPr>
              <w:t>Transport und Grenzübergangsstellen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>Flughafen-TK: Pakt für den ÖGD wurde diskutiert; BMG wird bald ein Entwurf für eine Verwaltungsvorschrift zirkuliert werden für den Bereich der IGV-benannten Flughäfen und Häfen;</w:t>
            </w:r>
          </w:p>
          <w:p>
            <w:pPr>
              <w:pStyle w:val="Liste1"/>
            </w:pPr>
            <w:r>
              <w:t xml:space="preserve">Klagen wegen hoher Belastung bei Kontaktpersonen-Nachverfolgung nach Exposition im Flugzeug, v.a. aus Frankfurt; </w:t>
            </w:r>
            <w:r>
              <w:lastRenderedPageBreak/>
              <w:t xml:space="preserve">fragen, ob z.B. Kurzstreckenflüge weniger prioritär behandelt werden können, weil da Masken gar nicht abgenommen werden </w:t>
            </w:r>
          </w:p>
          <w:p>
            <w:pPr>
              <w:pStyle w:val="Liste1"/>
            </w:pPr>
            <w:r>
              <w:t xml:space="preserve">Personalie: Peter </w:t>
            </w:r>
            <w:proofErr w:type="spellStart"/>
            <w:r>
              <w:t>Tinnemann</w:t>
            </w:r>
            <w:proofErr w:type="spellEnd"/>
            <w:r>
              <w:t xml:space="preserve"> wird </w:t>
            </w:r>
            <w:commentRangeStart w:id="3"/>
            <w:ins w:id="4" w:author="Badenschier, Franziska" w:date="2021-05-14T08:53:00Z">
              <w:r>
                <w:t>neuer Leiter des Gesundheitsamts Frankfurt am Main</w:t>
              </w:r>
            </w:ins>
            <w:ins w:id="5" w:author="Badenschier, Franziska" w:date="2021-05-14T08:54:00Z">
              <w:r>
                <w:t xml:space="preserve"> (Nachfolger von René Gottschalk)</w:t>
              </w:r>
            </w:ins>
            <w:ins w:id="6" w:author="Badenschier, Franziska" w:date="2021-05-14T08:53:00Z">
              <w:r>
                <w:t xml:space="preserve"> und damit auch zuständig für den Flughafen Frankfurt (FRA) </w:t>
              </w:r>
            </w:ins>
            <w:del w:id="7" w:author="Badenschier, Franziska" w:date="2021-05-14T08:54:00Z">
              <w:r>
                <w:delText>neue Leitung für LK Dahme-Spreewald, damit auch zuständig für Flughafen Berlin-Brandenburg</w:delText>
              </w:r>
            </w:del>
            <w:r>
              <w:t xml:space="preserve"> </w:t>
            </w:r>
            <w:commentRangeEnd w:id="3"/>
            <w:r>
              <w:rPr>
                <w:rStyle w:val="Kommentarzeichen"/>
                <w:rFonts w:ascii="Scala Sans OT" w:hAnsi="Scala Sans OT"/>
                <w:lang w:eastAsia="de-DE"/>
              </w:rPr>
              <w:commentReference w:id="3"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FG38 </w:t>
            </w:r>
            <w:r>
              <w:rPr>
                <w:sz w:val="22"/>
                <w:szCs w:val="22"/>
              </w:rPr>
              <w:br/>
              <w:t xml:space="preserve">(Maria </w:t>
            </w:r>
            <w:proofErr w:type="gramStart"/>
            <w:r>
              <w:rPr>
                <w:sz w:val="22"/>
                <w:szCs w:val="22"/>
              </w:rPr>
              <w:t>an der Heiden</w:t>
            </w:r>
            <w:proofErr w:type="gramEnd"/>
            <w:r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Information aus dem Lagezentrum</w:t>
            </w:r>
            <w:r>
              <w:rPr>
                <w:b/>
                <w:sz w:val="28"/>
              </w:rPr>
              <w:t xml:space="preserve"> </w:t>
            </w:r>
            <w:r>
              <w:rPr>
                <w:rStyle w:val="TagFrZchn"/>
              </w:rPr>
              <w:t>(nur freitags)</w:t>
            </w:r>
          </w:p>
          <w:p>
            <w:pPr>
              <w:pStyle w:val="Liste1"/>
            </w:pPr>
            <w:r>
              <w:t xml:space="preserve">Hohe Belastung; weit entfernt von Deeskalation, insb. wegen weiterhin vielen Erlassen mit kurzen Fristen sowie zunehmenden Reisen </w:t>
            </w:r>
          </w:p>
          <w:p>
            <w:pPr>
              <w:pStyle w:val="Liste1"/>
            </w:pPr>
            <w:r>
              <w:t xml:space="preserve">Rufdienst durch Taskforce Ausbruchsgeschehen zunehmend belastet 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  <w:r>
              <w:rPr>
                <w:sz w:val="22"/>
                <w:szCs w:val="22"/>
              </w:rPr>
              <w:br/>
              <w:t>(Rexroth)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Wichtige Termine</w:t>
            </w:r>
          </w:p>
          <w:p>
            <w:pPr>
              <w:pStyle w:val="Liste1"/>
            </w:pPr>
            <w:r>
              <w:t>keine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Andere Themen</w:t>
            </w:r>
          </w:p>
          <w:p>
            <w:pPr>
              <w:pStyle w:val="Liste1"/>
            </w:pPr>
            <w:r>
              <w:t xml:space="preserve">Nächste Sitzung: Mo., 26.04.2021, 13:00 Uhr, via </w:t>
            </w:r>
            <w:proofErr w:type="spellStart"/>
            <w:r>
              <w:t>Webex</w:t>
            </w:r>
            <w:proofErr w:type="spellEnd"/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spacing w:after="240" w:line="360" w:lineRule="auto"/>
      </w:pPr>
    </w:p>
    <w:sectPr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Badenschier, Franziska" w:date="2021-05-14T08:54:00Z" w:initials="FB">
    <w:p>
      <w:pPr>
        <w:pStyle w:val="Kommentartext"/>
      </w:pPr>
      <w:r>
        <w:rPr>
          <w:rStyle w:val="Kommentarzeichen"/>
        </w:rPr>
        <w:annotationRef/>
      </w:r>
      <w:r>
        <w:t xml:space="preserve">Corrigendum, siehe </w:t>
      </w:r>
      <w:hyperlink r:id="rId1" w:history="1">
        <w:r>
          <w:rPr>
            <w:rStyle w:val="Hyperlink"/>
          </w:rPr>
          <w:t>https://frankfurt.de/aktuelle-meldung/meldungen/neuer-leiter-gesundheitsamt-dr-tinnemann</w:t>
        </w:r>
      </w:hyperlink>
      <w:r>
        <w:t xml:space="preserve"> </w:t>
      </w:r>
      <w:bookmarkStart w:id="8" w:name="_GoBack"/>
      <w:bookmarkEnd w:id="8"/>
    </w:p>
  </w:comment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  <w:t xml:space="preserve">Seite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PAGE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1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 xml:space="preserve"> von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NUMPAGES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2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jc w:val="center"/>
      <w:rPr>
        <w:color w:val="A6A6A6" w:themeColor="background1" w:themeShade="A6"/>
        <w:sz w:val="28"/>
      </w:rPr>
    </w:pP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i/>
        <w:color w:val="A6A6A6" w:themeColor="background1" w:themeShade="A6"/>
        <w:sz w:val="20"/>
        <w:szCs w:val="22"/>
      </w:rPr>
      <w:t>VS –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772"/>
    <w:multiLevelType w:val="hybridMultilevel"/>
    <w:tmpl w:val="0FC8BF7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0A1D"/>
    <w:multiLevelType w:val="hybridMultilevel"/>
    <w:tmpl w:val="4D947C40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004A4E"/>
    <w:multiLevelType w:val="hybridMultilevel"/>
    <w:tmpl w:val="D0947C4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812AE"/>
    <w:multiLevelType w:val="hybridMultilevel"/>
    <w:tmpl w:val="E9564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000DBE">
      <w:start w:val="2"/>
      <w:numFmt w:val="bullet"/>
      <w:lvlText w:val="-"/>
      <w:lvlJc w:val="left"/>
      <w:pPr>
        <w:ind w:left="3600" w:hanging="360"/>
      </w:pPr>
      <w:rPr>
        <w:rFonts w:ascii="Cambria" w:eastAsiaTheme="minorHAnsi" w:hAnsi="Cambria" w:cstheme="minorBidi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12FA4"/>
    <w:multiLevelType w:val="hybridMultilevel"/>
    <w:tmpl w:val="B84021E2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AC5A26"/>
    <w:multiLevelType w:val="hybridMultilevel"/>
    <w:tmpl w:val="CC72BA5A"/>
    <w:lvl w:ilvl="0" w:tplc="86F4AFE8">
      <w:start w:val="1"/>
      <w:numFmt w:val="bullet"/>
      <w:pStyle w:val="Liste1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7" w15:restartNumberingAfterBreak="0">
    <w:nsid w:val="24E81549"/>
    <w:multiLevelType w:val="hybridMultilevel"/>
    <w:tmpl w:val="6D78FE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97807"/>
    <w:multiLevelType w:val="hybridMultilevel"/>
    <w:tmpl w:val="03CADEE6"/>
    <w:lvl w:ilvl="0" w:tplc="D49CFACC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8C6729E">
      <w:start w:val="1"/>
      <w:numFmt w:val="bullet"/>
      <w:pStyle w:val="Liste3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B91D98"/>
    <w:multiLevelType w:val="hybridMultilevel"/>
    <w:tmpl w:val="F1CE2C2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FE6B54"/>
    <w:multiLevelType w:val="hybridMultilevel"/>
    <w:tmpl w:val="DB84E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755201"/>
    <w:multiLevelType w:val="hybridMultilevel"/>
    <w:tmpl w:val="8DF46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93746"/>
    <w:multiLevelType w:val="hybridMultilevel"/>
    <w:tmpl w:val="676E79C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240B22"/>
    <w:multiLevelType w:val="hybridMultilevel"/>
    <w:tmpl w:val="13F897EA"/>
    <w:lvl w:ilvl="0" w:tplc="8C7AAFAE">
      <w:start w:val="1"/>
      <w:numFmt w:val="bullet"/>
      <w:pStyle w:val="Liste2"/>
      <w:lvlText w:val="o"/>
      <w:lvlJc w:val="left"/>
      <w:pPr>
        <w:ind w:left="927" w:hanging="360"/>
      </w:pPr>
      <w:rPr>
        <w:rFonts w:ascii="Courier New" w:hAnsi="Courier New" w:hint="default"/>
        <w:color w:val="auto"/>
      </w:rPr>
    </w:lvl>
    <w:lvl w:ilvl="1" w:tplc="0DD61050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4403638E"/>
    <w:multiLevelType w:val="hybridMultilevel"/>
    <w:tmpl w:val="F4EA35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F21567"/>
    <w:multiLevelType w:val="hybridMultilevel"/>
    <w:tmpl w:val="199E2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9E04DC"/>
    <w:multiLevelType w:val="hybridMultilevel"/>
    <w:tmpl w:val="47DAD7C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D10A8A"/>
    <w:multiLevelType w:val="hybridMultilevel"/>
    <w:tmpl w:val="29E0D7EC"/>
    <w:lvl w:ilvl="0" w:tplc="381AA97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9CA6CB2"/>
    <w:multiLevelType w:val="hybridMultilevel"/>
    <w:tmpl w:val="966ACC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CAC0447"/>
    <w:multiLevelType w:val="hybridMultilevel"/>
    <w:tmpl w:val="5F1AD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B01804"/>
    <w:multiLevelType w:val="hybridMultilevel"/>
    <w:tmpl w:val="8D94F4AE"/>
    <w:lvl w:ilvl="0" w:tplc="0058A452">
      <w:start w:val="2"/>
      <w:numFmt w:val="bullet"/>
      <w:lvlText w:val="-"/>
      <w:lvlJc w:val="left"/>
      <w:pPr>
        <w:ind w:left="927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5E10565F"/>
    <w:multiLevelType w:val="hybridMultilevel"/>
    <w:tmpl w:val="EAE0282C"/>
    <w:lvl w:ilvl="0" w:tplc="15D025A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2A76D74"/>
    <w:multiLevelType w:val="hybridMultilevel"/>
    <w:tmpl w:val="2928505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123696"/>
    <w:multiLevelType w:val="hybridMultilevel"/>
    <w:tmpl w:val="98F0DF5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342E3D"/>
    <w:multiLevelType w:val="hybridMultilevel"/>
    <w:tmpl w:val="DB0030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635378"/>
    <w:multiLevelType w:val="hybridMultilevel"/>
    <w:tmpl w:val="602C174E"/>
    <w:lvl w:ilvl="0" w:tplc="71203786">
      <w:start w:val="2"/>
      <w:numFmt w:val="bullet"/>
      <w:lvlText w:val="-"/>
      <w:lvlJc w:val="left"/>
      <w:pPr>
        <w:ind w:left="813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28" w15:restartNumberingAfterBreak="0">
    <w:nsid w:val="72D07176"/>
    <w:multiLevelType w:val="hybridMultilevel"/>
    <w:tmpl w:val="20105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890F6E"/>
    <w:multiLevelType w:val="hybridMultilevel"/>
    <w:tmpl w:val="475E43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89E09DF"/>
    <w:multiLevelType w:val="hybridMultilevel"/>
    <w:tmpl w:val="B5A85E9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8"/>
  </w:num>
  <w:num w:numId="5">
    <w:abstractNumId w:val="8"/>
  </w:num>
  <w:num w:numId="6">
    <w:abstractNumId w:val="19"/>
  </w:num>
  <w:num w:numId="7">
    <w:abstractNumId w:val="25"/>
  </w:num>
  <w:num w:numId="8">
    <w:abstractNumId w:val="14"/>
  </w:num>
  <w:num w:numId="9">
    <w:abstractNumId w:val="5"/>
  </w:num>
  <w:num w:numId="10">
    <w:abstractNumId w:val="30"/>
  </w:num>
  <w:num w:numId="11">
    <w:abstractNumId w:val="24"/>
  </w:num>
  <w:num w:numId="12">
    <w:abstractNumId w:val="16"/>
  </w:num>
  <w:num w:numId="13">
    <w:abstractNumId w:val="13"/>
  </w:num>
  <w:num w:numId="14">
    <w:abstractNumId w:val="20"/>
  </w:num>
  <w:num w:numId="15">
    <w:abstractNumId w:val="17"/>
  </w:num>
  <w:num w:numId="16">
    <w:abstractNumId w:val="0"/>
  </w:num>
  <w:num w:numId="17">
    <w:abstractNumId w:val="12"/>
  </w:num>
  <w:num w:numId="18">
    <w:abstractNumId w:val="28"/>
  </w:num>
  <w:num w:numId="19">
    <w:abstractNumId w:val="10"/>
  </w:num>
  <w:num w:numId="20">
    <w:abstractNumId w:val="26"/>
  </w:num>
  <w:num w:numId="21">
    <w:abstractNumId w:val="7"/>
  </w:num>
  <w:num w:numId="22">
    <w:abstractNumId w:val="9"/>
  </w:num>
  <w:num w:numId="23">
    <w:abstractNumId w:val="2"/>
  </w:num>
  <w:num w:numId="24">
    <w:abstractNumId w:val="21"/>
  </w:num>
  <w:num w:numId="25">
    <w:abstractNumId w:val="15"/>
  </w:num>
  <w:num w:numId="26">
    <w:abstractNumId w:val="1"/>
  </w:num>
  <w:num w:numId="27">
    <w:abstractNumId w:val="23"/>
  </w:num>
  <w:num w:numId="28">
    <w:abstractNumId w:val="29"/>
  </w:num>
  <w:num w:numId="29">
    <w:abstractNumId w:val="14"/>
  </w:num>
  <w:num w:numId="30">
    <w:abstractNumId w:val="14"/>
  </w:num>
  <w:num w:numId="31">
    <w:abstractNumId w:val="27"/>
  </w:num>
  <w:num w:numId="32">
    <w:abstractNumId w:val="22"/>
  </w:num>
  <w:num w:numId="33">
    <w:abstractNumId w:val="14"/>
  </w:num>
  <w:num w:numId="34">
    <w:abstractNumId w:val="14"/>
  </w:num>
  <w:num w:numId="35">
    <w:abstractNumId w:val="14"/>
  </w:num>
  <w:num w:numId="36">
    <w:abstractNumId w:val="6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 der Heiden, Maria">
    <w15:presenceInfo w15:providerId="None" w15:userId="an der Heiden, Maria"/>
  </w15:person>
  <w15:person w15:author="Badenschier, Franziska">
    <w15:presenceInfo w15:providerId="None" w15:userId="Badenschier, Franzisk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embedSystemFonts/>
  <w:proofState w:spelling="clean" w:grammar="clean"/>
  <w:trackRevision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C649FD13-83AA-4C86-A9F1-550F24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customStyle="1" w:styleId="highlight">
    <w:name w:val="highlight"/>
    <w:basedOn w:val="Absatz-Standardschriftart"/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  <w:style w:type="paragraph" w:customStyle="1" w:styleId="1">
    <w:name w:val="Ü1"/>
    <w:basedOn w:val="Standard"/>
    <w:link w:val="1Zchn"/>
    <w:qFormat/>
    <w:pPr>
      <w:spacing w:after="120" w:line="276" w:lineRule="auto"/>
    </w:pPr>
    <w:rPr>
      <w:b/>
      <w:sz w:val="28"/>
    </w:rPr>
  </w:style>
  <w:style w:type="paragraph" w:customStyle="1" w:styleId="2">
    <w:name w:val="Ü2"/>
    <w:basedOn w:val="Standard"/>
    <w:link w:val="2Zchn"/>
    <w:qFormat/>
    <w:pPr>
      <w:spacing w:before="120" w:after="120" w:line="276" w:lineRule="auto"/>
    </w:pPr>
    <w:rPr>
      <w:b/>
    </w:rPr>
  </w:style>
  <w:style w:type="character" w:customStyle="1" w:styleId="1Zchn">
    <w:name w:val="Ü1 Zchn"/>
    <w:basedOn w:val="Absatz-Standardschriftart"/>
    <w:link w:val="1"/>
    <w:rPr>
      <w:b/>
      <w:sz w:val="28"/>
    </w:rPr>
  </w:style>
  <w:style w:type="paragraph" w:customStyle="1" w:styleId="3">
    <w:name w:val="Ü3"/>
    <w:basedOn w:val="Listenabsatz"/>
    <w:link w:val="3Zchn"/>
    <w:qFormat/>
    <w:pPr>
      <w:numPr>
        <w:numId w:val="5"/>
      </w:numPr>
      <w:spacing w:before="120" w:after="0"/>
      <w:ind w:left="453" w:hanging="340"/>
    </w:pPr>
    <w:rPr>
      <w:b/>
      <w:sz w:val="22"/>
      <w:szCs w:val="22"/>
    </w:rPr>
  </w:style>
  <w:style w:type="character" w:customStyle="1" w:styleId="2Zchn">
    <w:name w:val="Ü2 Zchn"/>
    <w:basedOn w:val="Absatz-Standardschriftart"/>
    <w:link w:val="2"/>
    <w:rPr>
      <w:b/>
    </w:rPr>
  </w:style>
  <w:style w:type="paragraph" w:customStyle="1" w:styleId="Liste1">
    <w:name w:val="Liste1"/>
    <w:basedOn w:val="Listenabsatz"/>
    <w:link w:val="Liste1Zchn"/>
    <w:qFormat/>
    <w:pPr>
      <w:numPr>
        <w:numId w:val="36"/>
      </w:numPr>
      <w:spacing w:after="0"/>
    </w:pPr>
    <w:rPr>
      <w:sz w:val="22"/>
      <w:szCs w:val="22"/>
    </w:rPr>
  </w:style>
  <w:style w:type="character" w:customStyle="1" w:styleId="3Zchn">
    <w:name w:val="Ü3 Zchn"/>
    <w:basedOn w:val="Absatz-Standardschriftart"/>
    <w:link w:val="3"/>
    <w:rPr>
      <w:b/>
      <w:sz w:val="22"/>
      <w:szCs w:val="22"/>
    </w:rPr>
  </w:style>
  <w:style w:type="paragraph" w:customStyle="1" w:styleId="Liste2">
    <w:name w:val="Liste2"/>
    <w:basedOn w:val="Listenabsatz"/>
    <w:link w:val="Liste2Zchn"/>
    <w:qFormat/>
    <w:pPr>
      <w:numPr>
        <w:numId w:val="8"/>
      </w:numPr>
      <w:spacing w:after="0"/>
    </w:pPr>
    <w:rPr>
      <w:sz w:val="22"/>
      <w:szCs w:val="22"/>
    </w:rPr>
  </w:style>
  <w:style w:type="character" w:customStyle="1" w:styleId="Liste1Zchn">
    <w:name w:val="Liste1 Zchn"/>
    <w:basedOn w:val="ListenabsatzZchn"/>
    <w:link w:val="Liste1"/>
    <w:rPr>
      <w:sz w:val="22"/>
      <w:szCs w:val="22"/>
    </w:rPr>
  </w:style>
  <w:style w:type="paragraph" w:customStyle="1" w:styleId="Liste3">
    <w:name w:val="Liste3"/>
    <w:basedOn w:val="Listenabsatz"/>
    <w:link w:val="Liste3Zchn"/>
    <w:qFormat/>
    <w:pPr>
      <w:numPr>
        <w:ilvl w:val="2"/>
        <w:numId w:val="5"/>
      </w:numPr>
      <w:spacing w:after="0"/>
      <w:ind w:left="1491" w:hanging="357"/>
    </w:pPr>
    <w:rPr>
      <w:sz w:val="22"/>
      <w:szCs w:val="22"/>
    </w:rPr>
  </w:style>
  <w:style w:type="character" w:customStyle="1" w:styleId="Liste2Zchn">
    <w:name w:val="Liste2 Zchn"/>
    <w:basedOn w:val="ListenabsatzZchn"/>
    <w:link w:val="Liste2"/>
    <w:rPr>
      <w:sz w:val="22"/>
      <w:szCs w:val="22"/>
    </w:rPr>
  </w:style>
  <w:style w:type="paragraph" w:customStyle="1" w:styleId="TagFr">
    <w:name w:val="Tag_Fr"/>
    <w:basedOn w:val="Standard"/>
    <w:link w:val="TagFrZchn"/>
    <w:qFormat/>
    <w:pPr>
      <w:spacing w:before="120" w:after="120" w:line="276" w:lineRule="auto"/>
    </w:pPr>
    <w:rPr>
      <w:b/>
      <w:i/>
      <w:color w:val="8DB3E2" w:themeColor="text2" w:themeTint="66"/>
      <w:sz w:val="22"/>
      <w:szCs w:val="22"/>
    </w:rPr>
  </w:style>
  <w:style w:type="character" w:customStyle="1" w:styleId="Liste3Zchn">
    <w:name w:val="Liste3 Zchn"/>
    <w:basedOn w:val="ListenabsatzZchn"/>
    <w:link w:val="Liste3"/>
    <w:rPr>
      <w:sz w:val="22"/>
      <w:szCs w:val="22"/>
    </w:rPr>
  </w:style>
  <w:style w:type="paragraph" w:customStyle="1" w:styleId="TagMi">
    <w:name w:val="Tag_Mi"/>
    <w:basedOn w:val="Standard"/>
    <w:link w:val="TagMiZchn"/>
    <w:qFormat/>
    <w:pPr>
      <w:spacing w:after="0"/>
      <w:ind w:left="113"/>
    </w:pPr>
    <w:rPr>
      <w:b/>
      <w:i/>
      <w:color w:val="D99594" w:themeColor="accent2" w:themeTint="99"/>
    </w:rPr>
  </w:style>
  <w:style w:type="character" w:customStyle="1" w:styleId="TagFrZchn">
    <w:name w:val="Tag_Fr Zchn"/>
    <w:basedOn w:val="Absatz-Standardschriftart"/>
    <w:link w:val="TagFr"/>
    <w:rPr>
      <w:b/>
      <w:i/>
      <w:color w:val="8DB3E2" w:themeColor="text2" w:themeTint="66"/>
      <w:sz w:val="22"/>
      <w:szCs w:val="22"/>
    </w:rPr>
  </w:style>
  <w:style w:type="paragraph" w:customStyle="1" w:styleId="TagMo">
    <w:name w:val="Tag_Mo"/>
    <w:basedOn w:val="Standard"/>
    <w:link w:val="TagMoZchn"/>
    <w:qFormat/>
    <w:pPr>
      <w:spacing w:after="0" w:line="276" w:lineRule="auto"/>
    </w:pPr>
    <w:rPr>
      <w:b/>
      <w:i/>
      <w:color w:val="C2D69B" w:themeColor="accent3" w:themeTint="99"/>
    </w:rPr>
  </w:style>
  <w:style w:type="character" w:customStyle="1" w:styleId="TagMiZchn">
    <w:name w:val="Tag_Mi Zchn"/>
    <w:basedOn w:val="ListenabsatzZchn"/>
    <w:link w:val="TagMi"/>
    <w:rPr>
      <w:b/>
      <w:i/>
      <w:color w:val="D99594" w:themeColor="accent2" w:themeTint="99"/>
    </w:rPr>
  </w:style>
  <w:style w:type="paragraph" w:customStyle="1" w:styleId="ToDo">
    <w:name w:val="ToDo"/>
    <w:basedOn w:val="Standard"/>
    <w:link w:val="ToDoZchn"/>
    <w:qFormat/>
    <w:pPr>
      <w:spacing w:before="120" w:after="120"/>
    </w:pPr>
    <w:rPr>
      <w:i/>
      <w:sz w:val="22"/>
      <w:szCs w:val="22"/>
    </w:rPr>
  </w:style>
  <w:style w:type="character" w:customStyle="1" w:styleId="TagMoZchn">
    <w:name w:val="Tag_Mo Zchn"/>
    <w:basedOn w:val="Absatz-Standardschriftart"/>
    <w:link w:val="TagMo"/>
    <w:rPr>
      <w:b/>
      <w:i/>
      <w:color w:val="C2D69B" w:themeColor="accent3" w:themeTint="99"/>
    </w:rPr>
  </w:style>
  <w:style w:type="character" w:customStyle="1" w:styleId="ToDoZchn">
    <w:name w:val="ToDo Zchn"/>
    <w:basedOn w:val="Absatz-Standardschriftart"/>
    <w:link w:val="ToDo"/>
    <w:rPr>
      <w:i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frankfurt.de/aktuelle-meldung/meldungen/neuer-leiter-gesundheitsamt-dr-tinnemann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omments" Target="comments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pneumologie.de/fileadmin/user_upload/COVID-19/20210419_DGP_OEGP_DGAKI__C19_und_ICS__STOIC-Studie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DefinitionenGeneseneGeimpftGetestet-2021-04-23.docx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Lage-National_2021-04-23.pptx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COVID-19_internat.%20Lage_2021-04-23_korr.pptx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</w:style>
  <w:style w:type="paragraph" w:customStyle="1" w:styleId="0F773A1FCB61483A80E8B309D8E6A01A">
    <w:name w:val="0F773A1FCB61483A80E8B309D8E6A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60870-55BB-47F0-AF06-DCF436A6A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2109</Words>
  <Characters>13292</Characters>
  <Application>Microsoft Office Word</Application>
  <DocSecurity>0</DocSecurity>
  <Lines>110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 Rexroth</dc:creator>
  <cp:lastModifiedBy>Badenschier, Franziska</cp:lastModifiedBy>
  <cp:revision>18</cp:revision>
  <cp:lastPrinted>2020-05-06T16:43:00Z</cp:lastPrinted>
  <dcterms:created xsi:type="dcterms:W3CDTF">2021-04-23T15:58:00Z</dcterms:created>
  <dcterms:modified xsi:type="dcterms:W3CDTF">2021-05-14T06:55:00Z</dcterms:modified>
</cp:coreProperties>
</file>