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Krisenstabssitzung „Neuartiges Coronavirus (COVID-19)“</w:t>
      </w:r>
    </w:p>
    <w:p>
      <w:r>
        <w:t>Ergebnisprotokoll</w:t>
      </w:r>
    </w:p>
    <w:p>
      <w:r>
        <w:rPr>
          <w:i/>
        </w:rPr>
        <w:t>(Aktenzeichen: 4.06.02/0024#0014)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Neuartiges Coronavirus (COVID-19)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26.04.2021, 13-15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r>
            <w:rPr>
              <w:rFonts w:cs="Arial"/>
              <w:sz w:val="20"/>
              <w:szCs w:val="20"/>
            </w:rPr>
            <w:t>WebEx Meeting</w:t>
          </w:r>
        </w:sdtContent>
      </w:sdt>
    </w:p>
    <w:p>
      <w:pPr>
        <w:rPr>
          <w:b/>
          <w:sz w:val="22"/>
        </w:rPr>
      </w:pPr>
      <w:r>
        <w:rPr>
          <w:b/>
          <w:sz w:val="22"/>
        </w:rPr>
        <w:t>Moderation:  Lars Schaade</w:t>
      </w:r>
    </w:p>
    <w:p>
      <w:pPr>
        <w:rPr>
          <w:b/>
          <w:sz w:val="22"/>
        </w:rPr>
      </w:pPr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  <w:sectPr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800" w:bottom="1440" w:left="1800" w:header="708" w:footer="708" w:gutter="0"/>
          <w:cols w:space="708"/>
        </w:sectPr>
      </w:pP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Lars Schaade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Lothar Wieler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Abt. 1 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Martin Mielke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Annette </w:t>
      </w:r>
      <w:proofErr w:type="spellStart"/>
      <w:r>
        <w:rPr>
          <w:sz w:val="22"/>
        </w:rPr>
        <w:t>Mankertz</w:t>
      </w:r>
      <w:proofErr w:type="spellEnd"/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Abt. 3 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Osamah Hamouda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Tanja Jung-</w:t>
      </w:r>
      <w:proofErr w:type="spellStart"/>
      <w:r>
        <w:rPr>
          <w:sz w:val="22"/>
        </w:rPr>
        <w:t>Sendzik</w:t>
      </w:r>
      <w:proofErr w:type="spellEnd"/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ZIG 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Johanna </w:t>
      </w:r>
      <w:proofErr w:type="spellStart"/>
      <w:r>
        <w:rPr>
          <w:sz w:val="22"/>
        </w:rPr>
        <w:t>Hanefeld</w:t>
      </w:r>
      <w:proofErr w:type="spellEnd"/>
    </w:p>
    <w:p>
      <w:pPr>
        <w:pStyle w:val="Listenabsatz"/>
        <w:numPr>
          <w:ilvl w:val="0"/>
          <w:numId w:val="44"/>
        </w:numPr>
        <w:spacing w:after="0"/>
        <w:rPr>
          <w:sz w:val="22"/>
        </w:rPr>
      </w:pPr>
      <w:r>
        <w:rPr>
          <w:sz w:val="22"/>
        </w:rPr>
        <w:t>P4 Leitung</w:t>
      </w:r>
    </w:p>
    <w:p>
      <w:pPr>
        <w:pStyle w:val="Listenabsatz"/>
        <w:numPr>
          <w:ilvl w:val="0"/>
          <w:numId w:val="46"/>
        </w:numPr>
        <w:spacing w:after="0"/>
        <w:ind w:left="1418" w:hanging="284"/>
        <w:rPr>
          <w:sz w:val="22"/>
        </w:rPr>
      </w:pPr>
      <w:r>
        <w:rPr>
          <w:sz w:val="22"/>
        </w:rPr>
        <w:t>Dirk Brockmann</w:t>
      </w:r>
    </w:p>
    <w:p>
      <w:pPr>
        <w:pStyle w:val="Listenabsatz"/>
        <w:numPr>
          <w:ilvl w:val="0"/>
          <w:numId w:val="46"/>
        </w:numPr>
        <w:spacing w:after="0"/>
        <w:ind w:left="1418" w:hanging="284"/>
        <w:rPr>
          <w:sz w:val="22"/>
        </w:rPr>
      </w:pPr>
      <w:r>
        <w:rPr>
          <w:sz w:val="22"/>
        </w:rPr>
        <w:t>Susanne Gottwald</w:t>
      </w:r>
    </w:p>
    <w:p>
      <w:pPr>
        <w:pStyle w:val="Listenabsatz"/>
        <w:numPr>
          <w:ilvl w:val="0"/>
          <w:numId w:val="44"/>
        </w:numPr>
        <w:spacing w:after="0"/>
        <w:rPr>
          <w:sz w:val="22"/>
        </w:rPr>
      </w:pPr>
      <w:r>
        <w:rPr>
          <w:sz w:val="22"/>
        </w:rPr>
        <w:t>P1 Leitung</w:t>
      </w:r>
    </w:p>
    <w:p>
      <w:pPr>
        <w:pStyle w:val="Listenabsatz"/>
        <w:numPr>
          <w:ilvl w:val="0"/>
          <w:numId w:val="46"/>
        </w:numPr>
        <w:spacing w:after="0"/>
        <w:ind w:left="1418" w:hanging="284"/>
        <w:rPr>
          <w:sz w:val="22"/>
        </w:rPr>
      </w:pPr>
      <w:r>
        <w:rPr>
          <w:sz w:val="22"/>
        </w:rPr>
        <w:t>Mirjam Jenny</w:t>
      </w:r>
    </w:p>
    <w:p>
      <w:pPr>
        <w:pStyle w:val="Listenabsatz"/>
        <w:numPr>
          <w:ilvl w:val="0"/>
          <w:numId w:val="44"/>
        </w:numPr>
        <w:spacing w:after="0"/>
        <w:rPr>
          <w:sz w:val="22"/>
        </w:rPr>
      </w:pPr>
      <w:r>
        <w:rPr>
          <w:sz w:val="22"/>
        </w:rPr>
        <w:t>FG11</w:t>
      </w:r>
    </w:p>
    <w:p>
      <w:pPr>
        <w:pStyle w:val="Listenabsatz"/>
        <w:numPr>
          <w:ilvl w:val="0"/>
          <w:numId w:val="46"/>
        </w:numPr>
        <w:spacing w:after="0"/>
        <w:ind w:left="1418" w:hanging="284"/>
        <w:rPr>
          <w:sz w:val="22"/>
        </w:rPr>
      </w:pPr>
      <w:r>
        <w:rPr>
          <w:sz w:val="22"/>
        </w:rPr>
        <w:t>Sangeeta Banerji (Protokoll)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Melanie Brunke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FG17</w:t>
      </w:r>
    </w:p>
    <w:p>
      <w:pPr>
        <w:pStyle w:val="Listenabsatz"/>
        <w:numPr>
          <w:ilvl w:val="1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Thorsten Wolff </w:t>
      </w:r>
    </w:p>
    <w:p>
      <w:pPr>
        <w:pStyle w:val="Listenabsatz"/>
        <w:numPr>
          <w:ilvl w:val="0"/>
          <w:numId w:val="4"/>
        </w:numPr>
        <w:spacing w:after="0"/>
        <w:rPr>
          <w:sz w:val="22"/>
        </w:rPr>
      </w:pPr>
      <w:r>
        <w:rPr>
          <w:sz w:val="22"/>
        </w:rPr>
        <w:t>FG21</w:t>
      </w:r>
    </w:p>
    <w:p>
      <w:pPr>
        <w:pStyle w:val="Listenabsatz"/>
        <w:numPr>
          <w:ilvl w:val="0"/>
          <w:numId w:val="48"/>
        </w:numPr>
        <w:spacing w:after="0"/>
        <w:ind w:firstLine="369"/>
        <w:rPr>
          <w:sz w:val="22"/>
        </w:rPr>
      </w:pPr>
      <w:r>
        <w:rPr>
          <w:sz w:val="22"/>
        </w:rPr>
        <w:t>Patrick Schmich</w:t>
      </w:r>
    </w:p>
    <w:p>
      <w:pPr>
        <w:pStyle w:val="Listenabsatz"/>
        <w:numPr>
          <w:ilvl w:val="0"/>
          <w:numId w:val="49"/>
        </w:numPr>
        <w:spacing w:after="0"/>
        <w:rPr>
          <w:sz w:val="22"/>
        </w:rPr>
      </w:pPr>
      <w:r>
        <w:rPr>
          <w:sz w:val="22"/>
        </w:rPr>
        <w:t>FG25</w:t>
      </w:r>
    </w:p>
    <w:p>
      <w:pPr>
        <w:pStyle w:val="Listenabsatz"/>
        <w:numPr>
          <w:ilvl w:val="0"/>
          <w:numId w:val="48"/>
        </w:numPr>
        <w:spacing w:after="0"/>
        <w:ind w:firstLine="369"/>
        <w:rPr>
          <w:sz w:val="22"/>
        </w:rPr>
      </w:pPr>
      <w:r>
        <w:rPr>
          <w:sz w:val="22"/>
        </w:rPr>
        <w:t>Christa Scheidt-Nave</w:t>
      </w:r>
    </w:p>
    <w:p>
      <w:pPr>
        <w:pStyle w:val="Listenabsatz"/>
        <w:numPr>
          <w:ilvl w:val="0"/>
          <w:numId w:val="5"/>
        </w:numPr>
        <w:spacing w:after="0"/>
        <w:contextualSpacing w:val="0"/>
        <w:rPr>
          <w:sz w:val="22"/>
        </w:rPr>
      </w:pPr>
      <w:r>
        <w:rPr>
          <w:sz w:val="22"/>
        </w:rPr>
        <w:t>FG 32/38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Maria </w:t>
      </w:r>
      <w:proofErr w:type="gramStart"/>
      <w:r>
        <w:rPr>
          <w:sz w:val="22"/>
        </w:rPr>
        <w:t>an der Heiden</w:t>
      </w:r>
      <w:proofErr w:type="gramEnd"/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Ute Rexroth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Michaela Diercke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 33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Sabine </w:t>
      </w:r>
      <w:proofErr w:type="spellStart"/>
      <w:r>
        <w:rPr>
          <w:sz w:val="22"/>
        </w:rPr>
        <w:t>Vygen</w:t>
      </w:r>
      <w:proofErr w:type="spellEnd"/>
      <w:r>
        <w:rPr>
          <w:sz w:val="22"/>
        </w:rPr>
        <w:t>-Bonnet</w:t>
      </w:r>
    </w:p>
    <w:p>
      <w:pPr>
        <w:spacing w:after="0"/>
        <w:ind w:left="1080"/>
        <w:rPr>
          <w:sz w:val="22"/>
        </w:rPr>
      </w:pP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Udo Buchholz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Stefan Kröger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Silke Buda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FG37</w:t>
      </w:r>
    </w:p>
    <w:p>
      <w:pPr>
        <w:pStyle w:val="Listenabsatz"/>
        <w:numPr>
          <w:ilvl w:val="1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Sebastian Haller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IBBS</w:t>
      </w:r>
    </w:p>
    <w:p>
      <w:pPr>
        <w:pStyle w:val="Listenabsatz"/>
        <w:numPr>
          <w:ilvl w:val="1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Christian Herzog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Presse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Ronja Wenchel</w:t>
      </w:r>
    </w:p>
    <w:p>
      <w:pPr>
        <w:pStyle w:val="Listenabsatz"/>
        <w:numPr>
          <w:ilvl w:val="0"/>
          <w:numId w:val="6"/>
        </w:numPr>
        <w:spacing w:after="0"/>
        <w:contextualSpacing w:val="0"/>
        <w:rPr>
          <w:sz w:val="22"/>
        </w:rPr>
      </w:pPr>
      <w:r>
        <w:rPr>
          <w:sz w:val="22"/>
        </w:rPr>
        <w:t>ZBS1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Janine Michel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proofErr w:type="gramStart"/>
      <w:r>
        <w:rPr>
          <w:sz w:val="22"/>
        </w:rPr>
        <w:t>BZGA :</w:t>
      </w:r>
      <w:proofErr w:type="gramEnd"/>
      <w:r>
        <w:rPr>
          <w:sz w:val="22"/>
        </w:rPr>
        <w:t xml:space="preserve"> Oliver Ommen</w:t>
      </w:r>
    </w:p>
    <w:p>
      <w:pPr>
        <w:spacing w:after="0"/>
        <w:sectPr>
          <w:type w:val="continuous"/>
          <w:pgSz w:w="11900" w:h="16840"/>
          <w:pgMar w:top="1440" w:right="1800" w:bottom="1440" w:left="1800" w:header="708" w:footer="708" w:gutter="0"/>
          <w:cols w:num="2" w:space="708"/>
        </w:sectPr>
      </w:pPr>
      <w:r>
        <w:br w:type="page"/>
      </w:r>
    </w:p>
    <w:p>
      <w:pPr>
        <w:spacing w:after="0"/>
      </w:pPr>
    </w:p>
    <w:p/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795"/>
        <w:gridCol w:w="1492"/>
      </w:tblGrid>
      <w:tr>
        <w:tc>
          <w:tcPr>
            <w:tcW w:w="684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</w:t>
            </w:r>
          </w:p>
        </w:tc>
        <w:tc>
          <w:tcPr>
            <w:tcW w:w="6795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Beitrag/Thema</w:t>
            </w:r>
          </w:p>
        </w:tc>
        <w:tc>
          <w:tcPr>
            <w:tcW w:w="1492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795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Aktuelle Lage</w:t>
            </w:r>
          </w:p>
          <w:p>
            <w:pPr>
              <w:pStyle w:val="Listenabsatz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National (Folien </w:t>
            </w:r>
            <w:hyperlink r:id="rId14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27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Fallzahlen/Todesfälle</w:t>
            </w:r>
          </w:p>
          <w:p>
            <w:pPr>
              <w:pStyle w:val="Listenabsatz"/>
              <w:numPr>
                <w:ilvl w:val="0"/>
                <w:numId w:val="3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+11.907 Fälle, +60 Todesfälle, 7-d-Inzidenz bei 169/100.000EW und stagniert</w:t>
            </w:r>
          </w:p>
          <w:p>
            <w:pPr>
              <w:pStyle w:val="Listenabsatz"/>
              <w:numPr>
                <w:ilvl w:val="0"/>
                <w:numId w:val="3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23% sind einmal geimpft, 7% sind vollständig geimpft</w:t>
            </w:r>
          </w:p>
          <w:p>
            <w:pPr>
              <w:pStyle w:val="Listenabsatz"/>
              <w:numPr>
                <w:ilvl w:val="0"/>
                <w:numId w:val="3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ITS/ Intensivregister: 5122 COVID-19 Fälle, steigende Tendenz; fast so hoch wie im Peak der 2. Welle</w:t>
            </w:r>
          </w:p>
          <w:p>
            <w:pPr>
              <w:pStyle w:val="Listenabsatz"/>
              <w:numPr>
                <w:ilvl w:val="0"/>
                <w:numId w:val="3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7d-Inzidenz in den Bundesländern stagniert bzw. leichter Rückgang in Sachsen und Thüringen; Anstieg in BaWü, Saarland und Hessen </w:t>
            </w:r>
          </w:p>
          <w:p>
            <w:pPr>
              <w:pStyle w:val="Listenabsatz"/>
              <w:numPr>
                <w:ilvl w:val="0"/>
                <w:numId w:val="3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Geografische Verteilung: LK in Thüringen und Erzgebirgskreis stark betroffen, nur 56 LK&lt; 100/100.000 EW</w:t>
            </w:r>
          </w:p>
          <w:p>
            <w:pPr>
              <w:pStyle w:val="Listenabsatz"/>
              <w:numPr>
                <w:ilvl w:val="0"/>
                <w:numId w:val="3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Inzidenz nach Altersgruppe: steiler Anstieg bei 5-14-Jährigen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Frage: Warum sinkt die Inzident der ü80 Jährigen nicht auf unter 50/100.000 EW trotz Impfung?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Antwort: Wahrscheinlich, weil Impfung nicht unbedingt vor Infektion schützt und diese </w:t>
            </w:r>
            <w:proofErr w:type="gramStart"/>
            <w:r>
              <w:rPr>
                <w:sz w:val="22"/>
                <w:szCs w:val="22"/>
              </w:rPr>
              <w:t>durch häufiger Testung</w:t>
            </w:r>
            <w:proofErr w:type="gramEnd"/>
            <w:r>
              <w:rPr>
                <w:sz w:val="22"/>
                <w:szCs w:val="22"/>
              </w:rPr>
              <w:t xml:space="preserve"> besser erfasst werden und noch einige nicht geimpft sind.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pStyle w:val="Listenabsatz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35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Modellierungen</w:t>
            </w:r>
          </w:p>
          <w:p>
            <w:pPr>
              <w:pStyle w:val="Listenabsatz"/>
              <w:numPr>
                <w:ilvl w:val="0"/>
                <w:numId w:val="3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Kai Nagel hat durch agentenbasierte Simulation an synthetischer Population einen Beitrag von betrieblichen Kontakten zum R-Wert von ca. 0,4 modelliert. Dieses Ergebnis wird durch Herrn Brockmann mit Hilfe von Daten aus COSMO Studie (Cornelia </w:t>
            </w:r>
            <w:proofErr w:type="spellStart"/>
            <w:r>
              <w:rPr>
                <w:sz w:val="22"/>
                <w:szCs w:val="22"/>
              </w:rPr>
              <w:t>Betsch</w:t>
            </w:r>
            <w:proofErr w:type="spellEnd"/>
            <w:r>
              <w:rPr>
                <w:sz w:val="22"/>
                <w:szCs w:val="22"/>
              </w:rPr>
              <w:t>) durch netzwerkbasierte Modellierung überprüft. Studie legt nahe, dass 30% der Menschen an Arbeitsplätzen, die grundsätzlich für HO geeignet wären, engen Kontakt zu &gt;15 Personen haben. Einschränkung: Geringe Stichprobenzahl in der Studie).</w:t>
            </w:r>
          </w:p>
          <w:p>
            <w:pPr>
              <w:pStyle w:val="Listenabsatz"/>
              <w:rPr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b/>
                <w:i/>
                <w:sz w:val="22"/>
                <w:szCs w:val="22"/>
              </w:rPr>
              <w:t>To</w:t>
            </w:r>
            <w:proofErr w:type="spellEnd"/>
            <w:r>
              <w:rPr>
                <w:b/>
                <w:i/>
                <w:sz w:val="22"/>
                <w:szCs w:val="22"/>
              </w:rPr>
              <w:t xml:space="preserve"> Do</w:t>
            </w:r>
            <w:r>
              <w:rPr>
                <w:i/>
                <w:sz w:val="22"/>
                <w:szCs w:val="22"/>
              </w:rPr>
              <w:t>:</w:t>
            </w:r>
          </w:p>
          <w:p>
            <w:pPr>
              <w:pStyle w:val="Listenabsatz"/>
              <w:numPr>
                <w:ilvl w:val="0"/>
                <w:numId w:val="32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Hospitalisierungsrate nach Altersgruppen berichten</w:t>
            </w:r>
          </w:p>
          <w:p>
            <w:pPr>
              <w:pStyle w:val="Listenabsatz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Zahl der nicht-geimpften bei ü80 Jährigen ermitteln und am Mittwoch vorstellen (S. </w:t>
            </w:r>
            <w:proofErr w:type="spellStart"/>
            <w:r>
              <w:rPr>
                <w:i/>
                <w:sz w:val="22"/>
                <w:szCs w:val="22"/>
              </w:rPr>
              <w:t>Vygen</w:t>
            </w:r>
            <w:proofErr w:type="spellEnd"/>
            <w:r>
              <w:rPr>
                <w:i/>
                <w:sz w:val="22"/>
                <w:szCs w:val="22"/>
              </w:rPr>
              <w:t xml:space="preserve">-Bonnet, FG33). Anmerkung: Verlässliche Zahlen wahrscheinlich nur für Zeitraum bis Ende März 2021 verfügbar. 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Michaela Diercke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Dirk Brockmann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6795" w:type="dxa"/>
          </w:tcPr>
          <w:p>
            <w:pPr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Internationales </w:t>
            </w:r>
            <w:r>
              <w:rPr>
                <w:b/>
                <w:color w:val="FF0000"/>
                <w:sz w:val="22"/>
                <w:szCs w:val="22"/>
              </w:rPr>
              <w:t>(nur freitags)</w:t>
            </w:r>
          </w:p>
          <w:p>
            <w:pPr>
              <w:pStyle w:val="Listenabsatz"/>
              <w:numPr>
                <w:ilvl w:val="0"/>
                <w:numId w:val="28"/>
              </w:num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ZIG</w:t>
            </w:r>
          </w:p>
        </w:tc>
      </w:tr>
      <w:tr>
        <w:tc>
          <w:tcPr>
            <w:tcW w:w="684" w:type="dxa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6795" w:type="dxa"/>
          </w:tcPr>
          <w:p>
            <w:pPr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Update Digitale Projekte </w:t>
            </w:r>
            <w:r>
              <w:rPr>
                <w:b/>
                <w:color w:val="FF0000"/>
                <w:sz w:val="22"/>
                <w:szCs w:val="22"/>
              </w:rPr>
              <w:t>(nur montags)</w:t>
            </w:r>
          </w:p>
          <w:p>
            <w:pPr>
              <w:pStyle w:val="Listenabsatz"/>
              <w:numPr>
                <w:ilvl w:val="0"/>
                <w:numId w:val="28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CWA</w:t>
            </w:r>
          </w:p>
          <w:p>
            <w:pPr>
              <w:pStyle w:val="Listenabsatz"/>
              <w:numPr>
                <w:ilvl w:val="0"/>
                <w:numId w:val="35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Eventregistrierung angelaufen und positive Berichterstattung</w:t>
            </w:r>
          </w:p>
          <w:p>
            <w:pPr>
              <w:pStyle w:val="Listenabsatz"/>
              <w:numPr>
                <w:ilvl w:val="0"/>
                <w:numId w:val="3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Kritik von Apple und Google hinsichtlich Datenschutzaspekte: Zustimmung der Datensammlung durch Nutzer eingebaut</w:t>
            </w:r>
          </w:p>
          <w:p>
            <w:pPr>
              <w:pStyle w:val="Listenabsatz"/>
              <w:numPr>
                <w:ilvl w:val="0"/>
                <w:numId w:val="3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Ereignisbezogene Befragung (EDUS): 20.000 haben teilgenommen</w:t>
            </w:r>
          </w:p>
          <w:p>
            <w:pPr>
              <w:pStyle w:val="Listenabsatz"/>
              <w:numPr>
                <w:ilvl w:val="0"/>
                <w:numId w:val="3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Weiternutzung der Schnittstelle zwischen CWA und EDUS wird durch BMG morgen entschieden</w:t>
            </w:r>
          </w:p>
          <w:p>
            <w:pPr>
              <w:pStyle w:val="Listenabsatz"/>
              <w:numPr>
                <w:ilvl w:val="0"/>
                <w:numId w:val="3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CWA und Anbindung zu DEMIS für Testzentren in Arbeit</w:t>
            </w:r>
          </w:p>
          <w:p>
            <w:pPr>
              <w:pStyle w:val="Listenabsatz"/>
              <w:numPr>
                <w:ilvl w:val="0"/>
                <w:numId w:val="3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DEA: Unstimmigkeit zwischen Bundesdruckerei und RKI wegen Datenschutzgrundverordnung. </w:t>
            </w:r>
          </w:p>
          <w:p>
            <w:pPr>
              <w:pStyle w:val="Listenabsatz"/>
              <w:numPr>
                <w:ilvl w:val="0"/>
                <w:numId w:val="3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Impfnachweis: App wird wahrscheinlich durch IBM entwickelt und RKI wird wahrscheinlich Datenhalter werden. Interne Zuständigkeit für diese Daten müssen noch geklärt werden.</w:t>
            </w:r>
          </w:p>
          <w:p>
            <w:pPr>
              <w:pStyle w:val="Listenabsatz"/>
              <w:numPr>
                <w:ilvl w:val="0"/>
                <w:numId w:val="3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Datenspende: Datenschutzhürde muss überwunden werden. Wissenschaftliche Kooperation mit Scripps USA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Schmich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Dirk Brockmann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4</w:t>
            </w:r>
          </w:p>
        </w:tc>
        <w:tc>
          <w:tcPr>
            <w:tcW w:w="6795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Aktuelle Risikobewertung</w:t>
            </w:r>
          </w:p>
          <w:p>
            <w:pPr>
              <w:pStyle w:val="Listenabsatz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berichtet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6795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Kommunikation</w:t>
            </w:r>
          </w:p>
          <w:p>
            <w:pPr>
              <w:pStyle w:val="Listenabsatz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Infos auf Twitter zur europäischen Impfwoche</w:t>
            </w:r>
          </w:p>
          <w:p>
            <w:pPr>
              <w:pStyle w:val="Listenabsatz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Definition Genesene/Geimpfte wurde ans BMG geschickt und Rückmeldung wird erwartet. Wo soll Papier auf Webseite verlinkt werden? </w:t>
            </w:r>
            <w:r>
              <w:rPr>
                <w:i/>
                <w:sz w:val="22"/>
                <w:szCs w:val="22"/>
              </w:rPr>
              <w:t>Antwort: Eigene Kategorie auf RKI Webseite und mit anderen Rechtsverordnungen einsortieren</w:t>
            </w:r>
          </w:p>
          <w:p>
            <w:pPr>
              <w:pStyle w:val="Listenabsatz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38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FAQs </w:t>
            </w:r>
            <w:proofErr w:type="spellStart"/>
            <w:r>
              <w:rPr>
                <w:sz w:val="22"/>
                <w:szCs w:val="22"/>
                <w:lang w:val="en-US"/>
              </w:rPr>
              <w:t>zu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Long-COVID, Antigen Tests</w:t>
            </w:r>
          </w:p>
          <w:p>
            <w:pPr>
              <w:pStyle w:val="Listenabsatz"/>
              <w:numPr>
                <w:ilvl w:val="0"/>
                <w:numId w:val="3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Anfrage aus Wien zur RKI Richtlinie zum </w:t>
            </w:r>
            <w:proofErr w:type="spellStart"/>
            <w:r>
              <w:rPr>
                <w:sz w:val="22"/>
                <w:szCs w:val="22"/>
              </w:rPr>
              <w:t>Poolen</w:t>
            </w:r>
            <w:proofErr w:type="spellEnd"/>
            <w:r>
              <w:rPr>
                <w:sz w:val="22"/>
                <w:szCs w:val="22"/>
              </w:rPr>
              <w:t xml:space="preserve"> von qPCR Proben</w:t>
            </w:r>
          </w:p>
          <w:p>
            <w:pPr>
              <w:pStyle w:val="Listenabsatz"/>
              <w:numPr>
                <w:ilvl w:val="0"/>
                <w:numId w:val="3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Antwort: Es gibt einen Bericht von Ag Diagnostik von Juli 2020 zu diesem Thema. Bitte an Ag Diagnostik wenden. 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BzgA</w:t>
            </w:r>
            <w:proofErr w:type="spellEnd"/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 (Ronja Wenchel)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P1 (Mirjam Jenny)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  <w:tc>
          <w:tcPr>
            <w:tcW w:w="6795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Neues aus dem BMG</w:t>
            </w:r>
          </w:p>
          <w:p>
            <w:pPr>
              <w:pStyle w:val="Listenabsatz"/>
              <w:numPr>
                <w:ilvl w:val="0"/>
                <w:numId w:val="2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BMG</w:t>
            </w:r>
          </w:p>
        </w:tc>
      </w:tr>
      <w:tr>
        <w:tc>
          <w:tcPr>
            <w:tcW w:w="684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</w:p>
        </w:tc>
        <w:tc>
          <w:tcPr>
            <w:tcW w:w="6795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Strategie Fragen</w:t>
            </w:r>
          </w:p>
          <w:p>
            <w:pPr>
              <w:pStyle w:val="Listenabsatz"/>
              <w:numPr>
                <w:ilvl w:val="0"/>
                <w:numId w:val="31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Allgemein</w:t>
            </w:r>
          </w:p>
          <w:p>
            <w:pPr>
              <w:pStyle w:val="Listenabsatz"/>
              <w:numPr>
                <w:ilvl w:val="0"/>
                <w:numId w:val="24"/>
              </w:numPr>
              <w:rPr>
                <w:b/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31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RKI-intern</w:t>
            </w:r>
          </w:p>
          <w:p>
            <w:pPr>
              <w:pStyle w:val="Listenabsatz"/>
              <w:numPr>
                <w:ilvl w:val="0"/>
                <w:numId w:val="24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Long-</w:t>
            </w:r>
            <w:proofErr w:type="spellStart"/>
            <w:r>
              <w:rPr>
                <w:sz w:val="22"/>
                <w:szCs w:val="22"/>
              </w:rPr>
              <w:t>Covid</w:t>
            </w:r>
            <w:proofErr w:type="spellEnd"/>
            <w:r>
              <w:rPr>
                <w:sz w:val="22"/>
                <w:szCs w:val="22"/>
              </w:rPr>
              <w:t xml:space="preserve"> als drohendes PH-Problem: noch offene </w:t>
            </w:r>
            <w:proofErr w:type="spellStart"/>
            <w:r>
              <w:rPr>
                <w:sz w:val="22"/>
                <w:szCs w:val="22"/>
              </w:rPr>
              <w:t>ToDos</w:t>
            </w:r>
            <w:proofErr w:type="spellEnd"/>
            <w:r>
              <w:rPr>
                <w:sz w:val="22"/>
                <w:szCs w:val="22"/>
              </w:rPr>
              <w:t xml:space="preserve"> zu adressieren?</w:t>
            </w:r>
          </w:p>
          <w:p>
            <w:pPr>
              <w:pStyle w:val="Listenabsatz"/>
              <w:numPr>
                <w:ilvl w:val="0"/>
                <w:numId w:val="4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Abteilung 2 (Frau Scheid-</w:t>
            </w:r>
            <w:proofErr w:type="spellStart"/>
            <w:r>
              <w:rPr>
                <w:sz w:val="22"/>
                <w:szCs w:val="22"/>
              </w:rPr>
              <w:t>Nave</w:t>
            </w:r>
            <w:proofErr w:type="spellEnd"/>
            <w:r>
              <w:rPr>
                <w:sz w:val="22"/>
                <w:szCs w:val="22"/>
              </w:rPr>
              <w:t>) finden bereits Aktivitäten (Fragebögen) und Gespräche mit IBBS und Abt. 3 statt. Erweiterung der Runde um P1 (Mirjam Jenny).</w:t>
            </w: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rPr>
                <w:b/>
                <w:i/>
                <w:sz w:val="22"/>
                <w:szCs w:val="22"/>
                <w:lang w:val="en-US"/>
              </w:rPr>
            </w:pPr>
            <w:r>
              <w:rPr>
                <w:b/>
                <w:i/>
                <w:sz w:val="22"/>
                <w:szCs w:val="22"/>
                <w:lang w:val="en-US"/>
              </w:rPr>
              <w:t>To Do:</w:t>
            </w:r>
          </w:p>
          <w:p>
            <w:pPr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Long-COVID:</w:t>
            </w:r>
          </w:p>
          <w:p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Abt2, Federführung Frau Scheid-</w:t>
            </w:r>
            <w:proofErr w:type="spellStart"/>
            <w:r>
              <w:rPr>
                <w:i/>
                <w:sz w:val="22"/>
                <w:szCs w:val="22"/>
              </w:rPr>
              <w:t>Nave</w:t>
            </w:r>
            <w:proofErr w:type="spellEnd"/>
            <w:r>
              <w:rPr>
                <w:i/>
                <w:sz w:val="22"/>
                <w:szCs w:val="22"/>
              </w:rPr>
              <w:t xml:space="preserve"> in </w:t>
            </w:r>
            <w:proofErr w:type="spellStart"/>
            <w:r>
              <w:rPr>
                <w:i/>
                <w:sz w:val="22"/>
                <w:szCs w:val="22"/>
              </w:rPr>
              <w:t>Zusamm</w:t>
            </w:r>
            <w:proofErr w:type="spellEnd"/>
            <w:r>
              <w:rPr>
                <w:i/>
                <w:sz w:val="22"/>
                <w:szCs w:val="22"/>
              </w:rPr>
              <w:t>. mit Abt3, IBBS, P1:</w:t>
            </w:r>
          </w:p>
          <w:p>
            <w:pPr>
              <w:pStyle w:val="Listenabsatz"/>
              <w:numPr>
                <w:ilvl w:val="0"/>
                <w:numId w:val="39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Schriftliche Niederlegung (Papier für BMG) des drohenden langfristigen PH-Problems durch Long-COVID. Deutlicher </w:t>
            </w:r>
            <w:r>
              <w:rPr>
                <w:i/>
                <w:sz w:val="22"/>
                <w:szCs w:val="22"/>
              </w:rPr>
              <w:lastRenderedPageBreak/>
              <w:t xml:space="preserve">Hinweis, dass dieser Aspekt bei Öffnungsstrategien einbezogen werden muss bzw. Fallzahlen müssen niedrig gehalten werden </w:t>
            </w:r>
          </w:p>
          <w:p>
            <w:pPr>
              <w:pStyle w:val="Listenabsatz"/>
              <w:numPr>
                <w:ilvl w:val="0"/>
                <w:numId w:val="39"/>
              </w:numPr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Daten erfassen/ Informationen sammeln durch Surveys, </w:t>
            </w:r>
            <w:proofErr w:type="spellStart"/>
            <w:r>
              <w:rPr>
                <w:i/>
                <w:sz w:val="22"/>
                <w:szCs w:val="22"/>
              </w:rPr>
              <w:t>Serostudien</w:t>
            </w:r>
            <w:proofErr w:type="spellEnd"/>
            <w:r>
              <w:rPr>
                <w:i/>
                <w:sz w:val="22"/>
                <w:szCs w:val="22"/>
              </w:rPr>
              <w:t>, Literaturanalyse</w:t>
            </w:r>
            <w:r>
              <w:rPr>
                <w:sz w:val="22"/>
                <w:szCs w:val="22"/>
              </w:rPr>
              <w:t xml:space="preserve">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2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Konzept zur effizienteren Gestaltung von </w:t>
            </w:r>
            <w:proofErr w:type="spellStart"/>
            <w:r>
              <w:rPr>
                <w:sz w:val="22"/>
                <w:szCs w:val="22"/>
              </w:rPr>
              <w:t>KoNa</w:t>
            </w:r>
            <w:proofErr w:type="spellEnd"/>
            <w:r>
              <w:rPr>
                <w:sz w:val="22"/>
                <w:szCs w:val="22"/>
              </w:rPr>
              <w:t xml:space="preserve"> und Ausbruchsmanagement bei Virusvarianten wurde erarbeitet.</w:t>
            </w:r>
          </w:p>
          <w:p>
            <w:pPr>
              <w:ind w:left="360"/>
              <w:rPr>
                <w:b/>
                <w:sz w:val="22"/>
                <w:szCs w:val="22"/>
              </w:rPr>
            </w:pPr>
          </w:p>
          <w:p>
            <w:pPr>
              <w:ind w:left="360"/>
              <w:rPr>
                <w:i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To</w:t>
            </w:r>
            <w:proofErr w:type="spellEnd"/>
            <w:r>
              <w:rPr>
                <w:b/>
                <w:sz w:val="22"/>
                <w:szCs w:val="22"/>
              </w:rPr>
              <w:t xml:space="preserve"> Do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i/>
                <w:sz w:val="22"/>
                <w:szCs w:val="22"/>
              </w:rPr>
              <w:t xml:space="preserve">Am Freitag Vorstellung des Konzepts durch Frau </w:t>
            </w:r>
            <w:proofErr w:type="spellStart"/>
            <w:r>
              <w:rPr>
                <w:i/>
                <w:sz w:val="22"/>
                <w:szCs w:val="22"/>
              </w:rPr>
              <w:t>Siffczyk</w:t>
            </w:r>
            <w:proofErr w:type="spellEnd"/>
            <w:r>
              <w:rPr>
                <w:i/>
                <w:sz w:val="22"/>
                <w:szCs w:val="22"/>
              </w:rPr>
              <w:t>.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Frage1: Genomdaten und Falldaten sind nun vernetzt (</w:t>
            </w:r>
            <w:proofErr w:type="spellStart"/>
            <w:r>
              <w:rPr>
                <w:sz w:val="22"/>
                <w:szCs w:val="22"/>
              </w:rPr>
              <w:t>Desh+DEMIS</w:t>
            </w:r>
            <w:proofErr w:type="spellEnd"/>
            <w:r>
              <w:rPr>
                <w:sz w:val="22"/>
                <w:szCs w:val="22"/>
              </w:rPr>
              <w:t>). Gibt es eine Korrelation zwischen VOC und Krankheitsverlauf?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Antwort1: Erste Analysen zeigen keine Korrelation, wobei nur bei ca. 30% der Genomdaten ein Meldefall zugeordnet werden kann.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Frage2: Wie wird eine Variante zur VOC ernannt?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Antwort2: WHO (</w:t>
            </w:r>
            <w:proofErr w:type="spellStart"/>
            <w:r>
              <w:rPr>
                <w:sz w:val="22"/>
                <w:szCs w:val="22"/>
              </w:rPr>
              <w:t>virus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characterization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group</w:t>
            </w:r>
            <w:proofErr w:type="spellEnd"/>
            <w:r>
              <w:rPr>
                <w:sz w:val="22"/>
                <w:szCs w:val="22"/>
              </w:rPr>
              <w:t xml:space="preserve">) hat Definition/ Kriterien publiziert; ECDC hat auch eine </w:t>
            </w:r>
            <w:proofErr w:type="spellStart"/>
            <w:r>
              <w:rPr>
                <w:sz w:val="22"/>
                <w:szCs w:val="22"/>
              </w:rPr>
              <w:t>virus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characterization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group</w:t>
            </w:r>
            <w:proofErr w:type="spellEnd"/>
            <w:r>
              <w:rPr>
                <w:sz w:val="22"/>
                <w:szCs w:val="22"/>
              </w:rPr>
              <w:t xml:space="preserve">, PHE veröffentlicht </w:t>
            </w:r>
            <w:proofErr w:type="spellStart"/>
            <w:r>
              <w:rPr>
                <w:sz w:val="22"/>
                <w:szCs w:val="22"/>
              </w:rPr>
              <w:t>technical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reports</w:t>
            </w:r>
            <w:proofErr w:type="spellEnd"/>
            <w:r>
              <w:rPr>
                <w:sz w:val="22"/>
                <w:szCs w:val="22"/>
              </w:rPr>
              <w:t xml:space="preserve"> und sequenziert dazu internationale Proben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b/>
                <w:i/>
                <w:sz w:val="22"/>
                <w:szCs w:val="22"/>
              </w:rPr>
              <w:t>To</w:t>
            </w:r>
            <w:proofErr w:type="spellEnd"/>
            <w:r>
              <w:rPr>
                <w:b/>
                <w:i/>
                <w:sz w:val="22"/>
                <w:szCs w:val="22"/>
              </w:rPr>
              <w:t xml:space="preserve"> Do</w:t>
            </w:r>
            <w:r>
              <w:rPr>
                <w:i/>
                <w:sz w:val="22"/>
                <w:szCs w:val="22"/>
              </w:rPr>
              <w:t>:</w:t>
            </w:r>
          </w:p>
          <w:p>
            <w:pPr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Vorstellung des Prozessvorschlags zur Ernennung einer Variante zur VOC im Krisenstab am nächsten Montag durch Thorsten Wolff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Alle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</w:p>
        </w:tc>
        <w:tc>
          <w:tcPr>
            <w:tcW w:w="6795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Dokumente</w:t>
            </w:r>
          </w:p>
          <w:p>
            <w:pPr>
              <w:pStyle w:val="Listenabsatz"/>
              <w:numPr>
                <w:ilvl w:val="0"/>
                <w:numId w:val="2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BMG hat Papier zur Definition von Genesenen/Geimpften kommentiert zurückgeschickt (Dokument </w:t>
            </w:r>
            <w:hyperlink r:id="rId15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ind w:left="36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To</w:t>
            </w:r>
            <w:proofErr w:type="spellEnd"/>
            <w:r>
              <w:rPr>
                <w:b/>
                <w:sz w:val="22"/>
                <w:szCs w:val="22"/>
              </w:rPr>
              <w:t xml:space="preserve"> Do (Ute Rexroth):</w:t>
            </w:r>
          </w:p>
          <w:p>
            <w:pPr>
              <w:ind w:left="36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Rückspiegeln ans BMG: a) Streichung des 1. Satzes nicht akzeptabel und b) Testgültigkeit beruht auf Legaldefinition und nicht auf fachlichen Überlegungen. Falls diese Punkte nicht geändert werden, kann RKI das Papier nicht mittragen.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795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Update Impfen (nur freitags)</w:t>
            </w:r>
          </w:p>
          <w:p>
            <w:pPr>
              <w:pStyle w:val="Listenabsatz"/>
              <w:numPr>
                <w:ilvl w:val="0"/>
                <w:numId w:val="24"/>
              </w:num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FG33</w:t>
            </w:r>
          </w:p>
        </w:tc>
      </w:tr>
      <w:tr>
        <w:tc>
          <w:tcPr>
            <w:tcW w:w="684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6795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Labordiagnostik</w:t>
            </w:r>
          </w:p>
          <w:p>
            <w:pPr>
              <w:pStyle w:val="Listenabsatz"/>
              <w:numPr>
                <w:ilvl w:val="0"/>
                <w:numId w:val="24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333 </w:t>
            </w:r>
            <w:proofErr w:type="spellStart"/>
            <w:r>
              <w:rPr>
                <w:sz w:val="22"/>
                <w:szCs w:val="22"/>
                <w:lang w:val="en-US"/>
              </w:rPr>
              <w:t>Proben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in KW 15/16: 7%/ 8% Sars-Cov2 </w:t>
            </w:r>
            <w:proofErr w:type="spellStart"/>
            <w:r>
              <w:rPr>
                <w:sz w:val="22"/>
                <w:szCs w:val="22"/>
                <w:lang w:val="en-US"/>
              </w:rPr>
              <w:t>positiv</w:t>
            </w:r>
            <w:proofErr w:type="spellEnd"/>
          </w:p>
          <w:p>
            <w:pPr>
              <w:pStyle w:val="Listenabsatz"/>
              <w:numPr>
                <w:ilvl w:val="0"/>
                <w:numId w:val="24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14%/22% </w:t>
            </w:r>
            <w:proofErr w:type="spellStart"/>
            <w:r>
              <w:rPr>
                <w:sz w:val="22"/>
                <w:szCs w:val="22"/>
                <w:lang w:val="en-US"/>
              </w:rPr>
              <w:t>saisonale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Coronaviren</w:t>
            </w:r>
            <w:proofErr w:type="spellEnd"/>
          </w:p>
          <w:p>
            <w:pPr>
              <w:pStyle w:val="Listenabsatz"/>
              <w:numPr>
                <w:ilvl w:val="0"/>
                <w:numId w:val="2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Einzelfälle von Parainfluenza und Metapneumoviren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2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Virusvarianten: Indische Mutante: Zusammenhang zu hohen Fallzahlen noch unklar, Keine Info zur Krankheitsschwere</w:t>
            </w:r>
          </w:p>
          <w:p>
            <w:pPr>
              <w:pStyle w:val="Listenabsatz"/>
              <w:numPr>
                <w:ilvl w:val="0"/>
                <w:numId w:val="2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Preprints von Indian National Institute </w:t>
            </w:r>
            <w:proofErr w:type="spellStart"/>
            <w:r>
              <w:rPr>
                <w:sz w:val="22"/>
                <w:szCs w:val="22"/>
              </w:rPr>
              <w:t>of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Virology</w:t>
            </w:r>
            <w:proofErr w:type="spellEnd"/>
            <w:r>
              <w:rPr>
                <w:sz w:val="22"/>
                <w:szCs w:val="22"/>
              </w:rPr>
              <w:t xml:space="preserve"> + ein Twitter Bericht legen nahe, dass Mutante gut </w:t>
            </w:r>
            <w:proofErr w:type="spellStart"/>
            <w:r>
              <w:rPr>
                <w:sz w:val="22"/>
                <w:szCs w:val="22"/>
              </w:rPr>
              <w:t>neutralisierbar</w:t>
            </w:r>
            <w:proofErr w:type="spellEnd"/>
            <w:r>
              <w:rPr>
                <w:sz w:val="22"/>
                <w:szCs w:val="22"/>
              </w:rPr>
              <w:t xml:space="preserve"> ist durch Antikörper (Genesene, </w:t>
            </w:r>
            <w:proofErr w:type="spellStart"/>
            <w:r>
              <w:rPr>
                <w:sz w:val="22"/>
                <w:szCs w:val="22"/>
              </w:rPr>
              <w:t>Covaxin</w:t>
            </w:r>
            <w:proofErr w:type="spellEnd"/>
            <w:r>
              <w:rPr>
                <w:sz w:val="22"/>
                <w:szCs w:val="22"/>
              </w:rPr>
              <w:t xml:space="preserve"> Geimpfte, </w:t>
            </w:r>
            <w:proofErr w:type="spellStart"/>
            <w:r>
              <w:rPr>
                <w:sz w:val="22"/>
                <w:szCs w:val="22"/>
              </w:rPr>
              <w:t>Astrazeneca</w:t>
            </w:r>
            <w:proofErr w:type="spellEnd"/>
            <w:r>
              <w:rPr>
                <w:sz w:val="22"/>
                <w:szCs w:val="22"/>
              </w:rPr>
              <w:t xml:space="preserve"> Geimpfte)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2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Webmeeting mit Niederlanden, Dänemark und Österreich</w:t>
            </w:r>
          </w:p>
          <w:p>
            <w:pPr>
              <w:pStyle w:val="Listenabsatz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Tirol hat hohen Anteil an B1.1.7 E484K Mutante, bei der </w:t>
            </w:r>
            <w:proofErr w:type="spellStart"/>
            <w:r>
              <w:rPr>
                <w:sz w:val="22"/>
                <w:szCs w:val="22"/>
              </w:rPr>
              <w:t>Biontech</w:t>
            </w:r>
            <w:proofErr w:type="spellEnd"/>
            <w:r>
              <w:rPr>
                <w:sz w:val="22"/>
                <w:szCs w:val="22"/>
              </w:rPr>
              <w:t xml:space="preserve"> gute Wirksamkeit zeigt. In D 52 Fälle dieser Mutante seit Februar</w:t>
            </w:r>
          </w:p>
          <w:p>
            <w:pPr>
              <w:rPr>
                <w:b/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B1.620: Weltweit 82 Sequenzen. Fälle in Zentralafrika, </w:t>
            </w:r>
            <w:proofErr w:type="spellStart"/>
            <w:r>
              <w:rPr>
                <w:sz w:val="22"/>
                <w:szCs w:val="22"/>
              </w:rPr>
              <w:t>Littauen</w:t>
            </w:r>
            <w:proofErr w:type="spellEnd"/>
            <w:r>
              <w:rPr>
                <w:sz w:val="22"/>
                <w:szCs w:val="22"/>
              </w:rPr>
              <w:t xml:space="preserve"> und retrospektiv 9 Fälle von Anfang März-Mitte April</w:t>
            </w: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rPr>
                <w:b/>
                <w:i/>
                <w:sz w:val="22"/>
                <w:szCs w:val="22"/>
              </w:rPr>
            </w:pPr>
            <w:proofErr w:type="spellStart"/>
            <w:r>
              <w:rPr>
                <w:b/>
                <w:i/>
                <w:sz w:val="22"/>
                <w:szCs w:val="22"/>
              </w:rPr>
              <w:t>To</w:t>
            </w:r>
            <w:proofErr w:type="spellEnd"/>
            <w:r>
              <w:rPr>
                <w:b/>
                <w:i/>
                <w:sz w:val="22"/>
                <w:szCs w:val="22"/>
              </w:rPr>
              <w:t xml:space="preserve"> Do:</w:t>
            </w:r>
          </w:p>
          <w:p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Prüfen, ob Fälle zu einem Ausbruch gehören (Stefan Kröger)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267 Einsendungen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492 (38,8%) Sars-CoV2 positiv, Großteil B1.1.7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FG17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ZBS1 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11</w:t>
            </w:r>
          </w:p>
        </w:tc>
        <w:tc>
          <w:tcPr>
            <w:tcW w:w="6795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Klinisches Management/Entlassungsmanagement</w:t>
            </w:r>
          </w:p>
          <w:p>
            <w:pPr>
              <w:pStyle w:val="Listenabsatz"/>
              <w:numPr>
                <w:ilvl w:val="0"/>
                <w:numId w:val="2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„Tag-13-Proben“ Studie von B1.1.7 Fällen im LK Bergstraße (Folien </w:t>
            </w:r>
            <w:hyperlink r:id="rId16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0"/>
                <w:numId w:val="4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Ergebnisse: </w:t>
            </w:r>
          </w:p>
          <w:p>
            <w:pPr>
              <w:pStyle w:val="Listenabsatz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-Bis Tag 14: noch &gt;80% PCR-positiv</w:t>
            </w:r>
          </w:p>
          <w:p>
            <w:pPr>
              <w:pStyle w:val="Listenabsatz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-Kein Virusanzucht aus Ct&lt;30-Proben möglich</w:t>
            </w:r>
          </w:p>
          <w:p>
            <w:pPr>
              <w:pStyle w:val="Listenabsatz"/>
              <w:numPr>
                <w:ilvl w:val="0"/>
                <w:numId w:val="4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Fazit: Bei keiner von 53 Fallpersonen (95% KI 0-7%) mit B.1.1.7 wurde in Proben ab spätestens dem 14. Erkrankungstag vermehrungsfähiges Virus nachgewiesen</w:t>
            </w:r>
          </w:p>
          <w:p>
            <w:pPr>
              <w:ind w:left="360"/>
              <w:rPr>
                <w:sz w:val="22"/>
                <w:szCs w:val="22"/>
              </w:rPr>
            </w:pPr>
          </w:p>
          <w:p>
            <w:pPr>
              <w:ind w:left="36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To</w:t>
            </w:r>
            <w:proofErr w:type="spellEnd"/>
            <w:r>
              <w:rPr>
                <w:b/>
                <w:sz w:val="22"/>
                <w:szCs w:val="22"/>
              </w:rPr>
              <w:t xml:space="preserve"> Do:</w:t>
            </w:r>
          </w:p>
          <w:p>
            <w:pPr>
              <w:ind w:left="36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Daten aus dieser (Buc</w:t>
            </w:r>
            <w:ins w:id="0" w:author="Bremer, Viviane" w:date="2021-04-27T09:35:00Z">
              <w:r>
                <w:rPr>
                  <w:i/>
                  <w:sz w:val="22"/>
                  <w:szCs w:val="22"/>
                </w:rPr>
                <w:t>h</w:t>
              </w:r>
            </w:ins>
            <w:r>
              <w:rPr>
                <w:i/>
                <w:sz w:val="22"/>
                <w:szCs w:val="22"/>
              </w:rPr>
              <w:t xml:space="preserve">holz) und anderen Studien im Haus oder von Kooperationspartnern sammeln und als Fallbeispiele im </w:t>
            </w:r>
            <w:proofErr w:type="spellStart"/>
            <w:r>
              <w:rPr>
                <w:i/>
                <w:sz w:val="22"/>
                <w:szCs w:val="22"/>
              </w:rPr>
              <w:t>EpiBull</w:t>
            </w:r>
            <w:proofErr w:type="spellEnd"/>
            <w:r>
              <w:rPr>
                <w:i/>
                <w:sz w:val="22"/>
                <w:szCs w:val="22"/>
              </w:rPr>
              <w:t xml:space="preserve"> veröffentlichen zur Darlegung der</w:t>
            </w:r>
            <w:bookmarkStart w:id="1" w:name="_GoBack"/>
            <w:bookmarkEnd w:id="1"/>
            <w:r>
              <w:rPr>
                <w:i/>
                <w:sz w:val="22"/>
                <w:szCs w:val="22"/>
              </w:rPr>
              <w:t xml:space="preserve"> B1.1.7-Übertragungskinetik: Labor28-Daten, Daten aus nosokomialer Ausbruchsuntersuchung durch FG37 (S. Haller), eventuell Daten aus Osnabrück Studie zu Altenheim Ausbrüchen unter geimpften (Michel)</w:t>
            </w:r>
          </w:p>
          <w:p>
            <w:pPr>
              <w:ind w:left="360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2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Verlegung von Patienten aus Belgien nach Deutschland</w:t>
            </w:r>
          </w:p>
          <w:p>
            <w:pPr>
              <w:pStyle w:val="Listenabsatz"/>
              <w:numPr>
                <w:ilvl w:val="0"/>
                <w:numId w:val="2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Rechtsverordnung zur antikörper-Behandlung im Bundesanzeiger veröffentlicht, NEU: Teilstationäre Behandlung kann nun abgerechnet werden</w:t>
            </w:r>
          </w:p>
          <w:p>
            <w:pPr>
              <w:pStyle w:val="Listenabsatz"/>
              <w:numPr>
                <w:ilvl w:val="0"/>
                <w:numId w:val="2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Liste der Kliniken, die AK-Behandlung anbieten soll erstellt werden</w:t>
            </w:r>
          </w:p>
          <w:p>
            <w:pPr>
              <w:pStyle w:val="Listenabsatz"/>
              <w:numPr>
                <w:ilvl w:val="0"/>
                <w:numId w:val="2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 hat im Vergleich zur USA niedrige Rate von AK-Behandlung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Bucholz</w:t>
            </w:r>
            <w:proofErr w:type="spellEnd"/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IBBS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</w:t>
            </w:r>
          </w:p>
        </w:tc>
        <w:tc>
          <w:tcPr>
            <w:tcW w:w="6795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Maßnahmen zum Infektionsschutz</w:t>
            </w:r>
          </w:p>
          <w:p>
            <w:pPr>
              <w:pStyle w:val="Listenabsatz"/>
              <w:numPr>
                <w:ilvl w:val="0"/>
                <w:numId w:val="2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berichtet</w:t>
            </w:r>
          </w:p>
          <w:p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Frage: Ist MNS unter/über FFP2 zu empfehlen, z.B. als Doppelschutz oder Spritzschutz</w:t>
            </w:r>
          </w:p>
          <w:p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Antwort: Nein! Visier als Spritzschutz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</w:t>
            </w:r>
          </w:p>
        </w:tc>
        <w:tc>
          <w:tcPr>
            <w:tcW w:w="6795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Surveillance</w:t>
            </w:r>
          </w:p>
          <w:p>
            <w:pPr>
              <w:pStyle w:val="Listenabsatz"/>
              <w:numPr>
                <w:ilvl w:val="0"/>
                <w:numId w:val="2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Corona-KiTa-Studie (Folien </w:t>
            </w:r>
            <w:hyperlink r:id="rId17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ab/>
              <w:t>Anstieg ARE bei 0-5 (6,4%) und 6-10 (30%) Jährigen</w:t>
            </w:r>
          </w:p>
          <w:p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ab/>
              <w:t>Deutlicher Anstieg der 7d-Inzidenz bei Schul- und Kitakindern, ab 6 Jahren überproportional betroffen.</w:t>
            </w:r>
          </w:p>
          <w:p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ab/>
              <w:t>186 neue Kitaausbrüche, 46% der 0-5-Jährigen in Ausbrüchen involviert (35% waren es in der 2. Welle)</w:t>
            </w:r>
          </w:p>
          <w:p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ab/>
              <w:t>Auch bei Schulausbrüchen sind Kinder stärker involviert als früher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Frage: BMG hat angefragt, ob RKI sich in die Diskussion zur Ermöglichung der Teilnahme an Kindern an Vereinssport durch Vorlage von neg. Schnelltests einbringen möchte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Antwort: Erst bei niedriger Inzidenz, Keine Erweiterung von 28c </w:t>
            </w:r>
            <w:proofErr w:type="spellStart"/>
            <w:r>
              <w:rPr>
                <w:sz w:val="22"/>
                <w:szCs w:val="22"/>
              </w:rPr>
              <w:t>IfsG</w:t>
            </w:r>
            <w:proofErr w:type="spellEnd"/>
            <w:r>
              <w:rPr>
                <w:sz w:val="22"/>
                <w:szCs w:val="22"/>
              </w:rPr>
              <w:t xml:space="preserve"> notwendig/sinnvoll; Mögliche Ausnahmen für wiss. Begleitete Projekte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To</w:t>
            </w:r>
            <w:proofErr w:type="spellEnd"/>
            <w:r>
              <w:rPr>
                <w:b/>
                <w:sz w:val="22"/>
                <w:szCs w:val="22"/>
              </w:rPr>
              <w:t xml:space="preserve"> Do</w:t>
            </w:r>
            <w:r>
              <w:rPr>
                <w:sz w:val="22"/>
                <w:szCs w:val="22"/>
              </w:rPr>
              <w:t xml:space="preserve"> (Koordinierung durch Lagezentrum):</w:t>
            </w:r>
          </w:p>
          <w:p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Erstellung eines Papiers zu einer Nutzen/Risiko Abwägung von Öffnungsmaßnahmen am Beispiel des Themas ‚Sport im Freien für Kinder‘. Mögliche Federführung durch Sebastian Haller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br/>
              <w:t>Silke Buda</w:t>
            </w:r>
          </w:p>
        </w:tc>
      </w:tr>
      <w:tr>
        <w:tc>
          <w:tcPr>
            <w:tcW w:w="684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</w:t>
            </w:r>
          </w:p>
        </w:tc>
        <w:tc>
          <w:tcPr>
            <w:tcW w:w="6795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Transport und Grenzübergangsstellen </w:t>
            </w:r>
            <w:r>
              <w:rPr>
                <w:b/>
                <w:color w:val="FF0000"/>
                <w:sz w:val="22"/>
                <w:szCs w:val="22"/>
              </w:rPr>
              <w:t>(nur freitags)</w:t>
            </w:r>
          </w:p>
          <w:p>
            <w:pPr>
              <w:pStyle w:val="Listenabsatz"/>
              <w:numPr>
                <w:ilvl w:val="0"/>
                <w:numId w:val="24"/>
              </w:num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</w:p>
        </w:tc>
      </w:tr>
      <w:tr>
        <w:tc>
          <w:tcPr>
            <w:tcW w:w="684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</w:t>
            </w:r>
          </w:p>
        </w:tc>
        <w:tc>
          <w:tcPr>
            <w:tcW w:w="6795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Information aus dem Lagezentrum </w:t>
            </w:r>
            <w:r>
              <w:rPr>
                <w:b/>
                <w:color w:val="FF0000"/>
                <w:sz w:val="22"/>
                <w:szCs w:val="22"/>
              </w:rPr>
              <w:t>(nur freitags)</w:t>
            </w:r>
          </w:p>
          <w:p>
            <w:pPr>
              <w:pStyle w:val="Listenabsatz"/>
              <w:numPr>
                <w:ilvl w:val="0"/>
                <w:numId w:val="24"/>
              </w:num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</w:p>
        </w:tc>
      </w:tr>
      <w:tr>
        <w:tc>
          <w:tcPr>
            <w:tcW w:w="684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16</w:t>
            </w:r>
          </w:p>
        </w:tc>
        <w:tc>
          <w:tcPr>
            <w:tcW w:w="6795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Wichtige Termine</w:t>
            </w:r>
          </w:p>
          <w:p>
            <w:pPr>
              <w:pStyle w:val="Listenabsatz"/>
              <w:numPr>
                <w:ilvl w:val="0"/>
                <w:numId w:val="24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TK Indien 26.4. 15:00 Uhr, </w:t>
            </w:r>
          </w:p>
          <w:p>
            <w:pPr>
              <w:pStyle w:val="Listenabsatz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TN: BMG, RKI (Semmler, Kröger, </w:t>
            </w:r>
            <w:proofErr w:type="spellStart"/>
            <w:r>
              <w:rPr>
                <w:sz w:val="22"/>
                <w:szCs w:val="22"/>
              </w:rPr>
              <w:t>Denkel</w:t>
            </w:r>
            <w:proofErr w:type="spellEnd"/>
            <w:r>
              <w:rPr>
                <w:sz w:val="22"/>
                <w:szCs w:val="22"/>
              </w:rPr>
              <w:t>, Wolff)</w:t>
            </w:r>
          </w:p>
          <w:p>
            <w:pPr>
              <w:pStyle w:val="Listenabsatz"/>
              <w:numPr>
                <w:ilvl w:val="0"/>
                <w:numId w:val="24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Nächste Sitzung: Mittwoch, 28.04.2021, 11:00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</w:tbl>
    <w:p>
      <w:pPr>
        <w:spacing w:after="240" w:line="360" w:lineRule="auto"/>
      </w:pPr>
    </w:p>
    <w:sectPr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ind w:right="360"/>
      <w:jc w:val="right"/>
      <w:rPr>
        <w:i/>
        <w:color w:val="7F7F7F" w:themeColor="text1" w:themeTint="80"/>
      </w:rPr>
    </w:pPr>
    <w:r>
      <w:rPr>
        <w:i/>
        <w:color w:val="7F7F7F" w:themeColor="text1" w:themeTint="80"/>
      </w:rPr>
      <w:t xml:space="preserve">Seite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PAGE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1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 xml:space="preserve"> von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NUMPAGES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2</w:t>
    </w:r>
    <w:r>
      <w:rPr>
        <w:b/>
        <w:bCs/>
        <w:i/>
        <w:color w:val="7F7F7F" w:themeColor="text1" w:themeTint="8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rPr>
        <w:color w:val="1F497D" w:themeColor="text2"/>
        <w:sz w:val="16"/>
      </w:rPr>
    </w:pPr>
    <w:r>
      <w:rPr>
        <w:color w:val="1F497D" w:themeColor="text2"/>
        <w:sz w:val="16"/>
      </w:rPr>
      <w:t>VS - NUR FÜR DEN DIENSTGEBRAUCH</w:t>
    </w:r>
    <w:r>
      <w:rPr>
        <w:color w:val="1F497D" w:themeColor="text2"/>
        <w:sz w:val="16"/>
      </w:rPr>
      <w:tab/>
    </w:r>
    <w:r>
      <w:rPr>
        <w:color w:val="1F497D" w:themeColor="text2"/>
        <w:sz w:val="16"/>
      </w:rPr>
      <w:tab/>
    </w:r>
    <w:r>
      <w:rPr>
        <w:noProof/>
        <w:color w:val="1F497D" w:themeColor="text2"/>
        <w:sz w:val="16"/>
        <w:lang w:eastAsia="de-DE"/>
      </w:rPr>
      <w:drawing>
        <wp:inline distT="0" distB="0" distL="0" distR="0">
          <wp:extent cx="1574800" cy="465667"/>
          <wp:effectExtent l="25400" t="0" r="0" b="0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744" cy="465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Protokoll des COVID-19-Krisenstabs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418AF"/>
    <w:multiLevelType w:val="hybridMultilevel"/>
    <w:tmpl w:val="56186EB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66914"/>
    <w:multiLevelType w:val="hybridMultilevel"/>
    <w:tmpl w:val="D4F669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80C93"/>
    <w:multiLevelType w:val="hybridMultilevel"/>
    <w:tmpl w:val="E76491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812AE"/>
    <w:multiLevelType w:val="hybridMultilevel"/>
    <w:tmpl w:val="A7608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9001E"/>
    <w:multiLevelType w:val="hybridMultilevel"/>
    <w:tmpl w:val="5D808B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35E7A"/>
    <w:multiLevelType w:val="hybridMultilevel"/>
    <w:tmpl w:val="8446F1D6"/>
    <w:lvl w:ilvl="0" w:tplc="66C86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4656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0273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F4B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2C55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925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DAB2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9E8F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62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4B81D02"/>
    <w:multiLevelType w:val="hybridMultilevel"/>
    <w:tmpl w:val="0BF653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3008ED"/>
    <w:multiLevelType w:val="hybridMultilevel"/>
    <w:tmpl w:val="524A38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894984"/>
    <w:multiLevelType w:val="hybridMultilevel"/>
    <w:tmpl w:val="42B2156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56EDB"/>
    <w:multiLevelType w:val="hybridMultilevel"/>
    <w:tmpl w:val="3BBAB8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01887"/>
    <w:multiLevelType w:val="hybridMultilevel"/>
    <w:tmpl w:val="F126CE68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7F000E"/>
    <w:multiLevelType w:val="hybridMultilevel"/>
    <w:tmpl w:val="92822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15383"/>
    <w:multiLevelType w:val="hybridMultilevel"/>
    <w:tmpl w:val="274C18AE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5893374"/>
    <w:multiLevelType w:val="hybridMultilevel"/>
    <w:tmpl w:val="3BA6B364"/>
    <w:lvl w:ilvl="0" w:tplc="51523FA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181420"/>
    <w:multiLevelType w:val="hybridMultilevel"/>
    <w:tmpl w:val="1E28660C"/>
    <w:lvl w:ilvl="0" w:tplc="30B05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3E1197"/>
    <w:multiLevelType w:val="hybridMultilevel"/>
    <w:tmpl w:val="C80E5A9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47693C"/>
    <w:multiLevelType w:val="hybridMultilevel"/>
    <w:tmpl w:val="234A4544"/>
    <w:lvl w:ilvl="0" w:tplc="D3028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CC196C"/>
    <w:multiLevelType w:val="hybridMultilevel"/>
    <w:tmpl w:val="FB6615B0"/>
    <w:lvl w:ilvl="0" w:tplc="51523FA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8C6651"/>
    <w:multiLevelType w:val="hybridMultilevel"/>
    <w:tmpl w:val="236425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0773A3"/>
    <w:multiLevelType w:val="hybridMultilevel"/>
    <w:tmpl w:val="21980748"/>
    <w:lvl w:ilvl="0" w:tplc="0407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34D514EE"/>
    <w:multiLevelType w:val="hybridMultilevel"/>
    <w:tmpl w:val="5504EDDC"/>
    <w:lvl w:ilvl="0" w:tplc="30B05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E149C3"/>
    <w:multiLevelType w:val="hybridMultilevel"/>
    <w:tmpl w:val="05C480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AF116B"/>
    <w:multiLevelType w:val="hybridMultilevel"/>
    <w:tmpl w:val="C5ACEFA2"/>
    <w:lvl w:ilvl="0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3C6C4BE4"/>
    <w:multiLevelType w:val="hybridMultilevel"/>
    <w:tmpl w:val="70AC03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2EA5E8B"/>
    <w:multiLevelType w:val="hybridMultilevel"/>
    <w:tmpl w:val="783878C6"/>
    <w:lvl w:ilvl="0" w:tplc="C720A0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121B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A84C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9012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94DB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76C0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E4F3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B4FF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C277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F21567"/>
    <w:multiLevelType w:val="hybridMultilevel"/>
    <w:tmpl w:val="206E92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08305E"/>
    <w:multiLevelType w:val="hybridMultilevel"/>
    <w:tmpl w:val="A4A84E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7D3A41"/>
    <w:multiLevelType w:val="hybridMultilevel"/>
    <w:tmpl w:val="7632CF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6456F5"/>
    <w:multiLevelType w:val="hybridMultilevel"/>
    <w:tmpl w:val="41CCC46C"/>
    <w:lvl w:ilvl="0" w:tplc="DA929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3F0A78"/>
    <w:multiLevelType w:val="hybridMultilevel"/>
    <w:tmpl w:val="8F366D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3B63B8"/>
    <w:multiLevelType w:val="hybridMultilevel"/>
    <w:tmpl w:val="AF4EDE8A"/>
    <w:lvl w:ilvl="0" w:tplc="0407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DF13A1"/>
    <w:multiLevelType w:val="hybridMultilevel"/>
    <w:tmpl w:val="002844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FD59C2"/>
    <w:multiLevelType w:val="hybridMultilevel"/>
    <w:tmpl w:val="BD5623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F0180D"/>
    <w:multiLevelType w:val="hybridMultilevel"/>
    <w:tmpl w:val="27D6C1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7E3D10"/>
    <w:multiLevelType w:val="hybridMultilevel"/>
    <w:tmpl w:val="B1325F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AC0447"/>
    <w:multiLevelType w:val="hybridMultilevel"/>
    <w:tmpl w:val="2F8C70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DA0D9F"/>
    <w:multiLevelType w:val="hybridMultilevel"/>
    <w:tmpl w:val="831686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880405"/>
    <w:multiLevelType w:val="hybridMultilevel"/>
    <w:tmpl w:val="006A2E88"/>
    <w:lvl w:ilvl="0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4F71444"/>
    <w:multiLevelType w:val="hybridMultilevel"/>
    <w:tmpl w:val="7416DDF6"/>
    <w:lvl w:ilvl="0" w:tplc="D7A691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74F3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0425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120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1CEB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C82F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4AED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443B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DC88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650734"/>
    <w:multiLevelType w:val="hybridMultilevel"/>
    <w:tmpl w:val="E7286DC4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C1F30DC"/>
    <w:multiLevelType w:val="hybridMultilevel"/>
    <w:tmpl w:val="69CC4F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884399"/>
    <w:multiLevelType w:val="hybridMultilevel"/>
    <w:tmpl w:val="365AA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F029DC"/>
    <w:multiLevelType w:val="hybridMultilevel"/>
    <w:tmpl w:val="299E18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9F5910"/>
    <w:multiLevelType w:val="hybridMultilevel"/>
    <w:tmpl w:val="F9E08E04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1DC43F9"/>
    <w:multiLevelType w:val="hybridMultilevel"/>
    <w:tmpl w:val="D17E5AC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D07176"/>
    <w:multiLevelType w:val="hybridMultilevel"/>
    <w:tmpl w:val="20105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251049"/>
    <w:multiLevelType w:val="hybridMultilevel"/>
    <w:tmpl w:val="D04C7CE0"/>
    <w:lvl w:ilvl="0" w:tplc="0FDCC0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8610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6BC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68FB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16BB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9A8A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26DC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74B4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BCF8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"/>
  </w:num>
  <w:num w:numId="3">
    <w:abstractNumId w:val="33"/>
  </w:num>
  <w:num w:numId="4">
    <w:abstractNumId w:val="2"/>
  </w:num>
  <w:num w:numId="5">
    <w:abstractNumId w:val="31"/>
  </w:num>
  <w:num w:numId="6">
    <w:abstractNumId w:val="11"/>
  </w:num>
  <w:num w:numId="7">
    <w:abstractNumId w:val="34"/>
  </w:num>
  <w:num w:numId="8">
    <w:abstractNumId w:val="29"/>
  </w:num>
  <w:num w:numId="9">
    <w:abstractNumId w:val="44"/>
  </w:num>
  <w:num w:numId="10">
    <w:abstractNumId w:val="14"/>
  </w:num>
  <w:num w:numId="11">
    <w:abstractNumId w:val="1"/>
  </w:num>
  <w:num w:numId="12">
    <w:abstractNumId w:val="6"/>
  </w:num>
  <w:num w:numId="13">
    <w:abstractNumId w:val="36"/>
  </w:num>
  <w:num w:numId="14">
    <w:abstractNumId w:val="25"/>
  </w:num>
  <w:num w:numId="15">
    <w:abstractNumId w:val="5"/>
  </w:num>
  <w:num w:numId="16">
    <w:abstractNumId w:val="12"/>
  </w:num>
  <w:num w:numId="17">
    <w:abstractNumId w:val="0"/>
  </w:num>
  <w:num w:numId="18">
    <w:abstractNumId w:val="17"/>
  </w:num>
  <w:num w:numId="19">
    <w:abstractNumId w:val="13"/>
  </w:num>
  <w:num w:numId="20">
    <w:abstractNumId w:val="38"/>
  </w:num>
  <w:num w:numId="21">
    <w:abstractNumId w:val="20"/>
  </w:num>
  <w:num w:numId="22">
    <w:abstractNumId w:val="9"/>
  </w:num>
  <w:num w:numId="23">
    <w:abstractNumId w:val="16"/>
  </w:num>
  <w:num w:numId="24">
    <w:abstractNumId w:val="26"/>
  </w:num>
  <w:num w:numId="25">
    <w:abstractNumId w:val="28"/>
  </w:num>
  <w:num w:numId="26">
    <w:abstractNumId w:val="30"/>
  </w:num>
  <w:num w:numId="27">
    <w:abstractNumId w:val="47"/>
  </w:num>
  <w:num w:numId="28">
    <w:abstractNumId w:val="37"/>
  </w:num>
  <w:num w:numId="29">
    <w:abstractNumId w:val="27"/>
  </w:num>
  <w:num w:numId="30">
    <w:abstractNumId w:val="35"/>
  </w:num>
  <w:num w:numId="31">
    <w:abstractNumId w:val="15"/>
  </w:num>
  <w:num w:numId="32">
    <w:abstractNumId w:val="18"/>
  </w:num>
  <w:num w:numId="33">
    <w:abstractNumId w:val="23"/>
  </w:num>
  <w:num w:numId="34">
    <w:abstractNumId w:val="8"/>
  </w:num>
  <w:num w:numId="35">
    <w:abstractNumId w:val="10"/>
  </w:num>
  <w:num w:numId="36">
    <w:abstractNumId w:val="43"/>
  </w:num>
  <w:num w:numId="37">
    <w:abstractNumId w:val="42"/>
  </w:num>
  <w:num w:numId="38">
    <w:abstractNumId w:val="7"/>
  </w:num>
  <w:num w:numId="39">
    <w:abstractNumId w:val="32"/>
  </w:num>
  <w:num w:numId="40">
    <w:abstractNumId w:val="46"/>
  </w:num>
  <w:num w:numId="41">
    <w:abstractNumId w:val="45"/>
  </w:num>
  <w:num w:numId="42">
    <w:abstractNumId w:val="48"/>
  </w:num>
  <w:num w:numId="43">
    <w:abstractNumId w:val="40"/>
  </w:num>
  <w:num w:numId="44">
    <w:abstractNumId w:val="21"/>
  </w:num>
  <w:num w:numId="45">
    <w:abstractNumId w:val="41"/>
  </w:num>
  <w:num w:numId="46">
    <w:abstractNumId w:val="39"/>
  </w:num>
  <w:num w:numId="47">
    <w:abstractNumId w:val="22"/>
  </w:num>
  <w:num w:numId="48">
    <w:abstractNumId w:val="19"/>
  </w:num>
  <w:num w:numId="49">
    <w:abstractNumId w:val="4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emer, Viviane">
    <w15:presenceInfo w15:providerId="None" w15:userId="Bremer, Vivia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trackRevision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300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5:docId w15:val="{165CB502-15C7-4AAD-974D-B6D894FE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paragraph" w:styleId="StandardWeb">
    <w:name w:val="Normal (Web)"/>
    <w:basedOn w:val="Standard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5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89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21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102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63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2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35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CoronaKita_Krisenstab_2021-04-26.pptx" TargetMode="External"/><Relationship Id="rId2" Type="http://schemas.openxmlformats.org/officeDocument/2006/relationships/numbering" Target="numbering.xml"/><Relationship Id="rId16" Type="http://schemas.openxmlformats.org/officeDocument/2006/relationships/hyperlink" Target="d13-Proben_GA%20Bergstra&#223;e_26042021.pptx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DefinitionenGeneseneGeimpftGetestet-RKI-2021-04-26-corr_611-rki.docx" TargetMode="External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Lage-National_2021-04-26_draft.ppt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61406"/>
    <w:rPr>
      <w:color w:val="808080"/>
    </w:rPr>
  </w:style>
  <w:style w:type="paragraph" w:customStyle="1" w:styleId="0A67EC378ADB4363968F76466F3994ED">
    <w:name w:val="0A67EC378ADB4363968F76466F3994ED"/>
    <w:rsid w:val="005523E3"/>
  </w:style>
  <w:style w:type="paragraph" w:customStyle="1" w:styleId="0F773A1FCB61483A80E8B309D8E6A01A">
    <w:name w:val="0F773A1FCB61483A80E8B309D8E6A01A"/>
    <w:rsid w:val="00261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8A96C-F2FC-4AD7-BAE7-0EE7B0542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1309</Words>
  <Characters>8253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 Rexroth</dc:creator>
  <cp:lastModifiedBy>Bremer, Viviane</cp:lastModifiedBy>
  <cp:revision>21</cp:revision>
  <dcterms:created xsi:type="dcterms:W3CDTF">2021-04-26T13:25:00Z</dcterms:created>
  <dcterms:modified xsi:type="dcterms:W3CDTF">2021-04-27T07:38:00Z</dcterms:modified>
</cp:coreProperties>
</file>