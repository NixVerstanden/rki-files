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14.05.2021,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N.N.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Bettina Ruehe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./.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./.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Franziska Badenschier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Dietrich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p>
      <w:pPr>
        <w:pStyle w:val="ToDo"/>
      </w:pPr>
      <w:r>
        <w:t>Vorbemerkung: Verkürzter Krisenstab und entsprechendes Protokoll wegen Brückentag.</w:t>
      </w: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Fallzahlen, Todesfälle, Trend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3.577.040 (+11.336), davon 85.848 (+190)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Weiter sinkende Zahl neuer Fälle; heute deutlich weniger als sonst freitags, z.T. Feiertagseffekt von gestern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7-Tage-Inzidenz:  97/100.000 </w:t>
            </w:r>
            <w:proofErr w:type="spellStart"/>
            <w:r>
              <w:rPr>
                <w:lang w:val="de-DE"/>
              </w:rPr>
              <w:t>Ew</w:t>
            </w:r>
            <w:proofErr w:type="spellEnd"/>
            <w:r>
              <w:rPr>
                <w:lang w:val="de-DE"/>
              </w:rPr>
              <w:t xml:space="preserve">. Gesamtbevölkerung; 37/100.000 </w:t>
            </w:r>
            <w:proofErr w:type="spellStart"/>
            <w:r>
              <w:rPr>
                <w:lang w:val="de-DE"/>
              </w:rPr>
              <w:t>Ew</w:t>
            </w:r>
            <w:proofErr w:type="spellEnd"/>
            <w:r>
              <w:rPr>
                <w:lang w:val="de-DE"/>
              </w:rPr>
              <w:t xml:space="preserve"> 80+ Jahre.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28.516.504 (34,4%), mit vollständiger Impfung 8.320.680 (10,0%)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Intensivregister: Zahlen leicht zurückgehend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DEMIS: Meldungen pro Tag über DEMIS und Anzahl COVID-19-Fälle nach Meldedatum</w:t>
            </w:r>
          </w:p>
          <w:p>
            <w:pPr>
              <w:pStyle w:val="Liste3"/>
            </w:pPr>
            <w:r>
              <w:t>Blau: Meldungen über DEMIS</w:t>
            </w:r>
          </w:p>
          <w:p>
            <w:pPr>
              <w:pStyle w:val="Liste3"/>
            </w:pPr>
            <w:r>
              <w:t>Orange: COVID-19-Fälle</w:t>
            </w:r>
          </w:p>
          <w:p>
            <w:pPr>
              <w:pStyle w:val="Liste3"/>
            </w:pPr>
            <w:r>
              <w:t>Wenn normale und variantenspezifische PCR für 1 Person = doppelt oder gar dreifach gemeldet</w:t>
            </w:r>
          </w:p>
          <w:p>
            <w:pPr>
              <w:pStyle w:val="Liste3"/>
            </w:pPr>
            <w:r>
              <w:t>Wochenend-Effekt deutlich: Labore melden weniger</w:t>
            </w:r>
          </w:p>
          <w:p>
            <w:pPr>
              <w:pStyle w:val="Liste3"/>
            </w:pPr>
            <w:r>
              <w:t>Spitzen dienstags und donnerstags</w:t>
            </w:r>
          </w:p>
          <w:p>
            <w:pPr>
              <w:pStyle w:val="Liste3"/>
            </w:pPr>
            <w:r>
              <w:t>Feiertag-Effekt deutlich: an Ostern 4 Tage lang weniger Meldungen, Himmelfahrt gestern auch weniger Meldungen (25 Kreise haben gar nicht gemeldet); Effekt wird nicht ausgeglichen, d.h. keine zusätzlichen Testungen nach Feiertagen, somit nicht nachgemeldet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SL schert etwas aus</w:t>
            </w:r>
          </w:p>
          <w:p>
            <w:pPr>
              <w:pStyle w:val="Liste3"/>
            </w:pPr>
            <w:r>
              <w:t xml:space="preserve">SH weiterhin einziges BL mit 7TI unter 50/100.000 </w:t>
            </w:r>
            <w:proofErr w:type="spellStart"/>
            <w:r>
              <w:t>Ew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 xml:space="preserve">&gt;50% der Kreise mit 7TI &lt;100/100.000 </w:t>
            </w:r>
            <w:proofErr w:type="spellStart"/>
            <w:r>
              <w:t>Ew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>Deutschlandkarte hellt sich auf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Anmerkungen: </w:t>
            </w:r>
          </w:p>
          <w:p>
            <w:pPr>
              <w:pStyle w:val="Liste3"/>
            </w:pPr>
            <w:r>
              <w:t>BW, TH, Teile von HE noch relativ dunkel – Querdenken-Hochburgen: Korrelation weiterhin gegeben</w:t>
            </w:r>
          </w:p>
          <w:p>
            <w:pPr>
              <w:pStyle w:val="Liste3"/>
            </w:pPr>
            <w:r>
              <w:t>L. Wieler: Verweis auf Analyse von BZgA zu Assoziation von Ablehnung von Maßnahmen und Fällen; Karte sieht ähnlich aus; Screenshot an nCoV-Lage gemailt</w:t>
            </w:r>
          </w:p>
          <w:p>
            <w:pPr>
              <w:pStyle w:val="Liste3"/>
            </w:pPr>
            <w:r>
              <w:t>Dietrich: BZgA verwendet geobasierte Kommunikation, d.h. beauftragte Agenturen spielen unterschiedlichen Content aus</w:t>
            </w:r>
          </w:p>
          <w:p>
            <w:pPr>
              <w:pStyle w:val="ToDo"/>
              <w:rPr>
                <w:i w:val="0"/>
              </w:rPr>
            </w:pPr>
            <w:bookmarkStart w:id="0" w:name="_GoBack"/>
            <w:r>
              <w:t>TO DO</w:t>
            </w:r>
            <w:bookmarkEnd w:id="0"/>
            <w:r>
              <w:t>: Im Lagebericht heute Disclaimer zu Feiertag einbauen und bis Anfang kommender Woche beibehalten; Woche darauf wegen Pfingstmontag erneut verwenden.</w:t>
            </w:r>
            <w:r>
              <w:rPr>
                <w:i w:val="0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ToDo"/>
            </w:pPr>
            <w:r>
              <w:lastRenderedPageBreak/>
              <w:t xml:space="preserve">TODO: BZgA, Herr Dietrich, ist gebeten, demnächst Analyse und entsprechend weiteres Vorgehen der BZgA im Krisenstab vorzustellen.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2"/>
            </w:pPr>
            <w:r>
              <w:t>Neue Einreiseverordnung (</w:t>
            </w:r>
            <w:proofErr w:type="spellStart"/>
            <w:r>
              <w:t>CoronaEinreiseV</w:t>
            </w:r>
            <w:proofErr w:type="spellEnd"/>
            <w:r>
              <w:t>)</w:t>
            </w:r>
          </w:p>
          <w:p>
            <w:pPr>
              <w:pStyle w:val="Liste1"/>
            </w:pPr>
            <w:r>
              <w:t>Gestern (13.05.2021) in Kraft getreten</w:t>
            </w:r>
          </w:p>
          <w:p>
            <w:pPr>
              <w:pStyle w:val="Liste1"/>
            </w:pPr>
            <w:r>
              <w:t xml:space="preserve"> (Anm.: siehe BMG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t xml:space="preserve"> )</w:t>
            </w:r>
          </w:p>
          <w:p>
            <w:pPr>
              <w:pStyle w:val="Liste1"/>
            </w:pPr>
            <w:r>
              <w:t>RKI außer bei Begriffsdefinition nicht involviert</w:t>
            </w:r>
          </w:p>
          <w:p>
            <w:pPr>
              <w:pStyle w:val="Liste1"/>
            </w:pPr>
            <w:r>
              <w:t xml:space="preserve">Neu: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bisherige Einreise-VO mit Schutz-VO und Musterquarantäne-VO zusammengeführt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§4 Absonderungspflicht nun auf Bundesebene, gilt bis 30.06.2021 – alle anderen bestehen so lange, bis Bundestag Epidemiologische Lage aufhebt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Beförderungsverbot integriert: Wenn auf Luftweg aus Virusvarianten-Risikogebiet in DEU einreisend, weiterhin Beschränkung von Beförderung bei Einreise  </w:t>
            </w:r>
          </w:p>
          <w:p>
            <w:pPr>
              <w:pStyle w:val="Liste1"/>
            </w:pPr>
            <w:r>
              <w:t>Testnachweise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Wenn aus „normalem“ Risikogebiet einreisend: </w:t>
            </w:r>
          </w:p>
          <w:p>
            <w:pPr>
              <w:pStyle w:val="Liste3"/>
            </w:pPr>
            <w:r>
              <w:t xml:space="preserve">anmelden in DEA </w:t>
            </w:r>
          </w:p>
          <w:p>
            <w:pPr>
              <w:pStyle w:val="Liste3"/>
            </w:pPr>
            <w:r>
              <w:t>aber wenn Impf-Nachweis oder Genesenen-Nachweis oder neg. PCR: keine Quarantäne nötig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Wenn aus Hochinzidenz-Risikogebiet einreisend: </w:t>
            </w:r>
          </w:p>
          <w:p>
            <w:pPr>
              <w:pStyle w:val="Liste3"/>
            </w:pPr>
            <w:r>
              <w:t>Impf-Nachweis oder Genesenen-Nachweis befreit sofort von Quarantäne</w:t>
            </w:r>
          </w:p>
          <w:p>
            <w:pPr>
              <w:pStyle w:val="Liste3"/>
            </w:pPr>
            <w:r>
              <w:t>Ansonsten PCR-Test frühestens ab Tag 5 nach Einreise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Wenn aus Virusvarianten-Risikogebiet einreisend: </w:t>
            </w:r>
          </w:p>
          <w:p>
            <w:pPr>
              <w:pStyle w:val="Liste3"/>
            </w:pPr>
            <w:r>
              <w:t>Weiterhin 14 Tage Quarantäne für alle</w:t>
            </w:r>
          </w:p>
          <w:p>
            <w:pPr>
              <w:pStyle w:val="Liste1"/>
            </w:pPr>
            <w:r>
              <w:t xml:space="preserve">Anmerkung Hanefeld: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bereits mehrfach darauf hingewiesen, dass 3 Risikogebiete-Kategorien komplex sind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Kommentierung zu neuer Einreise-VO vor etwa 10d, als ursprüngliches Dokument; Vorschlag für max. Zweischritt nicht aufgenommen</w:t>
            </w:r>
          </w:p>
          <w:p>
            <w:pPr>
              <w:pStyle w:val="ToDo"/>
            </w:pPr>
            <w:r>
              <w:t xml:space="preserve">TO DO: Hanefeld schickt Mailverlauf an M. </w:t>
            </w:r>
            <w:proofErr w:type="gramStart"/>
            <w:r>
              <w:t>an der Heiden</w:t>
            </w:r>
            <w:proofErr w:type="gramEnd"/>
            <w:r>
              <w:t>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(Maria 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pStyle w:val="1"/>
              <w:rPr>
                <w:rStyle w:val="1Zchn"/>
                <w:b/>
              </w:rPr>
            </w:pPr>
            <w:r>
              <w:t>Klinisches Management/Entlassungsmanagement</w:t>
            </w:r>
          </w:p>
          <w:p>
            <w:pPr>
              <w:pStyle w:val="2"/>
            </w:pPr>
            <w:r>
              <w:t xml:space="preserve">Ausbruch </w:t>
            </w:r>
            <w:del w:id="1" w:author="Hellenbrand, Wiebke" w:date="2021-05-15T15:46:00Z">
              <w:r>
                <w:delText xml:space="preserve">Saarbrücken </w:delText>
              </w:r>
            </w:del>
            <w:ins w:id="2" w:author="Hellenbrand, Wiebke" w:date="2021-05-15T15:46:00Z">
              <w:r>
                <w:t xml:space="preserve">Osnabrück </w:t>
              </w:r>
            </w:ins>
            <w:r>
              <w:t>2</w:t>
            </w:r>
          </w:p>
          <w:p>
            <w:pPr>
              <w:pStyle w:val="Liste1"/>
            </w:pPr>
            <w:r>
              <w:t>Besonderheit: 45 Personen in Pflegeheim betreut; 19 davon pos. getestet; davon 18 vollständig geimpft; davon wiederum 7 verstorben</w:t>
            </w:r>
          </w:p>
          <w:p>
            <w:pPr>
              <w:pStyle w:val="Liste1"/>
            </w:pPr>
            <w:r>
              <w:t>Alle hatten mehrere Vorerkrankungen waren älter als 82 Jahre</w:t>
            </w:r>
          </w:p>
          <w:p>
            <w:pPr>
              <w:pStyle w:val="Liste1"/>
            </w:pPr>
            <w:r>
              <w:t>Mail an nCoV-Lage 14.05.2021, 11:11 Uhr</w:t>
            </w:r>
          </w:p>
          <w:p>
            <w:pPr>
              <w:pStyle w:val="Liste1"/>
            </w:pPr>
            <w:r>
              <w:t xml:space="preserve">Einschätzung: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bemerkenswerter Ausbruch</w:t>
            </w:r>
          </w:p>
          <w:p>
            <w:pPr>
              <w:pStyle w:val="Liste1"/>
            </w:pPr>
            <w:r>
              <w:t>Diskussion, Fragen und Antworten bzw. offene Fragen: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Abstand nach Impfungen?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Virusvariante? B.1.1.7 ohne Auffälligkeiten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Impfstoff? </w:t>
            </w:r>
            <w:proofErr w:type="spellStart"/>
            <w:r>
              <w:rPr>
                <w:lang w:val="de-DE"/>
              </w:rPr>
              <w:t>BioNTech</w:t>
            </w:r>
            <w:proofErr w:type="spellEnd"/>
            <w:r>
              <w:rPr>
                <w:lang w:val="de-DE"/>
              </w:rPr>
              <w:t>/Pfizer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Welche Batches für Erst- und Zweitimpfung? Selbst wenn Probleme nur mit 1 Batch, sind Zahlen hoch.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Korrekt gekühlt? – Laut Bericht: Keine Probleme mit Kühlkette oder Erschütterungen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Fälle unter Belegschaft? 7 von 55 </w:t>
            </w:r>
            <w:proofErr w:type="spellStart"/>
            <w:proofErr w:type="gramStart"/>
            <w:r>
              <w:rPr>
                <w:lang w:val="de-DE"/>
              </w:rPr>
              <w:t>Mitarbeiter:innen</w:t>
            </w:r>
            <w:proofErr w:type="spellEnd"/>
            <w:proofErr w:type="gramEnd"/>
            <w:r>
              <w:rPr>
                <w:lang w:val="de-DE"/>
              </w:rPr>
              <w:t>; nicht gesamtes Personal geimpft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PEI hat bereits angefragt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Ähnliche Ausbrüche in Pflegeheimen mit Geimpften bereits bekannt? Ja, aber nur leicht symptomatisch</w:t>
            </w:r>
          </w:p>
          <w:p>
            <w:pPr>
              <w:pStyle w:val="Liste2"/>
              <w:rPr>
                <w:lang w:val="de-DE"/>
              </w:rPr>
            </w:pPr>
            <w:commentRangeStart w:id="3"/>
            <w:r>
              <w:rPr>
                <w:lang w:val="de-DE"/>
              </w:rPr>
              <w:t xml:space="preserve">Serologische Untersuchungen? Bislang nicht; Schwierigkeiten, an Seren zu kommen.  </w:t>
            </w:r>
            <w:commentRangeEnd w:id="3"/>
            <w:r>
              <w:rPr>
                <w:rStyle w:val="Kommentarzeichen"/>
                <w:rFonts w:ascii="Scala Sans OT" w:hAnsi="Scala Sans OT"/>
                <w:lang w:val="de-DE" w:eastAsia="de-DE"/>
              </w:rPr>
              <w:commentReference w:id="3"/>
            </w:r>
          </w:p>
          <w:p>
            <w:pPr>
              <w:pStyle w:val="ToDo"/>
            </w:pPr>
            <w:r>
              <w:t>TODO: Informationen/ Bericht mit Leitung und Bremer abstimmen, dann an BMG weitergeben.</w:t>
            </w:r>
          </w:p>
          <w:p>
            <w:pPr>
              <w:pStyle w:val="ToDo"/>
            </w:pPr>
            <w:r>
              <w:t>TODO: Ausbruch genauer untersuchen.</w:t>
            </w:r>
          </w:p>
          <w:p>
            <w:pPr>
              <w:pStyle w:val="ToDo"/>
            </w:pPr>
            <w:r>
              <w:t>TODO: Austausch mit PEI.</w:t>
            </w:r>
          </w:p>
          <w:p>
            <w:pPr>
              <w:pStyle w:val="ToDo"/>
            </w:pPr>
          </w:p>
          <w:p>
            <w:pPr>
              <w:pStyle w:val="2"/>
            </w:pPr>
            <w:proofErr w:type="spellStart"/>
            <w:r>
              <w:t>Entisolierungskriterien</w:t>
            </w:r>
            <w:proofErr w:type="spellEnd"/>
            <w:r>
              <w:t xml:space="preserve"> für geimpfte Positive </w:t>
            </w:r>
          </w:p>
          <w:p>
            <w:pPr>
              <w:pStyle w:val="Liste1"/>
            </w:pPr>
            <w:r>
              <w:t>Grundsatzfrage von BMG, einzelnen GÄ, Konsiliarlabor und anderen Laboren: Wie umgehen mit Geimpften, die einen positiven SARS-CoV-2-Nachweis erhalten? Wie Ungeimpfte behandeln?</w:t>
            </w:r>
          </w:p>
          <w:p>
            <w:pPr>
              <w:pStyle w:val="Liste1"/>
              <w:rPr>
                <w:highlight w:val="yellow"/>
              </w:rPr>
            </w:pPr>
            <w:r>
              <w:t xml:space="preserve">Datengrundlage </w:t>
            </w:r>
            <w:r>
              <w:rPr>
                <w:highlight w:val="yellow"/>
              </w:rPr>
              <w:t xml:space="preserve">jüngst im </w:t>
            </w:r>
            <w:commentRangeStart w:id="4"/>
            <w:proofErr w:type="spellStart"/>
            <w:r>
              <w:rPr>
                <w:highlight w:val="yellow"/>
              </w:rPr>
              <w:t>EpidBull</w:t>
            </w:r>
            <w:commentRangeEnd w:id="4"/>
            <w:proofErr w:type="spellEnd"/>
            <w:r>
              <w:rPr>
                <w:rStyle w:val="Kommentarzeichen"/>
                <w:rFonts w:ascii="Scala Sans OT" w:hAnsi="Scala Sans OT"/>
                <w:highlight w:val="yellow"/>
                <w:lang w:eastAsia="de-DE"/>
              </w:rPr>
              <w:commentReference w:id="4"/>
            </w:r>
            <w:r>
              <w:rPr>
                <w:highlight w:val="yellow"/>
              </w:rPr>
              <w:t xml:space="preserve"> </w:t>
            </w:r>
          </w:p>
          <w:p>
            <w:pPr>
              <w:pStyle w:val="Liste1"/>
            </w:pPr>
            <w:r>
              <w:t>Ähnliche Schlussfolgerung wie CDC und ECDC: Geimpfte spielen keine wesentliche Rolle, können aber potenziell Virus weitertragen</w:t>
            </w:r>
          </w:p>
          <w:p>
            <w:pPr>
              <w:pStyle w:val="Liste1"/>
            </w:pPr>
            <w:r>
              <w:t xml:space="preserve">Corman und </w:t>
            </w:r>
            <w:proofErr w:type="spellStart"/>
            <w:r>
              <w:t>Drosten</w:t>
            </w:r>
            <w:proofErr w:type="spellEnd"/>
            <w:r>
              <w:t xml:space="preserve"> haben angekündigt, dass häufiger schwach positive Fälle auftreten werden</w:t>
            </w:r>
          </w:p>
          <w:p>
            <w:pPr>
              <w:pStyle w:val="Liste1"/>
            </w:pPr>
            <w:r>
              <w:t xml:space="preserve">Vorschlag Konsiliarlabor: angepasstes Vorgehen für verkürzte Isolierungsdauer: 2 Tage + anschließende PCR-Verlaufsuntersuchung nach z.B. 72h; je nach Ergebnis </w:t>
            </w:r>
            <w:proofErr w:type="spellStart"/>
            <w:r>
              <w:t>Entisolierung</w:t>
            </w:r>
            <w:proofErr w:type="spellEnd"/>
            <w:r>
              <w:t xml:space="preserve"> oder erneute Beurteilung </w:t>
            </w:r>
          </w:p>
          <w:p>
            <w:pPr>
              <w:pStyle w:val="Liste1"/>
            </w:pPr>
            <w:r>
              <w:t xml:space="preserve">Fragen: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Anfangs Schwellenwert definieren für Verlaufsuntersuchung?</w:t>
            </w:r>
            <w:r>
              <w:rPr>
                <w:lang w:val="de-DE"/>
              </w:rPr>
              <w:br/>
              <w:t>Antwort: aufgrund 1 Untersuchung unklar, ob Person am Anfang oder Ende des infektiösen Zeitraums; deswegen sollen alle mind. 1 Verlaufsuntersuchung bekommen.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Schwellenwert für Verlaufsuntersuchung, </w:t>
            </w:r>
            <w:proofErr w:type="spellStart"/>
            <w:r>
              <w:rPr>
                <w:lang w:val="de-DE"/>
              </w:rPr>
              <w:t>Entisolierung</w:t>
            </w:r>
            <w:proofErr w:type="spellEnd"/>
            <w:r>
              <w:rPr>
                <w:lang w:val="de-DE"/>
              </w:rPr>
              <w:t xml:space="preserve">: </w:t>
            </w:r>
            <w:proofErr w:type="spellStart"/>
            <w:r>
              <w:rPr>
                <w:lang w:val="de-DE"/>
              </w:rPr>
              <w:t>neg</w:t>
            </w:r>
            <w:proofErr w:type="spellEnd"/>
            <w:r>
              <w:rPr>
                <w:lang w:val="de-DE"/>
              </w:rPr>
              <w:t xml:space="preserve"> oder weniger als 10^6 Viruslast oder CT30+ o.a.?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Antwort: KL möchte voraussichtlich negatives Ergebnis fordern, Entscheidung nach Gespräch mit AGE</w:t>
            </w:r>
          </w:p>
          <w:p>
            <w:pPr>
              <w:pStyle w:val="Liste1"/>
            </w:pPr>
            <w:r>
              <w:t>Diskussion: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Wenn Person, die vollständig geimpft ist, zum gegenwärtigen Zeitpunkt als neu infizierte Person entdeckt wird, dann ist das besonders wichtiger Fall; deswegen Interesse an Einzelfall-Analyse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Kinetik: für relevante Kinetik ist 2. Untersuchung wichtig</w:t>
            </w:r>
          </w:p>
          <w:p>
            <w:pPr>
              <w:pStyle w:val="Liste3"/>
            </w:pPr>
            <w:r>
              <w:t>Wenn Viruslast ansteigt: vollständig isolieren wie bei Neuinfektion, weil primäres Impfversagen zugrunde liegen kann</w:t>
            </w:r>
          </w:p>
          <w:p>
            <w:pPr>
              <w:pStyle w:val="Liste3"/>
            </w:pPr>
            <w:r>
              <w:lastRenderedPageBreak/>
              <w:t>Wenn Viruslast absinkt und Person symptomlos: verkürze Isolierung möglich.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Schwellenwert bei Symptomlosen sollte weiter gültig sein.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Großes Interesse an Antwort haben Kliniken: Personal durchgeimpft und weiter exponiert, sodass es positive Befunde geben kann und große Ausfälle befürchtet werden.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Falsch-positive PCR</w:t>
            </w:r>
          </w:p>
          <w:p>
            <w:pPr>
              <w:pStyle w:val="Liste3"/>
            </w:pPr>
            <w:r>
              <w:t>Einerseits: relativ häufig</w:t>
            </w:r>
          </w:p>
          <w:p>
            <w:pPr>
              <w:pStyle w:val="Liste3"/>
            </w:pPr>
            <w:r>
              <w:t xml:space="preserve">Andererseits: Bei positivem Schnelltest wird 1 anschließender PCR verlangt, nicht 2 PCR; System vertrauen </w:t>
            </w:r>
          </w:p>
          <w:p>
            <w:pPr>
              <w:pStyle w:val="Liste3"/>
            </w:pPr>
            <w:r>
              <w:t xml:space="preserve">Vergleich </w:t>
            </w:r>
            <w:proofErr w:type="spellStart"/>
            <w:r>
              <w:t>Entlassmanagement</w:t>
            </w:r>
            <w:proofErr w:type="spellEnd"/>
            <w:r>
              <w:t xml:space="preserve"> für medizinisches Personal: weiterhin 2 unabhängige PCR nötig, aber Rückmeldung, dass schwer umzusetzen, z.B. in Pflegeeinrichtungen wegen ungeklärter Kostenübernahme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 Zweifel Einzelfallentscheidung der Klinik – Dilemma: Möglichst viel Sicherheit bieten, aber Praxis nicht außen </w:t>
            </w:r>
            <w:proofErr w:type="gramStart"/>
            <w:r>
              <w:rPr>
                <w:lang w:val="de-DE"/>
              </w:rPr>
              <w:t>vor lassen</w:t>
            </w:r>
            <w:proofErr w:type="gramEnd"/>
          </w:p>
          <w:p>
            <w:pPr>
              <w:pStyle w:val="Liste1"/>
            </w:pPr>
            <w:r>
              <w:t>Pro-Argumente, d.h. für (mind.) 5 Tage (insb. Mielke, Oh, Kröger)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72h ist hinreichend langer Zeitraum für Großteil der Betroffenen, um Symptome zu entwickeln oder Virusausscheidung zu verändern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Berücksichtigt Zeit zwischen Abstrich, Ergebnis und Kommunikation des Ergebnisses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Infektionsprävention höher gewichten als mögl. Personalausfall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Skizziert Rahmenbedingungen; Einzelfallentscheidung möglich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Falls falsch-positive PCR, dann 14 Tage Isolation auf 5 Tage verkürzt = zu vertreten; aber nicht auf 3 Tage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L. Schaade: Es gibt bereits 14, 10 und 5 Tage für Testen/ Entlassungen – nicht noch 3 Tage einführen – sonst Eindruck der Beliebigkeit erwecken</w:t>
            </w:r>
          </w:p>
          <w:p>
            <w:pPr>
              <w:pStyle w:val="Liste1"/>
            </w:pPr>
            <w:r>
              <w:t>Contra-Argumente, d.h. gegen (</w:t>
            </w:r>
            <w:proofErr w:type="spellStart"/>
            <w:r>
              <w:t>mind</w:t>
            </w:r>
            <w:proofErr w:type="spellEnd"/>
            <w:r>
              <w:t>) 5 Tage – für weniger als 5 Tage (insb. Herzog)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Keine Evidenz für 5 Tage</w:t>
            </w:r>
          </w:p>
          <w:p>
            <w:pPr>
              <w:pStyle w:val="Liste1"/>
            </w:pPr>
            <w:r>
              <w:t xml:space="preserve">Entscheidung: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5 Tage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Und zum Entlassungstag soll PCR-Test vorliegen, der nicht älter als 72h ist und dessen Ergebnis negativ ist oder unter 10^6 oder CT über 30  </w:t>
            </w:r>
          </w:p>
          <w:p>
            <w:pPr>
              <w:pStyle w:val="ToDo"/>
            </w:pPr>
            <w:r>
              <w:t xml:space="preserve">TODO: Rühe möge bitte Textvorschlag erstellen. 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FG8 (Maria 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(B. Ruehe)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CDC, USA: Zweifach Geimpfte können auf Maskentragen u.a. verzichten. Diskussion wird auch bei uns aufkommen. Bereits Gespräche im Haus?</w:t>
            </w:r>
          </w:p>
          <w:p>
            <w:pPr>
              <w:pStyle w:val="Liste1"/>
            </w:pPr>
            <w:r>
              <w:t xml:space="preserve">L. Schaade: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nicht darüber diskutieren, solange noch keine 60% geimpft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Impfquote in USA viel höher</w:t>
            </w:r>
          </w:p>
          <w:p>
            <w:pPr>
              <w:pStyle w:val="Liste1"/>
            </w:pPr>
            <w:r>
              <w:t>Anmerkungen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Bevölkerung wird Mühe haben, bis zum Erreichen einer angemessenen Impfquote Masken zu tragen; nicht möglich, sich von jedem Impfausweis zeigen zu lassen; insofern plausibel, Maskentragen an Impfquote festzumachen.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Die meisten Studien zu Impfstoff-Effektivität wurden durchgeführt, als alle Menschen Masken getragen haben.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 (Wenchel)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Internationales</w:t>
            </w:r>
          </w:p>
          <w:p>
            <w:pPr>
              <w:pStyle w:val="2"/>
            </w:pPr>
            <w:r>
              <w:t>UK wird wieder normales Risikogebiet</w:t>
            </w:r>
          </w:p>
          <w:p>
            <w:pPr>
              <w:pStyle w:val="Liste1"/>
            </w:pPr>
            <w:r>
              <w:t>UK wird von DEU wieder als „normales“ Risikogebiet eingestuft wegen Virusvariante B.1.617, aber nicht als Virusvarianten-Risikogebiet; ähnliche Situation wie Indien vor drei Wochen</w:t>
            </w:r>
          </w:p>
          <w:p>
            <w:pPr>
              <w:pStyle w:val="Liste1"/>
            </w:pPr>
            <w:r>
              <w:t xml:space="preserve">Hinweis insb. an Presse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Presse: Übers Wochenende wie gehabt erreichbar, wird Lagezentrum vorwarnen  </w:t>
            </w:r>
          </w:p>
          <w:p>
            <w:pPr>
              <w:pStyle w:val="Liste1"/>
            </w:pPr>
            <w:r>
              <w:t>Frage L. Wieler: Gibt es bereits passende PCR, um schneller zu sein als mit Sequenzanalyse? Entwicklungen bei Gesundheitsämtern?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Antwort Kröger: </w:t>
            </w:r>
          </w:p>
          <w:p>
            <w:pPr>
              <w:pStyle w:val="Liste3"/>
            </w:pPr>
            <w:r>
              <w:t xml:space="preserve">Einer der Beweggründe für VOC-Ernennung: Mittel für PCR können an GÄ gehen, um besseres Bild zu bekommen; </w:t>
            </w:r>
          </w:p>
          <w:p>
            <w:pPr>
              <w:pStyle w:val="Liste3"/>
            </w:pPr>
            <w:r>
              <w:t>Im neuen SurvNet-Update Möglichkeit geschaffen, Virusvariante einzugeben</w:t>
            </w:r>
          </w:p>
          <w:p>
            <w:pPr>
              <w:pStyle w:val="Liste3"/>
            </w:pPr>
            <w:r>
              <w:t xml:space="preserve">ad hoc-Erhebung wie bei B.1.1.7 wäre möglich, aber Genomsequenzierungen geben sehr gutes Bild, nur leicht verzögert; nächste Woche zu klären, wenn neue Zahlen aus Genomsequenzierung vorliegen (für KW18+19); zuletzt in ca. 1,5% der Sequenzen die beiden Subvarianten (B.1.617.1 und B.1.617.2) detektiert, v.a. Fälle mit Reiseanamnese </w:t>
            </w:r>
          </w:p>
          <w:p>
            <w:pPr>
              <w:pStyle w:val="Liste1"/>
            </w:pPr>
            <w:r>
              <w:t>Diskussion: variantenspezifische Maßnahmen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Noch keine Hinweise, dass Variante schlimmer als B.1.1.7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Jeder Fall muss isoliert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GÄ gehen unsicher mit Laborergebnissen um, reagieren mitunter erst, wenn Variante bekannt </w:t>
            </w:r>
            <w:proofErr w:type="gramStart"/>
            <w:r>
              <w:rPr>
                <w:lang w:val="de-DE"/>
              </w:rPr>
              <w:t>ist</w:t>
            </w:r>
            <w:proofErr w:type="gramEnd"/>
            <w:r>
              <w:rPr>
                <w:lang w:val="de-DE"/>
              </w:rPr>
              <w:t>; dabei sollten Maßnahmen sich nicht unterscheiden.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UK führt spezielle Maßnahmen in Hotspots durch; DEU hat (noch) keine solchen Hotspot; ad hoc-Erhebung würde auch nicht helfen, diese zu finden. </w:t>
            </w:r>
          </w:p>
          <w:p>
            <w:pPr>
              <w:pStyle w:val="ToDo"/>
            </w:pPr>
            <w:r>
              <w:t xml:space="preserve">TODO: In EpiLag und </w:t>
            </w:r>
            <w:commentRangeStart w:id="5"/>
            <w:r>
              <w:t xml:space="preserve">AGE </w:t>
            </w:r>
            <w:commentRangeEnd w:id="5"/>
            <w:r>
              <w:rPr>
                <w:rStyle w:val="Kommentarzeichen"/>
                <w:rFonts w:ascii="Scala Sans OT" w:hAnsi="Scala Sans OT"/>
                <w:i w:val="0"/>
                <w:lang w:eastAsia="de-DE"/>
              </w:rPr>
              <w:commentReference w:id="5"/>
            </w:r>
            <w:r>
              <w:t>(erneut) informieren.</w:t>
            </w:r>
          </w:p>
          <w:p>
            <w:pPr>
              <w:pStyle w:val="ToDo"/>
            </w:pPr>
            <w:r>
              <w:t>TODO: Risikogebiete-Seite online aktualisieren.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 (Hanefeld)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Mo., 17.05.2021, 13:00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12:11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Hellenbrand, Wiebke" w:date="2021-05-15T15:46:00Z" w:initials="HW">
    <w:p>
      <w:pPr>
        <w:pStyle w:val="Kommentartext"/>
      </w:pPr>
      <w:r>
        <w:rPr>
          <w:rStyle w:val="Kommentarzeichen"/>
        </w:rPr>
        <w:annotationRef/>
      </w:r>
      <w:r>
        <w:t xml:space="preserve">Es werden am 21.5. Seren abgenommen von allen Bewohnern und MA, die dazu bereit sind, und hier am RKI im </w:t>
      </w:r>
      <w:proofErr w:type="spellStart"/>
      <w:r>
        <w:t>Luminex</w:t>
      </w:r>
      <w:proofErr w:type="spellEnd"/>
      <w:r>
        <w:t xml:space="preserve"> </w:t>
      </w:r>
      <w:proofErr w:type="spellStart"/>
      <w:r>
        <w:t>sowei</w:t>
      </w:r>
      <w:proofErr w:type="spellEnd"/>
      <w:r>
        <w:t xml:space="preserve"> ggf. auch bzgl. NT untersucht.</w:t>
      </w:r>
    </w:p>
  </w:comment>
  <w:comment w:id="4" w:author="Protokoll" w:date="2021-05-14T15:02:00Z" w:initials="FB">
    <w:p>
      <w:pPr>
        <w:pStyle w:val="Kommentartext"/>
      </w:pPr>
      <w:r>
        <w:rPr>
          <w:rStyle w:val="Kommentarzeichen"/>
        </w:rPr>
        <w:annotationRef/>
      </w:r>
      <w:r>
        <w:t xml:space="preserve">@Ruehe: Welcher Beitrag war gemeint? Dieser </w:t>
      </w:r>
      <w:proofErr w:type="gramStart"/>
      <w:r>
        <w:t>hier ?</w:t>
      </w:r>
      <w:proofErr w:type="gramEnd"/>
      <w:r>
        <w:t xml:space="preserve">: </w:t>
      </w:r>
    </w:p>
    <w:p>
      <w:pPr>
        <w:pStyle w:val="Kommentartext"/>
      </w:pPr>
      <w:r>
        <w:t xml:space="preserve">„Wie gut schützt die COVID-19-Impfung vor SARS-CoV-2-Infektionen und -Transmission? Systematischer Review und Evidenzsynthese (online vorab am 6.5.2021)“ </w:t>
      </w:r>
      <w:hyperlink r:id="rId1" w:history="1">
        <w:r>
          <w:rPr>
            <w:rStyle w:val="Hyperlink"/>
          </w:rPr>
          <w:t>https://www.rki.de/DE/Content/Infekt/EpidBull/Archiv/2021/19/Tabelle.html</w:t>
        </w:r>
      </w:hyperlink>
      <w:r>
        <w:t xml:space="preserve"> </w:t>
      </w:r>
    </w:p>
  </w:comment>
  <w:comment w:id="5" w:author="Hellenbrand, Wiebke" w:date="2021-05-16T12:40:00Z" w:initials="HW">
    <w:p>
      <w:pPr>
        <w:pStyle w:val="Kommentartext"/>
      </w:pPr>
      <w:r>
        <w:rPr>
          <w:rStyle w:val="Kommentarzeichen"/>
        </w:rPr>
        <w:annotationRef/>
      </w:r>
      <w:r>
        <w:t>AGI?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B4837"/>
    <w:multiLevelType w:val="hybridMultilevel"/>
    <w:tmpl w:val="C448935E"/>
    <w:lvl w:ilvl="0" w:tplc="9D0E9D8E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1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2"/>
  </w:num>
  <w:num w:numId="7">
    <w:abstractNumId w:val="28"/>
  </w:num>
  <w:num w:numId="8">
    <w:abstractNumId w:val="15"/>
  </w:num>
  <w:num w:numId="9">
    <w:abstractNumId w:val="5"/>
  </w:num>
  <w:num w:numId="10">
    <w:abstractNumId w:val="33"/>
  </w:num>
  <w:num w:numId="11">
    <w:abstractNumId w:val="27"/>
  </w:num>
  <w:num w:numId="12">
    <w:abstractNumId w:val="17"/>
  </w:num>
  <w:num w:numId="13">
    <w:abstractNumId w:val="14"/>
  </w:num>
  <w:num w:numId="14">
    <w:abstractNumId w:val="23"/>
  </w:num>
  <w:num w:numId="15">
    <w:abstractNumId w:val="19"/>
  </w:num>
  <w:num w:numId="16">
    <w:abstractNumId w:val="0"/>
  </w:num>
  <w:num w:numId="17">
    <w:abstractNumId w:val="13"/>
  </w:num>
  <w:num w:numId="18">
    <w:abstractNumId w:val="31"/>
  </w:num>
  <w:num w:numId="19">
    <w:abstractNumId w:val="11"/>
  </w:num>
  <w:num w:numId="20">
    <w:abstractNumId w:val="29"/>
  </w:num>
  <w:num w:numId="21">
    <w:abstractNumId w:val="8"/>
  </w:num>
  <w:num w:numId="22">
    <w:abstractNumId w:val="10"/>
  </w:num>
  <w:num w:numId="23">
    <w:abstractNumId w:val="2"/>
  </w:num>
  <w:num w:numId="24">
    <w:abstractNumId w:val="24"/>
  </w:num>
  <w:num w:numId="25">
    <w:abstractNumId w:val="16"/>
  </w:num>
  <w:num w:numId="26">
    <w:abstractNumId w:val="1"/>
  </w:num>
  <w:num w:numId="27">
    <w:abstractNumId w:val="26"/>
  </w:num>
  <w:num w:numId="28">
    <w:abstractNumId w:val="32"/>
  </w:num>
  <w:num w:numId="29">
    <w:abstractNumId w:val="15"/>
  </w:num>
  <w:num w:numId="30">
    <w:abstractNumId w:val="15"/>
  </w:num>
  <w:num w:numId="31">
    <w:abstractNumId w:val="30"/>
  </w:num>
  <w:num w:numId="32">
    <w:abstractNumId w:val="25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 w:numId="43">
    <w:abstractNumId w:val="2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llenbrand, Wiebke">
    <w15:presenceInfo w15:providerId="None" w15:userId="Hellenbrand, Wiebke"/>
  </w15:person>
  <w15:person w15:author="Protokoll">
    <w15:presenceInfo w15:providerId="None" w15:userId="Protoko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trackRevisions/>
  <w:documentProtection w:edit="forms"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ki.de/DE/Content/Infekt/EpidBull/Archiv/2021/19/Tabell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bundesgesundheitsministerium.de/service/gesetze-und-verordnungen/guv-19-lp/coronaeinreisev.html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05-14_Lage_AG\Lage-National_2021-05-14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8ECDC-A352-48C9-933A-33B88B27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Hellenbrand, Wiebke</cp:lastModifiedBy>
  <cp:revision>123</cp:revision>
  <cp:lastPrinted>2020-05-06T16:43:00Z</cp:lastPrinted>
  <dcterms:created xsi:type="dcterms:W3CDTF">2021-05-14T10:14:00Z</dcterms:created>
  <dcterms:modified xsi:type="dcterms:W3CDTF">2021-05-16T10:41:00Z</dcterms:modified>
</cp:coreProperties>
</file>