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Mittwoch, 26.05.2021,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w:t>
          </w:r>
          <w:proofErr w:type="spellEnd"/>
          <w:r>
            <w:rPr>
              <w:sz w:val="22"/>
            </w:rPr>
            <w:t>-Konferenz</w:t>
          </w:r>
        </w:sdtContent>
      </w:sdt>
    </w:p>
    <w:p>
      <w:pPr>
        <w:rPr>
          <w:b/>
          <w:sz w:val="22"/>
        </w:rPr>
      </w:pPr>
      <w:r>
        <w:rPr>
          <w:b/>
          <w:sz w:val="22"/>
        </w:rPr>
        <w:t>Moderation: Lars Schaade</w:t>
      </w:r>
    </w:p>
    <w:p>
      <w:pPr>
        <w:spacing w:after="0"/>
        <w:rPr>
          <w:b/>
          <w:sz w:val="22"/>
        </w:rPr>
        <w:sectPr>
          <w:headerReference w:type="default" r:id="rId8"/>
          <w:footerReference w:type="even" r:id="rId9"/>
          <w:footerReference w:type="default" r:id="rId10"/>
          <w:pgSz w:w="11900" w:h="16840"/>
          <w:pgMar w:top="1440" w:right="1800" w:bottom="1440" w:left="1800" w:header="708" w:footer="708" w:gutter="0"/>
          <w:cols w:space="708"/>
        </w:sectPr>
      </w:pPr>
    </w:p>
    <w:p>
      <w:pPr>
        <w:spacing w:after="0"/>
        <w:rPr>
          <w:b/>
          <w:sz w:val="22"/>
        </w:rPr>
      </w:pPr>
      <w:r>
        <w:rPr>
          <w:b/>
          <w:sz w:val="22"/>
        </w:rPr>
        <w:t xml:space="preserve">Teilnehmende: </w:t>
      </w: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line="233" w:lineRule="auto"/>
        <w:ind w:hanging="357"/>
        <w:contextualSpacing w:val="0"/>
        <w:rPr>
          <w:sz w:val="22"/>
        </w:rPr>
      </w:pPr>
      <w:r>
        <w:rPr>
          <w:sz w:val="22"/>
        </w:rPr>
        <w:t>Abt. 1</w:t>
      </w:r>
    </w:p>
    <w:p>
      <w:pPr>
        <w:pStyle w:val="Listenabsatz"/>
        <w:numPr>
          <w:ilvl w:val="1"/>
          <w:numId w:val="2"/>
        </w:numPr>
        <w:spacing w:after="0" w:line="233" w:lineRule="auto"/>
        <w:contextualSpacing w:val="0"/>
        <w:rPr>
          <w:sz w:val="22"/>
        </w:rPr>
      </w:pPr>
      <w:r>
        <w:rPr>
          <w:sz w:val="22"/>
        </w:rPr>
        <w:t>Martin Mielke</w:t>
      </w:r>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1"/>
          <w:numId w:val="2"/>
        </w:numPr>
        <w:spacing w:after="0" w:line="233" w:lineRule="auto"/>
        <w:contextualSpacing w:val="0"/>
        <w:rPr>
          <w:sz w:val="22"/>
        </w:rPr>
      </w:pPr>
      <w:r>
        <w:rPr>
          <w:sz w:val="22"/>
          <w:szCs w:val="22"/>
        </w:rPr>
        <w:t xml:space="preserve">Thomas </w:t>
      </w:r>
      <w:proofErr w:type="spellStart"/>
      <w:r>
        <w:rPr>
          <w:sz w:val="22"/>
          <w:szCs w:val="22"/>
        </w:rPr>
        <w:t>Ziese</w:t>
      </w:r>
      <w:proofErr w:type="spellEnd"/>
    </w:p>
    <w:p>
      <w:pPr>
        <w:pStyle w:val="Listenabsatz"/>
        <w:numPr>
          <w:ilvl w:val="0"/>
          <w:numId w:val="2"/>
        </w:numPr>
        <w:spacing w:after="0" w:line="233" w:lineRule="auto"/>
        <w:ind w:hanging="357"/>
        <w:contextualSpacing w:val="0"/>
        <w:rPr>
          <w:sz w:val="22"/>
        </w:rPr>
      </w:pPr>
      <w:r>
        <w:rPr>
          <w:sz w:val="22"/>
        </w:rPr>
        <w:t>Abt. 3</w:t>
      </w:r>
    </w:p>
    <w:p>
      <w:pPr>
        <w:pStyle w:val="Listenabsatz"/>
        <w:numPr>
          <w:ilvl w:val="1"/>
          <w:numId w:val="2"/>
        </w:numPr>
        <w:spacing w:after="0" w:line="233" w:lineRule="auto"/>
        <w:contextualSpacing w:val="0"/>
        <w:rPr>
          <w:sz w:val="22"/>
        </w:rPr>
      </w:pPr>
      <w:r>
        <w:rPr>
          <w:sz w:val="22"/>
        </w:rPr>
        <w:t>Osamah Hamouda</w:t>
      </w:r>
    </w:p>
    <w:p>
      <w:pPr>
        <w:pStyle w:val="Listenabsatz"/>
        <w:numPr>
          <w:ilvl w:val="1"/>
          <w:numId w:val="2"/>
        </w:numPr>
        <w:spacing w:after="0"/>
        <w:contextualSpacing w:val="0"/>
        <w:rPr>
          <w:sz w:val="22"/>
        </w:rPr>
      </w:pPr>
      <w:r>
        <w:rPr>
          <w:sz w:val="22"/>
        </w:rPr>
        <w:t>Tanja Jung-Sendzik</w:t>
      </w:r>
    </w:p>
    <w:p>
      <w:pPr>
        <w:pStyle w:val="Listenabsatz"/>
        <w:numPr>
          <w:ilvl w:val="0"/>
          <w:numId w:val="3"/>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3"/>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Ralf Dürrwald</w:t>
      </w:r>
    </w:p>
    <w:p>
      <w:pPr>
        <w:pStyle w:val="Listenabsatz"/>
        <w:numPr>
          <w:ilvl w:val="0"/>
          <w:numId w:val="3"/>
        </w:numPr>
        <w:spacing w:after="0"/>
        <w:contextualSpacing w:val="0"/>
        <w:rPr>
          <w:sz w:val="22"/>
        </w:rPr>
      </w:pPr>
      <w:r>
        <w:rPr>
          <w:sz w:val="22"/>
        </w:rPr>
        <w:t xml:space="preserve">FG21 </w:t>
      </w:r>
    </w:p>
    <w:p>
      <w:pPr>
        <w:pStyle w:val="Listenabsatz"/>
        <w:numPr>
          <w:ilvl w:val="1"/>
          <w:numId w:val="2"/>
        </w:numPr>
        <w:spacing w:after="0"/>
        <w:contextualSpacing w:val="0"/>
        <w:rPr>
          <w:sz w:val="22"/>
          <w:szCs w:val="22"/>
        </w:rPr>
      </w:pPr>
      <w:r>
        <w:rPr>
          <w:sz w:val="22"/>
          <w:szCs w:val="22"/>
        </w:rPr>
        <w:t xml:space="preserve">Wolfgang </w:t>
      </w:r>
      <w:proofErr w:type="spellStart"/>
      <w:r>
        <w:rPr>
          <w:rStyle w:val="highlight"/>
          <w:sz w:val="22"/>
          <w:szCs w:val="22"/>
        </w:rPr>
        <w:t>Scheida</w:t>
      </w:r>
      <w:proofErr w:type="spellEnd"/>
    </w:p>
    <w:p>
      <w:pPr>
        <w:pStyle w:val="Listenabsatz"/>
        <w:numPr>
          <w:ilvl w:val="0"/>
          <w:numId w:val="4"/>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Michaela Diercke</w:t>
      </w:r>
    </w:p>
    <w:p>
      <w:pPr>
        <w:pStyle w:val="Listenabsatz"/>
        <w:numPr>
          <w:ilvl w:val="0"/>
          <w:numId w:val="2"/>
        </w:numPr>
        <w:spacing w:after="0"/>
        <w:contextualSpacing w:val="0"/>
        <w:rPr>
          <w:sz w:val="22"/>
        </w:rPr>
      </w:pPr>
      <w:r>
        <w:rPr>
          <w:sz w:val="22"/>
        </w:rPr>
        <w:t>FG 33</w:t>
      </w:r>
    </w:p>
    <w:p>
      <w:pPr>
        <w:pStyle w:val="Listenabsatz"/>
        <w:numPr>
          <w:ilvl w:val="1"/>
          <w:numId w:val="2"/>
        </w:numPr>
        <w:spacing w:after="0"/>
        <w:contextualSpacing w:val="0"/>
        <w:rPr>
          <w:sz w:val="22"/>
        </w:rPr>
      </w:pPr>
      <w:r>
        <w:rPr>
          <w:sz w:val="22"/>
          <w:highlight w:val="yellow"/>
        </w:rPr>
        <w:t>??</w:t>
      </w:r>
    </w:p>
    <w:p>
      <w:pPr>
        <w:pStyle w:val="Listenabsatz"/>
        <w:numPr>
          <w:ilvl w:val="0"/>
          <w:numId w:val="4"/>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Viviane Bremer</w:t>
      </w:r>
    </w:p>
    <w:p>
      <w:pPr>
        <w:pStyle w:val="Listenabsatz"/>
        <w:numPr>
          <w:ilvl w:val="1"/>
          <w:numId w:val="2"/>
        </w:numPr>
        <w:spacing w:after="0"/>
        <w:contextualSpacing w:val="0"/>
        <w:rPr>
          <w:sz w:val="22"/>
        </w:rPr>
      </w:pPr>
      <w:r>
        <w:rPr>
          <w:sz w:val="22"/>
        </w:rPr>
        <w:t>Andrea Sailer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Stefan Kröger</w:t>
      </w:r>
    </w:p>
    <w:p>
      <w:pPr>
        <w:pStyle w:val="Listenabsatz"/>
        <w:numPr>
          <w:ilvl w:val="1"/>
          <w:numId w:val="2"/>
        </w:numPr>
        <w:spacing w:after="0"/>
        <w:contextualSpacing w:val="0"/>
        <w:rPr>
          <w:sz w:val="22"/>
        </w:rPr>
      </w:pPr>
      <w:r>
        <w:rPr>
          <w:sz w:val="22"/>
        </w:rPr>
        <w:t>Silke Buda</w:t>
      </w:r>
    </w:p>
    <w:p>
      <w:pPr>
        <w:pStyle w:val="Listenabsatz"/>
        <w:numPr>
          <w:ilvl w:val="1"/>
          <w:numId w:val="2"/>
        </w:numPr>
        <w:spacing w:after="0"/>
        <w:contextualSpacing w:val="0"/>
        <w:rPr>
          <w:sz w:val="22"/>
        </w:rPr>
      </w:pPr>
      <w:r>
        <w:rPr>
          <w:sz w:val="22"/>
        </w:rPr>
        <w:t>Walter Haas</w:t>
      </w:r>
    </w:p>
    <w:p>
      <w:pPr>
        <w:pStyle w:val="Listenabsatz"/>
        <w:spacing w:after="0"/>
        <w:contextualSpacing w:val="0"/>
        <w:rPr>
          <w:sz w:val="22"/>
        </w:rPr>
      </w:pPr>
      <w:r>
        <w:rPr>
          <w:sz w:val="22"/>
        </w:rPr>
        <w:br w:type="column"/>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 xml:space="preserve">Sebastian Haller </w:t>
      </w:r>
    </w:p>
    <w:p>
      <w:pPr>
        <w:pStyle w:val="Listenabsatz"/>
        <w:numPr>
          <w:ilvl w:val="0"/>
          <w:numId w:val="4"/>
        </w:numPr>
        <w:spacing w:after="0"/>
        <w:contextualSpacing w:val="0"/>
        <w:rPr>
          <w:sz w:val="22"/>
        </w:rPr>
      </w:pPr>
      <w:r>
        <w:rPr>
          <w:sz w:val="22"/>
        </w:rPr>
        <w:t>FG 38</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Ute Rexroth</w:t>
      </w:r>
    </w:p>
    <w:p>
      <w:pPr>
        <w:pStyle w:val="Listenabsatz"/>
        <w:numPr>
          <w:ilvl w:val="0"/>
          <w:numId w:val="3"/>
        </w:numPr>
        <w:spacing w:after="0"/>
        <w:contextualSpacing w:val="0"/>
        <w:rPr>
          <w:sz w:val="22"/>
        </w:rPr>
      </w:pPr>
      <w:r>
        <w:rPr>
          <w:sz w:val="22"/>
        </w:rPr>
        <w:t>IBBS</w:t>
      </w:r>
    </w:p>
    <w:p>
      <w:pPr>
        <w:pStyle w:val="Listenabsatz"/>
        <w:numPr>
          <w:ilvl w:val="1"/>
          <w:numId w:val="3"/>
        </w:numPr>
        <w:spacing w:after="0"/>
        <w:contextualSpacing w:val="0"/>
        <w:rPr>
          <w:sz w:val="22"/>
        </w:rPr>
      </w:pPr>
      <w:r>
        <w:rPr>
          <w:sz w:val="22"/>
        </w:rPr>
        <w:t>Christian Herzog</w:t>
      </w:r>
    </w:p>
    <w:p>
      <w:pPr>
        <w:pStyle w:val="Listenabsatz"/>
        <w:numPr>
          <w:ilvl w:val="0"/>
          <w:numId w:val="3"/>
        </w:numPr>
        <w:spacing w:after="0"/>
        <w:contextualSpacing w:val="0"/>
        <w:rPr>
          <w:sz w:val="22"/>
        </w:rPr>
      </w:pPr>
      <w:r>
        <w:rPr>
          <w:sz w:val="22"/>
        </w:rPr>
        <w:t>MF4</w:t>
      </w:r>
    </w:p>
    <w:p>
      <w:pPr>
        <w:pStyle w:val="Listenabsatz"/>
        <w:numPr>
          <w:ilvl w:val="1"/>
          <w:numId w:val="3"/>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rPr>
      </w:pPr>
      <w:r>
        <w:rPr>
          <w:sz w:val="22"/>
        </w:rPr>
        <w:t>P1</w:t>
      </w:r>
    </w:p>
    <w:p>
      <w:pPr>
        <w:pStyle w:val="Listenabsatz"/>
        <w:numPr>
          <w:ilvl w:val="1"/>
          <w:numId w:val="3"/>
        </w:numPr>
        <w:spacing w:after="0"/>
        <w:contextualSpacing w:val="0"/>
        <w:rPr>
          <w:sz w:val="22"/>
        </w:rPr>
      </w:pPr>
      <w:r>
        <w:rPr>
          <w:sz w:val="22"/>
        </w:rPr>
        <w:t>Mirjam Jenny</w:t>
      </w:r>
    </w:p>
    <w:p>
      <w:pPr>
        <w:pStyle w:val="Listenabsatz"/>
        <w:numPr>
          <w:ilvl w:val="1"/>
          <w:numId w:val="3"/>
        </w:numPr>
        <w:spacing w:after="0"/>
        <w:contextualSpacing w:val="0"/>
        <w:rPr>
          <w:sz w:val="22"/>
        </w:rPr>
      </w:pPr>
      <w:r>
        <w:rPr>
          <w:sz w:val="22"/>
        </w:rPr>
        <w:t xml:space="preserve">John </w:t>
      </w:r>
      <w:proofErr w:type="spellStart"/>
      <w:r>
        <w:rPr>
          <w:sz w:val="22"/>
        </w:rPr>
        <w:t>Gubernath</w:t>
      </w:r>
      <w:proofErr w:type="spellEnd"/>
    </w:p>
    <w:p>
      <w:pPr>
        <w:pStyle w:val="Listenabsatz"/>
        <w:numPr>
          <w:ilvl w:val="1"/>
          <w:numId w:val="3"/>
        </w:numPr>
        <w:spacing w:after="0"/>
        <w:contextualSpacing w:val="0"/>
        <w:rPr>
          <w:sz w:val="22"/>
          <w:szCs w:val="22"/>
        </w:rPr>
      </w:pPr>
      <w:r>
        <w:rPr>
          <w:sz w:val="22"/>
          <w:szCs w:val="22"/>
        </w:rPr>
        <w:t>Christina Leuker</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szCs w:val="22"/>
        </w:rPr>
      </w:pPr>
      <w:r>
        <w:rPr>
          <w:sz w:val="22"/>
          <w:szCs w:val="22"/>
        </w:rPr>
        <w:t xml:space="preserve">Ronja </w:t>
      </w:r>
      <w:proofErr w:type="spellStart"/>
      <w:r>
        <w:rPr>
          <w:sz w:val="22"/>
          <w:szCs w:val="22"/>
        </w:rPr>
        <w:t>Wenchel</w:t>
      </w:r>
      <w:proofErr w:type="spellEnd"/>
    </w:p>
    <w:p>
      <w:pPr>
        <w:pStyle w:val="Listenabsatz"/>
        <w:numPr>
          <w:ilvl w:val="1"/>
          <w:numId w:val="3"/>
        </w:numPr>
        <w:spacing w:after="0"/>
        <w:contextualSpacing w:val="0"/>
        <w:rPr>
          <w:sz w:val="22"/>
          <w:szCs w:val="22"/>
        </w:rPr>
      </w:pPr>
      <w:r>
        <w:rPr>
          <w:sz w:val="22"/>
          <w:szCs w:val="22"/>
        </w:rPr>
        <w:t>Marieke Degen</w:t>
      </w:r>
    </w:p>
    <w:p>
      <w:pPr>
        <w:pStyle w:val="Listenabsatz"/>
        <w:numPr>
          <w:ilvl w:val="1"/>
          <w:numId w:val="3"/>
        </w:numPr>
        <w:spacing w:after="0"/>
        <w:contextualSpacing w:val="0"/>
        <w:rPr>
          <w:sz w:val="22"/>
        </w:rPr>
      </w:pPr>
      <w:r>
        <w:rPr>
          <w:sz w:val="22"/>
        </w:rPr>
        <w:t>Susanne Glasmacher</w:t>
      </w:r>
    </w:p>
    <w:p>
      <w:pPr>
        <w:pStyle w:val="Listenabsatz"/>
        <w:numPr>
          <w:ilvl w:val="0"/>
          <w:numId w:val="2"/>
        </w:numPr>
        <w:spacing w:after="0"/>
        <w:contextualSpacing w:val="0"/>
        <w:rPr>
          <w:sz w:val="22"/>
        </w:rPr>
      </w:pPr>
      <w:r>
        <w:rPr>
          <w:sz w:val="22"/>
        </w:rPr>
        <w:t>ZIG1</w:t>
      </w:r>
    </w:p>
    <w:p>
      <w:pPr>
        <w:pStyle w:val="Listenabsatz"/>
        <w:numPr>
          <w:ilvl w:val="1"/>
          <w:numId w:val="2"/>
        </w:numPr>
        <w:spacing w:after="0"/>
        <w:contextualSpacing w:val="0"/>
        <w:rPr>
          <w:rStyle w:val="highlight"/>
          <w:sz w:val="22"/>
          <w:szCs w:val="22"/>
        </w:rPr>
      </w:pPr>
      <w:r>
        <w:rPr>
          <w:sz w:val="22"/>
          <w:szCs w:val="22"/>
        </w:rPr>
        <w:t xml:space="preserve">Luisa </w:t>
      </w:r>
      <w:r>
        <w:rPr>
          <w:rStyle w:val="highlight"/>
          <w:sz w:val="22"/>
          <w:szCs w:val="22"/>
        </w:rPr>
        <w:t>Denkel</w:t>
      </w:r>
    </w:p>
    <w:p>
      <w:pPr>
        <w:pStyle w:val="Listenabsatz"/>
        <w:numPr>
          <w:ilvl w:val="0"/>
          <w:numId w:val="2"/>
        </w:numPr>
        <w:spacing w:after="0"/>
        <w:contextualSpacing w:val="0"/>
        <w:rPr>
          <w:rStyle w:val="highlight"/>
          <w:sz w:val="22"/>
          <w:szCs w:val="22"/>
        </w:rPr>
      </w:pPr>
      <w:r>
        <w:rPr>
          <w:rStyle w:val="highlight"/>
          <w:sz w:val="22"/>
          <w:szCs w:val="22"/>
        </w:rPr>
        <w:t>ZIG2</w:t>
      </w:r>
    </w:p>
    <w:p>
      <w:pPr>
        <w:pStyle w:val="Listenabsatz"/>
        <w:numPr>
          <w:ilvl w:val="1"/>
          <w:numId w:val="2"/>
        </w:numPr>
        <w:spacing w:after="0"/>
        <w:contextualSpacing w:val="0"/>
        <w:rPr>
          <w:rStyle w:val="highlight"/>
          <w:sz w:val="22"/>
          <w:szCs w:val="22"/>
        </w:rPr>
      </w:pPr>
      <w:proofErr w:type="spellStart"/>
      <w:r>
        <w:rPr>
          <w:rStyle w:val="highlight"/>
          <w:sz w:val="22"/>
          <w:szCs w:val="22"/>
        </w:rPr>
        <w:t>Thurid</w:t>
      </w:r>
      <w:proofErr w:type="spellEnd"/>
      <w:r>
        <w:rPr>
          <w:rStyle w:val="highlight"/>
          <w:sz w:val="22"/>
          <w:szCs w:val="22"/>
        </w:rPr>
        <w:t xml:space="preserve"> Bahr</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rPr>
          <w:sz w:val="22"/>
        </w:rPr>
      </w:pPr>
      <w:r>
        <w:rPr>
          <w:sz w:val="22"/>
        </w:rPr>
        <w:t>Christoph Peter</w:t>
      </w:r>
    </w:p>
    <w:p>
      <w:pPr>
        <w:pStyle w:val="Listenabsatz"/>
        <w:spacing w:after="0"/>
        <w:ind w:left="1440"/>
        <w:contextualSpacing w:val="0"/>
        <w:rPr>
          <w:sz w:val="22"/>
        </w:rPr>
        <w:sectPr>
          <w:type w:val="continuous"/>
          <w:pgSz w:w="11900" w:h="16840"/>
          <w:pgMar w:top="1440" w:right="1800" w:bottom="1440" w:left="1800" w:header="708" w:footer="708" w:gutter="0"/>
          <w:cols w:num="2" w:space="560"/>
        </w:sectPr>
      </w:pPr>
    </w:p>
    <w:p>
      <w:pPr>
        <w:rPr>
          <w:sz w:val="22"/>
        </w:rPr>
      </w:pPr>
      <w:r>
        <w:rPr>
          <w:sz w:val="22"/>
        </w:rPr>
        <w:br w:type="page"/>
      </w: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r>
              <w:rPr>
                <w:b/>
                <w:i/>
                <w:color w:val="8DB3E2" w:themeColor="text2" w:themeTint="66"/>
                <w:sz w:val="22"/>
                <w:szCs w:val="22"/>
              </w:rPr>
              <w:t>(nur freitags)</w:t>
            </w: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sz w:val="22"/>
                <w:szCs w:val="22"/>
              </w:rPr>
              <w:t xml:space="preserve">Fallzahlen, Todesfälle, Trend (Folien </w:t>
            </w:r>
            <w:hyperlink r:id="rId11" w:history="1">
              <w:r>
                <w:rPr>
                  <w:rStyle w:val="Hyperlink"/>
                  <w:sz w:val="22"/>
                  <w:szCs w:val="22"/>
                </w:rPr>
                <w:t>hier</w:t>
              </w:r>
            </w:hyperlink>
            <w:r>
              <w:rPr>
                <w:sz w:val="22"/>
                <w:szCs w:val="22"/>
              </w:rPr>
              <w:t xml:space="preserve">) </w:t>
            </w:r>
          </w:p>
          <w:p>
            <w:pPr>
              <w:pStyle w:val="Listenabsatz"/>
              <w:numPr>
                <w:ilvl w:val="1"/>
                <w:numId w:val="8"/>
              </w:numPr>
              <w:ind w:left="907" w:hanging="340"/>
              <w:rPr>
                <w:sz w:val="22"/>
                <w:szCs w:val="22"/>
              </w:rPr>
            </w:pPr>
            <w:proofErr w:type="spellStart"/>
            <w:r>
              <w:rPr>
                <w:sz w:val="22"/>
                <w:szCs w:val="22"/>
              </w:rPr>
              <w:t>SurvNet</w:t>
            </w:r>
            <w:proofErr w:type="spellEnd"/>
            <w:r>
              <w:rPr>
                <w:sz w:val="22"/>
                <w:szCs w:val="22"/>
              </w:rPr>
              <w:t xml:space="preserve"> übermittelt: 3.656.177 (+2.626), davon 87.726 (+270) Todesfälle </w:t>
            </w:r>
          </w:p>
          <w:p>
            <w:pPr>
              <w:pStyle w:val="Listenabsatz"/>
              <w:numPr>
                <w:ilvl w:val="1"/>
                <w:numId w:val="8"/>
              </w:numPr>
              <w:ind w:left="907" w:hanging="340"/>
              <w:rPr>
                <w:sz w:val="22"/>
                <w:szCs w:val="22"/>
              </w:rPr>
            </w:pPr>
            <w:r>
              <w:rPr>
                <w:sz w:val="22"/>
                <w:szCs w:val="22"/>
              </w:rPr>
              <w:t xml:space="preserve">7-Tage-Inzidenz 47/100.000 </w:t>
            </w:r>
            <w:proofErr w:type="spellStart"/>
            <w:r>
              <w:rPr>
                <w:sz w:val="22"/>
                <w:szCs w:val="22"/>
              </w:rPr>
              <w:t>Einw</w:t>
            </w:r>
            <w:proofErr w:type="spellEnd"/>
            <w:r>
              <w:rPr>
                <w:sz w:val="22"/>
                <w:szCs w:val="22"/>
              </w:rPr>
              <w:t xml:space="preserve">. </w:t>
            </w:r>
          </w:p>
          <w:p>
            <w:pPr>
              <w:pStyle w:val="Listenabsatz"/>
              <w:numPr>
                <w:ilvl w:val="1"/>
                <w:numId w:val="8"/>
              </w:numPr>
              <w:ind w:left="907" w:hanging="340"/>
              <w:rPr>
                <w:sz w:val="22"/>
                <w:szCs w:val="22"/>
              </w:rPr>
            </w:pPr>
            <w:proofErr w:type="spellStart"/>
            <w:r>
              <w:rPr>
                <w:sz w:val="22"/>
                <w:szCs w:val="22"/>
              </w:rPr>
              <w:t>Impfmonitoring</w:t>
            </w:r>
            <w:proofErr w:type="spellEnd"/>
            <w:r>
              <w:rPr>
                <w:sz w:val="22"/>
                <w:szCs w:val="22"/>
              </w:rPr>
              <w:t>: Geimpfte mit 1. Dosis 33.503.002 (40%), mit vollständiger Impfung 11.896.572 (14%)</w:t>
            </w:r>
          </w:p>
          <w:p>
            <w:pPr>
              <w:pStyle w:val="Listenabsatz"/>
              <w:numPr>
                <w:ilvl w:val="1"/>
                <w:numId w:val="5"/>
              </w:numPr>
              <w:ind w:left="924" w:hanging="357"/>
              <w:rPr>
                <w:sz w:val="22"/>
                <w:szCs w:val="22"/>
              </w:rPr>
            </w:pPr>
            <w:r>
              <w:rPr>
                <w:sz w:val="22"/>
                <w:szCs w:val="22"/>
              </w:rPr>
              <w:t>Anzahl Meldungen von Labornachweisen und COVID-19-Fälle</w:t>
            </w:r>
          </w:p>
          <w:p>
            <w:pPr>
              <w:pStyle w:val="Listenabsatz"/>
              <w:numPr>
                <w:ilvl w:val="2"/>
                <w:numId w:val="5"/>
              </w:numPr>
              <w:ind w:left="1491" w:hanging="357"/>
              <w:rPr>
                <w:sz w:val="22"/>
                <w:szCs w:val="22"/>
              </w:rPr>
            </w:pPr>
            <w:r>
              <w:rPr>
                <w:sz w:val="22"/>
                <w:szCs w:val="22"/>
              </w:rPr>
              <w:t>Nicht nur die Anzahl an COVID-19-Fällen ist zurückgegangen, sondern auch die Anzahl der DEMIS-Meldungen an die GA. Letzte Woche deutlich weniger Meldungen aus den Laboren.</w:t>
            </w:r>
          </w:p>
          <w:p>
            <w:pPr>
              <w:pStyle w:val="Listenabsatz"/>
              <w:numPr>
                <w:ilvl w:val="1"/>
                <w:numId w:val="5"/>
              </w:numPr>
              <w:ind w:left="924" w:hanging="357"/>
              <w:rPr>
                <w:sz w:val="22"/>
                <w:szCs w:val="22"/>
              </w:rPr>
            </w:pPr>
            <w:r>
              <w:rPr>
                <w:sz w:val="22"/>
                <w:szCs w:val="22"/>
              </w:rPr>
              <w:t xml:space="preserve"> COVID-19 Fälle mit und ohne Antigennachweis</w:t>
            </w:r>
          </w:p>
          <w:p>
            <w:pPr>
              <w:pStyle w:val="Listenabsatz"/>
              <w:numPr>
                <w:ilvl w:val="2"/>
                <w:numId w:val="5"/>
              </w:numPr>
              <w:ind w:left="1491" w:hanging="357"/>
              <w:rPr>
                <w:sz w:val="22"/>
                <w:szCs w:val="22"/>
              </w:rPr>
            </w:pPr>
            <w:r>
              <w:rPr>
                <w:sz w:val="22"/>
                <w:szCs w:val="22"/>
              </w:rPr>
              <w:t>Anteil Fälle mit Antigennachweis nimmt nicht weiter zu, obwohl Testangebot breit verfügbar ist.</w:t>
            </w:r>
          </w:p>
          <w:p>
            <w:pPr>
              <w:pStyle w:val="Listenabsatz"/>
              <w:numPr>
                <w:ilvl w:val="1"/>
                <w:numId w:val="5"/>
              </w:numPr>
              <w:ind w:left="924" w:hanging="357"/>
              <w:rPr>
                <w:sz w:val="22"/>
                <w:szCs w:val="22"/>
              </w:rPr>
            </w:pPr>
            <w:r>
              <w:rPr>
                <w:sz w:val="22"/>
                <w:szCs w:val="22"/>
              </w:rPr>
              <w:t xml:space="preserve">Verlauf der 7-Tages-Inzidenz der Bundesländer </w:t>
            </w:r>
          </w:p>
          <w:p>
            <w:pPr>
              <w:pStyle w:val="Listenabsatz"/>
              <w:numPr>
                <w:ilvl w:val="2"/>
                <w:numId w:val="5"/>
              </w:numPr>
              <w:ind w:left="1491" w:hanging="357"/>
              <w:rPr>
                <w:sz w:val="22"/>
                <w:szCs w:val="22"/>
              </w:rPr>
            </w:pPr>
            <w:r>
              <w:rPr>
                <w:sz w:val="22"/>
                <w:szCs w:val="22"/>
              </w:rPr>
              <w:t xml:space="preserve">Relativ einheitlicher Rückgang in allen BL. </w:t>
            </w:r>
          </w:p>
          <w:p>
            <w:pPr>
              <w:pStyle w:val="Listenabsatz"/>
              <w:numPr>
                <w:ilvl w:val="1"/>
                <w:numId w:val="5"/>
              </w:numPr>
              <w:ind w:left="924" w:hanging="357"/>
              <w:rPr>
                <w:sz w:val="22"/>
                <w:szCs w:val="22"/>
              </w:rPr>
            </w:pPr>
            <w:r>
              <w:rPr>
                <w:sz w:val="22"/>
                <w:szCs w:val="22"/>
              </w:rPr>
              <w:t>7-Tage-Inzidenz nach Altersgruppe</w:t>
            </w:r>
          </w:p>
          <w:p>
            <w:pPr>
              <w:pStyle w:val="Listenabsatz"/>
              <w:numPr>
                <w:ilvl w:val="2"/>
                <w:numId w:val="5"/>
              </w:numPr>
              <w:ind w:left="1491" w:hanging="357"/>
              <w:rPr>
                <w:sz w:val="22"/>
                <w:szCs w:val="22"/>
              </w:rPr>
            </w:pPr>
            <w:r>
              <w:rPr>
                <w:sz w:val="22"/>
                <w:szCs w:val="22"/>
              </w:rPr>
              <w:t>Niedrigste Inzidenzen bei den am meisten gefährdeten Altersgruppen.</w:t>
            </w:r>
          </w:p>
          <w:p>
            <w:pPr>
              <w:pStyle w:val="Listenabsatz"/>
              <w:numPr>
                <w:ilvl w:val="2"/>
                <w:numId w:val="5"/>
              </w:numPr>
              <w:ind w:left="1491" w:hanging="357"/>
              <w:rPr>
                <w:sz w:val="22"/>
                <w:szCs w:val="22"/>
              </w:rPr>
            </w:pPr>
            <w:r>
              <w:rPr>
                <w:sz w:val="22"/>
                <w:szCs w:val="22"/>
              </w:rPr>
              <w:t>Inzidenz bei allen AG ab 65 Jahre &lt; 35.</w:t>
            </w:r>
          </w:p>
          <w:p>
            <w:pPr>
              <w:pStyle w:val="Listenabsatz"/>
              <w:numPr>
                <w:ilvl w:val="2"/>
                <w:numId w:val="5"/>
              </w:numPr>
              <w:ind w:left="1491" w:hanging="357"/>
              <w:rPr>
                <w:sz w:val="22"/>
                <w:szCs w:val="22"/>
              </w:rPr>
            </w:pPr>
            <w:r>
              <w:rPr>
                <w:sz w:val="22"/>
                <w:szCs w:val="22"/>
              </w:rPr>
              <w:t>Inzidenz &gt;100 nur noch bei 10-</w:t>
            </w:r>
            <w:proofErr w:type="gramStart"/>
            <w:r>
              <w:rPr>
                <w:sz w:val="22"/>
                <w:szCs w:val="22"/>
              </w:rPr>
              <w:t>14 Jährigen</w:t>
            </w:r>
            <w:proofErr w:type="gramEnd"/>
          </w:p>
          <w:p>
            <w:pPr>
              <w:pStyle w:val="Listenabsatz"/>
              <w:numPr>
                <w:ilvl w:val="1"/>
                <w:numId w:val="5"/>
              </w:numPr>
              <w:ind w:left="924" w:hanging="357"/>
              <w:rPr>
                <w:sz w:val="22"/>
                <w:szCs w:val="22"/>
              </w:rPr>
            </w:pPr>
            <w:r>
              <w:rPr>
                <w:sz w:val="22"/>
                <w:szCs w:val="22"/>
              </w:rPr>
              <w:t>Hospitalisierte COVID-19-Fälle nach Altersgruppe</w:t>
            </w:r>
          </w:p>
          <w:p>
            <w:pPr>
              <w:pStyle w:val="Listenabsatz"/>
              <w:numPr>
                <w:ilvl w:val="2"/>
                <w:numId w:val="5"/>
              </w:numPr>
              <w:ind w:left="1491" w:hanging="357"/>
              <w:rPr>
                <w:sz w:val="22"/>
                <w:szCs w:val="22"/>
              </w:rPr>
            </w:pPr>
            <w:r>
              <w:rPr>
                <w:sz w:val="22"/>
                <w:szCs w:val="22"/>
              </w:rPr>
              <w:t>Anzahl Hospitalisierter ist rückläufig.</w:t>
            </w:r>
          </w:p>
          <w:p>
            <w:pPr>
              <w:pStyle w:val="Listenabsatz"/>
              <w:ind w:left="1491"/>
              <w:rPr>
                <w:sz w:val="22"/>
                <w:szCs w:val="22"/>
              </w:rPr>
            </w:pPr>
          </w:p>
          <w:p>
            <w:pPr>
              <w:pStyle w:val="Listenabsatz"/>
              <w:numPr>
                <w:ilvl w:val="0"/>
                <w:numId w:val="5"/>
              </w:numPr>
              <w:ind w:left="453" w:hanging="340"/>
              <w:rPr>
                <w:sz w:val="22"/>
                <w:szCs w:val="22"/>
              </w:rPr>
            </w:pPr>
            <w:r>
              <w:rPr>
                <w:b/>
                <w:sz w:val="22"/>
                <w:szCs w:val="22"/>
              </w:rPr>
              <w:t xml:space="preserve">Testkapazität und Testungen </w:t>
            </w:r>
            <w:r>
              <w:rPr>
                <w:b/>
                <w:i/>
                <w:color w:val="D99594" w:themeColor="accent2" w:themeTint="99"/>
                <w:sz w:val="20"/>
                <w:szCs w:val="20"/>
              </w:rPr>
              <w:t>(nur mittwochs)</w:t>
            </w:r>
            <w:r>
              <w:rPr>
                <w:sz w:val="22"/>
                <w:szCs w:val="22"/>
              </w:rPr>
              <w:t xml:space="preserve"> </w:t>
            </w:r>
          </w:p>
          <w:p>
            <w:pPr>
              <w:pStyle w:val="Listenabsatz"/>
              <w:ind w:left="453"/>
              <w:rPr>
                <w:sz w:val="22"/>
                <w:szCs w:val="22"/>
              </w:rPr>
            </w:pPr>
            <w:r>
              <w:rPr>
                <w:b/>
                <w:sz w:val="22"/>
                <w:szCs w:val="22"/>
              </w:rPr>
              <w:t>Testzahlenerfassung am RKI</w:t>
            </w:r>
            <w:r>
              <w:rPr>
                <w:sz w:val="22"/>
                <w:szCs w:val="22"/>
              </w:rPr>
              <w:t xml:space="preserve"> (Folien </w:t>
            </w:r>
            <w:hyperlink r:id="rId12"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Testzahlen und Positivquote</w:t>
            </w:r>
          </w:p>
          <w:p>
            <w:pPr>
              <w:pStyle w:val="Listenabsatz"/>
              <w:numPr>
                <w:ilvl w:val="2"/>
                <w:numId w:val="5"/>
              </w:numPr>
              <w:ind w:left="1491" w:hanging="357"/>
              <w:rPr>
                <w:sz w:val="22"/>
                <w:szCs w:val="22"/>
              </w:rPr>
            </w:pPr>
            <w:r>
              <w:rPr>
                <w:sz w:val="22"/>
                <w:szCs w:val="22"/>
              </w:rPr>
              <w:t>Im Vergleich zur letzten Woche wurden wieder mehr Testungen durchgeführt, Positivanteil jedoch auf 5,8% gesunken.</w:t>
            </w:r>
          </w:p>
          <w:p>
            <w:pPr>
              <w:pStyle w:val="Listenabsatz"/>
              <w:numPr>
                <w:ilvl w:val="2"/>
                <w:numId w:val="5"/>
              </w:numPr>
              <w:ind w:left="1491" w:hanging="357"/>
              <w:rPr>
                <w:sz w:val="22"/>
                <w:szCs w:val="22"/>
              </w:rPr>
            </w:pPr>
            <w:r>
              <w:rPr>
                <w:sz w:val="22"/>
                <w:szCs w:val="22"/>
              </w:rPr>
              <w:t>Mitte April Höhepunkt bei Positivquote, seitdem Rückgang.</w:t>
            </w:r>
          </w:p>
          <w:p>
            <w:pPr>
              <w:pStyle w:val="Listenabsatz"/>
              <w:numPr>
                <w:ilvl w:val="1"/>
                <w:numId w:val="5"/>
              </w:numPr>
              <w:ind w:left="924" w:hanging="357"/>
              <w:rPr>
                <w:sz w:val="22"/>
                <w:szCs w:val="22"/>
              </w:rPr>
            </w:pPr>
            <w:r>
              <w:rPr>
                <w:sz w:val="22"/>
                <w:szCs w:val="22"/>
              </w:rPr>
              <w:t>Auslastung der Kapazitäten</w:t>
            </w:r>
          </w:p>
          <w:p>
            <w:pPr>
              <w:pStyle w:val="Listenabsatz"/>
              <w:numPr>
                <w:ilvl w:val="2"/>
                <w:numId w:val="5"/>
              </w:numPr>
              <w:ind w:left="1491" w:hanging="357"/>
              <w:rPr>
                <w:sz w:val="22"/>
                <w:szCs w:val="22"/>
              </w:rPr>
            </w:pPr>
            <w:r>
              <w:rPr>
                <w:sz w:val="22"/>
                <w:szCs w:val="22"/>
              </w:rPr>
              <w:t>Wiederanstieg Anzahl Tests auf Niveau der vorletzten Woche</w:t>
            </w:r>
          </w:p>
          <w:p>
            <w:pPr>
              <w:pStyle w:val="Listenabsatz"/>
              <w:numPr>
                <w:ilvl w:val="1"/>
                <w:numId w:val="5"/>
              </w:numPr>
              <w:ind w:left="924" w:hanging="357"/>
              <w:rPr>
                <w:sz w:val="22"/>
                <w:szCs w:val="22"/>
              </w:rPr>
            </w:pPr>
            <w:r>
              <w:rPr>
                <w:sz w:val="22"/>
                <w:szCs w:val="22"/>
              </w:rPr>
              <w:t>Testzahlerfassung-VOC</w:t>
            </w:r>
          </w:p>
          <w:p>
            <w:pPr>
              <w:pStyle w:val="Listenabsatz"/>
              <w:numPr>
                <w:ilvl w:val="2"/>
                <w:numId w:val="5"/>
              </w:numPr>
              <w:ind w:left="1491" w:hanging="357"/>
              <w:rPr>
                <w:sz w:val="22"/>
                <w:szCs w:val="22"/>
              </w:rPr>
            </w:pPr>
            <w:r>
              <w:rPr>
                <w:sz w:val="22"/>
                <w:szCs w:val="22"/>
              </w:rPr>
              <w:t>Zahl der meldenden Labore etwas zurückgegangen</w:t>
            </w:r>
          </w:p>
          <w:p>
            <w:pPr>
              <w:pStyle w:val="Listenabsatz"/>
              <w:numPr>
                <w:ilvl w:val="2"/>
                <w:numId w:val="5"/>
              </w:numPr>
              <w:ind w:left="1491" w:hanging="357"/>
              <w:rPr>
                <w:sz w:val="22"/>
                <w:szCs w:val="22"/>
              </w:rPr>
            </w:pPr>
            <w:r>
              <w:rPr>
                <w:sz w:val="22"/>
                <w:szCs w:val="22"/>
              </w:rPr>
              <w:t xml:space="preserve">Anteil VOC 90,6%, davon fast 90% B.1.1.7 </w:t>
            </w:r>
          </w:p>
          <w:p>
            <w:pPr>
              <w:pStyle w:val="Listenabsatz"/>
              <w:numPr>
                <w:ilvl w:val="2"/>
                <w:numId w:val="5"/>
              </w:numPr>
              <w:ind w:left="1491" w:hanging="357"/>
              <w:rPr>
                <w:sz w:val="22"/>
                <w:szCs w:val="22"/>
              </w:rPr>
            </w:pPr>
            <w:r>
              <w:rPr>
                <w:sz w:val="22"/>
                <w:szCs w:val="22"/>
              </w:rPr>
              <w:t xml:space="preserve">B.1.351 und P1 &lt; 1% </w:t>
            </w:r>
          </w:p>
          <w:p>
            <w:pPr>
              <w:pStyle w:val="Listenabsatz"/>
              <w:numPr>
                <w:ilvl w:val="2"/>
                <w:numId w:val="5"/>
              </w:numPr>
              <w:ind w:left="1491" w:hanging="357"/>
              <w:rPr>
                <w:sz w:val="22"/>
                <w:szCs w:val="22"/>
              </w:rPr>
            </w:pPr>
            <w:r>
              <w:rPr>
                <w:sz w:val="22"/>
                <w:szCs w:val="22"/>
              </w:rPr>
              <w:t>B.1.617 noch nicht erfasst, laut Information aus molekularer Surveillance bei ca. 2%.</w:t>
            </w:r>
          </w:p>
          <w:p>
            <w:pPr>
              <w:pStyle w:val="Listenabsatz"/>
              <w:numPr>
                <w:ilvl w:val="1"/>
                <w:numId w:val="5"/>
              </w:numPr>
              <w:ind w:left="924" w:hanging="357"/>
              <w:rPr>
                <w:sz w:val="22"/>
                <w:szCs w:val="22"/>
              </w:rPr>
            </w:pPr>
            <w:r>
              <w:rPr>
                <w:sz w:val="22"/>
                <w:szCs w:val="22"/>
              </w:rPr>
              <w:t>AG-POCT in Einrichtungen</w:t>
            </w:r>
          </w:p>
          <w:p>
            <w:pPr>
              <w:pStyle w:val="Listenabsatz"/>
              <w:numPr>
                <w:ilvl w:val="2"/>
                <w:numId w:val="5"/>
              </w:numPr>
              <w:ind w:left="1491" w:hanging="357"/>
              <w:rPr>
                <w:sz w:val="22"/>
                <w:szCs w:val="22"/>
              </w:rPr>
            </w:pPr>
            <w:r>
              <w:rPr>
                <w:sz w:val="22"/>
                <w:szCs w:val="22"/>
              </w:rPr>
              <w:t>Zahl der teilnehmenden Einrichtungen geht zurück vor allem im stationären Pflegebereich.</w:t>
            </w:r>
          </w:p>
          <w:p>
            <w:pPr>
              <w:pStyle w:val="Listenabsatz"/>
              <w:numPr>
                <w:ilvl w:val="2"/>
                <w:numId w:val="5"/>
              </w:numPr>
              <w:ind w:left="1491" w:hanging="357"/>
              <w:rPr>
                <w:sz w:val="22"/>
                <w:szCs w:val="22"/>
              </w:rPr>
            </w:pPr>
            <w:r>
              <w:rPr>
                <w:sz w:val="22"/>
                <w:szCs w:val="22"/>
              </w:rPr>
              <w:lastRenderedPageBreak/>
              <w:t>0,15% der AG-POCT waren positiv, davon sind 86% in PCR gegangen, davon wurden 55% als positiv bestätigt übermittelt.</w:t>
            </w:r>
          </w:p>
          <w:p>
            <w:pPr>
              <w:pStyle w:val="Listenabsatz"/>
              <w:ind w:left="1080"/>
              <w:rPr>
                <w:sz w:val="22"/>
                <w:szCs w:val="22"/>
              </w:rPr>
            </w:pPr>
          </w:p>
          <w:p>
            <w:pPr>
              <w:pStyle w:val="Listenabsatz"/>
              <w:ind w:left="453"/>
              <w:rPr>
                <w:sz w:val="22"/>
                <w:szCs w:val="22"/>
              </w:rPr>
            </w:pPr>
            <w:r>
              <w:rPr>
                <w:b/>
                <w:sz w:val="22"/>
                <w:szCs w:val="22"/>
              </w:rPr>
              <w:t>ARS-Daten</w:t>
            </w:r>
            <w:r>
              <w:rPr>
                <w:sz w:val="22"/>
                <w:szCs w:val="22"/>
              </w:rPr>
              <w:t xml:space="preserve"> (Folien </w:t>
            </w:r>
            <w:hyperlink r:id="rId13"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 xml:space="preserve">Anzahl Testungen und </w:t>
            </w:r>
            <w:proofErr w:type="spellStart"/>
            <w:r>
              <w:rPr>
                <w:sz w:val="22"/>
                <w:szCs w:val="22"/>
              </w:rPr>
              <w:t>Positivenanteile</w:t>
            </w:r>
            <w:proofErr w:type="spellEnd"/>
            <w:r>
              <w:rPr>
                <w:sz w:val="22"/>
                <w:szCs w:val="22"/>
              </w:rPr>
              <w:t xml:space="preserve"> </w:t>
            </w:r>
          </w:p>
          <w:p>
            <w:pPr>
              <w:pStyle w:val="Listenabsatz"/>
              <w:numPr>
                <w:ilvl w:val="2"/>
                <w:numId w:val="5"/>
              </w:numPr>
              <w:ind w:left="1491" w:hanging="357"/>
              <w:rPr>
                <w:sz w:val="22"/>
                <w:szCs w:val="22"/>
              </w:rPr>
            </w:pPr>
            <w:r>
              <w:rPr>
                <w:sz w:val="22"/>
                <w:szCs w:val="22"/>
              </w:rPr>
              <w:t xml:space="preserve">Kein deutlicher Rückgang der Testzahlen, aber starker Rückgang der </w:t>
            </w:r>
            <w:proofErr w:type="spellStart"/>
            <w:r>
              <w:rPr>
                <w:sz w:val="22"/>
                <w:szCs w:val="22"/>
              </w:rPr>
              <w:t>Positivenanteile</w:t>
            </w:r>
            <w:proofErr w:type="spellEnd"/>
            <w:r>
              <w:rPr>
                <w:sz w:val="22"/>
                <w:szCs w:val="22"/>
              </w:rPr>
              <w:t>.</w:t>
            </w:r>
          </w:p>
          <w:p>
            <w:pPr>
              <w:pStyle w:val="Listenabsatz"/>
              <w:numPr>
                <w:ilvl w:val="1"/>
                <w:numId w:val="5"/>
              </w:numPr>
              <w:ind w:left="924" w:hanging="357"/>
              <w:rPr>
                <w:sz w:val="22"/>
                <w:szCs w:val="22"/>
              </w:rPr>
            </w:pPr>
            <w:r>
              <w:rPr>
                <w:sz w:val="22"/>
                <w:szCs w:val="22"/>
              </w:rPr>
              <w:t xml:space="preserve">Anzahl Personen mit SARS-CoV-2-PCR-Testung/ 100.000 </w:t>
            </w:r>
            <w:proofErr w:type="spellStart"/>
            <w:r>
              <w:rPr>
                <w:sz w:val="22"/>
                <w:szCs w:val="22"/>
              </w:rPr>
              <w:t>Einw</w:t>
            </w:r>
            <w:proofErr w:type="spellEnd"/>
            <w:r>
              <w:rPr>
                <w:sz w:val="22"/>
                <w:szCs w:val="22"/>
              </w:rPr>
              <w:t>. nach Altersgruppe</w:t>
            </w:r>
          </w:p>
          <w:p>
            <w:pPr>
              <w:pStyle w:val="Listenabsatz"/>
              <w:numPr>
                <w:ilvl w:val="2"/>
                <w:numId w:val="5"/>
              </w:numPr>
              <w:ind w:left="1491" w:hanging="357"/>
              <w:rPr>
                <w:sz w:val="22"/>
                <w:szCs w:val="22"/>
              </w:rPr>
            </w:pPr>
            <w:r>
              <w:rPr>
                <w:sz w:val="22"/>
                <w:szCs w:val="22"/>
              </w:rPr>
              <w:t>Weiterhin werden &gt;</w:t>
            </w:r>
            <w:proofErr w:type="gramStart"/>
            <w:r>
              <w:rPr>
                <w:sz w:val="22"/>
                <w:szCs w:val="22"/>
              </w:rPr>
              <w:t>80 Jährige</w:t>
            </w:r>
            <w:proofErr w:type="gramEnd"/>
            <w:r>
              <w:rPr>
                <w:sz w:val="22"/>
                <w:szCs w:val="22"/>
              </w:rPr>
              <w:t xml:space="preserve"> am häufigsten getestet.</w:t>
            </w:r>
          </w:p>
          <w:p>
            <w:pPr>
              <w:pStyle w:val="Listenabsatz"/>
              <w:numPr>
                <w:ilvl w:val="1"/>
                <w:numId w:val="5"/>
              </w:numPr>
              <w:ind w:left="924" w:hanging="357"/>
              <w:rPr>
                <w:sz w:val="22"/>
                <w:szCs w:val="22"/>
              </w:rPr>
            </w:pPr>
            <w:proofErr w:type="spellStart"/>
            <w:r>
              <w:rPr>
                <w:sz w:val="22"/>
                <w:szCs w:val="22"/>
              </w:rPr>
              <w:t>Positivenanteile</w:t>
            </w:r>
            <w:proofErr w:type="spellEnd"/>
            <w:r>
              <w:rPr>
                <w:sz w:val="22"/>
                <w:szCs w:val="22"/>
              </w:rPr>
              <w:t xml:space="preserve"> nach Altersgruppe</w:t>
            </w:r>
          </w:p>
          <w:p>
            <w:pPr>
              <w:pStyle w:val="Listenabsatz"/>
              <w:numPr>
                <w:ilvl w:val="2"/>
                <w:numId w:val="5"/>
              </w:numPr>
              <w:ind w:left="1491" w:hanging="357"/>
              <w:rPr>
                <w:sz w:val="22"/>
                <w:szCs w:val="22"/>
              </w:rPr>
            </w:pPr>
            <w:proofErr w:type="spellStart"/>
            <w:r>
              <w:rPr>
                <w:sz w:val="22"/>
                <w:szCs w:val="22"/>
              </w:rPr>
              <w:t>Positivenanteile</w:t>
            </w:r>
            <w:proofErr w:type="spellEnd"/>
            <w:r>
              <w:rPr>
                <w:sz w:val="22"/>
                <w:szCs w:val="22"/>
              </w:rPr>
              <w:t xml:space="preserve"> gehen in allen AG zurück.</w:t>
            </w:r>
          </w:p>
          <w:p>
            <w:pPr>
              <w:pStyle w:val="Listenabsatz"/>
              <w:numPr>
                <w:ilvl w:val="1"/>
                <w:numId w:val="5"/>
              </w:numPr>
              <w:ind w:left="924" w:hanging="357"/>
              <w:rPr>
                <w:sz w:val="22"/>
                <w:szCs w:val="22"/>
              </w:rPr>
            </w:pPr>
            <w:r>
              <w:rPr>
                <w:sz w:val="22"/>
                <w:szCs w:val="22"/>
              </w:rPr>
              <w:t xml:space="preserve">Anzahl positive Testungen/ 100.000 </w:t>
            </w:r>
            <w:proofErr w:type="spellStart"/>
            <w:r>
              <w:rPr>
                <w:sz w:val="22"/>
                <w:szCs w:val="22"/>
              </w:rPr>
              <w:t>Einw</w:t>
            </w:r>
            <w:proofErr w:type="spellEnd"/>
            <w:r>
              <w:rPr>
                <w:sz w:val="22"/>
                <w:szCs w:val="22"/>
              </w:rPr>
              <w:t xml:space="preserve">. nach Altersgruppe  </w:t>
            </w:r>
          </w:p>
          <w:p>
            <w:pPr>
              <w:pStyle w:val="Listenabsatz"/>
              <w:numPr>
                <w:ilvl w:val="2"/>
                <w:numId w:val="5"/>
              </w:numPr>
              <w:ind w:left="1491" w:hanging="357"/>
              <w:rPr>
                <w:sz w:val="22"/>
                <w:szCs w:val="22"/>
              </w:rPr>
            </w:pPr>
            <w:r>
              <w:rPr>
                <w:sz w:val="22"/>
                <w:szCs w:val="22"/>
              </w:rPr>
              <w:t>Sehr parallele Entwicklungen in allen Altersgruppen.</w:t>
            </w:r>
          </w:p>
          <w:p>
            <w:pPr>
              <w:pStyle w:val="Listenabsatz"/>
              <w:numPr>
                <w:ilvl w:val="2"/>
                <w:numId w:val="5"/>
              </w:numPr>
              <w:ind w:left="1491" w:hanging="357"/>
              <w:rPr>
                <w:sz w:val="22"/>
                <w:szCs w:val="22"/>
              </w:rPr>
            </w:pPr>
            <w:r>
              <w:rPr>
                <w:sz w:val="22"/>
                <w:szCs w:val="22"/>
              </w:rPr>
              <w:t>Realer Rückgang von positiven Tests nicht bedingt durch Rückgang der Zahl der Testungen.</w:t>
            </w:r>
          </w:p>
          <w:p>
            <w:pPr>
              <w:pStyle w:val="Listenabsatz"/>
              <w:numPr>
                <w:ilvl w:val="1"/>
                <w:numId w:val="5"/>
              </w:numPr>
              <w:ind w:left="924" w:hanging="357"/>
              <w:rPr>
                <w:sz w:val="22"/>
                <w:szCs w:val="22"/>
              </w:rPr>
            </w:pPr>
            <w:r>
              <w:rPr>
                <w:sz w:val="22"/>
                <w:szCs w:val="22"/>
              </w:rPr>
              <w:t>Aktive Ausbrüche im Gesundheitswesen</w:t>
            </w:r>
          </w:p>
          <w:p>
            <w:pPr>
              <w:pStyle w:val="Listenabsatz"/>
              <w:numPr>
                <w:ilvl w:val="2"/>
                <w:numId w:val="5"/>
              </w:numPr>
              <w:ind w:left="1491" w:hanging="357"/>
              <w:rPr>
                <w:sz w:val="22"/>
                <w:szCs w:val="22"/>
              </w:rPr>
            </w:pPr>
            <w:r>
              <w:rPr>
                <w:sz w:val="22"/>
                <w:szCs w:val="22"/>
              </w:rPr>
              <w:t xml:space="preserve">Rückgang seit letzter Woche </w:t>
            </w:r>
          </w:p>
          <w:p>
            <w:pPr>
              <w:pStyle w:val="Listenabsatz"/>
              <w:numPr>
                <w:ilvl w:val="2"/>
                <w:numId w:val="5"/>
              </w:numPr>
              <w:ind w:left="1491" w:hanging="357"/>
              <w:rPr>
                <w:sz w:val="22"/>
                <w:szCs w:val="22"/>
              </w:rPr>
            </w:pPr>
            <w:r>
              <w:rPr>
                <w:sz w:val="22"/>
                <w:szCs w:val="22"/>
              </w:rPr>
              <w:t xml:space="preserve">Aktive Ausbrüche in Alten- und Pflegeheime: 45 </w:t>
            </w:r>
          </w:p>
          <w:p>
            <w:pPr>
              <w:pStyle w:val="Listenabsatz"/>
              <w:numPr>
                <w:ilvl w:val="2"/>
                <w:numId w:val="5"/>
              </w:numPr>
              <w:ind w:left="1491" w:hanging="357"/>
              <w:rPr>
                <w:sz w:val="22"/>
                <w:szCs w:val="22"/>
              </w:rPr>
            </w:pPr>
            <w:r>
              <w:rPr>
                <w:sz w:val="22"/>
                <w:szCs w:val="22"/>
              </w:rPr>
              <w:t>Aktive nosokomiale Ausbrüche: 33</w:t>
            </w:r>
          </w:p>
          <w:p>
            <w:pPr>
              <w:pStyle w:val="Listenabsatz"/>
              <w:numPr>
                <w:ilvl w:val="1"/>
                <w:numId w:val="5"/>
              </w:numPr>
              <w:ind w:left="924" w:hanging="357"/>
              <w:rPr>
                <w:sz w:val="22"/>
                <w:szCs w:val="22"/>
              </w:rPr>
            </w:pPr>
            <w:r>
              <w:rPr>
                <w:sz w:val="22"/>
                <w:szCs w:val="22"/>
              </w:rPr>
              <w:t>Ausbrüche Altenheime und Krankenhäuser</w:t>
            </w:r>
          </w:p>
          <w:p>
            <w:pPr>
              <w:pStyle w:val="Listenabsatz"/>
              <w:numPr>
                <w:ilvl w:val="2"/>
                <w:numId w:val="5"/>
              </w:numPr>
              <w:ind w:left="1491" w:hanging="357"/>
              <w:rPr>
                <w:sz w:val="22"/>
                <w:szCs w:val="22"/>
              </w:rPr>
            </w:pPr>
            <w:r>
              <w:rPr>
                <w:sz w:val="22"/>
                <w:szCs w:val="22"/>
              </w:rPr>
              <w:t>Anzahl der Ausbrüche ist zurückgegangen, Nachmeldungen sind noch zu erwarten.</w:t>
            </w:r>
          </w:p>
          <w:p>
            <w:pPr>
              <w:pStyle w:val="Listenabsatz"/>
              <w:ind w:left="1491"/>
              <w:rPr>
                <w:sz w:val="22"/>
                <w:szCs w:val="22"/>
              </w:rPr>
            </w:pPr>
          </w:p>
          <w:p>
            <w:pPr>
              <w:pStyle w:val="Listenabsatz"/>
              <w:numPr>
                <w:ilvl w:val="0"/>
                <w:numId w:val="5"/>
              </w:numPr>
              <w:ind w:left="453" w:hanging="340"/>
              <w:rPr>
                <w:sz w:val="22"/>
                <w:szCs w:val="22"/>
              </w:rPr>
            </w:pPr>
            <w:proofErr w:type="spellStart"/>
            <w:r>
              <w:rPr>
                <w:b/>
                <w:sz w:val="22"/>
                <w:szCs w:val="22"/>
              </w:rPr>
              <w:t>Syndromische</w:t>
            </w:r>
            <w:proofErr w:type="spellEnd"/>
            <w:r>
              <w:rPr>
                <w:b/>
                <w:sz w:val="22"/>
                <w:szCs w:val="22"/>
              </w:rPr>
              <w:t xml:space="preserve"> Surveillance </w:t>
            </w:r>
            <w:r>
              <w:rPr>
                <w:b/>
                <w:i/>
                <w:color w:val="D99594" w:themeColor="accent2" w:themeTint="99"/>
                <w:sz w:val="20"/>
                <w:szCs w:val="20"/>
              </w:rPr>
              <w:t xml:space="preserve">(nur mittwochs) </w:t>
            </w:r>
            <w:r>
              <w:rPr>
                <w:sz w:val="22"/>
                <w:szCs w:val="22"/>
              </w:rPr>
              <w:t xml:space="preserve">(Folien </w:t>
            </w:r>
            <w:hyperlink r:id="rId14" w:history="1">
              <w:r>
                <w:rPr>
                  <w:rStyle w:val="Hyperlink"/>
                  <w:sz w:val="22"/>
                  <w:szCs w:val="22"/>
                </w:rPr>
                <w:t>hier</w:t>
              </w:r>
            </w:hyperlink>
            <w:r>
              <w:rPr>
                <w:sz w:val="22"/>
                <w:szCs w:val="22"/>
              </w:rPr>
              <w:t>)</w:t>
            </w:r>
          </w:p>
          <w:p>
            <w:pPr>
              <w:pStyle w:val="Listenabsatz"/>
              <w:numPr>
                <w:ilvl w:val="1"/>
                <w:numId w:val="5"/>
              </w:numPr>
              <w:ind w:left="924" w:hanging="357"/>
              <w:rPr>
                <w:sz w:val="22"/>
                <w:szCs w:val="22"/>
              </w:rPr>
            </w:pPr>
            <w:proofErr w:type="spellStart"/>
            <w:r>
              <w:rPr>
                <w:sz w:val="22"/>
                <w:szCs w:val="22"/>
              </w:rPr>
              <w:t>GrippeWeb</w:t>
            </w:r>
            <w:proofErr w:type="spellEnd"/>
          </w:p>
          <w:p>
            <w:pPr>
              <w:pStyle w:val="Listenabsatz"/>
              <w:numPr>
                <w:ilvl w:val="2"/>
                <w:numId w:val="5"/>
              </w:numPr>
              <w:ind w:left="1491" w:hanging="357"/>
              <w:rPr>
                <w:sz w:val="22"/>
                <w:szCs w:val="22"/>
              </w:rPr>
            </w:pPr>
            <w:r>
              <w:rPr>
                <w:sz w:val="22"/>
                <w:szCs w:val="22"/>
              </w:rPr>
              <w:t>ARE-Rate: niedrigeres Niveau als in Vorjahren, in etwa auf Niveau von 2020 während der Maßnahmen.</w:t>
            </w:r>
          </w:p>
          <w:p>
            <w:pPr>
              <w:pStyle w:val="Listenabsatz"/>
              <w:numPr>
                <w:ilvl w:val="2"/>
                <w:numId w:val="5"/>
              </w:numPr>
              <w:ind w:left="1491" w:hanging="357"/>
              <w:rPr>
                <w:sz w:val="22"/>
                <w:szCs w:val="22"/>
              </w:rPr>
            </w:pPr>
            <w:r>
              <w:rPr>
                <w:sz w:val="22"/>
                <w:szCs w:val="22"/>
              </w:rPr>
              <w:t>Bei 0-</w:t>
            </w:r>
            <w:proofErr w:type="gramStart"/>
            <w:r>
              <w:rPr>
                <w:sz w:val="22"/>
                <w:szCs w:val="22"/>
              </w:rPr>
              <w:t>4 Jährigen</w:t>
            </w:r>
            <w:proofErr w:type="gramEnd"/>
            <w:r>
              <w:rPr>
                <w:sz w:val="22"/>
                <w:szCs w:val="22"/>
              </w:rPr>
              <w:t xml:space="preserve"> ARE-Rate deutlich gestiegen. </w:t>
            </w:r>
          </w:p>
          <w:p>
            <w:pPr>
              <w:pStyle w:val="Listenabsatz"/>
              <w:numPr>
                <w:ilvl w:val="1"/>
                <w:numId w:val="5"/>
              </w:numPr>
              <w:ind w:left="924" w:hanging="357"/>
              <w:rPr>
                <w:sz w:val="22"/>
                <w:szCs w:val="22"/>
              </w:rPr>
            </w:pPr>
            <w:r>
              <w:rPr>
                <w:sz w:val="22"/>
                <w:szCs w:val="22"/>
              </w:rPr>
              <w:t>ARE-Konsultationen</w:t>
            </w:r>
          </w:p>
          <w:p>
            <w:pPr>
              <w:pStyle w:val="Listenabsatz"/>
              <w:numPr>
                <w:ilvl w:val="2"/>
                <w:numId w:val="5"/>
              </w:numPr>
              <w:ind w:left="1491" w:hanging="357"/>
              <w:rPr>
                <w:sz w:val="22"/>
                <w:szCs w:val="22"/>
              </w:rPr>
            </w:pPr>
            <w:r>
              <w:rPr>
                <w:sz w:val="22"/>
                <w:szCs w:val="22"/>
              </w:rPr>
              <w:t>In KW 19 Einbruch der Fallzahlen vermutlich durch Schließung von Praxen wegen des Feiertages, nun wieder Anstieg der Konsultationen.</w:t>
            </w:r>
          </w:p>
          <w:p>
            <w:pPr>
              <w:pStyle w:val="Listenabsatz"/>
              <w:numPr>
                <w:ilvl w:val="2"/>
                <w:numId w:val="5"/>
              </w:numPr>
              <w:ind w:left="1491" w:hanging="357"/>
              <w:rPr>
                <w:sz w:val="22"/>
                <w:szCs w:val="22"/>
              </w:rPr>
            </w:pPr>
            <w:r>
              <w:rPr>
                <w:sz w:val="22"/>
                <w:szCs w:val="22"/>
              </w:rPr>
              <w:t>Weiterhin niedrige Anzahl von Arztbesuchen</w:t>
            </w:r>
          </w:p>
          <w:p>
            <w:pPr>
              <w:pStyle w:val="Listenabsatz"/>
              <w:numPr>
                <w:ilvl w:val="1"/>
                <w:numId w:val="5"/>
              </w:numPr>
              <w:ind w:left="924" w:hanging="357"/>
              <w:rPr>
                <w:sz w:val="22"/>
                <w:szCs w:val="22"/>
                <w:lang w:val="en-US"/>
              </w:rPr>
            </w:pPr>
            <w:r>
              <w:rPr>
                <w:sz w:val="22"/>
                <w:szCs w:val="22"/>
                <w:lang w:val="en-US"/>
              </w:rPr>
              <w:t>ICOSARI-KH-Surveillance – SARI-</w:t>
            </w:r>
            <w:proofErr w:type="spellStart"/>
            <w:r>
              <w:rPr>
                <w:sz w:val="22"/>
                <w:szCs w:val="22"/>
                <w:lang w:val="en-US"/>
              </w:rPr>
              <w:t>Fälle</w:t>
            </w:r>
            <w:proofErr w:type="spellEnd"/>
          </w:p>
          <w:p>
            <w:pPr>
              <w:pStyle w:val="Listenabsatz"/>
              <w:numPr>
                <w:ilvl w:val="2"/>
                <w:numId w:val="5"/>
              </w:numPr>
              <w:ind w:left="1491" w:hanging="357"/>
              <w:rPr>
                <w:sz w:val="22"/>
                <w:szCs w:val="22"/>
              </w:rPr>
            </w:pPr>
            <w:r>
              <w:rPr>
                <w:sz w:val="22"/>
                <w:szCs w:val="22"/>
              </w:rPr>
              <w:t>Deutlicher Rückgang der SARI-Fälle</w:t>
            </w:r>
          </w:p>
          <w:p>
            <w:pPr>
              <w:pStyle w:val="Listenabsatz"/>
              <w:numPr>
                <w:ilvl w:val="2"/>
                <w:numId w:val="5"/>
              </w:numPr>
              <w:ind w:left="1491" w:hanging="357"/>
              <w:rPr>
                <w:sz w:val="22"/>
                <w:szCs w:val="22"/>
              </w:rPr>
            </w:pPr>
            <w:r>
              <w:rPr>
                <w:sz w:val="22"/>
                <w:szCs w:val="22"/>
              </w:rPr>
              <w:t>3.Welle bei &gt;</w:t>
            </w:r>
            <w:proofErr w:type="gramStart"/>
            <w:r>
              <w:rPr>
                <w:sz w:val="22"/>
                <w:szCs w:val="22"/>
              </w:rPr>
              <w:t>80 Jährigen</w:t>
            </w:r>
            <w:proofErr w:type="gramEnd"/>
            <w:r>
              <w:rPr>
                <w:sz w:val="22"/>
                <w:szCs w:val="22"/>
              </w:rPr>
              <w:t xml:space="preserve"> fast nicht mehr zu sehen.</w:t>
            </w:r>
          </w:p>
          <w:p>
            <w:pPr>
              <w:pStyle w:val="Listenabsatz"/>
              <w:numPr>
                <w:ilvl w:val="2"/>
                <w:numId w:val="5"/>
              </w:numPr>
              <w:ind w:left="1491" w:hanging="357"/>
              <w:rPr>
                <w:sz w:val="22"/>
                <w:szCs w:val="22"/>
              </w:rPr>
            </w:pPr>
            <w:r>
              <w:rPr>
                <w:sz w:val="22"/>
                <w:szCs w:val="22"/>
              </w:rPr>
              <w:t>Trotz Rückgang Anzahl bei 35-</w:t>
            </w:r>
            <w:proofErr w:type="gramStart"/>
            <w:r>
              <w:rPr>
                <w:sz w:val="22"/>
                <w:szCs w:val="22"/>
              </w:rPr>
              <w:t>59 Jährigen</w:t>
            </w:r>
            <w:proofErr w:type="gramEnd"/>
            <w:r>
              <w:rPr>
                <w:sz w:val="22"/>
                <w:szCs w:val="22"/>
              </w:rPr>
              <w:t xml:space="preserve"> weiterhin hoch.</w:t>
            </w:r>
          </w:p>
          <w:p>
            <w:pPr>
              <w:pStyle w:val="Listenabsatz"/>
              <w:numPr>
                <w:ilvl w:val="2"/>
                <w:numId w:val="5"/>
              </w:numPr>
              <w:ind w:left="1491" w:hanging="357"/>
              <w:rPr>
                <w:sz w:val="22"/>
                <w:szCs w:val="22"/>
              </w:rPr>
            </w:pPr>
            <w:r>
              <w:rPr>
                <w:sz w:val="22"/>
                <w:szCs w:val="22"/>
              </w:rPr>
              <w:t>Bei 0-</w:t>
            </w:r>
            <w:proofErr w:type="gramStart"/>
            <w:r>
              <w:rPr>
                <w:sz w:val="22"/>
                <w:szCs w:val="22"/>
              </w:rPr>
              <w:t>4 Jährigen</w:t>
            </w:r>
            <w:proofErr w:type="gramEnd"/>
            <w:r>
              <w:rPr>
                <w:sz w:val="22"/>
                <w:szCs w:val="22"/>
              </w:rPr>
              <w:t xml:space="preserve"> kaum Fälle, in Vorjahren durch andere Atemwegserkrankungen verursacht.</w:t>
            </w:r>
          </w:p>
          <w:p>
            <w:pPr>
              <w:pStyle w:val="Listenabsatz"/>
              <w:numPr>
                <w:ilvl w:val="1"/>
                <w:numId w:val="5"/>
              </w:numPr>
              <w:ind w:left="924" w:hanging="357"/>
              <w:rPr>
                <w:sz w:val="22"/>
                <w:szCs w:val="22"/>
                <w:lang w:val="en-US"/>
              </w:rPr>
            </w:pPr>
            <w:r>
              <w:rPr>
                <w:sz w:val="22"/>
                <w:szCs w:val="22"/>
              </w:rPr>
              <w:t xml:space="preserve"> </w:t>
            </w:r>
            <w:r>
              <w:rPr>
                <w:sz w:val="22"/>
                <w:szCs w:val="22"/>
                <w:lang w:val="en-US"/>
              </w:rPr>
              <w:t>ICOSARI-KH-Surveillance – COVID-SARI-</w:t>
            </w:r>
            <w:proofErr w:type="spellStart"/>
            <w:r>
              <w:rPr>
                <w:sz w:val="22"/>
                <w:szCs w:val="22"/>
                <w:lang w:val="en-US"/>
              </w:rPr>
              <w:t>Fälle</w:t>
            </w:r>
            <w:proofErr w:type="spellEnd"/>
          </w:p>
          <w:p>
            <w:pPr>
              <w:pStyle w:val="Listenabsatz"/>
              <w:numPr>
                <w:ilvl w:val="2"/>
                <w:numId w:val="5"/>
              </w:numPr>
              <w:ind w:left="1491" w:hanging="357"/>
              <w:rPr>
                <w:sz w:val="22"/>
                <w:szCs w:val="22"/>
              </w:rPr>
            </w:pPr>
            <w:r>
              <w:rPr>
                <w:sz w:val="22"/>
                <w:szCs w:val="22"/>
              </w:rPr>
              <w:t>Positive Entwicklung setzt sich fort.</w:t>
            </w:r>
          </w:p>
          <w:p>
            <w:pPr>
              <w:pStyle w:val="Listenabsatz"/>
              <w:numPr>
                <w:ilvl w:val="2"/>
                <w:numId w:val="5"/>
              </w:numPr>
              <w:ind w:left="1491" w:hanging="357"/>
              <w:rPr>
                <w:sz w:val="22"/>
                <w:szCs w:val="22"/>
              </w:rPr>
            </w:pPr>
            <w:r>
              <w:rPr>
                <w:sz w:val="22"/>
                <w:szCs w:val="22"/>
              </w:rPr>
              <w:t>Bei 35-</w:t>
            </w:r>
            <w:proofErr w:type="gramStart"/>
            <w:r>
              <w:rPr>
                <w:sz w:val="22"/>
                <w:szCs w:val="22"/>
              </w:rPr>
              <w:t>59 Jährigen</w:t>
            </w:r>
            <w:proofErr w:type="gramEnd"/>
            <w:r>
              <w:rPr>
                <w:sz w:val="22"/>
                <w:szCs w:val="22"/>
              </w:rPr>
              <w:t xml:space="preserve"> trotz Rückgang noch knapp auf Niveau der 2.Welle.</w:t>
            </w:r>
          </w:p>
          <w:p>
            <w:pPr>
              <w:pStyle w:val="Listenabsatz"/>
              <w:numPr>
                <w:ilvl w:val="2"/>
                <w:numId w:val="5"/>
              </w:numPr>
              <w:ind w:left="1491" w:hanging="357"/>
              <w:rPr>
                <w:sz w:val="22"/>
                <w:szCs w:val="22"/>
              </w:rPr>
            </w:pPr>
            <w:r>
              <w:rPr>
                <w:sz w:val="22"/>
                <w:szCs w:val="22"/>
              </w:rPr>
              <w:t>Altersmedian geht nach wie vor leicht zurück.</w:t>
            </w:r>
          </w:p>
          <w:p>
            <w:pPr>
              <w:pStyle w:val="Listenabsatz"/>
              <w:numPr>
                <w:ilvl w:val="1"/>
                <w:numId w:val="5"/>
              </w:numPr>
              <w:ind w:left="924" w:hanging="357"/>
              <w:rPr>
                <w:sz w:val="22"/>
                <w:szCs w:val="22"/>
                <w:lang w:val="en-US"/>
              </w:rPr>
            </w:pPr>
            <w:r>
              <w:rPr>
                <w:sz w:val="22"/>
                <w:szCs w:val="22"/>
                <w:lang w:val="en-US"/>
              </w:rPr>
              <w:t xml:space="preserve">ICOSARI-KH-Surveillance – </w:t>
            </w:r>
            <w:proofErr w:type="spellStart"/>
            <w:r>
              <w:rPr>
                <w:sz w:val="22"/>
                <w:szCs w:val="22"/>
                <w:lang w:val="en-US"/>
              </w:rPr>
              <w:t>Anteil</w:t>
            </w:r>
            <w:proofErr w:type="spellEnd"/>
            <w:r>
              <w:rPr>
                <w:sz w:val="22"/>
                <w:szCs w:val="22"/>
                <w:lang w:val="en-US"/>
              </w:rPr>
              <w:t xml:space="preserve"> COVID an SARI-</w:t>
            </w:r>
            <w:proofErr w:type="spellStart"/>
            <w:r>
              <w:rPr>
                <w:sz w:val="22"/>
                <w:szCs w:val="22"/>
                <w:lang w:val="en-US"/>
              </w:rPr>
              <w:t>Fällen</w:t>
            </w:r>
            <w:proofErr w:type="spellEnd"/>
          </w:p>
          <w:p>
            <w:pPr>
              <w:pStyle w:val="Listenabsatz"/>
              <w:numPr>
                <w:ilvl w:val="2"/>
                <w:numId w:val="5"/>
              </w:numPr>
              <w:ind w:left="1491" w:hanging="357"/>
              <w:rPr>
                <w:sz w:val="22"/>
                <w:szCs w:val="22"/>
              </w:rPr>
            </w:pPr>
            <w:r>
              <w:rPr>
                <w:sz w:val="22"/>
                <w:szCs w:val="22"/>
              </w:rPr>
              <w:t xml:space="preserve">Anteil an COVID bei allen Hospitalisierten ist zurückgegangen, erstmals seit KW 7 wieder leicht unter 50%. </w:t>
            </w:r>
          </w:p>
          <w:p>
            <w:pPr>
              <w:pStyle w:val="Listenabsatz"/>
              <w:numPr>
                <w:ilvl w:val="2"/>
                <w:numId w:val="5"/>
              </w:numPr>
              <w:ind w:left="1491" w:hanging="357"/>
              <w:rPr>
                <w:sz w:val="22"/>
                <w:szCs w:val="22"/>
              </w:rPr>
            </w:pPr>
            <w:r>
              <w:rPr>
                <w:sz w:val="22"/>
                <w:szCs w:val="22"/>
              </w:rPr>
              <w:lastRenderedPageBreak/>
              <w:t>Anteil mit COVID Diagnose an SARI mit Intensivbehandlung weiter sehr hoch (81%), aber deutlicher Rückgang der SARI-Fälle mit Intensivbehandlung seit 2 Wochen.</w:t>
            </w:r>
          </w:p>
          <w:p>
            <w:pPr>
              <w:rPr>
                <w:sz w:val="22"/>
                <w:szCs w:val="22"/>
              </w:rPr>
            </w:pPr>
          </w:p>
          <w:p>
            <w:pPr>
              <w:pStyle w:val="Listenabsatz"/>
              <w:numPr>
                <w:ilvl w:val="0"/>
                <w:numId w:val="5"/>
              </w:numPr>
              <w:ind w:left="453" w:hanging="340"/>
              <w:rPr>
                <w:sz w:val="22"/>
                <w:szCs w:val="22"/>
              </w:rPr>
            </w:pPr>
            <w:r>
              <w:rPr>
                <w:b/>
                <w:sz w:val="22"/>
                <w:szCs w:val="22"/>
              </w:rPr>
              <w:t xml:space="preserve">Virologische Surveillance, NRZ Influenza-Daten </w:t>
            </w:r>
            <w:r>
              <w:rPr>
                <w:b/>
                <w:i/>
                <w:color w:val="D99594" w:themeColor="accent2" w:themeTint="99"/>
                <w:sz w:val="20"/>
                <w:szCs w:val="20"/>
              </w:rPr>
              <w:t>(nur mittwochs)</w:t>
            </w:r>
            <w:r>
              <w:rPr>
                <w:sz w:val="22"/>
                <w:szCs w:val="22"/>
              </w:rPr>
              <w:t xml:space="preserve"> (Folien </w:t>
            </w:r>
            <w:hyperlink r:id="rId15"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 xml:space="preserve">KW 20: 113 Einsendungen </w:t>
            </w:r>
          </w:p>
          <w:p>
            <w:pPr>
              <w:pStyle w:val="Listenabsatz"/>
              <w:numPr>
                <w:ilvl w:val="2"/>
                <w:numId w:val="5"/>
              </w:numPr>
              <w:ind w:left="1491" w:hanging="357"/>
              <w:rPr>
                <w:sz w:val="22"/>
                <w:szCs w:val="22"/>
              </w:rPr>
            </w:pPr>
            <w:r>
              <w:rPr>
                <w:sz w:val="22"/>
                <w:szCs w:val="22"/>
              </w:rPr>
              <w:t xml:space="preserve">leichte Steigerung gegenüber letzter Woche </w:t>
            </w:r>
          </w:p>
          <w:p>
            <w:pPr>
              <w:pStyle w:val="Listenabsatz"/>
              <w:numPr>
                <w:ilvl w:val="2"/>
                <w:numId w:val="5"/>
              </w:numPr>
              <w:ind w:left="1491" w:hanging="357"/>
              <w:rPr>
                <w:sz w:val="22"/>
                <w:szCs w:val="22"/>
              </w:rPr>
            </w:pPr>
            <w:r>
              <w:rPr>
                <w:sz w:val="22"/>
                <w:szCs w:val="22"/>
              </w:rPr>
              <w:t>Trend: Einsendungen gehen zurück.</w:t>
            </w:r>
          </w:p>
          <w:p>
            <w:pPr>
              <w:pStyle w:val="Listenabsatz"/>
              <w:numPr>
                <w:ilvl w:val="1"/>
                <w:numId w:val="5"/>
              </w:numPr>
              <w:ind w:left="924" w:hanging="357"/>
              <w:rPr>
                <w:sz w:val="22"/>
                <w:szCs w:val="22"/>
              </w:rPr>
            </w:pPr>
            <w:r>
              <w:rPr>
                <w:sz w:val="22"/>
                <w:szCs w:val="22"/>
              </w:rPr>
              <w:t>Probeneingang diese Saison insgesamt jedoch sehr gut.</w:t>
            </w:r>
          </w:p>
          <w:p>
            <w:pPr>
              <w:pStyle w:val="Listenabsatz"/>
              <w:numPr>
                <w:ilvl w:val="1"/>
                <w:numId w:val="5"/>
              </w:numPr>
              <w:ind w:left="924" w:hanging="357"/>
              <w:rPr>
                <w:sz w:val="22"/>
                <w:szCs w:val="22"/>
              </w:rPr>
            </w:pPr>
            <w:r>
              <w:rPr>
                <w:sz w:val="22"/>
                <w:szCs w:val="22"/>
              </w:rPr>
              <w:t>Ab 7. Woche Infektionen bei Kindern angestiegen, überproportional mehr Einsendungen aus dieser Altersgruppe.</w:t>
            </w:r>
          </w:p>
          <w:p>
            <w:pPr>
              <w:pStyle w:val="Listenabsatz"/>
              <w:numPr>
                <w:ilvl w:val="1"/>
                <w:numId w:val="5"/>
              </w:numPr>
              <w:ind w:left="924" w:hanging="357"/>
              <w:rPr>
                <w:sz w:val="22"/>
                <w:szCs w:val="22"/>
              </w:rPr>
            </w:pPr>
            <w:r>
              <w:rPr>
                <w:sz w:val="22"/>
                <w:szCs w:val="22"/>
              </w:rPr>
              <w:t>Parainfluenzaviren: leicht angestiegen</w:t>
            </w:r>
          </w:p>
          <w:p>
            <w:pPr>
              <w:pStyle w:val="Listenabsatz"/>
              <w:numPr>
                <w:ilvl w:val="1"/>
                <w:numId w:val="5"/>
              </w:numPr>
              <w:ind w:left="924" w:hanging="357"/>
              <w:rPr>
                <w:sz w:val="22"/>
                <w:szCs w:val="22"/>
              </w:rPr>
            </w:pPr>
            <w:r>
              <w:rPr>
                <w:sz w:val="22"/>
                <w:szCs w:val="22"/>
              </w:rPr>
              <w:t>SARS-CoV-2: Positivquote auf 2,65% gesunken.</w:t>
            </w:r>
          </w:p>
          <w:p>
            <w:pPr>
              <w:pStyle w:val="Listenabsatz"/>
              <w:numPr>
                <w:ilvl w:val="1"/>
                <w:numId w:val="5"/>
              </w:numPr>
              <w:ind w:left="924" w:hanging="357"/>
              <w:rPr>
                <w:sz w:val="22"/>
                <w:szCs w:val="22"/>
              </w:rPr>
            </w:pPr>
            <w:proofErr w:type="spellStart"/>
            <w:r>
              <w:rPr>
                <w:sz w:val="22"/>
                <w:szCs w:val="22"/>
              </w:rPr>
              <w:t>Rhinoviren</w:t>
            </w:r>
            <w:proofErr w:type="spellEnd"/>
            <w:r>
              <w:rPr>
                <w:sz w:val="22"/>
                <w:szCs w:val="22"/>
              </w:rPr>
              <w:t xml:space="preserve">: </w:t>
            </w:r>
          </w:p>
          <w:p>
            <w:pPr>
              <w:pStyle w:val="Listenabsatz"/>
              <w:numPr>
                <w:ilvl w:val="2"/>
                <w:numId w:val="5"/>
              </w:numPr>
              <w:ind w:left="1491" w:hanging="357"/>
              <w:rPr>
                <w:sz w:val="22"/>
                <w:szCs w:val="22"/>
              </w:rPr>
            </w:pPr>
            <w:r>
              <w:rPr>
                <w:sz w:val="22"/>
                <w:szCs w:val="22"/>
              </w:rPr>
              <w:t>leichter Anstieg</w:t>
            </w:r>
          </w:p>
          <w:p>
            <w:pPr>
              <w:pStyle w:val="Listenabsatz"/>
              <w:numPr>
                <w:ilvl w:val="2"/>
                <w:numId w:val="5"/>
              </w:numPr>
              <w:ind w:left="1491" w:hanging="357"/>
              <w:rPr>
                <w:sz w:val="22"/>
                <w:szCs w:val="22"/>
              </w:rPr>
            </w:pPr>
            <w:r>
              <w:rPr>
                <w:sz w:val="22"/>
                <w:szCs w:val="22"/>
              </w:rPr>
              <w:t>Positivquote am höchsten bei 5-</w:t>
            </w:r>
            <w:proofErr w:type="gramStart"/>
            <w:r>
              <w:rPr>
                <w:sz w:val="22"/>
                <w:szCs w:val="22"/>
              </w:rPr>
              <w:t>15 Jährigen</w:t>
            </w:r>
            <w:proofErr w:type="gramEnd"/>
            <w:r>
              <w:rPr>
                <w:sz w:val="22"/>
                <w:szCs w:val="22"/>
              </w:rPr>
              <w:t xml:space="preserve">, gefolgt von 0-4 Jährigen. </w:t>
            </w:r>
          </w:p>
          <w:p>
            <w:pPr>
              <w:pStyle w:val="Listenabsatz"/>
              <w:numPr>
                <w:ilvl w:val="1"/>
                <w:numId w:val="5"/>
              </w:numPr>
              <w:ind w:left="924" w:hanging="357"/>
              <w:rPr>
                <w:sz w:val="22"/>
                <w:szCs w:val="22"/>
              </w:rPr>
            </w:pPr>
            <w:r>
              <w:rPr>
                <w:sz w:val="22"/>
                <w:szCs w:val="22"/>
              </w:rPr>
              <w:t xml:space="preserve">Influenzaviren: </w:t>
            </w:r>
          </w:p>
          <w:p>
            <w:pPr>
              <w:pStyle w:val="Listenabsatz"/>
              <w:numPr>
                <w:ilvl w:val="2"/>
                <w:numId w:val="5"/>
              </w:numPr>
              <w:ind w:left="1491" w:hanging="357"/>
              <w:rPr>
                <w:sz w:val="22"/>
                <w:szCs w:val="22"/>
              </w:rPr>
            </w:pPr>
            <w:r>
              <w:rPr>
                <w:sz w:val="22"/>
                <w:szCs w:val="22"/>
              </w:rPr>
              <w:t xml:space="preserve">Sehr außergewöhnliche Grippesaison, nur 2 Nachweise von Schweineinfluenza, sonst nichts. </w:t>
            </w:r>
          </w:p>
          <w:p>
            <w:pPr>
              <w:pStyle w:val="Listenabsatz"/>
              <w:numPr>
                <w:ilvl w:val="1"/>
                <w:numId w:val="5"/>
              </w:numPr>
              <w:ind w:left="924" w:hanging="357"/>
              <w:rPr>
                <w:sz w:val="22"/>
                <w:szCs w:val="22"/>
              </w:rPr>
            </w:pPr>
            <w:r>
              <w:rPr>
                <w:sz w:val="22"/>
                <w:szCs w:val="22"/>
              </w:rPr>
              <w:t xml:space="preserve">Saisonale Coronaviren: </w:t>
            </w:r>
          </w:p>
          <w:p>
            <w:pPr>
              <w:pStyle w:val="Listenabsatz"/>
              <w:numPr>
                <w:ilvl w:val="2"/>
                <w:numId w:val="5"/>
              </w:numPr>
              <w:ind w:left="1491" w:hanging="357"/>
              <w:rPr>
                <w:sz w:val="22"/>
                <w:szCs w:val="22"/>
              </w:rPr>
            </w:pPr>
            <w:r>
              <w:rPr>
                <w:sz w:val="22"/>
                <w:szCs w:val="22"/>
              </w:rPr>
              <w:t xml:space="preserve">NL63 ist zurückgegangen, leichter Anstieg von OC63 und 229E. </w:t>
            </w:r>
          </w:p>
          <w:p>
            <w:pPr>
              <w:pStyle w:val="Listenabsatz"/>
              <w:numPr>
                <w:ilvl w:val="2"/>
                <w:numId w:val="5"/>
              </w:numPr>
              <w:ind w:left="1491" w:hanging="357"/>
              <w:rPr>
                <w:sz w:val="22"/>
                <w:szCs w:val="22"/>
              </w:rPr>
            </w:pPr>
            <w:r>
              <w:rPr>
                <w:sz w:val="22"/>
                <w:szCs w:val="22"/>
              </w:rPr>
              <w:t>Die Altersgruppe der 5-</w:t>
            </w:r>
            <w:proofErr w:type="gramStart"/>
            <w:r>
              <w:rPr>
                <w:sz w:val="22"/>
                <w:szCs w:val="22"/>
              </w:rPr>
              <w:t>15 Jährigen</w:t>
            </w:r>
            <w:proofErr w:type="gramEnd"/>
            <w:r>
              <w:rPr>
                <w:sz w:val="22"/>
                <w:szCs w:val="22"/>
              </w:rPr>
              <w:t xml:space="preserve"> ist am häufigsten vertreten. </w:t>
            </w:r>
          </w:p>
          <w:p>
            <w:pPr>
              <w:pStyle w:val="Listenabsatz"/>
              <w:numPr>
                <w:ilvl w:val="1"/>
                <w:numId w:val="5"/>
              </w:numPr>
              <w:ind w:left="924" w:hanging="357"/>
              <w:rPr>
                <w:sz w:val="22"/>
                <w:szCs w:val="22"/>
              </w:rPr>
            </w:pPr>
            <w:r>
              <w:rPr>
                <w:sz w:val="22"/>
                <w:szCs w:val="22"/>
              </w:rPr>
              <w:t xml:space="preserve">Diagnostikdokument wurde aktualisiert und um B.1.617 erweitert. </w:t>
            </w:r>
          </w:p>
          <w:p>
            <w:pPr>
              <w:pStyle w:val="Listenabsatz"/>
              <w:numPr>
                <w:ilvl w:val="2"/>
                <w:numId w:val="5"/>
              </w:numPr>
              <w:ind w:left="1491" w:hanging="357"/>
              <w:rPr>
                <w:sz w:val="22"/>
                <w:szCs w:val="22"/>
              </w:rPr>
            </w:pPr>
            <w:r>
              <w:rPr>
                <w:sz w:val="22"/>
                <w:szCs w:val="22"/>
              </w:rPr>
              <w:t xml:space="preserve">Noch wirksame Neutralisationsfähigkeit, Wirksamkeit von Antiseren und monoklonale Antikörper reduziert. </w:t>
            </w:r>
          </w:p>
          <w:p>
            <w:pPr>
              <w:pStyle w:val="Listenabsatz"/>
              <w:ind w:left="924"/>
              <w:rPr>
                <w:sz w:val="22"/>
                <w:szCs w:val="22"/>
              </w:rPr>
            </w:pPr>
          </w:p>
          <w:p>
            <w:pPr>
              <w:pStyle w:val="Listenabsatz"/>
              <w:numPr>
                <w:ilvl w:val="0"/>
                <w:numId w:val="5"/>
              </w:numPr>
              <w:ind w:left="453" w:hanging="340"/>
              <w:rPr>
                <w:sz w:val="22"/>
                <w:szCs w:val="22"/>
              </w:rPr>
            </w:pPr>
            <w:r>
              <w:rPr>
                <w:b/>
                <w:sz w:val="22"/>
                <w:szCs w:val="22"/>
              </w:rPr>
              <w:t xml:space="preserve">Zahlen zum DIVI-Intensivregister </w:t>
            </w:r>
            <w:r>
              <w:rPr>
                <w:b/>
                <w:i/>
                <w:color w:val="D99594" w:themeColor="accent2" w:themeTint="99"/>
                <w:sz w:val="20"/>
                <w:szCs w:val="20"/>
              </w:rPr>
              <w:t>(nur mittwochs)</w:t>
            </w:r>
            <w:r>
              <w:rPr>
                <w:color w:val="D99594" w:themeColor="accent2" w:themeTint="99"/>
                <w:sz w:val="22"/>
                <w:szCs w:val="22"/>
              </w:rPr>
              <w:t xml:space="preserve"> </w:t>
            </w:r>
            <w:r>
              <w:rPr>
                <w:sz w:val="22"/>
                <w:szCs w:val="22"/>
              </w:rPr>
              <w:t xml:space="preserve">(Folien </w:t>
            </w:r>
            <w:hyperlink r:id="rId16"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COVID-19-Intensivpflichtige</w:t>
            </w:r>
          </w:p>
          <w:p>
            <w:pPr>
              <w:pStyle w:val="Listenabsatz"/>
              <w:numPr>
                <w:ilvl w:val="2"/>
                <w:numId w:val="5"/>
              </w:numPr>
              <w:ind w:left="1491" w:hanging="357"/>
              <w:rPr>
                <w:sz w:val="22"/>
                <w:szCs w:val="22"/>
              </w:rPr>
            </w:pPr>
            <w:r>
              <w:rPr>
                <w:sz w:val="22"/>
                <w:szCs w:val="22"/>
              </w:rPr>
              <w:t>Aktuell 2.999 behandelt, Rückgang von 736 Fällen im Vergleich zur Vorwoche.</w:t>
            </w:r>
          </w:p>
          <w:p>
            <w:pPr>
              <w:pStyle w:val="Listenabsatz"/>
              <w:numPr>
                <w:ilvl w:val="2"/>
                <w:numId w:val="5"/>
              </w:numPr>
              <w:ind w:left="1491" w:hanging="357"/>
              <w:rPr>
                <w:sz w:val="22"/>
                <w:szCs w:val="22"/>
              </w:rPr>
            </w:pPr>
            <w:r>
              <w:rPr>
                <w:sz w:val="22"/>
                <w:szCs w:val="22"/>
              </w:rPr>
              <w:t>Rückgang in allen Beatmungsgruppen</w:t>
            </w:r>
          </w:p>
          <w:p>
            <w:pPr>
              <w:pStyle w:val="Listenabsatz"/>
              <w:numPr>
                <w:ilvl w:val="2"/>
                <w:numId w:val="5"/>
              </w:numPr>
              <w:ind w:left="1491" w:hanging="357"/>
              <w:rPr>
                <w:sz w:val="22"/>
                <w:szCs w:val="22"/>
              </w:rPr>
            </w:pPr>
            <w:r>
              <w:rPr>
                <w:sz w:val="22"/>
                <w:szCs w:val="22"/>
              </w:rPr>
              <w:t>Rückgang auch bei Sterbefällen</w:t>
            </w:r>
          </w:p>
          <w:p>
            <w:pPr>
              <w:pStyle w:val="Listenabsatz"/>
              <w:numPr>
                <w:ilvl w:val="1"/>
                <w:numId w:val="5"/>
              </w:numPr>
              <w:ind w:left="924" w:hanging="357"/>
              <w:rPr>
                <w:sz w:val="22"/>
                <w:szCs w:val="22"/>
              </w:rPr>
            </w:pPr>
            <w:r>
              <w:rPr>
                <w:sz w:val="22"/>
                <w:szCs w:val="22"/>
              </w:rPr>
              <w:t>Anteil der COVID-19-Patienten an Gesamtzahl ITS-Betten</w:t>
            </w:r>
          </w:p>
          <w:p>
            <w:pPr>
              <w:pStyle w:val="Listenabsatz"/>
              <w:numPr>
                <w:ilvl w:val="2"/>
                <w:numId w:val="5"/>
              </w:numPr>
              <w:ind w:left="1491" w:hanging="357"/>
              <w:rPr>
                <w:sz w:val="22"/>
                <w:szCs w:val="22"/>
              </w:rPr>
            </w:pPr>
            <w:r>
              <w:rPr>
                <w:sz w:val="22"/>
                <w:szCs w:val="22"/>
              </w:rPr>
              <w:t xml:space="preserve">Rückgang in allen BL </w:t>
            </w:r>
          </w:p>
          <w:p>
            <w:pPr>
              <w:pStyle w:val="Listenabsatz"/>
              <w:numPr>
                <w:ilvl w:val="1"/>
                <w:numId w:val="5"/>
              </w:numPr>
              <w:ind w:left="924" w:hanging="357"/>
              <w:rPr>
                <w:sz w:val="22"/>
                <w:szCs w:val="22"/>
              </w:rPr>
            </w:pPr>
            <w:r>
              <w:rPr>
                <w:sz w:val="22"/>
                <w:szCs w:val="22"/>
              </w:rPr>
              <w:t>Altersstruktur der COVID-19-Patienten auf Intensivstation</w:t>
            </w:r>
          </w:p>
          <w:p>
            <w:pPr>
              <w:pStyle w:val="Listenabsatz"/>
              <w:numPr>
                <w:ilvl w:val="2"/>
                <w:numId w:val="5"/>
              </w:numPr>
              <w:ind w:left="1491" w:hanging="357"/>
              <w:rPr>
                <w:sz w:val="22"/>
                <w:szCs w:val="22"/>
              </w:rPr>
            </w:pPr>
            <w:r>
              <w:rPr>
                <w:sz w:val="22"/>
                <w:szCs w:val="22"/>
              </w:rPr>
              <w:t>Stand gestern Information von 90% aller gemeldeten Patienten: ca. 1/3 unter 60 Jahre, 1/3 60-69 Jahre, 1/3 ab 70 Jahre</w:t>
            </w:r>
          </w:p>
          <w:p>
            <w:pPr>
              <w:pStyle w:val="Listenabsatz"/>
              <w:numPr>
                <w:ilvl w:val="2"/>
                <w:numId w:val="5"/>
              </w:numPr>
              <w:ind w:left="1491" w:hanging="357"/>
              <w:rPr>
                <w:sz w:val="22"/>
                <w:szCs w:val="22"/>
              </w:rPr>
            </w:pPr>
            <w:r>
              <w:rPr>
                <w:sz w:val="22"/>
                <w:szCs w:val="22"/>
              </w:rPr>
              <w:t>Regional: im Norden mehr Jüngere betroffen, im Osten Gruppe der 60-</w:t>
            </w:r>
            <w:proofErr w:type="gramStart"/>
            <w:r>
              <w:rPr>
                <w:sz w:val="22"/>
                <w:szCs w:val="22"/>
              </w:rPr>
              <w:t>69 Jährigen</w:t>
            </w:r>
            <w:proofErr w:type="gramEnd"/>
            <w:r>
              <w:rPr>
                <w:sz w:val="22"/>
                <w:szCs w:val="22"/>
              </w:rPr>
              <w:t xml:space="preserve"> deutlich dominanter.</w:t>
            </w:r>
          </w:p>
          <w:p>
            <w:pPr>
              <w:pStyle w:val="Listenabsatz"/>
              <w:numPr>
                <w:ilvl w:val="2"/>
                <w:numId w:val="5"/>
              </w:numPr>
              <w:ind w:left="1491" w:hanging="357"/>
              <w:rPr>
                <w:sz w:val="22"/>
                <w:szCs w:val="22"/>
              </w:rPr>
            </w:pPr>
            <w:r>
              <w:rPr>
                <w:sz w:val="22"/>
                <w:szCs w:val="22"/>
              </w:rPr>
              <w:t>Entwicklung: In allen Altersgruppen ab 40 Jahre Rückgang, in Gruppe der 0-</w:t>
            </w:r>
            <w:proofErr w:type="gramStart"/>
            <w:r>
              <w:rPr>
                <w:sz w:val="22"/>
                <w:szCs w:val="22"/>
              </w:rPr>
              <w:t>39 Jährigen</w:t>
            </w:r>
            <w:proofErr w:type="gramEnd"/>
            <w:r>
              <w:rPr>
                <w:sz w:val="22"/>
                <w:szCs w:val="22"/>
              </w:rPr>
              <w:t xml:space="preserve"> Stagnation, jedoch relativ kleine Zahlen.</w:t>
            </w:r>
          </w:p>
          <w:p>
            <w:pPr>
              <w:pStyle w:val="Listenabsatz"/>
              <w:numPr>
                <w:ilvl w:val="1"/>
                <w:numId w:val="5"/>
              </w:numPr>
              <w:ind w:left="924" w:hanging="357"/>
              <w:rPr>
                <w:sz w:val="22"/>
                <w:szCs w:val="22"/>
              </w:rPr>
            </w:pPr>
            <w:r>
              <w:rPr>
                <w:sz w:val="22"/>
                <w:szCs w:val="22"/>
              </w:rPr>
              <w:t>COVID-19-Belegung und Belastung</w:t>
            </w:r>
          </w:p>
          <w:p>
            <w:pPr>
              <w:pStyle w:val="Listenabsatz"/>
              <w:numPr>
                <w:ilvl w:val="2"/>
                <w:numId w:val="5"/>
              </w:numPr>
              <w:ind w:left="1491" w:hanging="357"/>
              <w:rPr>
                <w:sz w:val="22"/>
                <w:szCs w:val="22"/>
              </w:rPr>
            </w:pPr>
            <w:r>
              <w:rPr>
                <w:sz w:val="22"/>
                <w:szCs w:val="22"/>
              </w:rPr>
              <w:lastRenderedPageBreak/>
              <w:t>Reduktion in Belegung der schweren Fälle (Beatmete und ECMO) und Zunahme der freien Behandlungskapazitäten</w:t>
            </w:r>
          </w:p>
          <w:p>
            <w:pPr>
              <w:pStyle w:val="Listenabsatz"/>
              <w:numPr>
                <w:ilvl w:val="2"/>
                <w:numId w:val="5"/>
              </w:numPr>
              <w:ind w:left="1491" w:hanging="357"/>
              <w:rPr>
                <w:sz w:val="22"/>
                <w:szCs w:val="22"/>
              </w:rPr>
            </w:pPr>
            <w:r>
              <w:rPr>
                <w:sz w:val="22"/>
                <w:szCs w:val="22"/>
              </w:rPr>
              <w:t>Entspannung bei Personal-/ Raummangel und Zunahme freier ITS-Bettenzahl.</w:t>
            </w:r>
          </w:p>
          <w:p>
            <w:pPr>
              <w:pStyle w:val="Listenabsatz"/>
              <w:numPr>
                <w:ilvl w:val="1"/>
                <w:numId w:val="5"/>
              </w:numPr>
              <w:ind w:left="924" w:hanging="357"/>
              <w:rPr>
                <w:sz w:val="22"/>
                <w:szCs w:val="22"/>
              </w:rPr>
            </w:pPr>
            <w:r>
              <w:rPr>
                <w:sz w:val="22"/>
                <w:szCs w:val="22"/>
              </w:rPr>
              <w:t>Prognosen intensivpflichtiger COVID-19 Patient*innen</w:t>
            </w:r>
          </w:p>
          <w:p>
            <w:pPr>
              <w:pStyle w:val="Listenabsatz"/>
              <w:numPr>
                <w:ilvl w:val="2"/>
                <w:numId w:val="5"/>
              </w:numPr>
              <w:ind w:left="1491" w:hanging="357"/>
              <w:rPr>
                <w:sz w:val="22"/>
                <w:szCs w:val="22"/>
              </w:rPr>
            </w:pPr>
            <w:r>
              <w:rPr>
                <w:sz w:val="22"/>
                <w:szCs w:val="22"/>
              </w:rPr>
              <w:t>Sehen sehr vielversprechend aus, Rückgang in allen Kleeblättern.</w:t>
            </w:r>
          </w:p>
          <w:p>
            <w:pPr>
              <w:pStyle w:val="Listenabsatz"/>
              <w:ind w:left="1491"/>
              <w:rPr>
                <w:sz w:val="22"/>
                <w:szCs w:val="22"/>
              </w:rPr>
            </w:pPr>
          </w:p>
          <w:p>
            <w:pPr>
              <w:pStyle w:val="Listenabsatz"/>
              <w:numPr>
                <w:ilvl w:val="0"/>
                <w:numId w:val="5"/>
              </w:numPr>
              <w:ind w:left="453" w:hanging="340"/>
              <w:rPr>
                <w:sz w:val="22"/>
                <w:szCs w:val="22"/>
              </w:rPr>
            </w:pPr>
            <w:r>
              <w:rPr>
                <w:sz w:val="22"/>
                <w:szCs w:val="22"/>
              </w:rPr>
              <w:t xml:space="preserve">Bericht zu VOC </w:t>
            </w:r>
          </w:p>
          <w:p>
            <w:pPr>
              <w:pStyle w:val="Listenabsatz"/>
              <w:numPr>
                <w:ilvl w:val="1"/>
                <w:numId w:val="5"/>
              </w:numPr>
              <w:ind w:left="924" w:hanging="357"/>
              <w:rPr>
                <w:sz w:val="22"/>
                <w:szCs w:val="22"/>
              </w:rPr>
            </w:pPr>
            <w:r>
              <w:rPr>
                <w:sz w:val="22"/>
                <w:szCs w:val="22"/>
              </w:rPr>
              <w:t xml:space="preserve">In KW19 Anteil VOC bei ca. 90% </w:t>
            </w:r>
          </w:p>
          <w:p>
            <w:pPr>
              <w:pStyle w:val="Listenabsatz"/>
              <w:numPr>
                <w:ilvl w:val="1"/>
                <w:numId w:val="5"/>
              </w:numPr>
              <w:ind w:left="924" w:hanging="357"/>
              <w:rPr>
                <w:sz w:val="22"/>
                <w:szCs w:val="22"/>
              </w:rPr>
            </w:pPr>
            <w:r>
              <w:rPr>
                <w:sz w:val="22"/>
                <w:szCs w:val="22"/>
              </w:rPr>
              <w:t xml:space="preserve">Anteil B.1.617 (ca. 2%) sehr leicht gestiegen von KW18 auf KW19. </w:t>
            </w:r>
          </w:p>
          <w:p>
            <w:pPr>
              <w:pStyle w:val="Listenabsatz"/>
              <w:numPr>
                <w:ilvl w:val="1"/>
                <w:numId w:val="5"/>
              </w:numPr>
              <w:ind w:left="924" w:hanging="357"/>
              <w:rPr>
                <w:sz w:val="22"/>
                <w:szCs w:val="22"/>
              </w:rPr>
            </w:pPr>
            <w:r>
              <w:rPr>
                <w:sz w:val="22"/>
                <w:szCs w:val="22"/>
              </w:rPr>
              <w:t xml:space="preserve">Anteil der Sequenzierungen relativ stabil seit KW12 </w:t>
            </w:r>
          </w:p>
          <w:p>
            <w:pPr>
              <w:pStyle w:val="Listenabsatz"/>
              <w:numPr>
                <w:ilvl w:val="1"/>
                <w:numId w:val="5"/>
              </w:numPr>
              <w:ind w:left="924" w:hanging="357"/>
              <w:rPr>
                <w:sz w:val="22"/>
                <w:szCs w:val="22"/>
              </w:rPr>
            </w:pPr>
            <w:r>
              <w:rPr>
                <w:sz w:val="22"/>
                <w:szCs w:val="22"/>
              </w:rPr>
              <w:t xml:space="preserve">Regionale Verteilung von B.1.617: noch relativ geringe Zahlen verteilt über ganz Deutschland. </w:t>
            </w:r>
          </w:p>
          <w:p>
            <w:pPr>
              <w:pStyle w:val="Listenabsatz"/>
              <w:numPr>
                <w:ilvl w:val="1"/>
                <w:numId w:val="5"/>
              </w:numPr>
              <w:ind w:left="924" w:hanging="357"/>
              <w:rPr>
                <w:sz w:val="22"/>
                <w:szCs w:val="22"/>
              </w:rPr>
            </w:pPr>
            <w:r>
              <w:rPr>
                <w:sz w:val="22"/>
                <w:szCs w:val="22"/>
              </w:rPr>
              <w:t xml:space="preserve">80% der Fälle zwischen 15-60 Jahre, Anteil der Kinder leicht gestiegen. </w:t>
            </w:r>
          </w:p>
          <w:p>
            <w:pPr>
              <w:pStyle w:val="Listenabsatz"/>
              <w:numPr>
                <w:ilvl w:val="1"/>
                <w:numId w:val="5"/>
              </w:numPr>
              <w:ind w:left="924" w:hanging="357"/>
              <w:rPr>
                <w:sz w:val="22"/>
                <w:szCs w:val="22"/>
              </w:rPr>
            </w:pPr>
            <w:r>
              <w:rPr>
                <w:sz w:val="22"/>
                <w:szCs w:val="22"/>
              </w:rPr>
              <w:t>Als Infektionsort geben ¾ Deutschland an, im privaten Umfeld, keine lokalen Hotspots.</w:t>
            </w:r>
          </w:p>
          <w:p>
            <w:pPr>
              <w:rPr>
                <w:sz w:val="22"/>
                <w:szCs w:val="22"/>
              </w:rPr>
            </w:pPr>
          </w:p>
          <w:p>
            <w:pPr>
              <w:pStyle w:val="Listenabsatz"/>
              <w:numPr>
                <w:ilvl w:val="0"/>
                <w:numId w:val="5"/>
              </w:numPr>
              <w:ind w:left="453" w:hanging="340"/>
              <w:rPr>
                <w:sz w:val="22"/>
                <w:szCs w:val="22"/>
              </w:rPr>
            </w:pPr>
            <w:r>
              <w:rPr>
                <w:sz w:val="22"/>
                <w:szCs w:val="22"/>
              </w:rPr>
              <w:t>Zum Wording hinsichtlich B.1.617: Impfstoffwirkung nicht ganz so ausgeprägt wie bei anderen Varianten laut Daten aus Public Health England. Es gibt Hinweise, dass es quantitativ messbare Unterschiede hinsichtlich der Schutzwirkung gibt. Dies muss weiter beobachtet werden.</w:t>
            </w:r>
          </w:p>
          <w:p>
            <w:pPr>
              <w:pStyle w:val="Listenabsatz"/>
              <w:numPr>
                <w:ilvl w:val="1"/>
                <w:numId w:val="5"/>
              </w:numPr>
              <w:ind w:left="924" w:hanging="357"/>
              <w:rPr>
                <w:sz w:val="22"/>
                <w:szCs w:val="22"/>
              </w:rPr>
            </w:pPr>
            <w:r>
              <w:rPr>
                <w:sz w:val="22"/>
                <w:szCs w:val="22"/>
              </w:rPr>
              <w:t xml:space="preserve">Wird in Public Health </w:t>
            </w:r>
            <w:proofErr w:type="spellStart"/>
            <w:r>
              <w:rPr>
                <w:sz w:val="22"/>
                <w:szCs w:val="22"/>
              </w:rPr>
              <w:t>Intelligence</w:t>
            </w:r>
            <w:proofErr w:type="spellEnd"/>
            <w:r>
              <w:rPr>
                <w:sz w:val="22"/>
                <w:szCs w:val="22"/>
              </w:rPr>
              <w:t xml:space="preserve"> Bericht auch so kommuniziert. </w:t>
            </w:r>
          </w:p>
          <w:p>
            <w:pPr>
              <w:pStyle w:val="Listenabsatz"/>
              <w:numPr>
                <w:ilvl w:val="0"/>
                <w:numId w:val="5"/>
              </w:numPr>
              <w:ind w:left="453" w:hanging="340"/>
              <w:rPr>
                <w:sz w:val="22"/>
                <w:szCs w:val="22"/>
              </w:rPr>
            </w:pPr>
            <w:r>
              <w:rPr>
                <w:sz w:val="22"/>
                <w:szCs w:val="22"/>
              </w:rPr>
              <w:t xml:space="preserve">Gibt es Daten zu höherer Transmission zu B1.617? </w:t>
            </w:r>
          </w:p>
          <w:p>
            <w:pPr>
              <w:pStyle w:val="Listenabsatz"/>
              <w:numPr>
                <w:ilvl w:val="1"/>
                <w:numId w:val="5"/>
              </w:numPr>
              <w:ind w:left="924" w:hanging="357"/>
              <w:rPr>
                <w:sz w:val="22"/>
                <w:szCs w:val="22"/>
              </w:rPr>
            </w:pPr>
            <w:r>
              <w:rPr>
                <w:sz w:val="22"/>
                <w:szCs w:val="22"/>
              </w:rPr>
              <w:t xml:space="preserve">Public Health England sieht Tendenzen, dass es so sein könnte, gewisse höhere Fallanstiegsrate. Von 8% auf 12% erhöhte </w:t>
            </w:r>
            <w:proofErr w:type="spellStart"/>
            <w:r>
              <w:rPr>
                <w:sz w:val="22"/>
                <w:szCs w:val="22"/>
              </w:rPr>
              <w:t>Transmissibilität</w:t>
            </w:r>
            <w:proofErr w:type="spellEnd"/>
            <w:r>
              <w:rPr>
                <w:sz w:val="22"/>
                <w:szCs w:val="22"/>
              </w:rPr>
              <w:t xml:space="preserve"> wird angenommen.</w:t>
            </w:r>
          </w:p>
          <w:p>
            <w:pPr>
              <w:pStyle w:val="Listenabsatz"/>
              <w:numPr>
                <w:ilvl w:val="1"/>
                <w:numId w:val="5"/>
              </w:numPr>
              <w:ind w:left="924" w:hanging="357"/>
              <w:rPr>
                <w:sz w:val="22"/>
                <w:szCs w:val="22"/>
              </w:rPr>
            </w:pPr>
            <w:r>
              <w:rPr>
                <w:sz w:val="22"/>
                <w:szCs w:val="22"/>
              </w:rPr>
              <w:t>Wichtig: Lockerungen nur langsam mit Augenmaß, möglichst nach Stufenplan. -&gt; wird am Freitag nochmal im Krisenstab besprochen</w:t>
            </w:r>
          </w:p>
          <w:p>
            <w:pPr>
              <w:pStyle w:val="Listenabsatz"/>
              <w:numPr>
                <w:ilvl w:val="0"/>
                <w:numId w:val="5"/>
              </w:numPr>
              <w:ind w:left="453" w:hanging="340"/>
              <w:rPr>
                <w:sz w:val="22"/>
                <w:szCs w:val="22"/>
              </w:rPr>
            </w:pPr>
            <w:r>
              <w:rPr>
                <w:sz w:val="22"/>
                <w:szCs w:val="22"/>
              </w:rPr>
              <w:t xml:space="preserve">Zur Info: In BY und BW sind zurzeit Pfingstferien. Dies hat Einfluss auf Testfrequenz bei Kindern und deren Verhalten. </w:t>
            </w:r>
          </w:p>
          <w:p>
            <w:pPr>
              <w:rPr>
                <w:sz w:val="22"/>
                <w:szCs w:val="22"/>
              </w:rPr>
            </w:pPr>
          </w:p>
          <w:p>
            <w:pPr>
              <w:pStyle w:val="Listenabsatz"/>
              <w:numPr>
                <w:ilvl w:val="0"/>
                <w:numId w:val="5"/>
              </w:numPr>
              <w:ind w:left="453" w:hanging="340"/>
              <w:rPr>
                <w:sz w:val="22"/>
                <w:szCs w:val="22"/>
              </w:rPr>
            </w:pPr>
            <w:r>
              <w:rPr>
                <w:sz w:val="22"/>
                <w:szCs w:val="22"/>
              </w:rPr>
              <w:t xml:space="preserve">Disclaimer </w:t>
            </w:r>
          </w:p>
          <w:p>
            <w:pPr>
              <w:pStyle w:val="Listenabsatz"/>
              <w:numPr>
                <w:ilvl w:val="1"/>
                <w:numId w:val="5"/>
              </w:numPr>
              <w:ind w:left="907" w:hanging="340"/>
              <w:rPr>
                <w:sz w:val="22"/>
                <w:szCs w:val="22"/>
              </w:rPr>
            </w:pPr>
            <w:r>
              <w:rPr>
                <w:sz w:val="22"/>
                <w:szCs w:val="22"/>
              </w:rPr>
              <w:t>War bis heute (Mittwoch) geplant -&gt; Einigung: Disclaimer bleibt bis Donnerstag</w:t>
            </w:r>
          </w:p>
          <w:p>
            <w:pPr>
              <w:pStyle w:val="Listenabsatz"/>
              <w:numPr>
                <w:ilvl w:val="1"/>
                <w:numId w:val="5"/>
              </w:numPr>
              <w:ind w:left="907" w:hanging="340"/>
              <w:rPr>
                <w:sz w:val="22"/>
                <w:szCs w:val="22"/>
              </w:rPr>
            </w:pPr>
            <w:r>
              <w:rPr>
                <w:sz w:val="22"/>
                <w:szCs w:val="22"/>
              </w:rPr>
              <w:t>Kein Disclaimer für Pfingstferien</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FG32 </w:t>
            </w:r>
          </w:p>
          <w:p>
            <w:pPr>
              <w:rPr>
                <w:sz w:val="22"/>
              </w:rPr>
            </w:pPr>
            <w:r>
              <w:rPr>
                <w:sz w:val="22"/>
                <w:szCs w:val="22"/>
              </w:rPr>
              <w:t>(</w:t>
            </w:r>
            <w:r>
              <w:rPr>
                <w:sz w:val="22"/>
              </w:rPr>
              <w:t>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Abt.3</w:t>
            </w:r>
          </w:p>
          <w:p>
            <w:pPr>
              <w:rPr>
                <w:sz w:val="22"/>
                <w:szCs w:val="22"/>
              </w:rPr>
            </w:pPr>
            <w:r>
              <w:rPr>
                <w:sz w:val="22"/>
                <w:szCs w:val="22"/>
              </w:rPr>
              <w:t>(Hamouda)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r>
              <w:rPr>
                <w:sz w:val="22"/>
                <w:szCs w:val="22"/>
              </w:rPr>
              <w:t>(Haller)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FG17</w:t>
            </w:r>
          </w:p>
          <w:p>
            <w:pPr>
              <w:rPr>
                <w:sz w:val="22"/>
                <w:szCs w:val="22"/>
              </w:rPr>
            </w:pPr>
            <w:r>
              <w:rPr>
                <w:sz w:val="22"/>
                <w:szCs w:val="22"/>
              </w:rPr>
              <w:t>(Dürrwald)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MF4</w:t>
            </w:r>
          </w:p>
          <w:p>
            <w:pPr>
              <w:rPr>
                <w:sz w:val="22"/>
                <w:szCs w:val="22"/>
              </w:rPr>
            </w:pPr>
            <w:r>
              <w:rPr>
                <w:sz w:val="22"/>
                <w:szCs w:val="22"/>
              </w:rPr>
              <w:t>(Fischer)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(Kröger)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Mielke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Wieler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r>
              <w:rPr>
                <w:sz w:val="22"/>
                <w:szCs w:val="22"/>
              </w:rPr>
              <w:t>(Diercke)</w:t>
            </w: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w:t>
            </w:r>
            <w:r>
              <w:rPr>
                <w:b/>
                <w:i/>
                <w:color w:val="8DB3E2" w:themeColor="text2" w:themeTint="66"/>
              </w:rPr>
              <w:t>(nur freitags)</w:t>
            </w:r>
          </w:p>
          <w:p>
            <w:pPr>
              <w:pStyle w:val="Listenabsatz"/>
              <w:numPr>
                <w:ilvl w:val="0"/>
                <w:numId w:val="5"/>
              </w:numPr>
              <w:ind w:left="453" w:hanging="340"/>
              <w:rPr>
                <w:b/>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i/>
                <w:color w:val="C2D69B" w:themeColor="accent3" w:themeTint="99"/>
              </w:rPr>
              <w:t>(nur montags)</w:t>
            </w:r>
          </w:p>
          <w:p>
            <w:pPr>
              <w:pStyle w:val="Listenabsatz"/>
              <w:numPr>
                <w:ilvl w:val="0"/>
                <w:numId w:val="5"/>
              </w:numPr>
              <w:ind w:left="453" w:hanging="340"/>
              <w:rPr>
                <w:sz w:val="22"/>
                <w:szCs w:val="22"/>
              </w:rPr>
            </w:pPr>
            <w:r>
              <w:rPr>
                <w:sz w:val="22"/>
                <w:szCs w:val="22"/>
              </w:rPr>
              <w:t>Nicht besprochen</w:t>
            </w:r>
          </w:p>
          <w:p>
            <w:pPr>
              <w:pStyle w:val="Listenabsatz"/>
              <w:ind w:left="924"/>
              <w:rPr>
                <w:sz w:val="22"/>
                <w:szCs w:val="22"/>
              </w:rPr>
            </w:pPr>
          </w:p>
        </w:tc>
        <w:tc>
          <w:tcPr>
            <w:tcW w:w="1492" w:type="dxa"/>
          </w:tcPr>
          <w:p>
            <w:pPr>
              <w:rPr>
                <w:sz w:val="22"/>
                <w:szCs w:val="22"/>
              </w:rPr>
            </w:pPr>
          </w:p>
          <w:p>
            <w:pPr>
              <w:rPr>
                <w:sz w:val="22"/>
                <w:szCs w:val="22"/>
              </w:rPr>
            </w:pPr>
            <w:r>
              <w:rPr>
                <w:sz w:val="22"/>
                <w:szCs w:val="22"/>
              </w:rPr>
              <w:t>FG21</w:t>
            </w:r>
          </w:p>
          <w:p>
            <w:pPr>
              <w:rPr>
                <w:sz w:val="22"/>
                <w:szCs w:val="22"/>
              </w:rPr>
            </w:pPr>
            <w:r>
              <w:rPr>
                <w:sz w:val="22"/>
                <w:szCs w:val="22"/>
              </w:rPr>
              <w:t>(</w:t>
            </w:r>
            <w:proofErr w:type="spellStart"/>
            <w:r>
              <w:rPr>
                <w:sz w:val="22"/>
                <w:szCs w:val="22"/>
              </w:rPr>
              <w:t>Schmich</w:t>
            </w:r>
            <w:proofErr w:type="spellEnd"/>
            <w:r>
              <w:rPr>
                <w:sz w:val="22"/>
                <w:szCs w:val="22"/>
              </w:rPr>
              <w:t>)</w:t>
            </w:r>
          </w:p>
        </w:tc>
      </w:tr>
    </w:tbl>
    <w:p>
      <w:r>
        <w:br w:type="page"/>
      </w: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rPr>
                <w:b/>
              </w:rPr>
              <w:lastRenderedPageBreak/>
              <w:t>4</w:t>
            </w:r>
          </w:p>
        </w:tc>
        <w:tc>
          <w:tcPr>
            <w:tcW w:w="6795" w:type="dxa"/>
          </w:tcPr>
          <w:p>
            <w:pPr>
              <w:spacing w:line="276" w:lineRule="auto"/>
              <w:rPr>
                <w:b/>
                <w:sz w:val="28"/>
              </w:rPr>
            </w:pPr>
            <w:r>
              <w:rPr>
                <w:b/>
                <w:sz w:val="28"/>
              </w:rPr>
              <w:t xml:space="preserve">Aktuelle Risikobewertung </w:t>
            </w:r>
          </w:p>
          <w:p>
            <w:pPr>
              <w:pStyle w:val="Listenabsatz"/>
              <w:numPr>
                <w:ilvl w:val="0"/>
                <w:numId w:val="5"/>
              </w:numPr>
              <w:ind w:left="453" w:hanging="340"/>
              <w:rPr>
                <w:sz w:val="22"/>
                <w:szCs w:val="22"/>
              </w:rPr>
            </w:pPr>
            <w:r>
              <w:rPr>
                <w:sz w:val="22"/>
                <w:szCs w:val="22"/>
              </w:rPr>
              <w:t>Beschreibung internationale Lage (</w:t>
            </w:r>
            <w:hyperlink r:id="rId17" w:history="1">
              <w:r>
                <w:rPr>
                  <w:rStyle w:val="Hyperlink"/>
                  <w:sz w:val="22"/>
                  <w:szCs w:val="22"/>
                </w:rPr>
                <w:t>hier</w:t>
              </w:r>
            </w:hyperlink>
            <w:r>
              <w:rPr>
                <w:sz w:val="22"/>
                <w:szCs w:val="22"/>
              </w:rPr>
              <w:t>): Noch ist die Formulierung „nimmt die Anzahl der Fälle weltweit zu“. Sollte das angepasst werden? Fallzahlen sinken international, Fälle sind um 14% zurückgegangen.</w:t>
            </w:r>
          </w:p>
          <w:p>
            <w:pPr>
              <w:pStyle w:val="Listenabsatz"/>
              <w:numPr>
                <w:ilvl w:val="5"/>
                <w:numId w:val="8"/>
              </w:numPr>
              <w:ind w:left="867" w:hanging="357"/>
              <w:rPr>
                <w:sz w:val="22"/>
                <w:szCs w:val="22"/>
              </w:rPr>
            </w:pPr>
            <w:r>
              <w:rPr>
                <w:sz w:val="22"/>
                <w:szCs w:val="22"/>
              </w:rPr>
              <w:t>Formulierung wird in „…weltweit ab“ geändert.</w:t>
            </w:r>
          </w:p>
          <w:p>
            <w:pPr>
              <w:pStyle w:val="Listenabsatz"/>
              <w:numPr>
                <w:ilvl w:val="0"/>
                <w:numId w:val="5"/>
              </w:numPr>
              <w:ind w:left="453" w:hanging="340"/>
              <w:rPr>
                <w:sz w:val="22"/>
                <w:szCs w:val="22"/>
              </w:rPr>
            </w:pPr>
            <w:r>
              <w:rPr>
                <w:sz w:val="22"/>
                <w:szCs w:val="22"/>
              </w:rPr>
              <w:t>Inzidenz ist mittlerweile &lt; 50. Es sollte überlegt werden, ob die Risikobewertung von „sehr hoch“ auf „hoch“ runtergestuft werden soll.</w:t>
            </w:r>
          </w:p>
          <w:p>
            <w:pPr>
              <w:pStyle w:val="Listenabsatz"/>
              <w:numPr>
                <w:ilvl w:val="5"/>
                <w:numId w:val="8"/>
              </w:numPr>
              <w:ind w:left="867" w:hanging="357"/>
              <w:rPr>
                <w:sz w:val="22"/>
                <w:szCs w:val="22"/>
              </w:rPr>
            </w:pPr>
            <w:r>
              <w:rPr>
                <w:sz w:val="22"/>
                <w:szCs w:val="22"/>
              </w:rPr>
              <w:t>wird nächste Woche besprochen</w:t>
            </w:r>
          </w:p>
        </w:tc>
        <w:tc>
          <w:tcPr>
            <w:tcW w:w="1492" w:type="dxa"/>
          </w:tcPr>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ind w:left="453" w:hanging="340"/>
              <w:rPr>
                <w:sz w:val="22"/>
                <w:szCs w:val="22"/>
              </w:rPr>
            </w:pPr>
            <w:r>
              <w:rPr>
                <w:sz w:val="22"/>
                <w:szCs w:val="22"/>
              </w:rPr>
              <w:t>Ausarbeitung zur Bewerbung der Impfung in Kommunen</w:t>
            </w:r>
          </w:p>
          <w:p>
            <w:pPr>
              <w:pStyle w:val="Listenabsatz"/>
              <w:numPr>
                <w:ilvl w:val="1"/>
                <w:numId w:val="5"/>
              </w:numPr>
              <w:ind w:left="907" w:hanging="340"/>
              <w:rPr>
                <w:sz w:val="22"/>
                <w:szCs w:val="22"/>
              </w:rPr>
            </w:pPr>
            <w:r>
              <w:rPr>
                <w:sz w:val="22"/>
                <w:szCs w:val="22"/>
              </w:rPr>
              <w:t>Verschoben, keine weiteren Themen</w:t>
            </w:r>
          </w:p>
          <w:p>
            <w:pPr>
              <w:pStyle w:val="Listenabsatz"/>
              <w:ind w:left="907"/>
              <w:rPr>
                <w:sz w:val="22"/>
                <w:szCs w:val="22"/>
              </w:rPr>
            </w:pPr>
          </w:p>
          <w:p>
            <w:pPr>
              <w:rPr>
                <w:b/>
                <w:sz w:val="22"/>
                <w:szCs w:val="22"/>
              </w:rPr>
            </w:pPr>
            <w:r>
              <w:rPr>
                <w:b/>
                <w:sz w:val="22"/>
                <w:szCs w:val="22"/>
              </w:rPr>
              <w:t>Presse</w:t>
            </w:r>
          </w:p>
          <w:p>
            <w:pPr>
              <w:pStyle w:val="Listenabsatz"/>
              <w:numPr>
                <w:ilvl w:val="0"/>
                <w:numId w:val="5"/>
              </w:numPr>
              <w:ind w:left="453" w:hanging="340"/>
              <w:rPr>
                <w:sz w:val="22"/>
                <w:szCs w:val="22"/>
              </w:rPr>
            </w:pPr>
            <w:r>
              <w:rPr>
                <w:sz w:val="22"/>
                <w:szCs w:val="22"/>
              </w:rPr>
              <w:t>Morgen Wartungsarbeiten von 18-20 Uhr, deshalb kein Zugriff auf Redaktionssystem. Nur was morgen bis 17 Uhr da ist, kann noch ins Netz eingestellt werden.</w:t>
            </w:r>
          </w:p>
          <w:p>
            <w:pPr>
              <w:pStyle w:val="Listenabsatz"/>
              <w:numPr>
                <w:ilvl w:val="0"/>
                <w:numId w:val="5"/>
              </w:numPr>
              <w:ind w:left="453" w:hanging="340"/>
              <w:rPr>
                <w:sz w:val="22"/>
                <w:szCs w:val="22"/>
              </w:rPr>
            </w:pPr>
            <w:r>
              <w:rPr>
                <w:sz w:val="22"/>
                <w:szCs w:val="22"/>
              </w:rPr>
              <w:t>Gibt es Neues zu den Inzidenztabellen?</w:t>
            </w:r>
          </w:p>
          <w:p>
            <w:pPr>
              <w:pStyle w:val="Listenabsatz"/>
              <w:numPr>
                <w:ilvl w:val="1"/>
                <w:numId w:val="5"/>
              </w:numPr>
              <w:ind w:left="907" w:hanging="340"/>
              <w:rPr>
                <w:sz w:val="22"/>
                <w:szCs w:val="22"/>
              </w:rPr>
            </w:pPr>
            <w:r>
              <w:rPr>
                <w:sz w:val="22"/>
                <w:szCs w:val="22"/>
              </w:rPr>
              <w:t>Bilateral mit Hr. Rottmann besprochen: Email war nur Vorbereitung für Fall der Fälle. Bis 7. Juni soll nichts verändert werden. Hoffnung, dass Inzidenz bis dahin so niedrig ist, dass auf Änderungen verzichtet werden kann.</w:t>
            </w:r>
          </w:p>
          <w:p>
            <w:pPr>
              <w:pStyle w:val="Listenabsatz"/>
              <w:numPr>
                <w:ilvl w:val="1"/>
                <w:numId w:val="5"/>
              </w:numPr>
              <w:ind w:left="907" w:hanging="340"/>
              <w:rPr>
                <w:sz w:val="22"/>
                <w:szCs w:val="22"/>
              </w:rPr>
            </w:pPr>
            <w:r>
              <w:rPr>
                <w:sz w:val="22"/>
                <w:szCs w:val="22"/>
              </w:rPr>
              <w:t xml:space="preserve">Eine Begründung kann RKI nicht liefern, muss vom BMG geliefert werden. -&gt; Wird nochmal beim BMG angefragt. </w:t>
            </w:r>
          </w:p>
          <w:p>
            <w:pPr>
              <w:pStyle w:val="Listenabsatz"/>
              <w:ind w:left="907"/>
              <w:rPr>
                <w:sz w:val="22"/>
                <w:szCs w:val="22"/>
              </w:rPr>
            </w:pPr>
          </w:p>
          <w:p>
            <w:pPr>
              <w:rPr>
                <w:b/>
                <w:sz w:val="22"/>
                <w:szCs w:val="22"/>
              </w:rPr>
            </w:pPr>
            <w:r>
              <w:rPr>
                <w:b/>
                <w:sz w:val="22"/>
                <w:szCs w:val="22"/>
              </w:rPr>
              <w:t>Wissenschaftskommunikation</w:t>
            </w:r>
          </w:p>
          <w:p>
            <w:pPr>
              <w:pStyle w:val="Listenabsatz"/>
              <w:numPr>
                <w:ilvl w:val="0"/>
                <w:numId w:val="5"/>
              </w:numPr>
              <w:ind w:left="453" w:hanging="340"/>
              <w:rPr>
                <w:sz w:val="22"/>
                <w:szCs w:val="22"/>
              </w:rPr>
            </w:pPr>
            <w:r>
              <w:rPr>
                <w:sz w:val="22"/>
                <w:szCs w:val="22"/>
              </w:rPr>
              <w:t>Schnelltestresultate aus Befragung COSMO von Ende letzter Woche</w:t>
            </w:r>
          </w:p>
          <w:p>
            <w:pPr>
              <w:pStyle w:val="Listenabsatz"/>
              <w:numPr>
                <w:ilvl w:val="1"/>
                <w:numId w:val="5"/>
              </w:numPr>
              <w:ind w:left="907" w:hanging="340"/>
              <w:rPr>
                <w:sz w:val="22"/>
                <w:szCs w:val="22"/>
              </w:rPr>
            </w:pPr>
            <w:r>
              <w:rPr>
                <w:sz w:val="22"/>
                <w:szCs w:val="22"/>
              </w:rPr>
              <w:t>68% haben bereits einen Schnelltest durchgeführt.</w:t>
            </w:r>
          </w:p>
          <w:p>
            <w:pPr>
              <w:pStyle w:val="Listenabsatz"/>
              <w:numPr>
                <w:ilvl w:val="1"/>
                <w:numId w:val="5"/>
              </w:numPr>
              <w:ind w:left="907" w:hanging="340"/>
              <w:rPr>
                <w:sz w:val="22"/>
                <w:szCs w:val="22"/>
              </w:rPr>
            </w:pPr>
            <w:r>
              <w:rPr>
                <w:sz w:val="22"/>
                <w:szCs w:val="22"/>
              </w:rPr>
              <w:t>Menschen, die die Maßnahmen für übertrieben halten weniger häufig als diejenigen, die das nicht tun.</w:t>
            </w:r>
          </w:p>
          <w:p>
            <w:pPr>
              <w:pStyle w:val="Listenabsatz"/>
              <w:numPr>
                <w:ilvl w:val="1"/>
                <w:numId w:val="5"/>
              </w:numPr>
              <w:ind w:left="907" w:hanging="340"/>
              <w:rPr>
                <w:sz w:val="22"/>
                <w:szCs w:val="22"/>
              </w:rPr>
            </w:pPr>
            <w:r>
              <w:rPr>
                <w:sz w:val="22"/>
                <w:szCs w:val="22"/>
              </w:rPr>
              <w:t>Bei einem positiven Schnelltest würden 86% einen PCR Test, 68% würden einen 2. Schnelltest machen.</w:t>
            </w:r>
          </w:p>
          <w:p>
            <w:pPr>
              <w:pStyle w:val="Listenabsatz"/>
              <w:numPr>
                <w:ilvl w:val="1"/>
                <w:numId w:val="5"/>
              </w:numPr>
              <w:ind w:left="907" w:hanging="340"/>
              <w:rPr>
                <w:sz w:val="22"/>
                <w:szCs w:val="22"/>
              </w:rPr>
            </w:pPr>
            <w:r>
              <w:rPr>
                <w:sz w:val="22"/>
                <w:szCs w:val="22"/>
              </w:rPr>
              <w:t>Bei positiven Schnelltestergebnis besteht bei 86% die Bereitschaft sich zu isolieren, 80% würden ihre Kontakte informieren.</w:t>
            </w:r>
          </w:p>
          <w:p>
            <w:pPr>
              <w:pStyle w:val="Listenabsatz"/>
              <w:numPr>
                <w:ilvl w:val="0"/>
                <w:numId w:val="5"/>
              </w:numPr>
              <w:ind w:left="453" w:hanging="340"/>
              <w:rPr>
                <w:sz w:val="22"/>
                <w:szCs w:val="22"/>
              </w:rPr>
            </w:pPr>
            <w:r>
              <w:rPr>
                <w:sz w:val="22"/>
                <w:szCs w:val="22"/>
              </w:rPr>
              <w:t>Anfrage vom Bundesverband für freie Berufe (Ärzte, Anwälte, Apotheker): Erfahrung und Expertise soll verschriftlicht werden, hätten hierfür gerne Input vom RKI.</w:t>
            </w:r>
          </w:p>
          <w:p>
            <w:pPr>
              <w:pStyle w:val="Listenabsatz"/>
              <w:numPr>
                <w:ilvl w:val="1"/>
                <w:numId w:val="5"/>
              </w:numPr>
              <w:ind w:left="907" w:hanging="340"/>
              <w:rPr>
                <w:sz w:val="22"/>
                <w:szCs w:val="22"/>
              </w:rPr>
            </w:pPr>
            <w:r>
              <w:rPr>
                <w:sz w:val="22"/>
                <w:szCs w:val="22"/>
              </w:rPr>
              <w:t xml:space="preserve">Ziel ist Pandemieplan aus Sicht der freien Berufe, wollen nicht an Erfahrung des RKI vorbei arbeiten. </w:t>
            </w:r>
          </w:p>
          <w:p>
            <w:pPr>
              <w:pStyle w:val="Listenabsatz"/>
              <w:numPr>
                <w:ilvl w:val="1"/>
                <w:numId w:val="5"/>
              </w:numPr>
              <w:ind w:left="907" w:hanging="340"/>
              <w:rPr>
                <w:sz w:val="22"/>
                <w:szCs w:val="22"/>
              </w:rPr>
            </w:pPr>
            <w:r>
              <w:rPr>
                <w:sz w:val="22"/>
                <w:szCs w:val="22"/>
              </w:rPr>
              <w:t xml:space="preserve">Antwort bisher: Expertise ist spannend und wichtig, sollen sich melden, wenn sie etwas Konkretes haben. Reaktion darauf: rufen oft an und schreiben viele Emails. </w:t>
            </w:r>
          </w:p>
          <w:p>
            <w:pPr>
              <w:pStyle w:val="Listenabsatz"/>
              <w:numPr>
                <w:ilvl w:val="1"/>
                <w:numId w:val="5"/>
              </w:numPr>
              <w:ind w:left="907" w:hanging="340"/>
              <w:rPr>
                <w:sz w:val="22"/>
                <w:szCs w:val="22"/>
              </w:rPr>
            </w:pPr>
            <w:r>
              <w:rPr>
                <w:sz w:val="22"/>
                <w:szCs w:val="22"/>
              </w:rPr>
              <w:t xml:space="preserve">RKI hat gerade sehr viele Anfragen, was soll geschehen? </w:t>
            </w:r>
          </w:p>
          <w:p>
            <w:pPr>
              <w:pStyle w:val="Listenabsatz"/>
              <w:numPr>
                <w:ilvl w:val="1"/>
                <w:numId w:val="5"/>
              </w:numPr>
              <w:ind w:left="907" w:hanging="340"/>
              <w:rPr>
                <w:sz w:val="22"/>
                <w:szCs w:val="22"/>
              </w:rPr>
            </w:pPr>
            <w:r>
              <w:rPr>
                <w:sz w:val="22"/>
                <w:szCs w:val="22"/>
              </w:rPr>
              <w:t>Arbeitsministerium/Betriebsärzte sind Ansprechpartner für betriebliche Konzepte, haben zum Teil auch Musterpläne.</w:t>
            </w:r>
          </w:p>
          <w:p>
            <w:pPr>
              <w:pStyle w:val="Listenabsatz"/>
              <w:numPr>
                <w:ilvl w:val="1"/>
                <w:numId w:val="5"/>
              </w:numPr>
              <w:ind w:left="907" w:hanging="340"/>
              <w:rPr>
                <w:sz w:val="22"/>
                <w:szCs w:val="22"/>
              </w:rPr>
            </w:pPr>
            <w:r>
              <w:rPr>
                <w:sz w:val="22"/>
                <w:szCs w:val="22"/>
              </w:rPr>
              <w:t xml:space="preserve">Erfahrungen aus Vergangenheit: Trennen zwischen Pandemieplanung auf nationaler Ebene, zur betrieblichen </w:t>
            </w:r>
            <w:r>
              <w:rPr>
                <w:sz w:val="22"/>
                <w:szCs w:val="22"/>
              </w:rPr>
              <w:lastRenderedPageBreak/>
              <w:t>Sicherstellung der Funktionsfähigkeit kann RKI nicht beraten und fachlich nichts Zusätzliches beitragen.</w:t>
            </w:r>
          </w:p>
          <w:p>
            <w:pPr>
              <w:pStyle w:val="Listenabsatz"/>
              <w:numPr>
                <w:ilvl w:val="1"/>
                <w:numId w:val="5"/>
              </w:numPr>
              <w:ind w:left="907" w:hanging="340"/>
              <w:rPr>
                <w:sz w:val="22"/>
                <w:szCs w:val="22"/>
              </w:rPr>
            </w:pPr>
            <w:r>
              <w:rPr>
                <w:sz w:val="22"/>
                <w:szCs w:val="22"/>
              </w:rPr>
              <w:t>Erfahrungen sollten systematisch ausgewertet und transparent publiziert werden.</w:t>
            </w:r>
          </w:p>
          <w:p>
            <w:pPr>
              <w:pStyle w:val="Listenabsatz"/>
              <w:numPr>
                <w:ilvl w:val="1"/>
                <w:numId w:val="5"/>
              </w:numPr>
              <w:ind w:left="907" w:hanging="340"/>
              <w:rPr>
                <w:sz w:val="22"/>
                <w:szCs w:val="22"/>
              </w:rPr>
            </w:pPr>
            <w:r>
              <w:rPr>
                <w:sz w:val="22"/>
                <w:szCs w:val="22"/>
              </w:rPr>
              <w:t>Geplante Antwort: wurde nochmal diskutiert, freuen uns auf spannende Ergebnisse.</w:t>
            </w:r>
          </w:p>
          <w:p>
            <w:pPr>
              <w:pStyle w:val="Listenabsatz"/>
              <w:numPr>
                <w:ilvl w:val="1"/>
                <w:numId w:val="5"/>
              </w:numPr>
              <w:ind w:left="907" w:hanging="340"/>
              <w:rPr>
                <w:sz w:val="22"/>
                <w:szCs w:val="22"/>
              </w:rPr>
            </w:pPr>
            <w:r>
              <w:rPr>
                <w:sz w:val="22"/>
                <w:szCs w:val="22"/>
              </w:rPr>
              <w:t>Sollen Erfahrungen aufschreiben, kann Baustein sein für späteren umfassenden Pandemieplan.</w:t>
            </w:r>
          </w:p>
          <w:p>
            <w:pPr>
              <w:rPr>
                <w:sz w:val="22"/>
                <w:szCs w:val="22"/>
              </w:rPr>
            </w:pPr>
          </w:p>
        </w:tc>
        <w:tc>
          <w:tcPr>
            <w:tcW w:w="1492" w:type="dxa"/>
          </w:tcPr>
          <w:p>
            <w:pPr>
              <w:rPr>
                <w:sz w:val="22"/>
                <w:szCs w:val="22"/>
              </w:rPr>
            </w:pPr>
          </w:p>
          <w:p>
            <w:pPr>
              <w:rPr>
                <w:sz w:val="22"/>
                <w:szCs w:val="22"/>
              </w:rPr>
            </w:pPr>
          </w:p>
          <w:p>
            <w:pPr>
              <w:rPr>
                <w:sz w:val="22"/>
                <w:szCs w:val="22"/>
                <w:lang w:val="en-US"/>
              </w:rPr>
            </w:pPr>
            <w:proofErr w:type="spellStart"/>
            <w:r>
              <w:rPr>
                <w:sz w:val="22"/>
                <w:szCs w:val="22"/>
                <w:lang w:val="en-US"/>
              </w:rPr>
              <w:t>BZgA</w:t>
            </w:r>
            <w:proofErr w:type="spellEnd"/>
          </w:p>
          <w:p>
            <w:pPr>
              <w:rPr>
                <w:sz w:val="22"/>
                <w:szCs w:val="22"/>
                <w:lang w:val="en-US"/>
              </w:rPr>
            </w:pPr>
            <w:r>
              <w:rPr>
                <w:sz w:val="22"/>
                <w:szCs w:val="22"/>
                <w:lang w:val="en-US"/>
              </w:rPr>
              <w:t>(Peter)</w:t>
            </w:r>
          </w:p>
          <w:p>
            <w:pPr>
              <w:rPr>
                <w:sz w:val="22"/>
                <w:szCs w:val="22"/>
                <w:lang w:val="en-US"/>
              </w:rPr>
            </w:pPr>
          </w:p>
          <w:p>
            <w:pPr>
              <w:rPr>
                <w:sz w:val="22"/>
                <w:szCs w:val="22"/>
                <w:lang w:val="en-US"/>
              </w:rPr>
            </w:pPr>
          </w:p>
          <w:p>
            <w:pPr>
              <w:rPr>
                <w:sz w:val="22"/>
                <w:szCs w:val="22"/>
                <w:lang w:val="en-US"/>
              </w:rPr>
            </w:pPr>
          </w:p>
          <w:p>
            <w:pPr>
              <w:rPr>
                <w:sz w:val="22"/>
                <w:szCs w:val="22"/>
                <w:lang w:val="en-US"/>
              </w:rPr>
            </w:pPr>
            <w:r>
              <w:rPr>
                <w:sz w:val="22"/>
                <w:szCs w:val="22"/>
                <w:lang w:val="en-US"/>
              </w:rPr>
              <w:t>Presse</w:t>
            </w:r>
          </w:p>
          <w:p>
            <w:pPr>
              <w:rPr>
                <w:sz w:val="22"/>
                <w:szCs w:val="22"/>
                <w:lang w:val="en-US"/>
              </w:rPr>
            </w:pPr>
            <w:r>
              <w:rPr>
                <w:sz w:val="22"/>
                <w:szCs w:val="22"/>
                <w:lang w:val="en-US"/>
              </w:rPr>
              <w:t>(</w:t>
            </w:r>
            <w:proofErr w:type="spellStart"/>
            <w:r>
              <w:rPr>
                <w:sz w:val="22"/>
                <w:szCs w:val="22"/>
                <w:lang w:val="en-US"/>
              </w:rPr>
              <w:t>Wenchel</w:t>
            </w:r>
            <w:proofErr w:type="spellEnd"/>
            <w:r>
              <w:rPr>
                <w:sz w:val="22"/>
                <w:szCs w:val="22"/>
                <w:lang w:val="en-US"/>
              </w:rPr>
              <w:t>)</w:t>
            </w:r>
          </w:p>
          <w:p>
            <w:pPr>
              <w:rPr>
                <w:sz w:val="22"/>
                <w:szCs w:val="22"/>
                <w:lang w:val="en-US"/>
              </w:rPr>
            </w:pPr>
          </w:p>
          <w:p>
            <w:pPr>
              <w:rPr>
                <w:sz w:val="22"/>
                <w:szCs w:val="22"/>
                <w:lang w:val="en-US"/>
              </w:rPr>
            </w:pPr>
          </w:p>
          <w:p>
            <w:pPr>
              <w:rPr>
                <w:sz w:val="22"/>
                <w:szCs w:val="22"/>
                <w:lang w:val="en-US"/>
              </w:rPr>
            </w:pPr>
            <w:r>
              <w:rPr>
                <w:sz w:val="22"/>
                <w:szCs w:val="22"/>
                <w:lang w:val="en-US"/>
              </w:rPr>
              <w:t>Hamouda</w:t>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r>
              <w:rPr>
                <w:sz w:val="22"/>
                <w:szCs w:val="22"/>
                <w:lang w:val="en-US"/>
              </w:rPr>
              <w:t>Rexroth</w:t>
            </w:r>
          </w:p>
          <w:p>
            <w:pPr>
              <w:rPr>
                <w:sz w:val="22"/>
                <w:szCs w:val="22"/>
                <w:lang w:val="en-US"/>
              </w:rPr>
            </w:pPr>
          </w:p>
          <w:p>
            <w:pPr>
              <w:rPr>
                <w:sz w:val="22"/>
                <w:szCs w:val="22"/>
                <w:lang w:val="en-US"/>
              </w:rPr>
            </w:pPr>
          </w:p>
          <w:p>
            <w:pPr>
              <w:rPr>
                <w:sz w:val="22"/>
                <w:szCs w:val="22"/>
              </w:rPr>
            </w:pPr>
            <w:r>
              <w:rPr>
                <w:sz w:val="22"/>
                <w:szCs w:val="22"/>
              </w:rPr>
              <w:t>P1</w:t>
            </w:r>
          </w:p>
          <w:p>
            <w:pPr>
              <w:rPr>
                <w:sz w:val="22"/>
                <w:szCs w:val="22"/>
              </w:rPr>
            </w:pPr>
            <w:r>
              <w:rPr>
                <w:sz w:val="22"/>
                <w:szCs w:val="22"/>
              </w:rPr>
              <w:t>(Jenny)</w:t>
            </w:r>
          </w:p>
          <w:p>
            <w:pPr>
              <w:rPr>
                <w:sz w:val="22"/>
                <w:szCs w:val="22"/>
              </w:rPr>
            </w:pPr>
          </w:p>
        </w:tc>
      </w:tr>
      <w:tr>
        <w:tc>
          <w:tcPr>
            <w:tcW w:w="684" w:type="dxa"/>
          </w:tcPr>
          <w:p>
            <w:pPr>
              <w:rPr>
                <w:b/>
              </w:rPr>
            </w:pPr>
            <w:r>
              <w:rPr>
                <w:b/>
              </w:rPr>
              <w:t>6</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5"/>
              </w:numPr>
              <w:ind w:left="453" w:hanging="340"/>
              <w:rPr>
                <w:sz w:val="22"/>
                <w:szCs w:val="22"/>
                <w:lang w:val="en-US"/>
              </w:rPr>
            </w:pPr>
            <w:bookmarkStart w:id="0" w:name="_GoBack"/>
            <w:bookmarkEnd w:id="0"/>
            <w:del w:id="1" w:author="Tomczyk, Sara" w:date="2021-05-27T09:34:00Z">
              <w:r>
                <w:rPr>
                  <w:sz w:val="22"/>
                  <w:szCs w:val="22"/>
                  <w:lang w:val="en-US"/>
                </w:rPr>
                <w:delText xml:space="preserve">Update </w:delText>
              </w:r>
            </w:del>
            <w:r>
              <w:rPr>
                <w:sz w:val="22"/>
                <w:szCs w:val="22"/>
                <w:lang w:val="en-US"/>
              </w:rPr>
              <w:t>ZIG</w:t>
            </w:r>
            <w:del w:id="2" w:author="Tomczyk, Sara" w:date="2021-05-27T09:34:00Z">
              <w:r>
                <w:rPr>
                  <w:sz w:val="22"/>
                  <w:szCs w:val="22"/>
                  <w:lang w:val="en-US"/>
                </w:rPr>
                <w:delText>:</w:delText>
              </w:r>
            </w:del>
            <w:r>
              <w:rPr>
                <w:sz w:val="22"/>
                <w:szCs w:val="22"/>
                <w:lang w:val="en-US"/>
              </w:rPr>
              <w:t xml:space="preserve"> </w:t>
            </w:r>
            <w:ins w:id="3" w:author="Tomczyk, Sara" w:date="2021-05-27T09:34:00Z">
              <w:r>
                <w:rPr>
                  <w:sz w:val="22"/>
                  <w:szCs w:val="22"/>
                  <w:lang w:val="en-US"/>
                </w:rPr>
                <w:t xml:space="preserve">Update </w:t>
              </w:r>
              <w:proofErr w:type="spellStart"/>
              <w:r>
                <w:rPr>
                  <w:sz w:val="22"/>
                  <w:szCs w:val="22"/>
                  <w:lang w:val="en-US"/>
                </w:rPr>
                <w:t>Maßnahmenanalyse</w:t>
              </w:r>
              <w:proofErr w:type="spellEnd"/>
              <w:r>
                <w:rPr>
                  <w:sz w:val="22"/>
                  <w:szCs w:val="22"/>
                  <w:lang w:val="en-US"/>
                </w:rPr>
                <w:t xml:space="preserve">: Recognition of COVID-19 </w:t>
              </w:r>
              <w:proofErr w:type="spellStart"/>
              <w:r>
                <w:rPr>
                  <w:sz w:val="22"/>
                  <w:szCs w:val="22"/>
                  <w:lang w:val="en-US"/>
                </w:rPr>
                <w:t>Vaccination</w:t>
              </w:r>
              <w:proofErr w:type="spellEnd"/>
              <w:r>
                <w:rPr>
                  <w:sz w:val="22"/>
                  <w:szCs w:val="22"/>
                  <w:lang w:val="en-US"/>
                </w:rPr>
                <w:t xml:space="preserve"> Status and International Travel </w:t>
              </w:r>
              <w:proofErr w:type="spellStart"/>
              <w:r>
                <w:rPr>
                  <w:sz w:val="22"/>
                  <w:szCs w:val="22"/>
                  <w:lang w:val="en-US"/>
                </w:rPr>
                <w:t>Restrictions</w:t>
              </w:r>
              <w:proofErr w:type="spellEnd"/>
              <w:r>
                <w:rPr>
                  <w:sz w:val="22"/>
                  <w:szCs w:val="22"/>
                  <w:lang w:val="en-US"/>
                </w:rPr>
                <w:t xml:space="preserve"> </w:t>
              </w:r>
            </w:ins>
            <w:del w:id="4" w:author="Tomczyk, Sara" w:date="2021-05-27T09:34:00Z">
              <w:r>
                <w:rPr>
                  <w:sz w:val="22"/>
                  <w:szCs w:val="22"/>
                  <w:lang w:val="en-US"/>
                </w:rPr>
                <w:delText xml:space="preserve">Review of The Independent Panel for Pandemic Preparedness and response </w:delText>
              </w:r>
            </w:del>
            <w:r>
              <w:rPr>
                <w:sz w:val="22"/>
                <w:szCs w:val="22"/>
                <w:lang w:val="en-US"/>
              </w:rPr>
              <w:t>(</w:t>
            </w:r>
            <w:proofErr w:type="spellStart"/>
            <w:r>
              <w:rPr>
                <w:sz w:val="22"/>
                <w:szCs w:val="22"/>
                <w:lang w:val="en-US"/>
              </w:rPr>
              <w:t>Folien</w:t>
            </w:r>
            <w:proofErr w:type="spellEnd"/>
            <w:r>
              <w:rPr>
                <w:sz w:val="22"/>
                <w:szCs w:val="22"/>
                <w:lang w:val="en-US"/>
              </w:rPr>
              <w:t xml:space="preserve"> </w:t>
            </w:r>
            <w:hyperlink r:id="rId18" w:history="1">
              <w:proofErr w:type="spellStart"/>
              <w:r>
                <w:rPr>
                  <w:rStyle w:val="Hyperlink"/>
                  <w:sz w:val="22"/>
                  <w:szCs w:val="22"/>
                  <w:lang w:val="en-US"/>
                </w:rPr>
                <w:t>hier</w:t>
              </w:r>
              <w:proofErr w:type="spellEnd"/>
            </w:hyperlink>
            <w:r>
              <w:rPr>
                <w:sz w:val="22"/>
                <w:szCs w:val="22"/>
                <w:lang w:val="en-US"/>
              </w:rPr>
              <w:t>)</w:t>
            </w:r>
          </w:p>
          <w:p>
            <w:pPr>
              <w:pStyle w:val="Listenabsatz"/>
              <w:numPr>
                <w:ilvl w:val="1"/>
                <w:numId w:val="5"/>
              </w:numPr>
              <w:ind w:left="907" w:hanging="340"/>
              <w:rPr>
                <w:sz w:val="22"/>
                <w:szCs w:val="22"/>
              </w:rPr>
            </w:pPr>
            <w:r>
              <w:rPr>
                <w:sz w:val="22"/>
                <w:szCs w:val="22"/>
              </w:rPr>
              <w:t>Analyse internationaler COVID-19 Maßnahmen: Bericht erscheint alle 2 Wochen</w:t>
            </w:r>
          </w:p>
          <w:p>
            <w:pPr>
              <w:pStyle w:val="Listenabsatz"/>
              <w:numPr>
                <w:ilvl w:val="1"/>
                <w:numId w:val="5"/>
              </w:numPr>
              <w:ind w:left="907" w:hanging="340"/>
              <w:rPr>
                <w:sz w:val="22"/>
                <w:szCs w:val="22"/>
              </w:rPr>
            </w:pPr>
            <w:r>
              <w:rPr>
                <w:sz w:val="22"/>
                <w:szCs w:val="22"/>
              </w:rPr>
              <w:t>Thema dieses Mal ist, inwiefern ausgewählte Länder Impfungen anerkennen und bei Geimpften Ausnahmen bei Testung und Quarantäne machen.</w:t>
            </w:r>
          </w:p>
          <w:p>
            <w:pPr>
              <w:pStyle w:val="Listenabsatz"/>
              <w:numPr>
                <w:ilvl w:val="2"/>
                <w:numId w:val="5"/>
              </w:numPr>
              <w:ind w:left="1491" w:hanging="357"/>
              <w:rPr>
                <w:sz w:val="22"/>
                <w:szCs w:val="22"/>
              </w:rPr>
            </w:pPr>
            <w:r>
              <w:rPr>
                <w:sz w:val="22"/>
                <w:szCs w:val="22"/>
              </w:rPr>
              <w:t>Impfquote in ausgewählten Ländern in KW19: Deutschland (11%), Frankreich (13%), UK (30%), Bahrain (37%), US (39%), Israel (59%), Seychellen (63%)</w:t>
            </w:r>
          </w:p>
          <w:p>
            <w:pPr>
              <w:pStyle w:val="Listenabsatz"/>
              <w:numPr>
                <w:ilvl w:val="1"/>
                <w:numId w:val="5"/>
              </w:numPr>
              <w:ind w:left="907" w:hanging="340"/>
              <w:rPr>
                <w:sz w:val="22"/>
                <w:szCs w:val="22"/>
              </w:rPr>
            </w:pPr>
            <w:r>
              <w:rPr>
                <w:sz w:val="22"/>
                <w:szCs w:val="22"/>
              </w:rPr>
              <w:t>Überblick über 7-Tagesinzidenzen und Durchimpfungsraten</w:t>
            </w:r>
          </w:p>
          <w:p>
            <w:pPr>
              <w:pStyle w:val="Listenabsatz"/>
              <w:numPr>
                <w:ilvl w:val="2"/>
                <w:numId w:val="5"/>
              </w:numPr>
              <w:ind w:left="1491" w:hanging="357"/>
              <w:rPr>
                <w:sz w:val="22"/>
                <w:szCs w:val="22"/>
              </w:rPr>
            </w:pPr>
            <w:r>
              <w:rPr>
                <w:sz w:val="22"/>
                <w:szCs w:val="22"/>
              </w:rPr>
              <w:t>In Seychellen und Bahrain Anstieg der Inzidenzen trotz hoher Impfraten.</w:t>
            </w:r>
          </w:p>
          <w:p>
            <w:pPr>
              <w:pStyle w:val="Listenabsatz"/>
              <w:numPr>
                <w:ilvl w:val="1"/>
                <w:numId w:val="5"/>
              </w:numPr>
              <w:ind w:left="907" w:hanging="340"/>
              <w:rPr>
                <w:sz w:val="22"/>
                <w:szCs w:val="22"/>
              </w:rPr>
            </w:pPr>
            <w:r>
              <w:rPr>
                <w:sz w:val="22"/>
                <w:szCs w:val="22"/>
              </w:rPr>
              <w:t>COVID-19 Maßnahmen</w:t>
            </w:r>
          </w:p>
          <w:p>
            <w:pPr>
              <w:pStyle w:val="Listenabsatz"/>
              <w:numPr>
                <w:ilvl w:val="2"/>
                <w:numId w:val="5"/>
              </w:numPr>
              <w:ind w:left="1491" w:hanging="357"/>
              <w:rPr>
                <w:sz w:val="22"/>
                <w:szCs w:val="22"/>
              </w:rPr>
            </w:pPr>
            <w:r>
              <w:rPr>
                <w:sz w:val="22"/>
                <w:szCs w:val="22"/>
              </w:rPr>
              <w:t>Insgesamt Lockerungen</w:t>
            </w:r>
          </w:p>
          <w:p>
            <w:pPr>
              <w:pStyle w:val="Listenabsatz"/>
              <w:numPr>
                <w:ilvl w:val="1"/>
                <w:numId w:val="5"/>
              </w:numPr>
              <w:ind w:left="907" w:hanging="340"/>
              <w:rPr>
                <w:sz w:val="22"/>
                <w:szCs w:val="22"/>
              </w:rPr>
            </w:pPr>
            <w:r>
              <w:rPr>
                <w:sz w:val="22"/>
                <w:szCs w:val="22"/>
              </w:rPr>
              <w:t xml:space="preserve">Wechselseitige Anerkennung von Impfungen der Länder </w:t>
            </w:r>
          </w:p>
          <w:p>
            <w:pPr>
              <w:pStyle w:val="Listenabsatz"/>
              <w:numPr>
                <w:ilvl w:val="2"/>
                <w:numId w:val="5"/>
              </w:numPr>
              <w:ind w:left="1491" w:hanging="357"/>
              <w:rPr>
                <w:sz w:val="22"/>
                <w:szCs w:val="22"/>
              </w:rPr>
            </w:pPr>
            <w:r>
              <w:rPr>
                <w:sz w:val="22"/>
                <w:szCs w:val="22"/>
              </w:rPr>
              <w:t xml:space="preserve">Welche Impfstoffe </w:t>
            </w:r>
            <w:proofErr w:type="gramStart"/>
            <w:r>
              <w:rPr>
                <w:sz w:val="22"/>
                <w:szCs w:val="22"/>
              </w:rPr>
              <w:t>akzeptiert</w:t>
            </w:r>
            <w:proofErr w:type="gramEnd"/>
            <w:r>
              <w:rPr>
                <w:sz w:val="22"/>
                <w:szCs w:val="22"/>
              </w:rPr>
              <w:t xml:space="preserve"> werden, ist je nach Land unterschiedlich.</w:t>
            </w:r>
          </w:p>
          <w:p>
            <w:pPr>
              <w:pStyle w:val="Listenabsatz"/>
              <w:numPr>
                <w:ilvl w:val="2"/>
                <w:numId w:val="5"/>
              </w:numPr>
              <w:ind w:left="1491" w:hanging="357"/>
              <w:rPr>
                <w:sz w:val="22"/>
                <w:szCs w:val="22"/>
              </w:rPr>
            </w:pPr>
            <w:r>
              <w:rPr>
                <w:sz w:val="22"/>
                <w:szCs w:val="22"/>
              </w:rPr>
              <w:t>In DEU, FRA, ISR werden nur Impfungen akzeptiert, die im Land auch verfügbar sind.</w:t>
            </w:r>
          </w:p>
          <w:p>
            <w:pPr>
              <w:pStyle w:val="Listenabsatz"/>
              <w:numPr>
                <w:ilvl w:val="2"/>
                <w:numId w:val="5"/>
              </w:numPr>
              <w:ind w:left="1491" w:hanging="357"/>
              <w:rPr>
                <w:sz w:val="22"/>
                <w:szCs w:val="22"/>
              </w:rPr>
            </w:pPr>
            <w:r>
              <w:rPr>
                <w:sz w:val="22"/>
                <w:szCs w:val="22"/>
              </w:rPr>
              <w:t>SYC akzeptiert jeden Impfstoff.</w:t>
            </w:r>
          </w:p>
          <w:p>
            <w:pPr>
              <w:pStyle w:val="Listenabsatz"/>
              <w:numPr>
                <w:ilvl w:val="2"/>
                <w:numId w:val="5"/>
              </w:numPr>
              <w:ind w:left="1491" w:hanging="357"/>
              <w:rPr>
                <w:sz w:val="22"/>
                <w:szCs w:val="22"/>
              </w:rPr>
            </w:pPr>
            <w:r>
              <w:rPr>
                <w:sz w:val="22"/>
                <w:szCs w:val="22"/>
              </w:rPr>
              <w:t>Große Unterschiede zwischen Ländern hinsichtlich des Impfnachweises.</w:t>
            </w:r>
          </w:p>
          <w:p>
            <w:pPr>
              <w:pStyle w:val="Listenabsatz"/>
              <w:numPr>
                <w:ilvl w:val="2"/>
                <w:numId w:val="5"/>
              </w:numPr>
              <w:ind w:left="1491" w:hanging="357"/>
              <w:rPr>
                <w:sz w:val="22"/>
                <w:szCs w:val="22"/>
              </w:rPr>
            </w:pPr>
            <w:r>
              <w:rPr>
                <w:sz w:val="22"/>
                <w:szCs w:val="22"/>
              </w:rPr>
              <w:t>Noch weit entfernt von gegenseitiger Anerkennung von Impfungen und von Nachweis der Impfungen.</w:t>
            </w:r>
          </w:p>
          <w:p>
            <w:pPr>
              <w:pStyle w:val="Listenabsatz"/>
              <w:numPr>
                <w:ilvl w:val="1"/>
                <w:numId w:val="5"/>
              </w:numPr>
              <w:ind w:left="907" w:hanging="340"/>
              <w:rPr>
                <w:sz w:val="22"/>
                <w:szCs w:val="22"/>
              </w:rPr>
            </w:pPr>
            <w:r>
              <w:rPr>
                <w:sz w:val="22"/>
                <w:szCs w:val="22"/>
              </w:rPr>
              <w:t>Ausnahmen von Testpflicht und Quarantänepflicht</w:t>
            </w:r>
          </w:p>
          <w:p>
            <w:pPr>
              <w:pStyle w:val="Listenabsatz"/>
              <w:numPr>
                <w:ilvl w:val="2"/>
                <w:numId w:val="5"/>
              </w:numPr>
              <w:ind w:left="1491" w:hanging="357"/>
              <w:rPr>
                <w:sz w:val="22"/>
                <w:szCs w:val="22"/>
              </w:rPr>
            </w:pPr>
            <w:r>
              <w:rPr>
                <w:sz w:val="22"/>
                <w:szCs w:val="22"/>
              </w:rPr>
              <w:t>In BHR und DEU Ausnahmen bei Testpflicht</w:t>
            </w:r>
          </w:p>
          <w:p>
            <w:pPr>
              <w:pStyle w:val="Listenabsatz"/>
              <w:numPr>
                <w:ilvl w:val="2"/>
                <w:numId w:val="5"/>
              </w:numPr>
              <w:ind w:left="1491" w:hanging="357"/>
              <w:rPr>
                <w:sz w:val="22"/>
                <w:szCs w:val="22"/>
              </w:rPr>
            </w:pPr>
            <w:r>
              <w:rPr>
                <w:sz w:val="22"/>
                <w:szCs w:val="22"/>
              </w:rPr>
              <w:t>In BHR, DEU, ISR, USA Ausnahmen bei Quarantänepflicht</w:t>
            </w:r>
          </w:p>
          <w:p>
            <w:pPr>
              <w:pStyle w:val="Listenabsatz"/>
              <w:numPr>
                <w:ilvl w:val="2"/>
                <w:numId w:val="5"/>
              </w:numPr>
              <w:ind w:left="1491" w:hanging="357"/>
              <w:rPr>
                <w:sz w:val="22"/>
                <w:szCs w:val="22"/>
              </w:rPr>
            </w:pPr>
            <w:r>
              <w:rPr>
                <w:sz w:val="22"/>
                <w:szCs w:val="22"/>
              </w:rPr>
              <w:t>Mehr Länder lassen Ausnahmen bei Quarantäne</w:t>
            </w:r>
            <w:r>
              <w:rPr>
                <w:sz w:val="22"/>
                <w:szCs w:val="22"/>
              </w:rPr>
              <w:softHyphen/>
              <w:t>pflicht als bei Testpflicht zu.</w:t>
            </w:r>
          </w:p>
          <w:p>
            <w:pPr>
              <w:pStyle w:val="Listenabsatz"/>
              <w:ind w:left="907"/>
              <w:rPr>
                <w:sz w:val="22"/>
                <w:szCs w:val="22"/>
              </w:rPr>
            </w:pPr>
          </w:p>
          <w:p>
            <w:pPr>
              <w:pStyle w:val="Listenabsatz"/>
              <w:numPr>
                <w:ilvl w:val="1"/>
                <w:numId w:val="5"/>
              </w:numPr>
              <w:ind w:left="907" w:hanging="340"/>
              <w:rPr>
                <w:sz w:val="22"/>
                <w:szCs w:val="22"/>
              </w:rPr>
            </w:pPr>
            <w:r>
              <w:rPr>
                <w:sz w:val="22"/>
                <w:szCs w:val="22"/>
              </w:rPr>
              <w:t>Diskussion in AGI um Anerkennung von Impfungen aus dem Ausland</w:t>
            </w:r>
          </w:p>
          <w:p>
            <w:pPr>
              <w:pStyle w:val="Listenabsatz"/>
              <w:numPr>
                <w:ilvl w:val="2"/>
                <w:numId w:val="5"/>
              </w:numPr>
              <w:ind w:left="1491" w:hanging="357"/>
              <w:rPr>
                <w:sz w:val="22"/>
                <w:szCs w:val="22"/>
              </w:rPr>
            </w:pPr>
            <w:r>
              <w:rPr>
                <w:sz w:val="22"/>
                <w:szCs w:val="22"/>
              </w:rPr>
              <w:t>Können diese im Impfpass nachgetragen werden?</w:t>
            </w:r>
          </w:p>
          <w:p>
            <w:pPr>
              <w:pStyle w:val="Listenabsatz"/>
              <w:numPr>
                <w:ilvl w:val="2"/>
                <w:numId w:val="5"/>
              </w:numPr>
              <w:ind w:left="1491" w:hanging="357"/>
              <w:rPr>
                <w:sz w:val="22"/>
                <w:szCs w:val="22"/>
              </w:rPr>
            </w:pPr>
            <w:r>
              <w:rPr>
                <w:sz w:val="22"/>
                <w:szCs w:val="22"/>
              </w:rPr>
              <w:t>Es spricht nichts gegen einen Nachtrag, wenn einem Arzt die Information vorliegt, dass Impfung stattgefunden hat.</w:t>
            </w:r>
          </w:p>
          <w:p>
            <w:pPr>
              <w:pStyle w:val="Listenabsatz"/>
              <w:numPr>
                <w:ilvl w:val="2"/>
                <w:numId w:val="5"/>
              </w:numPr>
              <w:ind w:left="1491" w:hanging="357"/>
              <w:rPr>
                <w:sz w:val="22"/>
                <w:szCs w:val="22"/>
              </w:rPr>
            </w:pPr>
            <w:r>
              <w:rPr>
                <w:sz w:val="22"/>
                <w:szCs w:val="22"/>
              </w:rPr>
              <w:lastRenderedPageBreak/>
              <w:t>Kann dann z.B. Personal von Gaststätten differenzieren, welche Impfung stattgefunden hat?</w:t>
            </w:r>
          </w:p>
          <w:p>
            <w:pPr>
              <w:pStyle w:val="Listenabsatz"/>
              <w:numPr>
                <w:ilvl w:val="1"/>
                <w:numId w:val="5"/>
              </w:numPr>
              <w:ind w:left="907" w:hanging="340"/>
              <w:rPr>
                <w:sz w:val="22"/>
                <w:szCs w:val="22"/>
              </w:rPr>
            </w:pPr>
            <w:r>
              <w:rPr>
                <w:sz w:val="22"/>
                <w:szCs w:val="22"/>
              </w:rPr>
              <w:t>Ist es potentiell riskanter, wenn mehr Länder Ausnahmen von Quarantänepflicht als von Testpflicht machen?</w:t>
            </w:r>
          </w:p>
          <w:p>
            <w:pPr>
              <w:pStyle w:val="Listenabsatz"/>
              <w:numPr>
                <w:ilvl w:val="2"/>
                <w:numId w:val="5"/>
              </w:numPr>
              <w:ind w:left="1491" w:hanging="357"/>
              <w:rPr>
                <w:sz w:val="22"/>
                <w:szCs w:val="22"/>
              </w:rPr>
            </w:pPr>
            <w:r>
              <w:rPr>
                <w:sz w:val="22"/>
                <w:szCs w:val="22"/>
              </w:rPr>
              <w:t>Kann gerechtfertigt werden, solange keine Escape-Mutanten auftauchen.</w:t>
            </w:r>
          </w:p>
          <w:p>
            <w:pPr>
              <w:pStyle w:val="Listenabsatz"/>
              <w:numPr>
                <w:ilvl w:val="2"/>
                <w:numId w:val="5"/>
              </w:numPr>
              <w:ind w:left="1491" w:hanging="357"/>
              <w:rPr>
                <w:sz w:val="22"/>
                <w:szCs w:val="22"/>
              </w:rPr>
            </w:pPr>
            <w:r>
              <w:rPr>
                <w:sz w:val="22"/>
                <w:szCs w:val="22"/>
              </w:rPr>
              <w:t>Vermutlich pragmatischer Ansatz, da Durchführung von Testungen leichter ist als Quarantäne.</w:t>
            </w:r>
          </w:p>
          <w:p>
            <w:pPr>
              <w:pStyle w:val="Listenabsatz"/>
              <w:numPr>
                <w:ilvl w:val="1"/>
                <w:numId w:val="5"/>
              </w:numPr>
              <w:ind w:left="907" w:hanging="340"/>
              <w:rPr>
                <w:sz w:val="22"/>
                <w:szCs w:val="22"/>
              </w:rPr>
            </w:pPr>
            <w:r>
              <w:rPr>
                <w:sz w:val="22"/>
                <w:szCs w:val="22"/>
              </w:rPr>
              <w:t>Grund für Beibehaltung der Testungen bei Reisen bis auf weiteres</w:t>
            </w:r>
          </w:p>
          <w:p>
            <w:pPr>
              <w:pStyle w:val="Listenabsatz"/>
              <w:numPr>
                <w:ilvl w:val="2"/>
                <w:numId w:val="5"/>
              </w:numPr>
              <w:ind w:left="1491" w:hanging="357"/>
              <w:rPr>
                <w:sz w:val="22"/>
                <w:szCs w:val="22"/>
              </w:rPr>
            </w:pPr>
            <w:r>
              <w:rPr>
                <w:sz w:val="22"/>
                <w:szCs w:val="22"/>
              </w:rPr>
              <w:t>Schutzwirkung gegenüber symptomatischen Infektionen. Quarantäne verursacht viel größere Einschnitte.</w:t>
            </w:r>
          </w:p>
          <w:p>
            <w:pPr>
              <w:pStyle w:val="Listenabsatz"/>
              <w:numPr>
                <w:ilvl w:val="1"/>
                <w:numId w:val="5"/>
              </w:numPr>
              <w:ind w:left="907" w:hanging="340"/>
              <w:rPr>
                <w:sz w:val="22"/>
                <w:szCs w:val="22"/>
              </w:rPr>
            </w:pPr>
            <w:r>
              <w:rPr>
                <w:sz w:val="22"/>
                <w:szCs w:val="22"/>
              </w:rPr>
              <w:t xml:space="preserve">Wenn Inzidenz wesentlich höher ist, als </w:t>
            </w:r>
            <w:proofErr w:type="spellStart"/>
            <w:r>
              <w:rPr>
                <w:sz w:val="22"/>
                <w:szCs w:val="22"/>
              </w:rPr>
              <w:t>Impfrate</w:t>
            </w:r>
            <w:proofErr w:type="spellEnd"/>
            <w:r>
              <w:rPr>
                <w:sz w:val="22"/>
                <w:szCs w:val="22"/>
              </w:rPr>
              <w:t xml:space="preserve"> nahelegen würde (z.B. Bahrain, Seychellen), dann ist Impfung entweder ineffektiv oder Übertragungsrate noch wesentlich höher.</w:t>
            </w:r>
          </w:p>
          <w:p>
            <w:pPr>
              <w:pStyle w:val="Listenabsatz"/>
              <w:numPr>
                <w:ilvl w:val="2"/>
                <w:numId w:val="5"/>
              </w:numPr>
              <w:ind w:left="1491" w:hanging="357"/>
              <w:rPr>
                <w:sz w:val="22"/>
                <w:szCs w:val="22"/>
              </w:rPr>
            </w:pPr>
            <w:r>
              <w:rPr>
                <w:sz w:val="22"/>
                <w:szCs w:val="22"/>
              </w:rPr>
              <w:t>Keine einfache Erklärung: Bei beiden Ländern wurde schon relativ stark gelockert, während die Impfkampagne lief.</w:t>
            </w:r>
          </w:p>
          <w:p>
            <w:pPr>
              <w:pStyle w:val="Listenabsatz"/>
              <w:numPr>
                <w:ilvl w:val="2"/>
                <w:numId w:val="5"/>
              </w:numPr>
              <w:ind w:left="1491" w:hanging="357"/>
              <w:rPr>
                <w:sz w:val="22"/>
                <w:szCs w:val="22"/>
              </w:rPr>
            </w:pPr>
            <w:r>
              <w:rPr>
                <w:sz w:val="22"/>
                <w:szCs w:val="22"/>
              </w:rPr>
              <w:t xml:space="preserve">Spricht dafür, nicht anhand der </w:t>
            </w:r>
            <w:proofErr w:type="spellStart"/>
            <w:r>
              <w:rPr>
                <w:sz w:val="22"/>
                <w:szCs w:val="22"/>
              </w:rPr>
              <w:t>Impfrate</w:t>
            </w:r>
            <w:proofErr w:type="spellEnd"/>
            <w:r>
              <w:rPr>
                <w:sz w:val="22"/>
                <w:szCs w:val="22"/>
              </w:rPr>
              <w:t xml:space="preserve"> über Lockerungen zu entscheiden. Sinkende Transmissionen müssen sich im Verlauf auch abbilden. </w:t>
            </w:r>
          </w:p>
          <w:p>
            <w:pPr>
              <w:pStyle w:val="Listenabsatz"/>
              <w:numPr>
                <w:ilvl w:val="2"/>
                <w:numId w:val="5"/>
              </w:numPr>
              <w:ind w:left="1491" w:hanging="357"/>
              <w:rPr>
                <w:sz w:val="22"/>
                <w:szCs w:val="22"/>
              </w:rPr>
            </w:pPr>
            <w:r>
              <w:rPr>
                <w:sz w:val="22"/>
                <w:szCs w:val="22"/>
              </w:rPr>
              <w:t xml:space="preserve">Welche Impfstoffe werden angewandt? In Seychellen hauptsächlich </w:t>
            </w:r>
            <w:proofErr w:type="spellStart"/>
            <w:r>
              <w:rPr>
                <w:sz w:val="22"/>
                <w:szCs w:val="22"/>
              </w:rPr>
              <w:t>Sinopharm</w:t>
            </w:r>
            <w:proofErr w:type="spellEnd"/>
            <w:r>
              <w:rPr>
                <w:sz w:val="22"/>
                <w:szCs w:val="22"/>
              </w:rPr>
              <w:t>, in Bahrain sind viele Impfstoffe verfügbar.</w:t>
            </w:r>
          </w:p>
          <w:p>
            <w:pPr>
              <w:pStyle w:val="Listenabsatz"/>
              <w:numPr>
                <w:ilvl w:val="1"/>
                <w:numId w:val="5"/>
              </w:numPr>
              <w:ind w:left="907" w:hanging="340"/>
              <w:rPr>
                <w:sz w:val="22"/>
                <w:szCs w:val="22"/>
              </w:rPr>
            </w:pPr>
            <w:proofErr w:type="spellStart"/>
            <w:r>
              <w:rPr>
                <w:sz w:val="22"/>
                <w:szCs w:val="22"/>
              </w:rPr>
              <w:t>Sinovac</w:t>
            </w:r>
            <w:proofErr w:type="spellEnd"/>
            <w:r>
              <w:rPr>
                <w:sz w:val="22"/>
                <w:szCs w:val="22"/>
              </w:rPr>
              <w:t xml:space="preserve"> und Sputnik sind bei uns von Quarantäne noch nicht freigestellt aufgrund von unzureichender Datengrundlage.</w:t>
            </w:r>
          </w:p>
          <w:p>
            <w:pPr>
              <w:pStyle w:val="Listenabsatz"/>
              <w:numPr>
                <w:ilvl w:val="1"/>
                <w:numId w:val="5"/>
              </w:numPr>
              <w:ind w:left="907" w:hanging="340"/>
              <w:rPr>
                <w:sz w:val="22"/>
                <w:szCs w:val="22"/>
              </w:rPr>
            </w:pPr>
            <w:r>
              <w:rPr>
                <w:sz w:val="22"/>
                <w:szCs w:val="22"/>
              </w:rPr>
              <w:t xml:space="preserve">Was wo </w:t>
            </w:r>
            <w:proofErr w:type="spellStart"/>
            <w:r>
              <w:rPr>
                <w:sz w:val="22"/>
                <w:szCs w:val="22"/>
              </w:rPr>
              <w:t>verimpft</w:t>
            </w:r>
            <w:proofErr w:type="spellEnd"/>
            <w:r>
              <w:rPr>
                <w:sz w:val="22"/>
                <w:szCs w:val="22"/>
              </w:rPr>
              <w:t xml:space="preserve"> wird ist eine gute Fragestellung. Nimmt ZIG mit in die Fragestellung auf.</w:t>
            </w:r>
          </w:p>
          <w:p>
            <w:pPr>
              <w:pStyle w:val="Listenabsatz"/>
              <w:spacing w:line="276" w:lineRule="auto"/>
              <w:ind w:left="340"/>
              <w:rPr>
                <w:b/>
                <w:sz w:val="22"/>
              </w:rPr>
            </w:pPr>
          </w:p>
          <w:p>
            <w:pPr>
              <w:pStyle w:val="Listenabsatz"/>
              <w:numPr>
                <w:ilvl w:val="0"/>
                <w:numId w:val="6"/>
              </w:numPr>
              <w:spacing w:after="120" w:line="276" w:lineRule="auto"/>
              <w:ind w:left="340" w:hanging="340"/>
              <w:rPr>
                <w:i/>
                <w:sz w:val="22"/>
                <w:szCs w:val="22"/>
              </w:rPr>
            </w:pPr>
            <w:r>
              <w:rPr>
                <w:b/>
                <w:sz w:val="22"/>
              </w:rPr>
              <w:t>RKI-intern</w:t>
            </w:r>
          </w:p>
          <w:p>
            <w:pPr>
              <w:pStyle w:val="Listenabsatz"/>
              <w:numPr>
                <w:ilvl w:val="0"/>
                <w:numId w:val="5"/>
              </w:numPr>
              <w:ind w:left="453" w:hanging="340"/>
              <w:rPr>
                <w:sz w:val="22"/>
                <w:szCs w:val="22"/>
              </w:rPr>
            </w:pPr>
            <w:r>
              <w:rPr>
                <w:sz w:val="22"/>
                <w:szCs w:val="22"/>
              </w:rPr>
              <w:t>Im Lagebericht am Freitag wird in Zukunft nur noch auf den mittwochs erscheinenden VOC-Bericht verwiesen, keine Zahlen hierzu mehr im Lagebericht.</w:t>
            </w:r>
          </w:p>
          <w:p>
            <w:pPr>
              <w:pStyle w:val="Listenabsatz"/>
              <w:numPr>
                <w:ilvl w:val="0"/>
                <w:numId w:val="5"/>
              </w:numPr>
              <w:ind w:left="453" w:hanging="340"/>
              <w:rPr>
                <w:sz w:val="22"/>
                <w:szCs w:val="22"/>
              </w:rPr>
            </w:pPr>
            <w:r>
              <w:rPr>
                <w:sz w:val="22"/>
                <w:szCs w:val="22"/>
              </w:rPr>
              <w:t>Bemühungen im RKI zu deeskalieren hinsichtlich Inanspruchnahme durchs BMG, Lageberichte etc.</w:t>
            </w:r>
          </w:p>
          <w:p>
            <w:pPr>
              <w:pStyle w:val="Listenabsatz"/>
              <w:numPr>
                <w:ilvl w:val="1"/>
                <w:numId w:val="5"/>
              </w:numPr>
              <w:ind w:left="907" w:hanging="340"/>
              <w:rPr>
                <w:sz w:val="22"/>
                <w:szCs w:val="22"/>
              </w:rPr>
            </w:pPr>
            <w:r>
              <w:rPr>
                <w:sz w:val="22"/>
                <w:szCs w:val="22"/>
              </w:rPr>
              <w:t>Ein Initiativbericht ist in Vorbereitung, muss noch abgestimmt werden</w:t>
            </w:r>
          </w:p>
          <w:p>
            <w:pPr>
              <w:pStyle w:val="Listenabsatz"/>
              <w:numPr>
                <w:ilvl w:val="1"/>
                <w:numId w:val="5"/>
              </w:numPr>
              <w:ind w:left="907" w:hanging="340"/>
              <w:rPr>
                <w:sz w:val="22"/>
                <w:szCs w:val="22"/>
              </w:rPr>
            </w:pPr>
            <w:r>
              <w:rPr>
                <w:sz w:val="22"/>
                <w:szCs w:val="22"/>
              </w:rPr>
              <w:t xml:space="preserve">Die Frequenz des Lageberichts soll auf einmal pro Woche reduziert werden. </w:t>
            </w:r>
          </w:p>
          <w:p>
            <w:pPr>
              <w:pStyle w:val="Listenabsatz"/>
              <w:numPr>
                <w:ilvl w:val="1"/>
                <w:numId w:val="5"/>
              </w:numPr>
              <w:ind w:left="907" w:hanging="340"/>
              <w:rPr>
                <w:sz w:val="22"/>
                <w:szCs w:val="22"/>
              </w:rPr>
            </w:pPr>
            <w:r>
              <w:rPr>
                <w:sz w:val="22"/>
                <w:szCs w:val="22"/>
              </w:rPr>
              <w:t xml:space="preserve">Der </w:t>
            </w:r>
            <w:proofErr w:type="spellStart"/>
            <w:r>
              <w:rPr>
                <w:sz w:val="22"/>
                <w:szCs w:val="22"/>
              </w:rPr>
              <w:t>Signalebericht</w:t>
            </w:r>
            <w:proofErr w:type="spellEnd"/>
            <w:r>
              <w:rPr>
                <w:sz w:val="22"/>
                <w:szCs w:val="22"/>
              </w:rPr>
              <w:t xml:space="preserve"> (im Moment nur im Intranet verfügbar) soll Ersatz für den täglichen Lagebericht sein: </w:t>
            </w:r>
            <w:proofErr w:type="spellStart"/>
            <w:r>
              <w:rPr>
                <w:sz w:val="22"/>
                <w:szCs w:val="22"/>
              </w:rPr>
              <w:t>Signalebericht</w:t>
            </w:r>
            <w:proofErr w:type="spellEnd"/>
            <w:r>
              <w:rPr>
                <w:sz w:val="22"/>
                <w:szCs w:val="22"/>
              </w:rPr>
              <w:t xml:space="preserve"> auf Bundesebene als täglicher Überblick.</w:t>
            </w:r>
          </w:p>
          <w:p>
            <w:pPr>
              <w:pStyle w:val="Listenabsatz"/>
              <w:numPr>
                <w:ilvl w:val="0"/>
                <w:numId w:val="5"/>
              </w:numPr>
              <w:ind w:left="453" w:hanging="340"/>
              <w:rPr>
                <w:sz w:val="22"/>
                <w:szCs w:val="22"/>
              </w:rPr>
            </w:pPr>
            <w:r>
              <w:rPr>
                <w:sz w:val="22"/>
                <w:szCs w:val="22"/>
              </w:rPr>
              <w:t>Vorschlag: Frequenz des Krisenstabs auf zweimal die Woche zu verringern.</w:t>
            </w:r>
          </w:p>
          <w:p>
            <w:pPr>
              <w:pStyle w:val="Listenabsatz"/>
              <w:numPr>
                <w:ilvl w:val="1"/>
                <w:numId w:val="5"/>
              </w:numPr>
              <w:ind w:left="907" w:hanging="340"/>
              <w:rPr>
                <w:sz w:val="22"/>
                <w:szCs w:val="22"/>
              </w:rPr>
            </w:pPr>
            <w:r>
              <w:rPr>
                <w:sz w:val="22"/>
                <w:szCs w:val="22"/>
              </w:rPr>
              <w:t>Dann müssten ein paar Punkte gestrichen und die Agenda verschlankt werden.</w:t>
            </w:r>
          </w:p>
          <w:p>
            <w:pPr>
              <w:pStyle w:val="Listenabsatz"/>
              <w:numPr>
                <w:ilvl w:val="1"/>
                <w:numId w:val="5"/>
              </w:numPr>
              <w:ind w:left="907" w:hanging="340"/>
              <w:rPr>
                <w:sz w:val="22"/>
                <w:szCs w:val="22"/>
              </w:rPr>
            </w:pPr>
            <w:r>
              <w:rPr>
                <w:sz w:val="22"/>
                <w:szCs w:val="22"/>
              </w:rPr>
              <w:t>Allgemeine Zustimmung im Krisenstab</w:t>
            </w:r>
          </w:p>
          <w:p>
            <w:pPr>
              <w:pStyle w:val="Listenabsatz"/>
              <w:numPr>
                <w:ilvl w:val="1"/>
                <w:numId w:val="5"/>
              </w:numPr>
              <w:ind w:left="907" w:hanging="340"/>
              <w:rPr>
                <w:sz w:val="22"/>
                <w:szCs w:val="22"/>
              </w:rPr>
            </w:pPr>
            <w:r>
              <w:rPr>
                <w:sz w:val="22"/>
                <w:szCs w:val="22"/>
              </w:rPr>
              <w:t xml:space="preserve">Die Wochentage müssen noch bestimmt werden. Dienstag ist ungünstig. Montag und Freitag? Montag und Mittwoch? </w:t>
            </w:r>
          </w:p>
          <w:p>
            <w:pPr>
              <w:pStyle w:val="Listenabsatz"/>
              <w:ind w:left="907"/>
              <w:rPr>
                <w:sz w:val="22"/>
                <w:szCs w:val="22"/>
              </w:rPr>
            </w:pPr>
          </w:p>
        </w:tc>
        <w:tc>
          <w:tcPr>
            <w:tcW w:w="1492" w:type="dxa"/>
          </w:tcPr>
          <w:p>
            <w:pPr>
              <w:rPr>
                <w:sz w:val="22"/>
                <w:szCs w:val="22"/>
              </w:rPr>
            </w:pPr>
          </w:p>
          <w:p>
            <w:pPr>
              <w:rPr>
                <w:sz w:val="22"/>
                <w:szCs w:val="22"/>
              </w:rPr>
            </w:pPr>
          </w:p>
          <w:p>
            <w:pPr>
              <w:rPr>
                <w:sz w:val="22"/>
                <w:szCs w:val="22"/>
              </w:rPr>
            </w:pPr>
            <w:r>
              <w:rPr>
                <w:sz w:val="22"/>
                <w:szCs w:val="22"/>
              </w:rPr>
              <w:t>ZIG</w:t>
            </w:r>
          </w:p>
          <w:p>
            <w:pPr>
              <w:rPr>
                <w:sz w:val="22"/>
                <w:szCs w:val="22"/>
              </w:rPr>
            </w:pPr>
            <w:r>
              <w:rPr>
                <w:sz w:val="22"/>
                <w:szCs w:val="22"/>
              </w:rPr>
              <w:t>(Bahr)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Mielke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Rexroth</w:t>
            </w:r>
          </w:p>
          <w:p>
            <w:pPr>
              <w:rPr>
                <w:sz w:val="22"/>
                <w:szCs w:val="22"/>
              </w:rPr>
            </w:pPr>
          </w:p>
        </w:tc>
      </w:tr>
      <w:tr>
        <w:tc>
          <w:tcPr>
            <w:tcW w:w="684" w:type="dxa"/>
          </w:tcPr>
          <w:p>
            <w:pPr>
              <w:rPr>
                <w:b/>
              </w:rPr>
            </w:pPr>
            <w:r>
              <w:rPr>
                <w:b/>
              </w:rPr>
              <w:lastRenderedPageBreak/>
              <w:t>7</w:t>
            </w:r>
          </w:p>
        </w:tc>
        <w:tc>
          <w:tcPr>
            <w:tcW w:w="6795" w:type="dxa"/>
          </w:tcPr>
          <w:p>
            <w:pPr>
              <w:spacing w:line="276" w:lineRule="auto"/>
              <w:rPr>
                <w:b/>
                <w:sz w:val="28"/>
              </w:rPr>
            </w:pPr>
            <w:r>
              <w:rPr>
                <w:b/>
                <w:sz w:val="28"/>
              </w:rPr>
              <w:t>Dokumente</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 xml:space="preserve">Alle </w:t>
            </w: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 xml:space="preserve">Update Impfen </w:t>
            </w:r>
            <w:r>
              <w:rPr>
                <w:b/>
                <w:i/>
                <w:color w:val="8DB3E2" w:themeColor="text2" w:themeTint="66"/>
              </w:rPr>
              <w:t>(nur freitags)</w:t>
            </w:r>
          </w:p>
          <w:p>
            <w:pPr>
              <w:pStyle w:val="Listenabsatz"/>
              <w:numPr>
                <w:ilvl w:val="0"/>
                <w:numId w:val="5"/>
              </w:numPr>
              <w:ind w:left="453" w:hanging="340"/>
              <w:rPr>
                <w:b/>
                <w:sz w:val="22"/>
                <w:szCs w:val="22"/>
              </w:rPr>
            </w:pPr>
            <w:r>
              <w:rPr>
                <w:sz w:val="22"/>
                <w:szCs w:val="22"/>
              </w:rPr>
              <w:t>Nicht besprochen</w:t>
            </w:r>
          </w:p>
        </w:tc>
        <w:tc>
          <w:tcPr>
            <w:tcW w:w="1492" w:type="dxa"/>
          </w:tcPr>
          <w:p>
            <w:pPr>
              <w:rPr>
                <w:sz w:val="22"/>
                <w:szCs w:val="22"/>
              </w:rPr>
            </w:pPr>
          </w:p>
          <w:p>
            <w:pPr>
              <w:rPr>
                <w:sz w:val="22"/>
                <w:szCs w:val="22"/>
              </w:rPr>
            </w:pPr>
            <w:r>
              <w:rPr>
                <w:sz w:val="22"/>
                <w:szCs w:val="22"/>
              </w:rPr>
              <w:t>FG33</w:t>
            </w: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Labordiagnostik</w:t>
            </w:r>
          </w:p>
          <w:p>
            <w:pPr>
              <w:pStyle w:val="Listenabsatz"/>
              <w:numPr>
                <w:ilvl w:val="0"/>
                <w:numId w:val="5"/>
              </w:numPr>
              <w:ind w:left="453" w:hanging="340"/>
              <w:rPr>
                <w:sz w:val="22"/>
              </w:rPr>
            </w:pPr>
            <w:r>
              <w:rPr>
                <w:sz w:val="22"/>
                <w:szCs w:val="22"/>
              </w:rPr>
              <w:t>Nicht besprochen</w:t>
            </w:r>
          </w:p>
        </w:tc>
        <w:tc>
          <w:tcPr>
            <w:tcW w:w="1492" w:type="dxa"/>
          </w:tcPr>
          <w:p>
            <w:pPr>
              <w:rPr>
                <w:sz w:val="22"/>
                <w:szCs w:val="22"/>
              </w:rPr>
            </w:pPr>
          </w:p>
          <w:p>
            <w:pPr>
              <w:rPr>
                <w:sz w:val="22"/>
                <w:szCs w:val="22"/>
              </w:rPr>
            </w:pPr>
            <w:r>
              <w:rPr>
                <w:sz w:val="22"/>
                <w:szCs w:val="22"/>
              </w:rPr>
              <w:t xml:space="preserve">ZBS1 </w:t>
            </w:r>
          </w:p>
          <w:p>
            <w:pPr>
              <w:rPr>
                <w:sz w:val="22"/>
                <w:szCs w:val="22"/>
              </w:rPr>
            </w:pPr>
            <w:r>
              <w:rPr>
                <w:sz w:val="22"/>
                <w:szCs w:val="22"/>
              </w:rPr>
              <w:t xml:space="preserve">FG17 </w:t>
            </w: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Wunsch von Hr. Spahn Antikörpergabe zu promoten wurde gestern berichtet.</w:t>
            </w:r>
          </w:p>
        </w:tc>
        <w:tc>
          <w:tcPr>
            <w:tcW w:w="1492" w:type="dxa"/>
          </w:tcPr>
          <w:p>
            <w:pPr>
              <w:rPr>
                <w:sz w:val="22"/>
                <w:szCs w:val="22"/>
              </w:rPr>
            </w:pPr>
          </w:p>
          <w:p>
            <w:pPr>
              <w:rPr>
                <w:sz w:val="22"/>
                <w:szCs w:val="22"/>
              </w:rPr>
            </w:pPr>
            <w:r>
              <w:rPr>
                <w:sz w:val="22"/>
                <w:szCs w:val="22"/>
              </w:rPr>
              <w:t xml:space="preserve">IBBS </w:t>
            </w:r>
          </w:p>
          <w:p>
            <w:pPr>
              <w:rPr>
                <w:sz w:val="22"/>
                <w:szCs w:val="22"/>
              </w:rPr>
            </w:pPr>
            <w:r>
              <w:rPr>
                <w:sz w:val="22"/>
                <w:szCs w:val="22"/>
              </w:rPr>
              <w:t>(Herzog)</w:t>
            </w: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Maßnahmen zum Infektionsschutz</w:t>
            </w:r>
          </w:p>
          <w:p>
            <w:pPr>
              <w:pStyle w:val="Listenabsatz"/>
              <w:numPr>
                <w:ilvl w:val="0"/>
                <w:numId w:val="5"/>
              </w:numPr>
              <w:ind w:left="453" w:hanging="340"/>
              <w:rPr>
                <w:sz w:val="22"/>
                <w:szCs w:val="22"/>
              </w:rPr>
            </w:pPr>
            <w:r>
              <w:rPr>
                <w:sz w:val="22"/>
                <w:szCs w:val="22"/>
              </w:rPr>
              <w:t>Seit Freitag nichts Neues, Niedersachsen ist hinsichtlich der Lockerungspläne wieder zurückgerudert.</w:t>
            </w:r>
          </w:p>
        </w:tc>
        <w:tc>
          <w:tcPr>
            <w:tcW w:w="1492" w:type="dxa"/>
          </w:tcPr>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2"/>
              </w:rPr>
            </w:pPr>
            <w:r>
              <w:rPr>
                <w:b/>
                <w:sz w:val="28"/>
              </w:rPr>
              <w:t>Surveillance</w:t>
            </w:r>
          </w:p>
          <w:p>
            <w:pPr>
              <w:pStyle w:val="Listenabsatz"/>
              <w:numPr>
                <w:ilvl w:val="0"/>
                <w:numId w:val="5"/>
              </w:numPr>
              <w:ind w:left="453" w:hanging="340"/>
              <w:rPr>
                <w:sz w:val="22"/>
                <w:szCs w:val="22"/>
              </w:rPr>
            </w:pPr>
            <w:r>
              <w:rPr>
                <w:sz w:val="22"/>
                <w:szCs w:val="22"/>
              </w:rPr>
              <w:t xml:space="preserve"> 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 xml:space="preserve">Transport und Grenzübergangsstellen </w:t>
            </w:r>
            <w:r>
              <w:rPr>
                <w:b/>
                <w:i/>
                <w:color w:val="8DB3E2" w:themeColor="text2" w:themeTint="66"/>
              </w:rPr>
              <w:t>(nur freitags)</w:t>
            </w:r>
          </w:p>
          <w:p>
            <w:pPr>
              <w:pStyle w:val="Listenabsatz"/>
              <w:numPr>
                <w:ilvl w:val="0"/>
                <w:numId w:val="5"/>
              </w:numPr>
              <w:ind w:left="453" w:hanging="340"/>
              <w:rPr>
                <w:sz w:val="22"/>
              </w:rPr>
            </w:pPr>
            <w:r>
              <w:rPr>
                <w:sz w:val="22"/>
              </w:rPr>
              <w:t>Nicht besprochen</w:t>
            </w: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r>
              <w:rPr>
                <w:b/>
                <w:i/>
                <w:color w:val="8DB3E2" w:themeColor="text2" w:themeTint="66"/>
              </w:rPr>
              <w:t>(nur freitags)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15</w:t>
            </w:r>
          </w:p>
        </w:tc>
        <w:tc>
          <w:tcPr>
            <w:tcW w:w="6795" w:type="dxa"/>
          </w:tcPr>
          <w:p>
            <w:pPr>
              <w:spacing w:line="276" w:lineRule="auto"/>
              <w:rPr>
                <w:b/>
                <w:sz w:val="28"/>
                <w:szCs w:val="28"/>
              </w:rPr>
            </w:pPr>
            <w:r>
              <w:rPr>
                <w:b/>
                <w:sz w:val="28"/>
                <w:szCs w:val="28"/>
              </w:rPr>
              <w:t>Wichtige Termine</w:t>
            </w:r>
          </w:p>
          <w:p>
            <w:pPr>
              <w:pStyle w:val="Listenabsatz"/>
              <w:numPr>
                <w:ilvl w:val="0"/>
                <w:numId w:val="5"/>
              </w:numPr>
              <w:ind w:left="453" w:hanging="340"/>
              <w:rPr>
                <w:sz w:val="22"/>
                <w:szCs w:val="22"/>
              </w:rPr>
            </w:pPr>
          </w:p>
        </w:tc>
        <w:tc>
          <w:tcPr>
            <w:tcW w:w="1492" w:type="dxa"/>
          </w:tcPr>
          <w:p>
            <w:pPr>
              <w:rPr>
                <w:sz w:val="22"/>
                <w:szCs w:val="22"/>
              </w:rPr>
            </w:pPr>
          </w:p>
          <w:p>
            <w:pPr>
              <w:rPr>
                <w:sz w:val="22"/>
                <w:szCs w:val="22"/>
              </w:rPr>
            </w:pPr>
            <w:r>
              <w:rPr>
                <w:sz w:val="22"/>
                <w:szCs w:val="22"/>
              </w:rPr>
              <w:t>Alle</w:t>
            </w: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Freitag, 07.05.2021, 11:00 Uhr, via </w:t>
            </w:r>
            <w:proofErr w:type="spellStart"/>
            <w:r>
              <w:rPr>
                <w:sz w:val="22"/>
                <w:szCs w:val="22"/>
              </w:rPr>
              <w:t>Webex</w:t>
            </w:r>
            <w:proofErr w:type="spellEnd"/>
          </w:p>
        </w:tc>
        <w:tc>
          <w:tcPr>
            <w:tcW w:w="1492" w:type="dxa"/>
          </w:tcPr>
          <w:p>
            <w:pPr>
              <w:rPr>
                <w:sz w:val="22"/>
                <w:szCs w:val="22"/>
              </w:rPr>
            </w:pPr>
          </w:p>
          <w:p>
            <w:pPr>
              <w:rPr>
                <w:sz w:val="22"/>
                <w:szCs w:val="22"/>
              </w:rPr>
            </w:pPr>
          </w:p>
          <w:p>
            <w:pPr>
              <w:rPr>
                <w:sz w:val="22"/>
                <w:szCs w:val="22"/>
              </w:rPr>
            </w:pPr>
          </w:p>
        </w:tc>
      </w:tr>
    </w:tbl>
    <w:p>
      <w:pPr>
        <w:spacing w:after="120" w:line="360" w:lineRule="auto"/>
      </w:pPr>
    </w:p>
    <w:p>
      <w:pPr>
        <w:spacing w:after="240" w:line="360" w:lineRule="auto"/>
      </w:pPr>
      <w:r>
        <w:rPr>
          <w:b/>
        </w:rPr>
        <w:t>Ende</w:t>
      </w:r>
      <w:r>
        <w:t xml:space="preserve">: </w:t>
      </w:r>
      <w:r>
        <w:rPr>
          <w:sz w:val="22"/>
          <w:szCs w:val="22"/>
        </w:rPr>
        <w:t>12:30 Uhr</w:t>
      </w:r>
    </w:p>
    <w:p>
      <w:pPr>
        <w:spacing w:after="240" w:line="360" w:lineRule="auto"/>
      </w:pP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p>
  <w:p>
    <w:pPr>
      <w:pStyle w:val="Fuzeile"/>
      <w:ind w:right="360"/>
      <w:rPr>
        <w:i/>
        <w:color w:val="7F7F7F" w:themeColor="text1" w:themeTint="80"/>
      </w:rPr>
    </w:pP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2AC5A26"/>
    <w:multiLevelType w:val="hybridMultilevel"/>
    <w:tmpl w:val="A4E6935E"/>
    <w:lvl w:ilvl="0" w:tplc="20D4BE9E">
      <w:start w:val="1"/>
      <w:numFmt w:val="bullet"/>
      <w:pStyle w:val="Liste1"/>
      <w:lvlText w:val=""/>
      <w:lvlJc w:val="left"/>
      <w:pPr>
        <w:ind w:left="473" w:hanging="360"/>
      </w:pPr>
      <w:rPr>
        <w:rFonts w:ascii="Symbol" w:hAnsi="Symbol" w:hint="default"/>
      </w:rPr>
    </w:lvl>
    <w:lvl w:ilvl="1" w:tplc="04070003">
      <w:start w:val="1"/>
      <w:numFmt w:val="bullet"/>
      <w:lvlText w:val="o"/>
      <w:lvlJc w:val="left"/>
      <w:pPr>
        <w:ind w:left="1193" w:hanging="360"/>
      </w:pPr>
      <w:rPr>
        <w:rFonts w:ascii="Courier New" w:hAnsi="Courier New" w:cs="Courier New"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7"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B397807"/>
    <w:multiLevelType w:val="hybridMultilevel"/>
    <w:tmpl w:val="6E182EA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3F240B22"/>
    <w:multiLevelType w:val="hybridMultilevel"/>
    <w:tmpl w:val="0CC6772C"/>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3790E324">
      <w:numFmt w:val="bullet"/>
      <w:lvlText w:val=""/>
      <w:lvlJc w:val="left"/>
      <w:pPr>
        <w:ind w:left="4680" w:hanging="360"/>
      </w:pPr>
      <w:rPr>
        <w:rFonts w:ascii="Wingdings" w:eastAsiaTheme="minorHAnsi" w:hAnsi="Wingdings" w:cstheme="minorBidi"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1"/>
  </w:num>
  <w:num w:numId="2">
    <w:abstractNumId w:val="4"/>
  </w:num>
  <w:num w:numId="3">
    <w:abstractNumId w:val="3"/>
  </w:num>
  <w:num w:numId="4">
    <w:abstractNumId w:val="18"/>
  </w:num>
  <w:num w:numId="5">
    <w:abstractNumId w:val="8"/>
  </w:num>
  <w:num w:numId="6">
    <w:abstractNumId w:val="19"/>
  </w:num>
  <w:num w:numId="7">
    <w:abstractNumId w:val="24"/>
  </w:num>
  <w:num w:numId="8">
    <w:abstractNumId w:val="14"/>
  </w:num>
  <w:num w:numId="9">
    <w:abstractNumId w:val="5"/>
  </w:num>
  <w:num w:numId="10">
    <w:abstractNumId w:val="28"/>
  </w:num>
  <w:num w:numId="11">
    <w:abstractNumId w:val="23"/>
  </w:num>
  <w:num w:numId="12">
    <w:abstractNumId w:val="16"/>
  </w:num>
  <w:num w:numId="13">
    <w:abstractNumId w:val="13"/>
  </w:num>
  <w:num w:numId="14">
    <w:abstractNumId w:val="20"/>
  </w:num>
  <w:num w:numId="15">
    <w:abstractNumId w:val="17"/>
  </w:num>
  <w:num w:numId="16">
    <w:abstractNumId w:val="0"/>
  </w:num>
  <w:num w:numId="17">
    <w:abstractNumId w:val="12"/>
  </w:num>
  <w:num w:numId="18">
    <w:abstractNumId w:val="26"/>
  </w:num>
  <w:num w:numId="19">
    <w:abstractNumId w:val="10"/>
  </w:num>
  <w:num w:numId="20">
    <w:abstractNumId w:val="25"/>
  </w:num>
  <w:num w:numId="21">
    <w:abstractNumId w:val="7"/>
  </w:num>
  <w:num w:numId="22">
    <w:abstractNumId w:val="9"/>
  </w:num>
  <w:num w:numId="23">
    <w:abstractNumId w:val="2"/>
  </w:num>
  <w:num w:numId="24">
    <w:abstractNumId w:val="21"/>
  </w:num>
  <w:num w:numId="25">
    <w:abstractNumId w:val="15"/>
  </w:num>
  <w:num w:numId="26">
    <w:abstractNumId w:val="1"/>
  </w:num>
  <w:num w:numId="27">
    <w:abstractNumId w:val="22"/>
  </w:num>
  <w:num w:numId="28">
    <w:abstractNumId w:val="27"/>
  </w:num>
  <w:num w:numId="29">
    <w:abstractNumId w:val="6"/>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mczyk, Sara">
    <w15:presenceInfo w15:providerId="None" w15:userId="Tomczyk, Sa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trackRevision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paragraph" w:customStyle="1" w:styleId="2">
    <w:name w:val="Ü2"/>
    <w:basedOn w:val="Standard"/>
    <w:link w:val="2Zchn"/>
    <w:qFormat/>
    <w:pPr>
      <w:spacing w:before="120" w:after="120" w:line="276" w:lineRule="auto"/>
    </w:pPr>
    <w:rPr>
      <w:b/>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29"/>
      </w:numPr>
      <w:spacing w:after="0"/>
    </w:pPr>
    <w:rPr>
      <w:sz w:val="22"/>
      <w:szCs w:val="22"/>
    </w:rPr>
  </w:style>
  <w:style w:type="paragraph" w:customStyle="1" w:styleId="Liste2">
    <w:name w:val="Liste2"/>
    <w:basedOn w:val="Listenabsatz"/>
    <w:link w:val="Liste2Zchn"/>
    <w:qFormat/>
    <w:pPr>
      <w:spacing w:after="0"/>
      <w:ind w:left="927" w:hanging="360"/>
    </w:pPr>
    <w:rPr>
      <w:sz w:val="22"/>
      <w:szCs w:val="22"/>
    </w:rPr>
  </w:style>
  <w:style w:type="character" w:customStyle="1" w:styleId="Liste1Zchn">
    <w:name w:val="Liste1 Zchn"/>
    <w:basedOn w:val="ListenabsatzZchn"/>
    <w:link w:val="Liste1"/>
    <w:rPr>
      <w:sz w:val="22"/>
      <w:szCs w:val="22"/>
    </w:rPr>
  </w:style>
  <w:style w:type="character" w:customStyle="1" w:styleId="Liste2Zchn">
    <w:name w:val="Liste2 Zchn"/>
    <w:basedOn w:val="ListenabsatzZchn"/>
    <w:link w:val="Liste2"/>
    <w:rPr>
      <w:sz w:val="22"/>
      <w:szCs w:val="22"/>
    </w:rPr>
  </w:style>
  <w:style w:type="character" w:styleId="NichtaufgelsteErwhnung">
    <w:name w:val="Unresolved Mention"/>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SARS-CoV-2_ARS_2021-05-26.pptx" TargetMode="External"/><Relationship Id="rId18" Type="http://schemas.openxmlformats.org/officeDocument/2006/relationships/hyperlink" Target="ZIG%202_Measures%20Mutual%20Recognition%20Vaccination_20210526.pptx"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Testzahlerfassung%20am%20RKI_2021-05-26_SB.pptx" TargetMode="External"/><Relationship Id="rId17" Type="http://schemas.openxmlformats.org/officeDocument/2006/relationships/hyperlink" Target="Risikobewertung%20zu%20COVID-2021-05-26.docx" TargetMode="External"/><Relationship Id="rId2" Type="http://schemas.openxmlformats.org/officeDocument/2006/relationships/numbering" Target="numbering.xml"/><Relationship Id="rId16" Type="http://schemas.openxmlformats.org/officeDocument/2006/relationships/hyperlink" Target="2021-05-26_Intensivregister_SPoCK.pptx"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2021-05-26_Lage_AG/LageNational_2021-05-26.pptx" TargetMode="External"/><Relationship Id="rId5" Type="http://schemas.openxmlformats.org/officeDocument/2006/relationships/webSettings" Target="webSettings.xml"/><Relationship Id="rId15" Type="http://schemas.openxmlformats.org/officeDocument/2006/relationships/hyperlink" Target="NRZ%20Influenzaviren%20Krisenstab%2026052021.pptx"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syndrom-ARE-SARI-COVID_bis_KW20_2021_f&#252;r-Krisenstab.ppt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F137C-889F-4A93-8EEA-23B52AFA2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2231</Words>
  <Characters>14059</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Tomczyk, Sara</cp:lastModifiedBy>
  <cp:revision>49</cp:revision>
  <cp:lastPrinted>2020-05-06T16:43:00Z</cp:lastPrinted>
  <dcterms:created xsi:type="dcterms:W3CDTF">2021-05-26T11:28:00Z</dcterms:created>
  <dcterms:modified xsi:type="dcterms:W3CDTF">2021-05-27T07:35:00Z</dcterms:modified>
</cp:coreProperties>
</file>