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11.06.2021,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highlight w:val="yellow"/>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ins w:id="0" w:author="Lein, Ines" w:date="2021-06-21T09:09:00Z"/>
          <w:sz w:val="22"/>
          <w:szCs w:val="22"/>
        </w:rPr>
      </w:pPr>
      <w:r>
        <w:rPr>
          <w:sz w:val="22"/>
          <w:szCs w:val="22"/>
        </w:rPr>
        <w:t>Lars Schaade</w:t>
      </w:r>
    </w:p>
    <w:p>
      <w:pPr>
        <w:pStyle w:val="Listenabsatz"/>
        <w:numPr>
          <w:ilvl w:val="1"/>
          <w:numId w:val="2"/>
        </w:numPr>
        <w:spacing w:after="0"/>
        <w:rPr>
          <w:del w:id="1" w:author="Lein, Ines" w:date="2021-06-21T09:09:00Z"/>
          <w:moveTo w:id="2" w:author="Lein, Ines" w:date="2021-06-21T09:09:00Z"/>
          <w:sz w:val="22"/>
          <w:szCs w:val="22"/>
        </w:rPr>
      </w:pPr>
      <w:moveToRangeStart w:id="3" w:author="Lein, Ines" w:date="2021-06-21T09:09:00Z" w:name="move75158979"/>
      <w:moveTo w:id="4" w:author="Lein, Ines" w:date="2021-06-21T09:09:00Z">
        <w:r>
          <w:rPr>
            <w:sz w:val="22"/>
            <w:szCs w:val="22"/>
          </w:rPr>
          <w:t>Esther-Maria Antão</w:t>
        </w:r>
        <w:bookmarkStart w:id="5" w:name="_GoBack"/>
        <w:bookmarkEnd w:id="5"/>
      </w:moveTo>
    </w:p>
    <w:moveToRangeEnd w:id="3"/>
    <w:p>
      <w:pPr>
        <w:pStyle w:val="Listenabsatz"/>
        <w:numPr>
          <w:ilvl w:val="1"/>
          <w:numId w:val="2"/>
        </w:numPr>
        <w:spacing w:after="0"/>
        <w:rPr>
          <w:sz w:val="22"/>
          <w:szCs w:val="22"/>
          <w:rPrChange w:id="6" w:author="Lein, Ines" w:date="2021-06-21T09:09:00Z">
            <w:rPr/>
          </w:rPrChange>
        </w:rPr>
        <w:pPrChange w:id="7" w:author="Lein, Ines" w:date="2021-06-21T09:09:00Z">
          <w:pPr>
            <w:pStyle w:val="Listenabsatz"/>
            <w:numPr>
              <w:ilvl w:val="1"/>
              <w:numId w:val="2"/>
            </w:numPr>
            <w:spacing w:after="0"/>
            <w:ind w:left="1440" w:hanging="360"/>
            <w:contextualSpacing w:val="0"/>
          </w:pPr>
        </w:pPrChange>
      </w:pPr>
    </w:p>
    <w:p>
      <w:pPr>
        <w:pStyle w:val="Listenabsatz"/>
        <w:numPr>
          <w:ilvl w:val="0"/>
          <w:numId w:val="2"/>
        </w:numPr>
        <w:spacing w:after="0" w:line="233" w:lineRule="auto"/>
        <w:ind w:hanging="357"/>
        <w:contextualSpacing w:val="0"/>
        <w:rPr>
          <w:sz w:val="22"/>
          <w:szCs w:val="22"/>
        </w:rPr>
      </w:pPr>
      <w:r>
        <w:rPr>
          <w:sz w:val="22"/>
          <w:szCs w:val="22"/>
        </w:rPr>
        <w:t>Abt. 1</w:t>
      </w:r>
    </w:p>
    <w:p>
      <w:pPr>
        <w:pStyle w:val="Listenabsatz"/>
        <w:numPr>
          <w:ilvl w:val="1"/>
          <w:numId w:val="2"/>
        </w:numPr>
        <w:spacing w:after="0" w:line="233" w:lineRule="auto"/>
        <w:contextualSpacing w:val="0"/>
        <w:rPr>
          <w:sz w:val="22"/>
          <w:szCs w:val="22"/>
        </w:rPr>
      </w:pPr>
      <w:r>
        <w:rPr>
          <w:sz w:val="22"/>
          <w:szCs w:val="22"/>
        </w:rPr>
        <w:t>Annette Mankertz</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0"/>
          <w:numId w:val="2"/>
        </w:numPr>
        <w:spacing w:after="0"/>
        <w:contextualSpacing w:val="0"/>
        <w:rPr>
          <w:sz w:val="22"/>
          <w:szCs w:val="22"/>
        </w:rPr>
      </w:pPr>
      <w:r>
        <w:rPr>
          <w:sz w:val="22"/>
          <w:szCs w:val="22"/>
        </w:rPr>
        <w:t>FG11</w:t>
      </w:r>
    </w:p>
    <w:p>
      <w:pPr>
        <w:pStyle w:val="Listenabsatz"/>
        <w:numPr>
          <w:ilvl w:val="1"/>
          <w:numId w:val="2"/>
        </w:numPr>
        <w:spacing w:after="0"/>
        <w:contextualSpacing w:val="0"/>
        <w:rPr>
          <w:sz w:val="22"/>
          <w:szCs w:val="22"/>
        </w:rPr>
      </w:pPr>
      <w:r>
        <w:rPr>
          <w:sz w:val="22"/>
          <w:szCs w:val="22"/>
        </w:rPr>
        <w:t>Sangeeta Banerji (Protokoll)</w:t>
      </w:r>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proofErr w:type="spellStart"/>
      <w:r>
        <w:rPr>
          <w:sz w:val="22"/>
          <w:szCs w:val="22"/>
        </w:rPr>
        <w:t>Djin-Ye</w:t>
      </w:r>
      <w:proofErr w:type="spellEnd"/>
      <w:r>
        <w:rPr>
          <w:sz w:val="22"/>
          <w:szCs w:val="22"/>
        </w:rPr>
        <w:t xml:space="preserve"> Oh</w:t>
      </w:r>
    </w:p>
    <w:p>
      <w:pPr>
        <w:pStyle w:val="Listenabsatz"/>
        <w:numPr>
          <w:ilvl w:val="0"/>
          <w:numId w:val="3"/>
        </w:numPr>
        <w:spacing w:after="0"/>
        <w:contextualSpacing w:val="0"/>
        <w:rPr>
          <w:sz w:val="22"/>
          <w:szCs w:val="22"/>
        </w:rPr>
      </w:pPr>
      <w:r>
        <w:rPr>
          <w:sz w:val="22"/>
          <w:szCs w:val="22"/>
        </w:rPr>
        <w:t xml:space="preserve">FG21 </w:t>
      </w:r>
    </w:p>
    <w:p>
      <w:pPr>
        <w:pStyle w:val="Listenabsatz"/>
        <w:numPr>
          <w:ilvl w:val="1"/>
          <w:numId w:val="2"/>
        </w:numPr>
        <w:spacing w:after="0"/>
        <w:contextualSpacing w:val="0"/>
        <w:rPr>
          <w:sz w:val="22"/>
          <w:szCs w:val="22"/>
        </w:rPr>
      </w:pPr>
      <w:r>
        <w:rPr>
          <w:sz w:val="22"/>
          <w:szCs w:val="22"/>
        </w:rPr>
        <w:t xml:space="preserve">Wolfgang </w:t>
      </w:r>
      <w:r>
        <w:rPr>
          <w:rStyle w:val="highlight"/>
          <w:sz w:val="22"/>
          <w:szCs w:val="22"/>
        </w:rPr>
        <w:t>Scheida</w:t>
      </w:r>
    </w:p>
    <w:p>
      <w:pPr>
        <w:pStyle w:val="Listenabsatz"/>
        <w:numPr>
          <w:ilvl w:val="0"/>
          <w:numId w:val="4"/>
        </w:numPr>
        <w:spacing w:after="0"/>
        <w:contextualSpacing w:val="0"/>
        <w:rPr>
          <w:sz w:val="22"/>
          <w:szCs w:val="22"/>
        </w:rPr>
      </w:pPr>
      <w:r>
        <w:rPr>
          <w:sz w:val="22"/>
          <w:szCs w:val="22"/>
        </w:rPr>
        <w:t>FG32</w:t>
      </w:r>
    </w:p>
    <w:p>
      <w:pPr>
        <w:pStyle w:val="Listenabsatz"/>
        <w:numPr>
          <w:ilvl w:val="1"/>
          <w:numId w:val="2"/>
        </w:numPr>
        <w:spacing w:after="0"/>
        <w:contextualSpacing w:val="0"/>
        <w:rPr>
          <w:sz w:val="22"/>
          <w:szCs w:val="22"/>
        </w:rPr>
      </w:pPr>
      <w:r>
        <w:rPr>
          <w:sz w:val="22"/>
          <w:szCs w:val="22"/>
        </w:rPr>
        <w:t>Michaela Diercke</w:t>
      </w:r>
    </w:p>
    <w:p>
      <w:pPr>
        <w:pStyle w:val="Listenabsatz"/>
        <w:numPr>
          <w:ilvl w:val="0"/>
          <w:numId w:val="2"/>
        </w:numPr>
        <w:spacing w:after="0"/>
        <w:contextualSpacing w:val="0"/>
        <w:rPr>
          <w:sz w:val="22"/>
          <w:szCs w:val="22"/>
        </w:rPr>
      </w:pPr>
      <w:r>
        <w:rPr>
          <w:sz w:val="22"/>
          <w:szCs w:val="22"/>
        </w:rPr>
        <w:t>FG33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1"/>
          <w:numId w:val="2"/>
        </w:numPr>
        <w:spacing w:after="0"/>
        <w:contextualSpacing w:val="0"/>
        <w:rPr>
          <w:sz w:val="22"/>
        </w:rPr>
      </w:pPr>
      <w:r>
        <w:rPr>
          <w:sz w:val="22"/>
        </w:rPr>
        <w:t xml:space="preserve">Ruth </w:t>
      </w:r>
      <w:proofErr w:type="spellStart"/>
      <w:r>
        <w:rPr>
          <w:sz w:val="22"/>
        </w:rPr>
        <w:t>Offergeld</w:t>
      </w:r>
      <w:proofErr w:type="spellEnd"/>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Stefan Kröger</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1"/>
          <w:numId w:val="2"/>
        </w:numPr>
        <w:spacing w:after="0"/>
        <w:contextualSpacing w:val="0"/>
        <w:rPr>
          <w:sz w:val="22"/>
          <w:szCs w:val="22"/>
        </w:rPr>
      </w:pPr>
      <w:r>
        <w:rPr>
          <w:sz w:val="22"/>
          <w:szCs w:val="22"/>
        </w:rPr>
        <w:t>Sebastian Haller</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p>
    <w:p>
      <w:pPr>
        <w:pStyle w:val="Listenabsatz"/>
        <w:numPr>
          <w:ilvl w:val="0"/>
          <w:numId w:val="3"/>
        </w:numPr>
        <w:spacing w:after="0"/>
        <w:contextualSpacing w:val="0"/>
        <w:rPr>
          <w:sz w:val="22"/>
          <w:szCs w:val="22"/>
        </w:rPr>
      </w:pPr>
      <w:r>
        <w:rPr>
          <w:sz w:val="22"/>
          <w:szCs w:val="22"/>
        </w:rPr>
        <w:t>IBBS</w:t>
      </w:r>
    </w:p>
    <w:p>
      <w:pPr>
        <w:pStyle w:val="Listenabsatz"/>
        <w:numPr>
          <w:ilvl w:val="1"/>
          <w:numId w:val="3"/>
        </w:numPr>
        <w:spacing w:after="0"/>
        <w:contextualSpacing w:val="0"/>
        <w:rPr>
          <w:sz w:val="22"/>
          <w:szCs w:val="22"/>
        </w:rPr>
      </w:pPr>
      <w:r>
        <w:rPr>
          <w:sz w:val="22"/>
          <w:szCs w:val="22"/>
        </w:rPr>
        <w:t>Michaela Niebank</w:t>
      </w:r>
    </w:p>
    <w:p>
      <w:pPr>
        <w:pStyle w:val="Listenabsatz"/>
        <w:numPr>
          <w:ilvl w:val="0"/>
          <w:numId w:val="3"/>
        </w:numPr>
        <w:spacing w:after="0"/>
        <w:contextualSpacing w:val="0"/>
        <w:rPr>
          <w:sz w:val="22"/>
          <w:szCs w:val="22"/>
        </w:rPr>
      </w:pPr>
      <w:r>
        <w:rPr>
          <w:sz w:val="22"/>
          <w:szCs w:val="22"/>
        </w:rPr>
        <w:t>ZBS1</w:t>
      </w:r>
    </w:p>
    <w:p>
      <w:pPr>
        <w:pStyle w:val="Listenabsatz"/>
        <w:numPr>
          <w:ilvl w:val="1"/>
          <w:numId w:val="3"/>
        </w:numPr>
        <w:spacing w:after="0"/>
        <w:contextualSpacing w:val="0"/>
        <w:rPr>
          <w:sz w:val="22"/>
          <w:szCs w:val="22"/>
        </w:rPr>
      </w:pPr>
      <w:r>
        <w:rPr>
          <w:sz w:val="22"/>
          <w:szCs w:val="22"/>
        </w:rPr>
        <w:t>Livia Schrick</w:t>
      </w:r>
    </w:p>
    <w:p>
      <w:pPr>
        <w:pStyle w:val="Listenabsatz"/>
        <w:numPr>
          <w:ilvl w:val="1"/>
          <w:numId w:val="3"/>
        </w:numPr>
        <w:spacing w:after="0"/>
        <w:contextualSpacing w:val="0"/>
        <w:rPr>
          <w:sz w:val="22"/>
          <w:szCs w:val="22"/>
        </w:rPr>
      </w:pPr>
      <w:r>
        <w:rPr>
          <w:sz w:val="22"/>
          <w:szCs w:val="22"/>
        </w:rPr>
        <w:t xml:space="preserve">Marica </w:t>
      </w:r>
      <w:proofErr w:type="spellStart"/>
      <w:r>
        <w:rPr>
          <w:sz w:val="22"/>
          <w:szCs w:val="22"/>
        </w:rPr>
        <w:t>Grossegesse</w:t>
      </w:r>
      <w:proofErr w:type="spellEnd"/>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rPr>
          <w:moveFrom w:id="8" w:author="Lein, Ines" w:date="2021-06-21T09:09:00Z"/>
          <w:sz w:val="22"/>
          <w:szCs w:val="22"/>
        </w:rPr>
      </w:pPr>
      <w:moveFromRangeStart w:id="9" w:author="Lein, Ines" w:date="2021-06-21T09:09:00Z" w:name="move75158979"/>
      <w:moveFrom w:id="10" w:author="Lein, Ines" w:date="2021-06-21T09:09:00Z">
        <w:r>
          <w:rPr>
            <w:sz w:val="22"/>
            <w:szCs w:val="22"/>
          </w:rPr>
          <w:t>Esther-Maria Antão</w:t>
        </w:r>
      </w:moveFrom>
    </w:p>
    <w:moveFromRangeEnd w:id="9"/>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Wenchel </w:t>
      </w:r>
    </w:p>
    <w:p>
      <w:pPr>
        <w:pStyle w:val="Listenabsatz"/>
        <w:numPr>
          <w:ilvl w:val="1"/>
          <w:numId w:val="3"/>
        </w:numPr>
        <w:rPr>
          <w:sz w:val="22"/>
          <w:szCs w:val="22"/>
        </w:rPr>
      </w:pPr>
      <w:r>
        <w:rPr>
          <w:sz w:val="22"/>
          <w:szCs w:val="22"/>
        </w:rPr>
        <w:t>Maud Hennequin</w:t>
      </w:r>
    </w:p>
    <w:p>
      <w:pPr>
        <w:pStyle w:val="Listenabsatz"/>
        <w:numPr>
          <w:ilvl w:val="0"/>
          <w:numId w:val="2"/>
        </w:numPr>
        <w:spacing w:after="0"/>
        <w:contextualSpacing w:val="0"/>
        <w:rPr>
          <w:sz w:val="22"/>
          <w:szCs w:val="22"/>
        </w:rPr>
      </w:pPr>
      <w:r>
        <w:rPr>
          <w:sz w:val="22"/>
          <w:szCs w:val="22"/>
        </w:rPr>
        <w:t>ZIG</w:t>
      </w:r>
    </w:p>
    <w:p>
      <w:pPr>
        <w:pStyle w:val="Listenabsatz"/>
        <w:numPr>
          <w:ilvl w:val="1"/>
          <w:numId w:val="2"/>
        </w:numPr>
        <w:spacing w:after="0"/>
        <w:contextualSpacing w:val="0"/>
        <w:rPr>
          <w:sz w:val="22"/>
          <w:szCs w:val="22"/>
        </w:rPr>
      </w:pPr>
      <w:r>
        <w:rPr>
          <w:sz w:val="22"/>
          <w:szCs w:val="22"/>
        </w:rPr>
        <w:t>Johanna Hanefeld</w:t>
      </w:r>
    </w:p>
    <w:p>
      <w:pPr>
        <w:pStyle w:val="Listenabsatz"/>
        <w:numPr>
          <w:ilvl w:val="0"/>
          <w:numId w:val="2"/>
        </w:numPr>
        <w:spacing w:after="0"/>
        <w:contextualSpacing w:val="0"/>
        <w:rPr>
          <w:sz w:val="22"/>
          <w:szCs w:val="22"/>
        </w:rPr>
      </w:pPr>
      <w:r>
        <w:rPr>
          <w:sz w:val="22"/>
          <w:szCs w:val="22"/>
        </w:rPr>
        <w:t>ZIG1</w:t>
      </w:r>
    </w:p>
    <w:p>
      <w:pPr>
        <w:pStyle w:val="Listenabsatz"/>
        <w:numPr>
          <w:ilvl w:val="1"/>
          <w:numId w:val="2"/>
        </w:numPr>
        <w:spacing w:after="0"/>
        <w:contextualSpacing w:val="0"/>
        <w:rPr>
          <w:rStyle w:val="highlight"/>
          <w:sz w:val="22"/>
          <w:szCs w:val="22"/>
        </w:rPr>
      </w:pPr>
      <w:r>
        <w:rPr>
          <w:rStyle w:val="highlight"/>
          <w:sz w:val="22"/>
          <w:szCs w:val="22"/>
        </w:rPr>
        <w:t xml:space="preserve">Sarah </w:t>
      </w:r>
      <w:proofErr w:type="spellStart"/>
      <w:r>
        <w:rPr>
          <w:rStyle w:val="highlight"/>
          <w:sz w:val="22"/>
          <w:szCs w:val="22"/>
        </w:rPr>
        <w:t>Esquevin</w:t>
      </w:r>
      <w:proofErr w:type="spellEnd"/>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1"/>
          <w:numId w:val="2"/>
        </w:numPr>
        <w:spacing w:after="0"/>
        <w:contextualSpacing w:val="0"/>
        <w:rPr>
          <w:rStyle w:val="highlight"/>
          <w:sz w:val="22"/>
          <w:szCs w:val="22"/>
        </w:rPr>
      </w:pPr>
      <w:r>
        <w:rPr>
          <w:rStyle w:val="highlight"/>
          <w:sz w:val="22"/>
          <w:szCs w:val="22"/>
        </w:rPr>
        <w:t xml:space="preserve">Sofie </w:t>
      </w:r>
      <w:proofErr w:type="spellStart"/>
      <w:r>
        <w:rPr>
          <w:rStyle w:val="highlight"/>
          <w:sz w:val="22"/>
          <w:szCs w:val="22"/>
        </w:rPr>
        <w:t>Gillesberg</w:t>
      </w:r>
      <w:proofErr w:type="spellEnd"/>
      <w:r>
        <w:rPr>
          <w:rStyle w:val="highlight"/>
          <w:sz w:val="22"/>
          <w:szCs w:val="22"/>
        </w:rPr>
        <w:t xml:space="preserve"> Raiser</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sz w:val="22"/>
          <w:szCs w:val="22"/>
        </w:rPr>
        <w:t>Martin Dietrich</w:t>
      </w:r>
    </w:p>
    <w:p>
      <w:pPr>
        <w:rPr>
          <w:sz w:val="22"/>
          <w:szCs w:val="22"/>
        </w:rPr>
      </w:pPr>
      <w:r>
        <w:rPr>
          <w:sz w:val="22"/>
          <w:szCs w:val="22"/>
        </w:rPr>
        <w:br w:type="page"/>
      </w: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pP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1"/>
            </w:pPr>
            <w:r>
              <w:t xml:space="preserve">Folien </w:t>
            </w:r>
            <w:hyperlink r:id="rId14" w:history="1">
              <w:r>
                <w:rPr>
                  <w:rStyle w:val="Hyperlink"/>
                </w:rPr>
                <w:t>(hier)</w:t>
              </w:r>
            </w:hyperlink>
          </w:p>
          <w:p>
            <w:pPr>
              <w:pStyle w:val="Liste1"/>
            </w:pPr>
            <w:r>
              <w:t>Weltweit:</w:t>
            </w:r>
          </w:p>
          <w:p>
            <w:pPr>
              <w:pStyle w:val="Liste2"/>
            </w:pPr>
            <w:proofErr w:type="spellStart"/>
            <w:r>
              <w:t>Datenstand</w:t>
            </w:r>
            <w:proofErr w:type="spellEnd"/>
            <w:r>
              <w:t>: WHO, 10.06.2021</w:t>
            </w:r>
          </w:p>
          <w:p>
            <w:pPr>
              <w:pStyle w:val="Liste2"/>
              <w:rPr>
                <w:lang w:val="de-DE"/>
              </w:rPr>
            </w:pPr>
            <w:r>
              <w:rPr>
                <w:lang w:val="de-DE"/>
              </w:rPr>
              <w:t>Fälle: 174 Mio. Fälle (-15,6% im Vergleich zur Vorwoche)</w:t>
            </w:r>
          </w:p>
          <w:p>
            <w:pPr>
              <w:pStyle w:val="Liste2"/>
            </w:pPr>
            <w:proofErr w:type="spellStart"/>
            <w:r>
              <w:t>Todesfälle</w:t>
            </w:r>
            <w:proofErr w:type="spellEnd"/>
            <w:r>
              <w:t xml:space="preserve">: 3,7 Mio. </w:t>
            </w:r>
            <w:proofErr w:type="spellStart"/>
            <w:r>
              <w:t>Todesfälle</w:t>
            </w:r>
            <w:proofErr w:type="spellEnd"/>
            <w:r>
              <w:t xml:space="preserve"> (2,2%)</w:t>
            </w:r>
          </w:p>
          <w:p>
            <w:pPr>
              <w:pStyle w:val="Liste1"/>
            </w:pPr>
            <w:r>
              <w:t xml:space="preserve">Liste Top 10 Länder nach neuen Fällen: </w:t>
            </w:r>
          </w:p>
          <w:p>
            <w:pPr>
              <w:pStyle w:val="Liste2"/>
              <w:rPr>
                <w:lang w:val="de-DE"/>
              </w:rPr>
            </w:pPr>
            <w:r>
              <w:rPr>
                <w:lang w:val="de-DE"/>
              </w:rPr>
              <w:t>Indien, Brasilien, Argentinien, Kolumbien, USA, Russische Föderation, Iran, Chile, Malaysia, Philippinen</w:t>
            </w:r>
          </w:p>
          <w:p>
            <w:pPr>
              <w:pStyle w:val="Liste1"/>
            </w:pPr>
            <w:r>
              <w:t xml:space="preserve">Karte mit 7-Tage-Inzidenz: </w:t>
            </w:r>
          </w:p>
          <w:p>
            <w:pPr>
              <w:pStyle w:val="Liste2"/>
              <w:rPr>
                <w:lang w:val="de-DE"/>
              </w:rPr>
            </w:pPr>
            <w:r>
              <w:rPr>
                <w:lang w:val="de-DE"/>
              </w:rPr>
              <w:t>Höchste Inzidenzen in Südamerika, südlichem Afrika, mittlerer Osten</w:t>
            </w:r>
          </w:p>
          <w:p>
            <w:pPr>
              <w:pStyle w:val="Liste1"/>
            </w:pPr>
            <w:proofErr w:type="spellStart"/>
            <w:r>
              <w:t>Epikurve</w:t>
            </w:r>
            <w:proofErr w:type="spellEnd"/>
            <w:r>
              <w:t xml:space="preserve"> WHO </w:t>
            </w:r>
            <w:proofErr w:type="spellStart"/>
            <w:r>
              <w:t>Sitrep</w:t>
            </w:r>
            <w:proofErr w:type="spellEnd"/>
            <w:r>
              <w:t xml:space="preserve">: </w:t>
            </w:r>
          </w:p>
          <w:p>
            <w:pPr>
              <w:pStyle w:val="Liste2"/>
              <w:rPr>
                <w:lang w:val="de-DE"/>
              </w:rPr>
            </w:pPr>
            <w:r>
              <w:rPr>
                <w:lang w:val="de-DE"/>
              </w:rPr>
              <w:t xml:space="preserve">Weltweite Abnahme der Neumeldungen außer in Afrika (+24% im Vergleich zur Vorwoche) und gestiegene Todesfälle in Western Pazifik </w:t>
            </w:r>
          </w:p>
          <w:p>
            <w:pPr>
              <w:pStyle w:val="Liste1"/>
            </w:pPr>
            <w:r>
              <w:t xml:space="preserve">Andere Berichte: </w:t>
            </w:r>
          </w:p>
          <w:p>
            <w:pPr>
              <w:pStyle w:val="Liste2"/>
              <w:rPr>
                <w:lang w:val="de-DE"/>
              </w:rPr>
            </w:pPr>
            <w:r>
              <w:rPr>
                <w:lang w:val="de-DE"/>
              </w:rPr>
              <w:t xml:space="preserve">ECDC Risk Assessment vom 10.6.21 mit einer Einteilung der Länder in 3 Kategorien, in Abhängigkeit der </w:t>
            </w:r>
            <w:proofErr w:type="spellStart"/>
            <w:r>
              <w:rPr>
                <w:lang w:val="de-DE"/>
              </w:rPr>
              <w:t>Impfrate</w:t>
            </w:r>
            <w:proofErr w:type="spellEnd"/>
            <w:r>
              <w:rPr>
                <w:lang w:val="de-DE"/>
              </w:rPr>
              <w:t xml:space="preserve">, zirkulierenden Varianten und Risikogruppen: wenig, mäßig und besonders besorgniserregend. Allerdings erfolgt keine aktive Einteilung der Länder durch das ECDC. </w:t>
            </w:r>
          </w:p>
          <w:p>
            <w:pPr>
              <w:pStyle w:val="Liste2"/>
              <w:rPr>
                <w:lang w:val="de-DE"/>
              </w:rPr>
            </w:pPr>
            <w:r>
              <w:rPr>
                <w:lang w:val="de-DE"/>
              </w:rPr>
              <w:t>Vorstellung der Delta Variante in Dänemark: 1. Fall am 2.4.2021 (KW 13) detektiert, Gesamtzahl aktuell: 119, Entwicklung abweichend von B.1.1.7. Impfdurchbrüche: 1 (86% mit Pfizer-</w:t>
            </w:r>
            <w:proofErr w:type="spellStart"/>
            <w:r>
              <w:rPr>
                <w:lang w:val="de-DE"/>
              </w:rPr>
              <w:t>BioNTech</w:t>
            </w:r>
            <w:proofErr w:type="spellEnd"/>
            <w:r>
              <w:rPr>
                <w:lang w:val="de-DE"/>
              </w:rPr>
              <w:t xml:space="preserve"> geimpft). </w:t>
            </w:r>
          </w:p>
          <w:p>
            <w:pPr>
              <w:pStyle w:val="Liste2"/>
              <w:numPr>
                <w:ilvl w:val="0"/>
                <w:numId w:val="0"/>
              </w:numPr>
              <w:ind w:left="927"/>
              <w:rPr>
                <w:lang w:val="de-DE"/>
              </w:rPr>
            </w:pPr>
          </w:p>
          <w:p>
            <w:pPr>
              <w:rPr>
                <w:sz w:val="22"/>
                <w:szCs w:val="22"/>
              </w:rPr>
            </w:pPr>
            <w:r>
              <w:rPr>
                <w:sz w:val="22"/>
                <w:szCs w:val="22"/>
              </w:rPr>
              <w:t xml:space="preserve">Frage: Wie ist Situation in UK zu bewerten? </w:t>
            </w:r>
          </w:p>
          <w:p>
            <w:pPr>
              <w:rPr>
                <w:sz w:val="22"/>
                <w:szCs w:val="22"/>
              </w:rPr>
            </w:pPr>
            <w:r>
              <w:rPr>
                <w:sz w:val="22"/>
                <w:szCs w:val="22"/>
              </w:rPr>
              <w:t xml:space="preserve">Antwort/Diskussion: Delta Variante tritt hauptsächlich bei Ungeimpften oder unvollständig Geimpften auf, daher Anstieg der Fallzahlen wahrscheinlich nicht auf Impfdurchbrüche zurückzuführen, sondern wahrscheinlich eher auf Lockerungen der Beschränkungen (z.B. in der Stadt Bolton). Dieser Effekt sollte kommuniziert werden. Vorschlag: Auch Entwicklung in der Schweiz mit konstant geöffneten Schulen sollte angeschaut werden.  </w:t>
            </w:r>
          </w:p>
          <w:p>
            <w:pPr>
              <w:rPr>
                <w:i/>
                <w:sz w:val="22"/>
                <w:szCs w:val="22"/>
              </w:rPr>
            </w:pPr>
          </w:p>
          <w:p>
            <w:pPr>
              <w:rPr>
                <w:b/>
                <w:i/>
                <w:sz w:val="22"/>
                <w:szCs w:val="22"/>
              </w:rPr>
            </w:pPr>
            <w:proofErr w:type="spellStart"/>
            <w:r>
              <w:rPr>
                <w:b/>
                <w:i/>
                <w:sz w:val="22"/>
                <w:szCs w:val="22"/>
              </w:rPr>
              <w:t>ToDo</w:t>
            </w:r>
            <w:proofErr w:type="spellEnd"/>
            <w:r>
              <w:rPr>
                <w:b/>
                <w:i/>
                <w:sz w:val="22"/>
                <w:szCs w:val="22"/>
              </w:rPr>
              <w:t xml:space="preserve">: </w:t>
            </w:r>
            <w:r>
              <w:rPr>
                <w:i/>
                <w:sz w:val="22"/>
                <w:szCs w:val="22"/>
              </w:rPr>
              <w:t xml:space="preserve">Vorstellung der epidemiologischen Situation in UK am nächsten Mittwoch, vor allem im Hinblick auf die Verbreitung der Deltavarianten und der Steigung der Fallzahlen. Information soll auch in nächste BPK eingebracht werden. (Sofie </w:t>
            </w:r>
            <w:proofErr w:type="spellStart"/>
            <w:r>
              <w:rPr>
                <w:i/>
                <w:sz w:val="22"/>
                <w:szCs w:val="22"/>
              </w:rPr>
              <w:t>Gillesberg</w:t>
            </w:r>
            <w:proofErr w:type="spellEnd"/>
            <w:r>
              <w:rPr>
                <w:i/>
                <w:sz w:val="22"/>
                <w:szCs w:val="22"/>
              </w:rPr>
              <w:t>)</w:t>
            </w:r>
          </w:p>
          <w:p>
            <w:pPr>
              <w:pStyle w:val="Liste2"/>
              <w:numPr>
                <w:ilvl w:val="0"/>
                <w:numId w:val="0"/>
              </w:numPr>
              <w:rPr>
                <w:lang w:val="de-DE"/>
              </w:rPr>
            </w:pPr>
          </w:p>
          <w:p>
            <w:pPr>
              <w:pStyle w:val="2"/>
            </w:pPr>
            <w:r>
              <w:t xml:space="preserve">National </w:t>
            </w:r>
          </w:p>
          <w:p>
            <w:pPr>
              <w:pStyle w:val="Liste1"/>
            </w:pPr>
            <w:r>
              <w:t xml:space="preserve">Fallzahlen, Todesfälle, Trend (Folien </w:t>
            </w:r>
            <w:hyperlink r:id="rId15" w:history="1">
              <w:r>
                <w:rPr>
                  <w:rStyle w:val="Hyperlink"/>
                </w:rPr>
                <w:t>hier</w:t>
              </w:r>
            </w:hyperlink>
            <w:r>
              <w:rPr>
                <w:rStyle w:val="Hyperlink"/>
              </w:rPr>
              <w:t>)</w:t>
            </w:r>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3.711.569 (+2.440), davon 89.687 (+102) Todesfälle </w:t>
            </w:r>
          </w:p>
          <w:p>
            <w:pPr>
              <w:pStyle w:val="Liste2"/>
            </w:pPr>
            <w:r>
              <w:t xml:space="preserve">7-Tage-Inzidenz:  19/100.000 </w:t>
            </w:r>
            <w:proofErr w:type="spellStart"/>
            <w:r>
              <w:t>Einw</w:t>
            </w:r>
            <w:proofErr w:type="spellEnd"/>
            <w:r>
              <w:t>.</w:t>
            </w:r>
          </w:p>
          <w:p>
            <w:pPr>
              <w:pStyle w:val="Liste2"/>
              <w:rPr>
                <w:lang w:val="de-DE"/>
              </w:rPr>
            </w:pPr>
            <w:proofErr w:type="spellStart"/>
            <w:r>
              <w:rPr>
                <w:lang w:val="de-DE"/>
              </w:rPr>
              <w:lastRenderedPageBreak/>
              <w:t>Impfmonitoring</w:t>
            </w:r>
            <w:proofErr w:type="spellEnd"/>
            <w:r>
              <w:rPr>
                <w:lang w:val="de-DE"/>
              </w:rPr>
              <w:t>: Geimpfte mit 1. Dosis 39.539.170 (47,5%), mit vollständiger Impfung 20.648.461 (24,8%)</w:t>
            </w:r>
          </w:p>
          <w:p>
            <w:pPr>
              <w:pStyle w:val="Liste2"/>
              <w:rPr>
                <w:lang w:val="de-DE"/>
              </w:rPr>
            </w:pPr>
            <w:r>
              <w:rPr>
                <w:lang w:val="de-DE"/>
              </w:rPr>
              <w:t>Indikatorbericht</w:t>
            </w:r>
          </w:p>
          <w:p>
            <w:pPr>
              <w:pStyle w:val="Liste2"/>
              <w:numPr>
                <w:ilvl w:val="0"/>
                <w:numId w:val="43"/>
              </w:numPr>
              <w:rPr>
                <w:lang w:val="de-DE"/>
              </w:rPr>
            </w:pPr>
            <w:r>
              <w:rPr>
                <w:lang w:val="de-DE"/>
              </w:rPr>
              <w:t>Alle Indikatoren zeigen einen Rückgang: Rückgang der 7-d-Inzidenz, Abnahme der Inzidenz bei ü80 Jährigen</w:t>
            </w:r>
          </w:p>
          <w:p>
            <w:pPr>
              <w:pStyle w:val="Liste2"/>
              <w:rPr>
                <w:lang w:val="de-DE"/>
              </w:rPr>
            </w:pPr>
            <w:r>
              <w:rPr>
                <w:lang w:val="de-DE"/>
              </w:rPr>
              <w:t>Verlauf der 7-Tage-Inzidenz der Bundesländer:</w:t>
            </w:r>
          </w:p>
          <w:p>
            <w:pPr>
              <w:pStyle w:val="Liste3"/>
            </w:pPr>
            <w:r>
              <w:t xml:space="preserve">Alle BL nähern sich einander stark an: alle &gt; 50/100.000 </w:t>
            </w:r>
            <w:proofErr w:type="spellStart"/>
            <w:r>
              <w:t>Einw</w:t>
            </w:r>
            <w:proofErr w:type="spellEnd"/>
            <w:r>
              <w:t xml:space="preserve">., nur 12 LK mit Inzidenz &gt;50/ 100.000 </w:t>
            </w:r>
            <w:proofErr w:type="spellStart"/>
            <w:r>
              <w:t>Einw</w:t>
            </w:r>
            <w:proofErr w:type="spellEnd"/>
            <w:r>
              <w:t>. (Schweinfurt mit höchster Inzidenz)</w:t>
            </w:r>
          </w:p>
          <w:p>
            <w:pPr>
              <w:pStyle w:val="Liste3"/>
              <w:numPr>
                <w:ilvl w:val="0"/>
                <w:numId w:val="44"/>
              </w:numPr>
              <w:ind w:hanging="238"/>
            </w:pPr>
            <w:r>
              <w:t xml:space="preserve"> Sterbefallzahlen: vergleichbar zu Vorjahren</w:t>
            </w:r>
          </w:p>
          <w:p>
            <w:pPr>
              <w:pStyle w:val="Liste3"/>
              <w:numPr>
                <w:ilvl w:val="0"/>
                <w:numId w:val="0"/>
              </w:numPr>
            </w:pPr>
          </w:p>
          <w:p>
            <w:pPr>
              <w:pStyle w:val="Liste3"/>
              <w:numPr>
                <w:ilvl w:val="0"/>
                <w:numId w:val="0"/>
              </w:numPr>
            </w:pPr>
            <w:r>
              <w:t xml:space="preserve">Frage: Preprint zu Übersterblichkeit bekannt (erwähnt von Karl Lauterbach)? </w:t>
            </w:r>
          </w:p>
          <w:p>
            <w:pPr>
              <w:pStyle w:val="Liste3"/>
              <w:numPr>
                <w:ilvl w:val="0"/>
                <w:numId w:val="0"/>
              </w:numPr>
            </w:pPr>
            <w:r>
              <w:t xml:space="preserve">Antwort: nicht bekannt. </w:t>
            </w:r>
          </w:p>
          <w:p>
            <w:pPr>
              <w:pStyle w:val="Liste3"/>
              <w:numPr>
                <w:ilvl w:val="0"/>
                <w:numId w:val="0"/>
              </w:numPr>
            </w:pPr>
            <w:r>
              <w:t>(Anmerkung im Protokoll durch Protokollantin: Link zum Preprint: https://www.medrxiv.org/content/10.1101/2021.01.27.21250604v3)</w:t>
            </w:r>
          </w:p>
          <w:p>
            <w:pPr>
              <w:pStyle w:val="Liste3"/>
              <w:numPr>
                <w:ilvl w:val="0"/>
                <w:numId w:val="0"/>
              </w:numPr>
            </w:pPr>
          </w:p>
          <w:p>
            <w:pPr>
              <w:pStyle w:val="Liste3"/>
              <w:numPr>
                <w:ilvl w:val="0"/>
                <w:numId w:val="0"/>
              </w:numPr>
            </w:pPr>
            <w:r>
              <w:t>Frage: Wann wird Indikatorbericht veröffentlicht?</w:t>
            </w:r>
          </w:p>
          <w:p>
            <w:pPr>
              <w:pStyle w:val="Liste3"/>
              <w:numPr>
                <w:ilvl w:val="0"/>
                <w:numId w:val="0"/>
              </w:numPr>
            </w:pPr>
            <w:r>
              <w:t>Antwort: Es besteht Klärungsbedarf hinsichtlich IT-Sicherheit. (Info Ronja Wenchel)</w:t>
            </w:r>
          </w:p>
          <w:p>
            <w:pPr>
              <w:pStyle w:val="Liste3"/>
              <w:numPr>
                <w:ilvl w:val="0"/>
                <w:numId w:val="0"/>
              </w:numPr>
            </w:pPr>
          </w:p>
          <w:p>
            <w:pPr>
              <w:pStyle w:val="Liste3"/>
              <w:numPr>
                <w:ilvl w:val="0"/>
                <w:numId w:val="0"/>
              </w:numPr>
            </w:pPr>
            <w:r>
              <w:t xml:space="preserve">Diskussion: Soll Indikatorbericht dem BMG zur Verfügung gestellt werden und im Gegenzug erfolgt Lagebericht nur noch wöchentlich oder alternativ eine tägliche automatisierte verkürzte Version?  </w:t>
            </w:r>
          </w:p>
          <w:p>
            <w:pPr>
              <w:pStyle w:val="Liste3"/>
              <w:numPr>
                <w:ilvl w:val="0"/>
                <w:numId w:val="0"/>
              </w:numPr>
            </w:pPr>
          </w:p>
          <w:p>
            <w:pPr>
              <w:pStyle w:val="Liste3"/>
              <w:numPr>
                <w:ilvl w:val="0"/>
                <w:numId w:val="0"/>
              </w:numPr>
              <w:rPr>
                <w:b/>
                <w:i/>
              </w:rPr>
            </w:pPr>
            <w:proofErr w:type="spellStart"/>
            <w:r>
              <w:rPr>
                <w:b/>
                <w:i/>
              </w:rPr>
              <w:t>ToDO</w:t>
            </w:r>
            <w:proofErr w:type="spellEnd"/>
            <w:r>
              <w:rPr>
                <w:b/>
                <w:i/>
              </w:rPr>
              <w:t xml:space="preserve">: </w:t>
            </w:r>
            <w:r>
              <w:rPr>
                <w:i/>
              </w:rPr>
              <w:t>interner Konsens darüber, wie zukünftig mit Lagebericht umgegangen werden soll (Abt. 3. Krisenstabmanagement, Ute Rexroth)</w:t>
            </w:r>
          </w:p>
          <w:p>
            <w:pPr>
              <w:pStyle w:val="Liste3"/>
              <w:numPr>
                <w:ilvl w:val="0"/>
                <w:numId w:val="0"/>
              </w:numPr>
              <w:ind w:left="1193" w:hanging="360"/>
            </w:pPr>
          </w:p>
          <w:p>
            <w:pPr>
              <w:pStyle w:val="Liste1"/>
              <w:rPr>
                <w:rStyle w:val="TagMiZchn"/>
                <w:b w:val="0"/>
                <w:bCs/>
              </w:rPr>
            </w:pPr>
            <w:r>
              <w:rPr>
                <w:rStyle w:val="3Zchn"/>
                <w:b w:val="0"/>
              </w:rPr>
              <w:t>Testkapazität und Testungen</w:t>
            </w:r>
            <w:r>
              <w:t xml:space="preserve"> </w:t>
            </w:r>
            <w:r>
              <w:rPr>
                <w:rStyle w:val="TagMiZchn"/>
                <w:bCs/>
              </w:rPr>
              <w:t xml:space="preserve">(nur mittwochs) </w:t>
            </w:r>
          </w:p>
          <w:p>
            <w:pPr>
              <w:pStyle w:val="Liste2"/>
            </w:pPr>
            <w:r>
              <w:t>(nicht berichtet)</w:t>
            </w:r>
          </w:p>
          <w:p>
            <w:pPr>
              <w:pStyle w:val="Liste1"/>
            </w:pPr>
            <w:r>
              <w:t xml:space="preserve">ARS-Daten </w:t>
            </w:r>
          </w:p>
          <w:p>
            <w:pPr>
              <w:pStyle w:val="Liste2"/>
            </w:pPr>
            <w:r>
              <w:t>(nicht berichtet)</w:t>
            </w:r>
          </w:p>
          <w:p>
            <w:pPr>
              <w:pStyle w:val="Liste1"/>
            </w:pPr>
            <w:r>
              <w:t>Syndromische Surveillance</w:t>
            </w:r>
            <w:r>
              <w:rPr>
                <w:rStyle w:val="TagMiZchn"/>
              </w:rPr>
              <w:t xml:space="preserve"> (nur mittwochs)</w:t>
            </w:r>
            <w:r>
              <w:rPr>
                <w:i/>
                <w:color w:val="D99594" w:themeColor="accent2" w:themeTint="99"/>
                <w:sz w:val="20"/>
                <w:szCs w:val="20"/>
              </w:rPr>
              <w:t xml:space="preserve"> </w:t>
            </w:r>
          </w:p>
          <w:p>
            <w:pPr>
              <w:pStyle w:val="Liste2"/>
            </w:pPr>
            <w:r>
              <w:t>(nicht berichtet)</w:t>
            </w:r>
          </w:p>
          <w:p>
            <w:pPr>
              <w:pStyle w:val="Liste1"/>
              <w:rPr>
                <w:rStyle w:val="TagMiZchn"/>
                <w:b w:val="0"/>
              </w:rPr>
            </w:pPr>
            <w:r>
              <w:t xml:space="preserve">Virologische Surveillance, NRZ Influenza-Daten </w:t>
            </w:r>
            <w:r>
              <w:rPr>
                <w:rStyle w:val="TagMiZchn"/>
              </w:rPr>
              <w:t xml:space="preserve">(nur mittwochs) </w:t>
            </w:r>
          </w:p>
          <w:p>
            <w:pPr>
              <w:pStyle w:val="Liste2"/>
            </w:pPr>
            <w:r>
              <w:t>(nicht berichtet)</w:t>
            </w:r>
          </w:p>
          <w:p>
            <w:pPr>
              <w:pStyle w:val="Liste1"/>
              <w:rPr>
                <w:rStyle w:val="TagMiZchn"/>
                <w:b w:val="0"/>
                <w:bCs/>
              </w:rPr>
            </w:pPr>
            <w:r>
              <w:t xml:space="preserve">Zahlen zum DIVI-Intensivregister </w:t>
            </w:r>
            <w:r>
              <w:rPr>
                <w:rStyle w:val="TagMiZchn"/>
                <w:bCs/>
              </w:rPr>
              <w:t>(nur mittwochs)</w:t>
            </w:r>
          </w:p>
          <w:p>
            <w:pPr>
              <w:pStyle w:val="Liste2"/>
            </w:pPr>
            <w:r>
              <w:t>(nicht berichtet)</w:t>
            </w:r>
          </w:p>
          <w:p>
            <w:pPr>
              <w:pStyle w:val="Liste2"/>
              <w:numPr>
                <w:ilvl w:val="0"/>
                <w:numId w:val="46"/>
              </w:numPr>
              <w:ind w:left="482" w:hanging="425"/>
            </w:pPr>
            <w:r>
              <w:rPr>
                <w:b/>
              </w:rPr>
              <w:t xml:space="preserve">Update </w:t>
            </w:r>
            <w:proofErr w:type="spellStart"/>
            <w:r>
              <w:rPr>
                <w:b/>
              </w:rPr>
              <w:t>SeBluCo</w:t>
            </w:r>
            <w:proofErr w:type="spellEnd"/>
            <w:r>
              <w:t xml:space="preserve"> (</w:t>
            </w:r>
            <w:proofErr w:type="spellStart"/>
            <w:r>
              <w:t>Folien</w:t>
            </w:r>
            <w:proofErr w:type="spellEnd"/>
            <w:r>
              <w:t xml:space="preserve"> </w:t>
            </w:r>
            <w:hyperlink r:id="rId16" w:history="1">
              <w:proofErr w:type="spellStart"/>
              <w:r>
                <w:rPr>
                  <w:rStyle w:val="Hyperlink"/>
                </w:rPr>
                <w:t>hier</w:t>
              </w:r>
              <w:proofErr w:type="spellEnd"/>
            </w:hyperlink>
            <w:r>
              <w:t>)</w:t>
            </w:r>
          </w:p>
          <w:p>
            <w:pPr>
              <w:pStyle w:val="Liste2"/>
              <w:numPr>
                <w:ilvl w:val="0"/>
                <w:numId w:val="44"/>
              </w:numPr>
              <w:rPr>
                <w:lang w:val="de-DE"/>
              </w:rPr>
            </w:pPr>
            <w:proofErr w:type="spellStart"/>
            <w:r>
              <w:rPr>
                <w:lang w:val="de-DE"/>
              </w:rPr>
              <w:t>Serosurveillance</w:t>
            </w:r>
            <w:proofErr w:type="spellEnd"/>
            <w:r>
              <w:rPr>
                <w:lang w:val="de-DE"/>
              </w:rPr>
              <w:t xml:space="preserve"> von Sars-CoV-2 mit Hilfe von Vollblutproben von Blutspenderinnen</w:t>
            </w:r>
          </w:p>
          <w:p>
            <w:pPr>
              <w:pStyle w:val="Liste2"/>
              <w:numPr>
                <w:ilvl w:val="0"/>
                <w:numId w:val="44"/>
              </w:numPr>
              <w:rPr>
                <w:lang w:val="de-DE"/>
              </w:rPr>
            </w:pPr>
            <w:r>
              <w:rPr>
                <w:lang w:val="de-DE"/>
              </w:rPr>
              <w:t xml:space="preserve">Ergebnis: 115.085 Proben untersucht mittels </w:t>
            </w:r>
            <w:proofErr w:type="spellStart"/>
            <w:r>
              <w:rPr>
                <w:lang w:val="de-DE"/>
              </w:rPr>
              <w:t>IgG</w:t>
            </w:r>
            <w:proofErr w:type="spellEnd"/>
            <w:r>
              <w:rPr>
                <w:lang w:val="de-DE"/>
              </w:rPr>
              <w:t xml:space="preserve"> ELISA Euroimmun, davon 4,5% positiv</w:t>
            </w:r>
          </w:p>
          <w:p>
            <w:pPr>
              <w:pStyle w:val="Liste2"/>
              <w:numPr>
                <w:ilvl w:val="0"/>
                <w:numId w:val="44"/>
              </w:numPr>
              <w:rPr>
                <w:lang w:val="de-DE"/>
              </w:rPr>
            </w:pPr>
            <w:r>
              <w:rPr>
                <w:lang w:val="de-DE"/>
              </w:rPr>
              <w:t>Probleme mit sehr hoher Chargenvariabilität, was zu hoher Rate an Falschpositiven führte</w:t>
            </w:r>
          </w:p>
          <w:p>
            <w:pPr>
              <w:pStyle w:val="Liste2"/>
              <w:numPr>
                <w:ilvl w:val="0"/>
                <w:numId w:val="44"/>
              </w:numPr>
              <w:rPr>
                <w:lang w:val="de-DE"/>
              </w:rPr>
            </w:pPr>
            <w:r>
              <w:rPr>
                <w:lang w:val="de-DE"/>
              </w:rPr>
              <w:t xml:space="preserve">Weitere Analysen wurden dann mit nur einer Charge und einem Gerät durchgeführt, um </w:t>
            </w:r>
            <w:proofErr w:type="spellStart"/>
            <w:r>
              <w:rPr>
                <w:lang w:val="de-DE"/>
              </w:rPr>
              <w:t>Falschpositivenrate</w:t>
            </w:r>
            <w:proofErr w:type="spellEnd"/>
            <w:r>
              <w:rPr>
                <w:lang w:val="de-DE"/>
              </w:rPr>
              <w:t xml:space="preserve"> zu minimieren</w:t>
            </w:r>
          </w:p>
          <w:p>
            <w:pPr>
              <w:pStyle w:val="Liste2"/>
              <w:numPr>
                <w:ilvl w:val="0"/>
                <w:numId w:val="44"/>
              </w:numPr>
              <w:rPr>
                <w:lang w:val="de-DE"/>
              </w:rPr>
            </w:pPr>
            <w:r>
              <w:rPr>
                <w:lang w:val="de-DE"/>
              </w:rPr>
              <w:t xml:space="preserve">Diskriminierung von natürlichen AK zu Impfantikörpern gelang mit bisheriger Analyse nicht, aber soll nun mit einem </w:t>
            </w:r>
            <w:r>
              <w:rPr>
                <w:lang w:val="de-DE"/>
              </w:rPr>
              <w:lastRenderedPageBreak/>
              <w:t xml:space="preserve">anderen ELISA (Roche-NCP-ELISA) bis Mitte Juli durch Kooperationspartner durchgeführt werden. </w:t>
            </w:r>
          </w:p>
          <w:p>
            <w:pPr>
              <w:pStyle w:val="Liste2"/>
              <w:numPr>
                <w:ilvl w:val="0"/>
                <w:numId w:val="44"/>
              </w:numPr>
              <w:rPr>
                <w:lang w:val="de-DE"/>
              </w:rPr>
            </w:pPr>
            <w:r>
              <w:rPr>
                <w:lang w:val="de-DE"/>
              </w:rPr>
              <w:t xml:space="preserve">Ausblick: Die Fortsetzung der Studie wird erwogen, insbesondere müssen zukünftige Fragestellungen geklärt werden. DRK kommt als möglicher Partner in Betracht. </w:t>
            </w:r>
          </w:p>
          <w:p>
            <w:pPr>
              <w:pStyle w:val="Liste2"/>
              <w:numPr>
                <w:ilvl w:val="0"/>
                <w:numId w:val="0"/>
              </w:numPr>
              <w:ind w:left="473"/>
              <w:rPr>
                <w:lang w:val="de-DE"/>
              </w:rPr>
            </w:pPr>
          </w:p>
          <w:p>
            <w:pPr>
              <w:pStyle w:val="Liste2"/>
              <w:numPr>
                <w:ilvl w:val="0"/>
                <w:numId w:val="0"/>
              </w:numPr>
              <w:ind w:left="473"/>
              <w:rPr>
                <w:lang w:val="de-DE"/>
              </w:rPr>
            </w:pPr>
            <w:r>
              <w:rPr>
                <w:lang w:val="de-DE"/>
              </w:rPr>
              <w:t xml:space="preserve">Frage: Anti N- </w:t>
            </w:r>
            <w:proofErr w:type="spellStart"/>
            <w:r>
              <w:rPr>
                <w:lang w:val="de-DE"/>
              </w:rPr>
              <w:t>Kreuzreaktivität</w:t>
            </w:r>
            <w:proofErr w:type="spellEnd"/>
            <w:r>
              <w:rPr>
                <w:lang w:val="de-DE"/>
              </w:rPr>
              <w:t xml:space="preserve"> mit saisonalen </w:t>
            </w:r>
            <w:proofErr w:type="spellStart"/>
            <w:r>
              <w:rPr>
                <w:lang w:val="de-DE"/>
              </w:rPr>
              <w:t>CoV</w:t>
            </w:r>
            <w:proofErr w:type="spellEnd"/>
            <w:r>
              <w:rPr>
                <w:lang w:val="de-DE"/>
              </w:rPr>
              <w:t xml:space="preserve">? </w:t>
            </w:r>
          </w:p>
          <w:p>
            <w:pPr>
              <w:pStyle w:val="Liste2"/>
              <w:numPr>
                <w:ilvl w:val="0"/>
                <w:numId w:val="0"/>
              </w:numPr>
              <w:ind w:left="473"/>
              <w:rPr>
                <w:lang w:val="de-DE"/>
              </w:rPr>
            </w:pPr>
            <w:r>
              <w:rPr>
                <w:lang w:val="de-DE"/>
              </w:rPr>
              <w:t>Antwort: Nein</w:t>
            </w:r>
          </w:p>
          <w:p>
            <w:pPr>
              <w:pStyle w:val="Liste2"/>
              <w:numPr>
                <w:ilvl w:val="0"/>
                <w:numId w:val="0"/>
              </w:numPr>
              <w:ind w:left="473"/>
              <w:rPr>
                <w:lang w:val="de-DE"/>
              </w:rPr>
            </w:pPr>
          </w:p>
          <w:p>
            <w:pPr>
              <w:pStyle w:val="Liste2"/>
              <w:numPr>
                <w:ilvl w:val="0"/>
                <w:numId w:val="0"/>
              </w:numPr>
              <w:ind w:left="473"/>
              <w:rPr>
                <w:i/>
                <w:lang w:val="de-DE"/>
              </w:rPr>
            </w:pPr>
            <w:proofErr w:type="spellStart"/>
            <w:r>
              <w:rPr>
                <w:b/>
                <w:i/>
                <w:lang w:val="de-DE"/>
              </w:rPr>
              <w:t>ToDo</w:t>
            </w:r>
            <w:proofErr w:type="spellEnd"/>
            <w:r>
              <w:rPr>
                <w:b/>
                <w:i/>
                <w:lang w:val="de-DE"/>
              </w:rPr>
              <w:t>:</w:t>
            </w:r>
            <w:r>
              <w:rPr>
                <w:i/>
                <w:lang w:val="de-DE"/>
              </w:rPr>
              <w:t xml:space="preserve"> Fortsetzung der Studie ausdrücklich erwünscht! Fragestellung zum Antikörper </w:t>
            </w:r>
            <w:proofErr w:type="spellStart"/>
            <w:r>
              <w:rPr>
                <w:i/>
                <w:lang w:val="de-DE"/>
              </w:rPr>
              <w:t>Waning</w:t>
            </w:r>
            <w:proofErr w:type="spellEnd"/>
            <w:r>
              <w:rPr>
                <w:i/>
                <w:lang w:val="de-DE"/>
              </w:rPr>
              <w:t xml:space="preserve"> ist von besonderem Interesse! (Ruth </w:t>
            </w:r>
            <w:proofErr w:type="spellStart"/>
            <w:r>
              <w:rPr>
                <w:i/>
                <w:lang w:val="de-DE"/>
              </w:rPr>
              <w:t>Offergeld</w:t>
            </w:r>
            <w:proofErr w:type="spellEnd"/>
            <w:r>
              <w:rPr>
                <w:i/>
                <w:lang w:val="de-DE"/>
              </w:rPr>
              <w:t>)</w:t>
            </w:r>
            <w:r>
              <w:rPr>
                <w:i/>
                <w:lang w:val="de-DE"/>
              </w:rPr>
              <w:br/>
            </w:r>
          </w:p>
        </w:tc>
        <w:tc>
          <w:tcPr>
            <w:tcW w:w="1463" w:type="dxa"/>
          </w:tcPr>
          <w:p>
            <w:pPr>
              <w:rPr>
                <w:sz w:val="22"/>
                <w:szCs w:val="22"/>
              </w:rPr>
            </w:pPr>
          </w:p>
          <w:p>
            <w:pPr>
              <w:rPr>
                <w:sz w:val="22"/>
                <w:szCs w:val="22"/>
              </w:rPr>
            </w:pPr>
          </w:p>
          <w:p>
            <w:pPr>
              <w:rPr>
                <w:sz w:val="22"/>
                <w:szCs w:val="22"/>
              </w:rPr>
            </w:pPr>
            <w:r>
              <w:rPr>
                <w:sz w:val="22"/>
                <w:szCs w:val="22"/>
              </w:rPr>
              <w:t xml:space="preserve">Sarah </w:t>
            </w:r>
            <w:proofErr w:type="spellStart"/>
            <w:r>
              <w:rPr>
                <w:sz w:val="22"/>
                <w:szCs w:val="22"/>
              </w:rPr>
              <w:t>Esquevin</w:t>
            </w:r>
            <w:proofErr w:type="spellEnd"/>
            <w:r>
              <w:rPr>
                <w:sz w:val="22"/>
                <w:szCs w:val="22"/>
              </w:rPr>
              <w:t xml:space="preserve">/ Sofie </w:t>
            </w:r>
            <w:proofErr w:type="spellStart"/>
            <w:r>
              <w:rPr>
                <w:sz w:val="22"/>
                <w:szCs w:val="22"/>
              </w:rPr>
              <w:t>Gillesberg</w:t>
            </w:r>
            <w:proofErr w:type="spellEnd"/>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Michaela Diercke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Ruth </w:t>
            </w:r>
            <w:proofErr w:type="spellStart"/>
            <w:r>
              <w:rPr>
                <w:sz w:val="22"/>
                <w:szCs w:val="22"/>
              </w:rPr>
              <w:t>Offergeld</w:t>
            </w:r>
            <w:proofErr w:type="spellEnd"/>
          </w:p>
          <w:p>
            <w:pPr>
              <w:rPr>
                <w:sz w:val="22"/>
                <w:szCs w:val="22"/>
              </w:rPr>
            </w:pPr>
            <w:r>
              <w:rPr>
                <w:sz w:val="22"/>
                <w:szCs w:val="22"/>
              </w:rPr>
              <w:br/>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numPr>
                <w:ilvl w:val="0"/>
                <w:numId w:val="0"/>
              </w:numPr>
              <w:ind w:left="473" w:hanging="360"/>
            </w:pPr>
          </w:p>
          <w:p>
            <w:pPr>
              <w:pStyle w:val="3"/>
              <w:rPr>
                <w:b w:val="0"/>
              </w:rPr>
            </w:pPr>
            <w:r>
              <w:rPr>
                <w:b w:val="0"/>
              </w:rPr>
              <w:t>Mission Montenegro befindet sich in der Nachbereitung</w:t>
            </w:r>
          </w:p>
          <w:p>
            <w:pPr>
              <w:pStyle w:val="3"/>
              <w:rPr>
                <w:b w:val="0"/>
              </w:rPr>
            </w:pPr>
            <w:r>
              <w:rPr>
                <w:b w:val="0"/>
              </w:rPr>
              <w:t>Mission Namibia in Zusammenarbeit mit FG38 gestaltet sich schwierig, da wahrscheinlich bald zu Virusvariantengebiet erklärt wird</w:t>
            </w:r>
          </w:p>
          <w:p>
            <w:pPr>
              <w:pStyle w:val="3"/>
              <w:rPr>
                <w:b w:val="0"/>
              </w:rPr>
            </w:pPr>
            <w:r>
              <w:rPr>
                <w:b w:val="0"/>
              </w:rPr>
              <w:t>Austausch mit Irak (im Rahmen SEEG Mission) zur Bioinformatik mit Unterstützung durch MF2 und P5</w:t>
            </w:r>
          </w:p>
          <w:p>
            <w:pPr>
              <w:pStyle w:val="Liste3"/>
              <w:numPr>
                <w:ilvl w:val="0"/>
                <w:numId w:val="0"/>
              </w:numPr>
            </w:pPr>
          </w:p>
        </w:tc>
        <w:tc>
          <w:tcPr>
            <w:tcW w:w="1463" w:type="dxa"/>
          </w:tcPr>
          <w:p>
            <w:pPr>
              <w:rPr>
                <w:sz w:val="22"/>
                <w:szCs w:val="22"/>
              </w:rPr>
            </w:pPr>
            <w:r>
              <w:rPr>
                <w:sz w:val="22"/>
                <w:szCs w:val="22"/>
              </w:rPr>
              <w:t>Johanna Hanefeld</w:t>
            </w:r>
          </w:p>
        </w:tc>
      </w:tr>
      <w:tr>
        <w:tc>
          <w:tcPr>
            <w:tcW w:w="684" w:type="dxa"/>
          </w:tcPr>
          <w:p>
            <w:pPr>
              <w:rPr>
                <w:b/>
              </w:rPr>
            </w:pPr>
            <w:r>
              <w:rPr>
                <w:b/>
              </w:rPr>
              <w:t>3</w:t>
            </w:r>
          </w:p>
        </w:tc>
        <w:tc>
          <w:tcPr>
            <w:tcW w:w="6824" w:type="dxa"/>
          </w:tcPr>
          <w:p>
            <w:pPr>
              <w:spacing w:line="276" w:lineRule="auto"/>
              <w:rPr>
                <w:rStyle w:val="TagMoZchn"/>
              </w:rPr>
            </w:pPr>
            <w:r>
              <w:rPr>
                <w:rStyle w:val="1Zchn"/>
              </w:rPr>
              <w:t>Update digitale Projekte</w:t>
            </w:r>
            <w:r>
              <w:rPr>
                <w:b/>
                <w:sz w:val="28"/>
              </w:rPr>
              <w:t xml:space="preserve"> </w:t>
            </w:r>
            <w:r>
              <w:rPr>
                <w:rStyle w:val="TagMoZchn"/>
              </w:rPr>
              <w:t>(nur montags)</w:t>
            </w:r>
          </w:p>
          <w:p>
            <w:pPr>
              <w:pStyle w:val="Liste1"/>
            </w:pPr>
            <w:r>
              <w:t>(nicht berichtet)</w:t>
            </w:r>
          </w:p>
        </w:tc>
        <w:tc>
          <w:tcPr>
            <w:tcW w:w="1463" w:type="dxa"/>
          </w:tcPr>
          <w:p>
            <w:pPr>
              <w:rPr>
                <w:sz w:val="22"/>
                <w:szCs w:val="22"/>
              </w:rPr>
            </w:pPr>
          </w:p>
          <w:p>
            <w:pPr>
              <w:rPr>
                <w:sz w:val="22"/>
                <w:szCs w:val="22"/>
              </w:rPr>
            </w:pPr>
            <w:r>
              <w:rPr>
                <w:sz w:val="22"/>
                <w:szCs w:val="22"/>
              </w:rPr>
              <w:t>FG21</w:t>
            </w:r>
            <w:r>
              <w:rPr>
                <w:sz w:val="22"/>
                <w:szCs w:val="22"/>
              </w:rPr>
              <w:br/>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r>
              <w:t xml:space="preserve">Diskussion der Änderungsvorschläge zur Risikobewertung (Dokument </w:t>
            </w:r>
            <w:hyperlink r:id="rId17" w:history="1">
              <w:r>
                <w:rPr>
                  <w:rStyle w:val="Hyperlink"/>
                </w:rPr>
                <w:t>hier</w:t>
              </w:r>
            </w:hyperlink>
            <w:r>
              <w:t>)</w:t>
            </w:r>
          </w:p>
          <w:p>
            <w:pPr>
              <w:pStyle w:val="Liste1"/>
            </w:pPr>
            <w:r>
              <w:t>Änderungen im Dokument bezüglich VOC Bezeichnung. Impfung, Priorisierung, Auslastung des Gesundheitswesens und Reisen.</w:t>
            </w:r>
          </w:p>
          <w:p>
            <w:pPr>
              <w:pStyle w:val="Liste1"/>
            </w:pPr>
            <w:r>
              <w:t xml:space="preserve">Insbesondere der Punkt Reisen/ Mobilität wurde intensiv diskutiert und eine Formulierung gesucht, die der aktuellen Lebenswirklichkeit angepasst ist, aber trotzdem keine Ermunterung zum Reisen darstellt. </w:t>
            </w:r>
          </w:p>
          <w:p>
            <w:pPr>
              <w:pStyle w:val="Liste1"/>
              <w:numPr>
                <w:ilvl w:val="0"/>
                <w:numId w:val="0"/>
              </w:numPr>
              <w:ind w:left="113"/>
            </w:pPr>
          </w:p>
          <w:p>
            <w:pPr>
              <w:pStyle w:val="Liste1"/>
              <w:numPr>
                <w:ilvl w:val="0"/>
                <w:numId w:val="0"/>
              </w:numPr>
              <w:ind w:left="113"/>
            </w:pPr>
            <w:r>
              <w:t>Anmerkung von Johanna Hanefeld: In AG-Testung wird am kommenden Dienstag der Punkt erhöhte Mobilität im Sommer diskutiert</w:t>
            </w:r>
          </w:p>
          <w:p>
            <w:pPr>
              <w:pStyle w:val="Liste1"/>
              <w:numPr>
                <w:ilvl w:val="0"/>
                <w:numId w:val="0"/>
              </w:numPr>
              <w:ind w:left="473" w:hanging="360"/>
            </w:pPr>
          </w:p>
          <w:p>
            <w:pPr>
              <w:pStyle w:val="Liste1"/>
              <w:numPr>
                <w:ilvl w:val="0"/>
                <w:numId w:val="0"/>
              </w:numPr>
              <w:ind w:left="473" w:hanging="360"/>
            </w:pPr>
            <w:r>
              <w:t>Frage: Sollte in international. Lage vorgestellte ECDC Einteilung für Bevölkerungsgruppen in Deutschland angewendet und kommuniziert werden, um Impfbereitschaft zu erhöhen?</w:t>
            </w:r>
          </w:p>
          <w:p>
            <w:pPr>
              <w:pStyle w:val="Liste1"/>
              <w:numPr>
                <w:ilvl w:val="0"/>
                <w:numId w:val="0"/>
              </w:numPr>
              <w:ind w:left="473" w:hanging="360"/>
            </w:pPr>
            <w:r>
              <w:t>Entscheidung: Aktuell ist eine einheitliche Einschätzung für alle von größerem Vorteil und stärkt die Solidarität, aber eventuell in einem weiter fortgeschrittenen Stadium der Impfkampagne sinnvoll!</w:t>
            </w:r>
          </w:p>
          <w:p>
            <w:pPr>
              <w:pStyle w:val="Liste1"/>
              <w:numPr>
                <w:ilvl w:val="0"/>
                <w:numId w:val="0"/>
              </w:numPr>
              <w:ind w:left="473" w:hanging="360"/>
            </w:pPr>
          </w:p>
          <w:p>
            <w:pPr>
              <w:pStyle w:val="Liste1"/>
              <w:numPr>
                <w:ilvl w:val="0"/>
                <w:numId w:val="0"/>
              </w:numPr>
              <w:ind w:left="473" w:hanging="360"/>
              <w:rPr>
                <w:b/>
                <w:i/>
              </w:rPr>
            </w:pPr>
            <w:proofErr w:type="spellStart"/>
            <w:r>
              <w:rPr>
                <w:b/>
                <w:i/>
              </w:rPr>
              <w:t>ToDO</w:t>
            </w:r>
            <w:proofErr w:type="spellEnd"/>
            <w:r>
              <w:rPr>
                <w:b/>
                <w:i/>
              </w:rPr>
              <w:t>:</w:t>
            </w:r>
          </w:p>
          <w:p>
            <w:pPr>
              <w:pStyle w:val="Liste1"/>
              <w:numPr>
                <w:ilvl w:val="0"/>
                <w:numId w:val="47"/>
              </w:numPr>
              <w:rPr>
                <w:i/>
              </w:rPr>
            </w:pPr>
            <w:r>
              <w:rPr>
                <w:i/>
              </w:rPr>
              <w:t>Alte Formulierung zum Reisen raussuchen und an Frau Rexroth schicken (Hanefeld)</w:t>
            </w:r>
          </w:p>
          <w:p>
            <w:pPr>
              <w:pStyle w:val="Liste1"/>
              <w:numPr>
                <w:ilvl w:val="0"/>
                <w:numId w:val="47"/>
              </w:numPr>
              <w:rPr>
                <w:i/>
              </w:rPr>
            </w:pPr>
            <w:r>
              <w:rPr>
                <w:i/>
              </w:rPr>
              <w:lastRenderedPageBreak/>
              <w:t>Papier soll heute zirkuliert und am Montag veröffentlicht werden (Rexroth)</w:t>
            </w:r>
          </w:p>
          <w:p>
            <w:pPr>
              <w:pStyle w:val="Liste1"/>
              <w:numPr>
                <w:ilvl w:val="0"/>
                <w:numId w:val="47"/>
              </w:numPr>
            </w:pPr>
            <w:r>
              <w:rPr>
                <w:i/>
              </w:rPr>
              <w:t>Kommunikation „Sicher reisen in 6 Punkten“ (Ines Lein und ZIG)</w:t>
            </w:r>
            <w:r>
              <w:br/>
            </w: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rPr>
          <w:trHeight w:val="518"/>
        </w:trPr>
        <w:tc>
          <w:tcPr>
            <w:tcW w:w="684" w:type="dxa"/>
          </w:tcPr>
          <w:p>
            <w:pPr>
              <w:rPr>
                <w:b/>
              </w:rPr>
            </w:pPr>
            <w:r>
              <w:rPr>
                <w:b/>
              </w:rPr>
              <w:t>5</w:t>
            </w:r>
          </w:p>
        </w:tc>
        <w:tc>
          <w:tcPr>
            <w:tcW w:w="6824" w:type="dxa"/>
          </w:tcPr>
          <w:p>
            <w:pPr>
              <w:pStyle w:val="1"/>
            </w:pPr>
            <w:r>
              <w:t>Kommunikation</w:t>
            </w:r>
          </w:p>
          <w:p>
            <w:pPr>
              <w:pStyle w:val="2"/>
            </w:pPr>
            <w:r>
              <w:t>BZgA</w:t>
            </w:r>
          </w:p>
          <w:p>
            <w:pPr>
              <w:pStyle w:val="Liste1"/>
            </w:pPr>
            <w:r>
              <w:t>(nicht berichtet)</w:t>
            </w:r>
          </w:p>
          <w:p>
            <w:pPr>
              <w:pStyle w:val="2"/>
            </w:pPr>
            <w:r>
              <w:t>Presse</w:t>
            </w:r>
          </w:p>
          <w:p>
            <w:pPr>
              <w:pStyle w:val="Liste1"/>
            </w:pPr>
            <w:r>
              <w:t xml:space="preserve">Erarbeitung einer Sprachregelung zur Problematik im Zusammenhang mit der fehlerhaften Meldung von Intensivbetten </w:t>
            </w:r>
          </w:p>
          <w:p>
            <w:pPr>
              <w:pStyle w:val="Liste1"/>
            </w:pPr>
            <w:r>
              <w:t>Anmerkung Krisenstab: Es ist eine Publikation im Ärzteblatt von RKI + DIVI über die Auslastung der Intensivbetten in Arbeit</w:t>
            </w:r>
          </w:p>
          <w:p>
            <w:pPr>
              <w:pStyle w:val="Liste1"/>
              <w:numPr>
                <w:ilvl w:val="0"/>
                <w:numId w:val="0"/>
              </w:numPr>
              <w:ind w:left="473"/>
            </w:pPr>
          </w:p>
          <w:p>
            <w:pPr>
              <w:pStyle w:val="Liste1"/>
              <w:numPr>
                <w:ilvl w:val="0"/>
                <w:numId w:val="0"/>
              </w:numPr>
              <w:ind w:left="473" w:hanging="360"/>
              <w:rPr>
                <w:i/>
              </w:rPr>
            </w:pPr>
            <w:proofErr w:type="spellStart"/>
            <w:r>
              <w:rPr>
                <w:b/>
                <w:i/>
              </w:rPr>
              <w:t>ToDO</w:t>
            </w:r>
            <w:proofErr w:type="spellEnd"/>
            <w:r>
              <w:rPr>
                <w:b/>
                <w:i/>
              </w:rPr>
              <w:t>:</w:t>
            </w:r>
            <w:r>
              <w:rPr>
                <w:i/>
              </w:rPr>
              <w:t xml:space="preserve"> Sprachregelung bitte an Krisenstab kommunizieren! (Ronja Wenchel)</w:t>
            </w:r>
          </w:p>
          <w:p>
            <w:pPr>
              <w:pStyle w:val="2"/>
            </w:pPr>
            <w:r>
              <w:t>P1</w:t>
            </w:r>
          </w:p>
          <w:p>
            <w:pPr>
              <w:pStyle w:val="Liste1"/>
              <w:rPr>
                <w:i/>
              </w:rPr>
            </w:pPr>
            <w:r>
              <w:t>(nicht berichtet)</w:t>
            </w:r>
            <w:r>
              <w:br/>
            </w:r>
          </w:p>
        </w:tc>
        <w:tc>
          <w:tcPr>
            <w:tcW w:w="1463" w:type="dxa"/>
          </w:tcPr>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Ronja Wenchel</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6</w:t>
            </w:r>
          </w:p>
        </w:tc>
        <w:tc>
          <w:tcPr>
            <w:tcW w:w="6824" w:type="dxa"/>
          </w:tcPr>
          <w:p>
            <w:pPr>
              <w:pStyle w:val="1"/>
            </w:pPr>
            <w:r>
              <w:t>RKI-Strategie Fragen</w:t>
            </w:r>
          </w:p>
          <w:p>
            <w:pPr>
              <w:pStyle w:val="2"/>
            </w:pPr>
            <w:r>
              <w:t>Allgemein</w:t>
            </w:r>
          </w:p>
          <w:p>
            <w:pPr>
              <w:pStyle w:val="Liste1"/>
            </w:pPr>
            <w:r>
              <w:t>(nicht berichtet)</w:t>
            </w:r>
          </w:p>
          <w:p>
            <w:pPr>
              <w:pStyle w:val="2"/>
              <w:rPr>
                <w:i/>
              </w:rPr>
            </w:pPr>
            <w:r>
              <w:t>RKI-intern</w:t>
            </w:r>
          </w:p>
          <w:p>
            <w:pPr>
              <w:pStyle w:val="Liste1"/>
            </w:pPr>
            <w:r>
              <w:t xml:space="preserve">(nicht berichtet) </w:t>
            </w:r>
          </w:p>
          <w:p>
            <w:pPr>
              <w:pStyle w:val="Liste1"/>
              <w:numPr>
                <w:ilvl w:val="0"/>
                <w:numId w:val="0"/>
              </w:numPr>
              <w:ind w:left="113"/>
              <w:rPr>
                <w:i/>
              </w:rPr>
            </w:pP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7</w:t>
            </w:r>
          </w:p>
        </w:tc>
        <w:tc>
          <w:tcPr>
            <w:tcW w:w="6824" w:type="dxa"/>
          </w:tcPr>
          <w:p>
            <w:pPr>
              <w:spacing w:line="276" w:lineRule="auto"/>
              <w:rPr>
                <w:b/>
                <w:sz w:val="28"/>
              </w:rPr>
            </w:pPr>
            <w:r>
              <w:rPr>
                <w:b/>
                <w:sz w:val="28"/>
              </w:rPr>
              <w:t>Dokumente</w:t>
            </w:r>
          </w:p>
          <w:p>
            <w:pPr>
              <w:pStyle w:val="Liste1"/>
            </w:pPr>
            <w:r>
              <w:t>Erlass Bundesverfassungsgericht über BMG: Fragenkatalog zur Rolle von Kindern (Schulen/Kita) im Infektionsgeschehen.  Frist: 16.6.21</w:t>
            </w:r>
          </w:p>
          <w:p>
            <w:pPr>
              <w:pStyle w:val="Liste1"/>
            </w:pPr>
            <w:r>
              <w:t>Vorschlag: Zur Beantwortung auf bestehende Leitlinien, z.B. S3-Leitlinien verweisen</w:t>
            </w:r>
          </w:p>
          <w:p>
            <w:pPr>
              <w:pStyle w:val="Liste1"/>
              <w:numPr>
                <w:ilvl w:val="0"/>
                <w:numId w:val="0"/>
              </w:numPr>
              <w:ind w:left="473"/>
            </w:pPr>
          </w:p>
          <w:p>
            <w:pPr>
              <w:pStyle w:val="Liste1"/>
            </w:pPr>
            <w:proofErr w:type="spellStart"/>
            <w:r>
              <w:rPr>
                <w:b/>
                <w:i/>
              </w:rPr>
              <w:t>ToDO</w:t>
            </w:r>
            <w:proofErr w:type="spellEnd"/>
            <w:r>
              <w:rPr>
                <w:b/>
                <w:i/>
              </w:rPr>
              <w:t>:</w:t>
            </w:r>
            <w:r>
              <w:rPr>
                <w:i/>
              </w:rPr>
              <w:t xml:space="preserve"> Fragenkatalog in mehrere Einheiten teilen und an geeignete OEs/Personen verteilen (Ute Rexroth)</w:t>
            </w:r>
          </w:p>
        </w:tc>
        <w:tc>
          <w:tcPr>
            <w:tcW w:w="1463" w:type="dxa"/>
          </w:tcPr>
          <w:p>
            <w:pPr>
              <w:rPr>
                <w:sz w:val="22"/>
                <w:szCs w:val="22"/>
              </w:rPr>
            </w:pPr>
          </w:p>
          <w:p>
            <w:pPr>
              <w:rPr>
                <w:sz w:val="22"/>
                <w:szCs w:val="22"/>
              </w:rPr>
            </w:pPr>
            <w:r>
              <w:rPr>
                <w:sz w:val="22"/>
                <w:szCs w:val="22"/>
              </w:rPr>
              <w:t>Ute Rexroth</w:t>
            </w:r>
          </w:p>
        </w:tc>
      </w:tr>
      <w:tr>
        <w:tc>
          <w:tcPr>
            <w:tcW w:w="684" w:type="dxa"/>
          </w:tcPr>
          <w:p>
            <w:pPr>
              <w:rPr>
                <w:b/>
              </w:rPr>
            </w:pPr>
            <w:r>
              <w:rPr>
                <w:b/>
              </w:rPr>
              <w:t>8</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Begleitkommunikation/ Entscheidungshilfe zur Kinderimpfung veröffentlicht</w:t>
            </w:r>
          </w:p>
          <w:p>
            <w:pPr>
              <w:pStyle w:val="Liste1"/>
            </w:pPr>
            <w:r>
              <w:t>Aktualisierter Aufklärungsbogen zur Zulassungserweiterung für Kinder veröffentlicht</w:t>
            </w:r>
          </w:p>
          <w:p>
            <w:pPr>
              <w:pStyle w:val="Liste1"/>
            </w:pPr>
            <w:r>
              <w:t>Seit 1 Woche dürfen auch Betriebsärzte impfen</w:t>
            </w:r>
          </w:p>
          <w:p>
            <w:pPr>
              <w:pStyle w:val="Liste1"/>
            </w:pPr>
            <w:r>
              <w:t xml:space="preserve">Digitaler Impfpass </w:t>
            </w:r>
            <w:proofErr w:type="spellStart"/>
            <w:r>
              <w:t>CovPass</w:t>
            </w:r>
            <w:proofErr w:type="spellEnd"/>
            <w:r>
              <w:t xml:space="preserve"> freigeschaltet </w:t>
            </w:r>
          </w:p>
          <w:p>
            <w:pPr>
              <w:pStyle w:val="Liste1"/>
            </w:pPr>
            <w:r>
              <w:t>BMG: Start einer auf 2 Jahre angelegten Multicenter Studie zur Untersuchung der Schutzdauer der COVID Impfung</w:t>
            </w:r>
          </w:p>
          <w:p>
            <w:pPr>
              <w:pStyle w:val="Liste1"/>
            </w:pPr>
            <w:r>
              <w:t xml:space="preserve">Noch keine ausreichenden Daten zur Auffrischungsimpfung </w:t>
            </w:r>
          </w:p>
          <w:p>
            <w:pPr>
              <w:pStyle w:val="Liste1"/>
              <w:numPr>
                <w:ilvl w:val="0"/>
                <w:numId w:val="0"/>
              </w:numPr>
              <w:ind w:left="473"/>
            </w:pPr>
          </w:p>
          <w:p>
            <w:pPr>
              <w:pStyle w:val="2"/>
            </w:pPr>
            <w:r>
              <w:lastRenderedPageBreak/>
              <w:t>Impfstoffe</w:t>
            </w:r>
          </w:p>
          <w:p>
            <w:pPr>
              <w:pStyle w:val="Liste1"/>
            </w:pPr>
            <w:r>
              <w:t xml:space="preserve">Weitere Nebenwirkungen bei AstraZeneca: Guillain-Barré-Syndrom, </w:t>
            </w:r>
            <w:proofErr w:type="spellStart"/>
            <w:r>
              <w:t>Capillary</w:t>
            </w:r>
            <w:proofErr w:type="spellEnd"/>
            <w:r>
              <w:t xml:space="preserve"> Leak Syndrome</w:t>
            </w:r>
          </w:p>
          <w:p>
            <w:pPr>
              <w:pStyle w:val="2"/>
            </w:pPr>
            <w:r>
              <w:t>STIKO</w:t>
            </w:r>
          </w:p>
          <w:p>
            <w:pPr>
              <w:pStyle w:val="Liste1"/>
            </w:pPr>
            <w:r>
              <w:t>am 10.06.21 aktualisierte Empfehlung veröffentlicht</w:t>
            </w:r>
          </w:p>
          <w:p>
            <w:pPr>
              <w:pStyle w:val="Liste1"/>
            </w:pPr>
            <w:r>
              <w:t>STIKO empfiehlt noch Priorisierung von bestimmten Gruppen, das wird demnächst evaluiert, Risikoabschätzung für Schwangere</w:t>
            </w:r>
          </w:p>
          <w:p>
            <w:pPr>
              <w:pStyle w:val="Liste1"/>
              <w:numPr>
                <w:ilvl w:val="0"/>
                <w:numId w:val="0"/>
              </w:numPr>
              <w:ind w:left="113"/>
            </w:pPr>
          </w:p>
          <w:p>
            <w:pPr>
              <w:pStyle w:val="Liste1"/>
              <w:numPr>
                <w:ilvl w:val="0"/>
                <w:numId w:val="0"/>
              </w:numPr>
              <w:ind w:left="113"/>
            </w:pPr>
            <w:r>
              <w:t>Frage: Charité-Studie zeigt Impfdurchbrüche in Altersheimen eine Woche nach der Zweitimpfung. Kann Auffrischungsimpfung für Hochbetagte trotz fehlender Evidenz empfohlen werden, weil Studie den Verdacht einer unzureichenden Immunantwort bei dieser Gruppe weckt?</w:t>
            </w:r>
          </w:p>
          <w:p>
            <w:pPr>
              <w:pStyle w:val="Liste1"/>
              <w:numPr>
                <w:ilvl w:val="0"/>
                <w:numId w:val="0"/>
              </w:numPr>
              <w:ind w:left="113"/>
            </w:pPr>
          </w:p>
          <w:p>
            <w:pPr>
              <w:pStyle w:val="Liste1"/>
              <w:numPr>
                <w:ilvl w:val="0"/>
                <w:numId w:val="0"/>
              </w:numPr>
              <w:ind w:left="113"/>
            </w:pPr>
            <w:r>
              <w:t xml:space="preserve">Antwort: Regulatorische Empfehlung möglich, STIKO empfiehlt evidenzbasiert und vollständige Immunisierung wird eine Woche nach Zweitimpfung noch nicht angenommen. </w:t>
            </w:r>
          </w:p>
          <w:p>
            <w:pPr>
              <w:pStyle w:val="Liste1"/>
              <w:numPr>
                <w:ilvl w:val="0"/>
                <w:numId w:val="0"/>
              </w:numPr>
              <w:ind w:left="113"/>
            </w:pPr>
          </w:p>
        </w:tc>
        <w:tc>
          <w:tcPr>
            <w:tcW w:w="1463" w:type="dxa"/>
          </w:tcPr>
          <w:p>
            <w:pPr>
              <w:rPr>
                <w:sz w:val="22"/>
                <w:szCs w:val="22"/>
              </w:rPr>
            </w:pPr>
          </w:p>
          <w:p>
            <w:pPr>
              <w:rPr>
                <w:sz w:val="22"/>
                <w:szCs w:val="22"/>
              </w:rPr>
            </w:pPr>
            <w:r>
              <w:rPr>
                <w:sz w:val="22"/>
                <w:szCs w:val="22"/>
              </w:rPr>
              <w:t>Ole Wichmann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824" w:type="dxa"/>
          </w:tcPr>
          <w:p>
            <w:pPr>
              <w:pStyle w:val="1"/>
            </w:pPr>
            <w:r>
              <w:t>Labordiagnostik</w:t>
            </w:r>
          </w:p>
          <w:p>
            <w:pPr>
              <w:pStyle w:val="2"/>
            </w:pPr>
            <w:r>
              <w:t>FG17</w:t>
            </w:r>
          </w:p>
          <w:p>
            <w:pPr>
              <w:pStyle w:val="Liste1"/>
            </w:pPr>
            <w:r>
              <w:t>Virologisches Sentinel hatte in den letzten 4 Wochen 411 Proben, davon:</w:t>
            </w:r>
          </w:p>
          <w:p>
            <w:pPr>
              <w:pStyle w:val="Liste2"/>
            </w:pPr>
            <w:r>
              <w:t>5 SARS-CoV-2</w:t>
            </w:r>
          </w:p>
          <w:p>
            <w:pPr>
              <w:pStyle w:val="Liste2"/>
            </w:pPr>
            <w:r>
              <w:t>88 Rhinovirus</w:t>
            </w:r>
          </w:p>
          <w:p>
            <w:pPr>
              <w:pStyle w:val="Liste2"/>
            </w:pPr>
            <w:r>
              <w:t xml:space="preserve">30 </w:t>
            </w:r>
            <w:proofErr w:type="spellStart"/>
            <w:r>
              <w:t>Parainfluenzavirus</w:t>
            </w:r>
            <w:proofErr w:type="spellEnd"/>
          </w:p>
          <w:p>
            <w:pPr>
              <w:pStyle w:val="Liste2"/>
              <w:rPr>
                <w:lang w:val="de-DE"/>
              </w:rPr>
            </w:pPr>
            <w:r>
              <w:rPr>
                <w:lang w:val="de-DE"/>
              </w:rPr>
              <w:t>85 saisonale (endemische) Coronaviren (überwiegend NL-63)</w:t>
            </w:r>
          </w:p>
          <w:p>
            <w:pPr>
              <w:pStyle w:val="Liste2"/>
            </w:pPr>
            <w:r>
              <w:t>0 Metapneumovirus</w:t>
            </w:r>
          </w:p>
          <w:p>
            <w:pPr>
              <w:pStyle w:val="Liste2"/>
            </w:pPr>
            <w:r>
              <w:t xml:space="preserve">0 </w:t>
            </w:r>
            <w:proofErr w:type="spellStart"/>
            <w:r>
              <w:t>Influenzavirus</w:t>
            </w:r>
            <w:proofErr w:type="spellEnd"/>
          </w:p>
          <w:p>
            <w:pPr>
              <w:pStyle w:val="Liste2"/>
            </w:pPr>
            <w:r>
              <w:t>2 RSV</w:t>
            </w:r>
          </w:p>
          <w:p>
            <w:pPr>
              <w:pStyle w:val="2"/>
            </w:pPr>
            <w:r>
              <w:t>ZBS1</w:t>
            </w:r>
          </w:p>
          <w:p>
            <w:pPr>
              <w:pStyle w:val="Liste1"/>
            </w:pPr>
            <w:r>
              <w:t xml:space="preserve">In KW 23 bisher 222 Proben, davon 42 positiv auf SARS-CoV-2 (19%) </w:t>
            </w:r>
          </w:p>
          <w:p>
            <w:pPr>
              <w:pStyle w:val="Liste1"/>
            </w:pPr>
            <w:proofErr w:type="spellStart"/>
            <w:r>
              <w:t>SEBluCo</w:t>
            </w:r>
            <w:proofErr w:type="spellEnd"/>
            <w:r>
              <w:t>: 233 Proben für PCR und 404 für Serologie</w:t>
            </w:r>
          </w:p>
          <w:p>
            <w:pPr>
              <w:pStyle w:val="Liste1"/>
              <w:numPr>
                <w:ilvl w:val="0"/>
                <w:numId w:val="0"/>
              </w:numPr>
              <w:ind w:left="473" w:hanging="360"/>
            </w:pPr>
          </w:p>
          <w:p>
            <w:pPr>
              <w:pStyle w:val="Liste1"/>
              <w:numPr>
                <w:ilvl w:val="0"/>
                <w:numId w:val="0"/>
              </w:numPr>
              <w:ind w:left="473" w:hanging="360"/>
            </w:pPr>
            <w:r>
              <w:t>Hinweis durch Krisenstab: Bei weiterhin so niedrigen Raten kann ab Samstag die Testung eingestellt werden.</w:t>
            </w:r>
          </w:p>
        </w:tc>
        <w:tc>
          <w:tcPr>
            <w:tcW w:w="1463" w:type="dxa"/>
          </w:tcPr>
          <w:p>
            <w:pPr>
              <w:rPr>
                <w:sz w:val="22"/>
                <w:szCs w:val="22"/>
              </w:rPr>
            </w:pPr>
          </w:p>
          <w:p>
            <w:pPr>
              <w:rPr>
                <w:sz w:val="22"/>
                <w:szCs w:val="22"/>
              </w:rPr>
            </w:pPr>
          </w:p>
          <w:p>
            <w:pPr>
              <w:rPr>
                <w:sz w:val="22"/>
                <w:szCs w:val="22"/>
              </w:rPr>
            </w:pPr>
            <w:r>
              <w:rPr>
                <w:sz w:val="22"/>
                <w:szCs w:val="22"/>
              </w:rPr>
              <w:t xml:space="preserve">FG17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Livia Schrick</w:t>
            </w:r>
            <w:r>
              <w:rPr>
                <w:sz w:val="22"/>
                <w:szCs w:val="22"/>
              </w:rPr>
              <w:br/>
            </w:r>
          </w:p>
          <w:p>
            <w:pPr>
              <w:rPr>
                <w:sz w:val="22"/>
                <w:szCs w:val="22"/>
              </w:rPr>
            </w:pPr>
          </w:p>
          <w:p>
            <w:pPr>
              <w:rPr>
                <w:sz w:val="22"/>
                <w:szCs w:val="22"/>
              </w:rPr>
            </w:pPr>
          </w:p>
          <w:p>
            <w:pPr>
              <w:rPr>
                <w:sz w:val="22"/>
                <w:szCs w:val="22"/>
              </w:rPr>
            </w:pPr>
          </w:p>
        </w:tc>
      </w:tr>
      <w:tr>
        <w:tc>
          <w:tcPr>
            <w:tcW w:w="684" w:type="dxa"/>
          </w:tcPr>
          <w:p>
            <w:pPr>
              <w:rPr>
                <w:b/>
              </w:rPr>
            </w:pPr>
            <w:r>
              <w:rPr>
                <w:b/>
              </w:rPr>
              <w:t>10</w:t>
            </w:r>
          </w:p>
        </w:tc>
        <w:tc>
          <w:tcPr>
            <w:tcW w:w="6824" w:type="dxa"/>
          </w:tcPr>
          <w:p>
            <w:pPr>
              <w:pStyle w:val="1"/>
            </w:pPr>
            <w:r>
              <w:t>Klinisches Management/Entlassungsmanagement</w:t>
            </w:r>
          </w:p>
          <w:p>
            <w:pPr>
              <w:pStyle w:val="Liste1"/>
              <w:rPr>
                <w:ins w:id="11" w:author="Niebank, Michaela" w:date="2021-06-14T00:17:00Z"/>
              </w:rPr>
            </w:pPr>
            <w:ins w:id="12" w:author="Niebank, Michaela" w:date="2021-06-14T00:17:00Z">
              <w:r>
                <w:t xml:space="preserve">monoklonale Antikörper gegen SARS-CoV-2 mit dem Namen </w:t>
              </w:r>
              <w:proofErr w:type="spellStart"/>
              <w:r>
                <w:rPr>
                  <w:rFonts w:cs="Arial"/>
                  <w:color w:val="464650"/>
                  <w:shd w:val="clear" w:color="auto" w:fill="FFFFFF"/>
                </w:rPr>
                <w:t>Etesevimab</w:t>
              </w:r>
              <w:proofErr w:type="spellEnd"/>
              <w:r>
                <w:rPr>
                  <w:rFonts w:cs="Arial"/>
                  <w:color w:val="464650"/>
                  <w:shd w:val="clear" w:color="auto" w:fill="FFFFFF"/>
                </w:rPr>
                <w:t xml:space="preserve"> ab KW 24 in Uni-Klinik-Apotheken vorrätig, therapeutischer Kombinationspartner zu </w:t>
              </w:r>
              <w:proofErr w:type="spellStart"/>
              <w:r>
                <w:rPr>
                  <w:rFonts w:cs="Arial"/>
                  <w:color w:val="464650"/>
                  <w:shd w:val="clear" w:color="auto" w:fill="FFFFFF"/>
                </w:rPr>
                <w:t>Bamlanivimab</w:t>
              </w:r>
              <w:proofErr w:type="spellEnd"/>
            </w:ins>
          </w:p>
          <w:p>
            <w:pPr>
              <w:pStyle w:val="Liste1"/>
              <w:rPr>
                <w:del w:id="13" w:author="Niebank, Michaela" w:date="2021-06-14T00:17:00Z"/>
              </w:rPr>
            </w:pPr>
            <w:del w:id="14" w:author="Niebank, Michaela" w:date="2021-06-14T00:17:00Z">
              <w:r>
                <w:delText xml:space="preserve">monoklonale Antikörper gegen SARS-CoV-2 mit dem Namen </w:delText>
              </w:r>
              <w:r>
                <w:rPr>
                  <w:rFonts w:cs="Arial"/>
                  <w:color w:val="464650"/>
                  <w:shd w:val="clear" w:color="auto" w:fill="FFFFFF"/>
                </w:rPr>
                <w:delText>Etesevimab für Apotheken vorgesehen</w:delText>
              </w:r>
            </w:del>
          </w:p>
          <w:p>
            <w:pPr>
              <w:pStyle w:val="Liste1"/>
            </w:pPr>
            <w:r>
              <w:t>Englische Übersetzung von STAKOB Therapiehinweisen erstellt</w:t>
            </w:r>
          </w:p>
        </w:tc>
        <w:tc>
          <w:tcPr>
            <w:tcW w:w="1463" w:type="dxa"/>
          </w:tcPr>
          <w:p>
            <w:pPr>
              <w:rPr>
                <w:sz w:val="22"/>
                <w:szCs w:val="22"/>
              </w:rPr>
            </w:pPr>
          </w:p>
          <w:p>
            <w:pPr>
              <w:rPr>
                <w:sz w:val="22"/>
                <w:szCs w:val="22"/>
              </w:rPr>
            </w:pPr>
            <w:del w:id="15" w:author="Niebank, Michaela" w:date="2021-06-14T00:17:00Z">
              <w:r>
                <w:rPr>
                  <w:sz w:val="22"/>
                  <w:szCs w:val="22"/>
                </w:rPr>
                <w:delText xml:space="preserve">IBBS </w:delText>
              </w:r>
            </w:del>
            <w:ins w:id="16" w:author="Niebank, Michaela" w:date="2021-06-14T00:17:00Z">
              <w:r>
                <w:rPr>
                  <w:sz w:val="22"/>
                  <w:szCs w:val="22"/>
                </w:rPr>
                <w:t xml:space="preserve">ZBS7 </w:t>
              </w:r>
            </w:ins>
            <w:r>
              <w:rPr>
                <w:sz w:val="22"/>
                <w:szCs w:val="22"/>
              </w:rPr>
              <w:br/>
            </w:r>
          </w:p>
          <w:p>
            <w:pPr>
              <w:rPr>
                <w:sz w:val="22"/>
                <w:szCs w:val="22"/>
              </w:rPr>
            </w:pPr>
          </w:p>
        </w:tc>
      </w:tr>
      <w:tr>
        <w:tc>
          <w:tcPr>
            <w:tcW w:w="684" w:type="dxa"/>
          </w:tcPr>
          <w:p>
            <w:pPr>
              <w:rPr>
                <w:b/>
              </w:rPr>
            </w:pPr>
            <w:r>
              <w:rPr>
                <w:b/>
              </w:rPr>
              <w:t>11</w:t>
            </w:r>
          </w:p>
        </w:tc>
        <w:tc>
          <w:tcPr>
            <w:tcW w:w="6824" w:type="dxa"/>
          </w:tcPr>
          <w:p>
            <w:pPr>
              <w:pStyle w:val="1"/>
            </w:pPr>
            <w:r>
              <w:t>Maßnahmen zum Infektionsschutz</w:t>
            </w:r>
          </w:p>
          <w:p>
            <w:pPr>
              <w:pStyle w:val="Liste1"/>
              <w:rPr>
                <w:i/>
              </w:rPr>
            </w:pPr>
            <w:r>
              <w:lastRenderedPageBreak/>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12</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p>
          <w:p>
            <w:pPr>
              <w:rPr>
                <w:sz w:val="22"/>
                <w:szCs w:val="22"/>
              </w:rPr>
            </w:pPr>
          </w:p>
        </w:tc>
      </w:tr>
      <w:tr>
        <w:tc>
          <w:tcPr>
            <w:tcW w:w="684" w:type="dxa"/>
          </w:tcPr>
          <w:p>
            <w:pPr>
              <w:rPr>
                <w:b/>
              </w:rPr>
            </w:pPr>
            <w:r>
              <w:rPr>
                <w:b/>
              </w:rPr>
              <w:t>13</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Am 9.6.21 ist neue Einreiseverordnung in Kraft getreten mit Ausnahmeregelungen für hochrangige Staatsbedienstete und akkreditierte Sportveranstaltungen</w:t>
            </w:r>
          </w:p>
          <w:p>
            <w:pPr>
              <w:pStyle w:val="Liste1"/>
            </w:pPr>
            <w:r>
              <w:t>Trotz Wunsch vieler GA: Keine Testpflicht nach 14-d- Quarantäne!</w:t>
            </w:r>
          </w:p>
          <w:p>
            <w:pPr>
              <w:pStyle w:val="Liste1"/>
              <w:numPr>
                <w:ilvl w:val="0"/>
                <w:numId w:val="0"/>
              </w:numPr>
              <w:ind w:left="113"/>
            </w:pPr>
          </w:p>
          <w:p>
            <w:pPr>
              <w:pStyle w:val="Liste1"/>
              <w:numPr>
                <w:ilvl w:val="0"/>
                <w:numId w:val="0"/>
              </w:numPr>
              <w:ind w:left="113"/>
            </w:pPr>
            <w:r>
              <w:t>Frage: Warum erfolgt keine Überprüfung der Einreisenden an Flughäfen?</w:t>
            </w:r>
          </w:p>
          <w:p>
            <w:pPr>
              <w:pStyle w:val="Liste1"/>
              <w:numPr>
                <w:ilvl w:val="0"/>
                <w:numId w:val="0"/>
              </w:numPr>
              <w:ind w:left="113"/>
            </w:pPr>
            <w:r>
              <w:t xml:space="preserve">Antwort: Poster zur Information von Einreisenden über geltende Maßnahmen und Empfehlungen hängen an Flughäfen, aber Kontrolle der Einreisenden erfolgt durch GA aufgrund der DEA Meldung. </w:t>
            </w:r>
          </w:p>
          <w:p>
            <w:pPr>
              <w:pStyle w:val="Liste1"/>
              <w:numPr>
                <w:ilvl w:val="0"/>
                <w:numId w:val="0"/>
              </w:numPr>
              <w:ind w:left="113"/>
            </w:pPr>
            <w:r>
              <w:t xml:space="preserve">Es folgte eine Diskussion zu den unterschiedlichen Corona Verordnungen der BL und der Möglichkeit des Maßnahmen-Monitoring. </w:t>
            </w:r>
          </w:p>
          <w:p>
            <w:pPr>
              <w:pStyle w:val="Liste1"/>
              <w:numPr>
                <w:ilvl w:val="0"/>
                <w:numId w:val="0"/>
              </w:numPr>
              <w:ind w:left="113"/>
            </w:pPr>
            <w:r>
              <w:t>Fazit: Maßnahmen-Monitoring nicht Aufgabe von RKI. Universität Bielefeld hat gutes Monitoring Konzept. Weitere Informationsquellen dafür: ADAC, Darf-ich-das-App</w:t>
            </w:r>
          </w:p>
          <w:p>
            <w:pPr>
              <w:pStyle w:val="Liste1"/>
              <w:numPr>
                <w:ilvl w:val="0"/>
                <w:numId w:val="0"/>
              </w:numPr>
              <w:ind w:left="113"/>
            </w:pPr>
          </w:p>
          <w:p>
            <w:pPr>
              <w:pStyle w:val="Liste1"/>
              <w:numPr>
                <w:ilvl w:val="0"/>
                <w:numId w:val="0"/>
              </w:numPr>
              <w:ind w:left="113"/>
              <w:rPr>
                <w:i/>
              </w:rPr>
            </w:pPr>
            <w:proofErr w:type="spellStart"/>
            <w:r>
              <w:rPr>
                <w:b/>
                <w:i/>
              </w:rPr>
              <w:t>ToDO</w:t>
            </w:r>
            <w:proofErr w:type="spellEnd"/>
            <w:r>
              <w:rPr>
                <w:b/>
                <w:i/>
              </w:rPr>
              <w:t>:</w:t>
            </w:r>
            <w:r>
              <w:rPr>
                <w:i/>
              </w:rPr>
              <w:t xml:space="preserve"> Organisation eines Kurzvortrags zu diesem Thema im Krisenstab durch einen Experten der Maßnahmen-Monitoring Gruppe der Universität Bielefeld. (Bremer)</w:t>
            </w:r>
          </w:p>
          <w:p>
            <w:pPr>
              <w:pStyle w:val="Liste1"/>
              <w:numPr>
                <w:ilvl w:val="0"/>
                <w:numId w:val="0"/>
              </w:numPr>
              <w:ind w:left="473" w:hanging="360"/>
            </w:pPr>
          </w:p>
        </w:tc>
        <w:tc>
          <w:tcPr>
            <w:tcW w:w="1463" w:type="dxa"/>
          </w:tcPr>
          <w:p>
            <w:pPr>
              <w:rPr>
                <w:sz w:val="22"/>
                <w:szCs w:val="22"/>
              </w:rPr>
            </w:pPr>
          </w:p>
          <w:p>
            <w:pPr>
              <w:rPr>
                <w:sz w:val="22"/>
                <w:szCs w:val="22"/>
              </w:rPr>
            </w:pPr>
            <w:r>
              <w:rPr>
                <w:sz w:val="22"/>
                <w:szCs w:val="22"/>
              </w:rPr>
              <w:t>Ute Rexroth</w:t>
            </w:r>
          </w:p>
        </w:tc>
      </w:tr>
      <w:tr>
        <w:tc>
          <w:tcPr>
            <w:tcW w:w="684" w:type="dxa"/>
          </w:tcPr>
          <w:p>
            <w:pPr>
              <w:rPr>
                <w:b/>
              </w:rPr>
            </w:pPr>
            <w:r>
              <w:rPr>
                <w:b/>
              </w:rPr>
              <w:t>14</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IFG-Anfrage zur Einsicht in Krisenstabsunterlagen. Rechtsreferat sagt, Krisenstab soll darüber entscheiden!</w:t>
            </w:r>
          </w:p>
          <w:p>
            <w:pPr>
              <w:pStyle w:val="Liste1"/>
              <w:numPr>
                <w:ilvl w:val="0"/>
                <w:numId w:val="0"/>
              </w:numPr>
              <w:ind w:left="473"/>
            </w:pPr>
            <w:r>
              <w:t xml:space="preserve">Krisenstabsentscheidung: Krisenstabsunterlagen inkl. Agenda sind vertraulich und Verschlusssache! </w:t>
            </w:r>
          </w:p>
          <w:p>
            <w:pPr>
              <w:pStyle w:val="Liste1"/>
              <w:numPr>
                <w:ilvl w:val="0"/>
                <w:numId w:val="0"/>
              </w:numPr>
              <w:ind w:left="473"/>
            </w:pPr>
          </w:p>
          <w:p>
            <w:pPr>
              <w:pStyle w:val="Liste1"/>
            </w:pPr>
            <w:r>
              <w:t xml:space="preserve">250. Krisenstabssitzung! </w:t>
            </w:r>
            <w:hyperlink r:id="rId18" w:history="1">
              <w:r>
                <w:rPr>
                  <w:rStyle w:val="Hyperlink"/>
                </w:rPr>
                <w:t>Virtuelles Anstoßen</w:t>
              </w:r>
            </w:hyperlink>
            <w:r>
              <w:t xml:space="preserve">! </w:t>
            </w:r>
          </w:p>
        </w:tc>
        <w:tc>
          <w:tcPr>
            <w:tcW w:w="1463" w:type="dxa"/>
          </w:tcPr>
          <w:p>
            <w:pPr>
              <w:rPr>
                <w:sz w:val="22"/>
                <w:szCs w:val="22"/>
              </w:rPr>
            </w:pPr>
          </w:p>
          <w:p>
            <w:pPr>
              <w:rPr>
                <w:sz w:val="22"/>
                <w:szCs w:val="22"/>
              </w:rPr>
            </w:pPr>
            <w:r>
              <w:rPr>
                <w:sz w:val="22"/>
                <w:szCs w:val="22"/>
              </w:rPr>
              <w:t>Ute Rexroth</w:t>
            </w:r>
            <w:r>
              <w:rPr>
                <w:sz w:val="22"/>
                <w:szCs w:val="22"/>
              </w:rPr>
              <w:br/>
            </w:r>
          </w:p>
        </w:tc>
      </w:tr>
      <w:tr>
        <w:tc>
          <w:tcPr>
            <w:tcW w:w="684" w:type="dxa"/>
          </w:tcPr>
          <w:p>
            <w:pPr>
              <w:rPr>
                <w:b/>
              </w:rPr>
            </w:pPr>
            <w:r>
              <w:rPr>
                <w:b/>
              </w:rPr>
              <w:t>15</w:t>
            </w:r>
          </w:p>
        </w:tc>
        <w:tc>
          <w:tcPr>
            <w:tcW w:w="6824" w:type="dxa"/>
          </w:tcPr>
          <w:p>
            <w:pPr>
              <w:pStyle w:val="1"/>
            </w:pPr>
            <w:r>
              <w:t>Wichtige Termine</w:t>
            </w:r>
          </w:p>
          <w:p>
            <w:pPr>
              <w:pStyle w:val="Liste1"/>
            </w:pPr>
            <w:r>
              <w:t>keine</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16</w:t>
            </w:r>
          </w:p>
        </w:tc>
        <w:tc>
          <w:tcPr>
            <w:tcW w:w="6824" w:type="dxa"/>
          </w:tcPr>
          <w:p>
            <w:pPr>
              <w:pStyle w:val="1"/>
            </w:pPr>
            <w:r>
              <w:t>Andere Themen</w:t>
            </w:r>
          </w:p>
          <w:p>
            <w:pPr>
              <w:pStyle w:val="Liste1"/>
            </w:pPr>
            <w:r>
              <w:t xml:space="preserve">Nächste Sitzung: Mittwoch, 16.06.2021,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E40BF"/>
    <w:multiLevelType w:val="hybridMultilevel"/>
    <w:tmpl w:val="709C77F2"/>
    <w:lvl w:ilvl="0" w:tplc="DC960A9C">
      <w:start w:val="1"/>
      <w:numFmt w:val="decimal"/>
      <w:lvlText w:val="%1."/>
      <w:lvlJc w:val="left"/>
      <w:pPr>
        <w:ind w:left="473" w:hanging="360"/>
      </w:pPr>
      <w:rPr>
        <w:rFonts w:hint="default"/>
      </w:rPr>
    </w:lvl>
    <w:lvl w:ilvl="1" w:tplc="04070019" w:tentative="1">
      <w:start w:val="1"/>
      <w:numFmt w:val="lowerLetter"/>
      <w:lvlText w:val="%2."/>
      <w:lvlJc w:val="left"/>
      <w:pPr>
        <w:ind w:left="1193" w:hanging="360"/>
      </w:pPr>
    </w:lvl>
    <w:lvl w:ilvl="2" w:tplc="0407001B" w:tentative="1">
      <w:start w:val="1"/>
      <w:numFmt w:val="lowerRoman"/>
      <w:lvlText w:val="%3."/>
      <w:lvlJc w:val="right"/>
      <w:pPr>
        <w:ind w:left="1913" w:hanging="180"/>
      </w:pPr>
    </w:lvl>
    <w:lvl w:ilvl="3" w:tplc="0407000F" w:tentative="1">
      <w:start w:val="1"/>
      <w:numFmt w:val="decimal"/>
      <w:lvlText w:val="%4."/>
      <w:lvlJc w:val="left"/>
      <w:pPr>
        <w:ind w:left="2633" w:hanging="360"/>
      </w:pPr>
    </w:lvl>
    <w:lvl w:ilvl="4" w:tplc="04070019" w:tentative="1">
      <w:start w:val="1"/>
      <w:numFmt w:val="lowerLetter"/>
      <w:lvlText w:val="%5."/>
      <w:lvlJc w:val="left"/>
      <w:pPr>
        <w:ind w:left="3353" w:hanging="360"/>
      </w:pPr>
    </w:lvl>
    <w:lvl w:ilvl="5" w:tplc="0407001B" w:tentative="1">
      <w:start w:val="1"/>
      <w:numFmt w:val="lowerRoman"/>
      <w:lvlText w:val="%6."/>
      <w:lvlJc w:val="right"/>
      <w:pPr>
        <w:ind w:left="4073" w:hanging="180"/>
      </w:pPr>
    </w:lvl>
    <w:lvl w:ilvl="6" w:tplc="0407000F" w:tentative="1">
      <w:start w:val="1"/>
      <w:numFmt w:val="decimal"/>
      <w:lvlText w:val="%7."/>
      <w:lvlJc w:val="left"/>
      <w:pPr>
        <w:ind w:left="4793" w:hanging="360"/>
      </w:pPr>
    </w:lvl>
    <w:lvl w:ilvl="7" w:tplc="04070019" w:tentative="1">
      <w:start w:val="1"/>
      <w:numFmt w:val="lowerLetter"/>
      <w:lvlText w:val="%8."/>
      <w:lvlJc w:val="left"/>
      <w:pPr>
        <w:ind w:left="5513" w:hanging="360"/>
      </w:pPr>
    </w:lvl>
    <w:lvl w:ilvl="8" w:tplc="0407001B" w:tentative="1">
      <w:start w:val="1"/>
      <w:numFmt w:val="lowerRoman"/>
      <w:lvlText w:val="%9."/>
      <w:lvlJc w:val="right"/>
      <w:pPr>
        <w:ind w:left="6233" w:hanging="180"/>
      </w:p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2AC5A26"/>
    <w:multiLevelType w:val="hybridMultilevel"/>
    <w:tmpl w:val="A9084A36"/>
    <w:lvl w:ilvl="0" w:tplc="EB4451E8">
      <w:start w:val="1"/>
      <w:numFmt w:val="bullet"/>
      <w:pStyle w:val="Liste1"/>
      <w:lvlText w:val=""/>
      <w:lvlJc w:val="left"/>
      <w:pPr>
        <w:ind w:left="473" w:hanging="360"/>
      </w:pPr>
      <w:rPr>
        <w:rFonts w:ascii="Symbol" w:hAnsi="Symbol" w:hint="default"/>
      </w:rPr>
    </w:lvl>
    <w:lvl w:ilvl="1" w:tplc="3EEEC43C">
      <w:start w:val="1"/>
      <w:numFmt w:val="bullet"/>
      <w:pStyle w:val="Liste3"/>
      <w:lvlText w:val=""/>
      <w:lvlJc w:val="left"/>
      <w:pPr>
        <w:ind w:left="1193" w:hanging="360"/>
      </w:pPr>
      <w:rPr>
        <w:rFonts w:ascii="Wingdings" w:hAnsi="Wingdings"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9"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B9601F"/>
    <w:multiLevelType w:val="hybridMultilevel"/>
    <w:tmpl w:val="3830EBC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2"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3654042C"/>
    <w:multiLevelType w:val="hybridMultilevel"/>
    <w:tmpl w:val="6DBEAB94"/>
    <w:lvl w:ilvl="0" w:tplc="04070001">
      <w:start w:val="1"/>
      <w:numFmt w:val="bullet"/>
      <w:lvlText w:val=""/>
      <w:lvlJc w:val="left"/>
      <w:pPr>
        <w:ind w:left="635" w:hanging="360"/>
      </w:pPr>
      <w:rPr>
        <w:rFonts w:ascii="Symbol" w:hAnsi="Symbol" w:hint="default"/>
      </w:rPr>
    </w:lvl>
    <w:lvl w:ilvl="1" w:tplc="04070003" w:tentative="1">
      <w:start w:val="1"/>
      <w:numFmt w:val="bullet"/>
      <w:lvlText w:val="o"/>
      <w:lvlJc w:val="left"/>
      <w:pPr>
        <w:ind w:left="1355" w:hanging="360"/>
      </w:pPr>
      <w:rPr>
        <w:rFonts w:ascii="Courier New" w:hAnsi="Courier New" w:cs="Courier New" w:hint="default"/>
      </w:rPr>
    </w:lvl>
    <w:lvl w:ilvl="2" w:tplc="04070005" w:tentative="1">
      <w:start w:val="1"/>
      <w:numFmt w:val="bullet"/>
      <w:lvlText w:val=""/>
      <w:lvlJc w:val="left"/>
      <w:pPr>
        <w:ind w:left="2075" w:hanging="360"/>
      </w:pPr>
      <w:rPr>
        <w:rFonts w:ascii="Wingdings" w:hAnsi="Wingdings" w:hint="default"/>
      </w:rPr>
    </w:lvl>
    <w:lvl w:ilvl="3" w:tplc="04070001" w:tentative="1">
      <w:start w:val="1"/>
      <w:numFmt w:val="bullet"/>
      <w:lvlText w:val=""/>
      <w:lvlJc w:val="left"/>
      <w:pPr>
        <w:ind w:left="2795" w:hanging="360"/>
      </w:pPr>
      <w:rPr>
        <w:rFonts w:ascii="Symbol" w:hAnsi="Symbol" w:hint="default"/>
      </w:rPr>
    </w:lvl>
    <w:lvl w:ilvl="4" w:tplc="04070003" w:tentative="1">
      <w:start w:val="1"/>
      <w:numFmt w:val="bullet"/>
      <w:lvlText w:val="o"/>
      <w:lvlJc w:val="left"/>
      <w:pPr>
        <w:ind w:left="3515" w:hanging="360"/>
      </w:pPr>
      <w:rPr>
        <w:rFonts w:ascii="Courier New" w:hAnsi="Courier New" w:cs="Courier New" w:hint="default"/>
      </w:rPr>
    </w:lvl>
    <w:lvl w:ilvl="5" w:tplc="04070005" w:tentative="1">
      <w:start w:val="1"/>
      <w:numFmt w:val="bullet"/>
      <w:lvlText w:val=""/>
      <w:lvlJc w:val="left"/>
      <w:pPr>
        <w:ind w:left="4235" w:hanging="360"/>
      </w:pPr>
      <w:rPr>
        <w:rFonts w:ascii="Wingdings" w:hAnsi="Wingdings" w:hint="default"/>
      </w:rPr>
    </w:lvl>
    <w:lvl w:ilvl="6" w:tplc="04070001" w:tentative="1">
      <w:start w:val="1"/>
      <w:numFmt w:val="bullet"/>
      <w:lvlText w:val=""/>
      <w:lvlJc w:val="left"/>
      <w:pPr>
        <w:ind w:left="4955" w:hanging="360"/>
      </w:pPr>
      <w:rPr>
        <w:rFonts w:ascii="Symbol" w:hAnsi="Symbol" w:hint="default"/>
      </w:rPr>
    </w:lvl>
    <w:lvl w:ilvl="7" w:tplc="04070003" w:tentative="1">
      <w:start w:val="1"/>
      <w:numFmt w:val="bullet"/>
      <w:lvlText w:val="o"/>
      <w:lvlJc w:val="left"/>
      <w:pPr>
        <w:ind w:left="5675" w:hanging="360"/>
      </w:pPr>
      <w:rPr>
        <w:rFonts w:ascii="Courier New" w:hAnsi="Courier New" w:cs="Courier New" w:hint="default"/>
      </w:rPr>
    </w:lvl>
    <w:lvl w:ilvl="8" w:tplc="04070005" w:tentative="1">
      <w:start w:val="1"/>
      <w:numFmt w:val="bullet"/>
      <w:lvlText w:val=""/>
      <w:lvlJc w:val="left"/>
      <w:pPr>
        <w:ind w:left="6395" w:hanging="360"/>
      </w:pPr>
      <w:rPr>
        <w:rFonts w:ascii="Wingdings" w:hAnsi="Wingdings" w:hint="default"/>
      </w:rPr>
    </w:lvl>
  </w:abstractNum>
  <w:abstractNum w:abstractNumId="14"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8" w15:restartNumberingAfterBreak="0">
    <w:nsid w:val="3F240B22"/>
    <w:multiLevelType w:val="hybridMultilevel"/>
    <w:tmpl w:val="13F897EA"/>
    <w:lvl w:ilvl="0" w:tplc="8C7AAFAE">
      <w:start w:val="1"/>
      <w:numFmt w:val="bullet"/>
      <w:lvlText w:val="o"/>
      <w:lvlJc w:val="left"/>
      <w:pPr>
        <w:ind w:left="927" w:hanging="360"/>
      </w:pPr>
      <w:rPr>
        <w:rFonts w:ascii="Courier New" w:hAnsi="Courier New" w:hint="default"/>
        <w:color w:val="auto"/>
      </w:rPr>
    </w:lvl>
    <w:lvl w:ilvl="1" w:tplc="0DD61050">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start w:val="1"/>
      <w:numFmt w:val="bullet"/>
      <w:lvlText w:val=""/>
      <w:lvlJc w:val="left"/>
      <w:pPr>
        <w:ind w:left="3087" w:hanging="360"/>
      </w:pPr>
      <w:rPr>
        <w:rFonts w:ascii="Symbol" w:hAnsi="Symbol" w:hint="default"/>
      </w:rPr>
    </w:lvl>
    <w:lvl w:ilvl="4" w:tplc="04070003">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19"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8AB08AF"/>
    <w:multiLevelType w:val="hybridMultilevel"/>
    <w:tmpl w:val="B706D476"/>
    <w:lvl w:ilvl="0" w:tplc="4448E738">
      <w:start w:val="1"/>
      <w:numFmt w:val="bullet"/>
      <w:pStyle w:val="Liste2"/>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22"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B01804"/>
    <w:multiLevelType w:val="hybridMultilevel"/>
    <w:tmpl w:val="8D94F4AE"/>
    <w:lvl w:ilvl="0" w:tplc="0058A452">
      <w:start w:val="2"/>
      <w:numFmt w:val="bullet"/>
      <w:lvlText w:val="-"/>
      <w:lvlJc w:val="left"/>
      <w:pPr>
        <w:ind w:left="927" w:hanging="360"/>
      </w:pPr>
      <w:rPr>
        <w:rFonts w:ascii="Cambria" w:eastAsiaTheme="minorHAnsi" w:hAnsi="Cambria" w:cstheme="minorBidi" w:hint="default"/>
      </w:rPr>
    </w:lvl>
    <w:lvl w:ilvl="1" w:tplc="04070003">
      <w:start w:val="1"/>
      <w:numFmt w:val="bullet"/>
      <w:lvlText w:val="o"/>
      <w:lvlJc w:val="left"/>
      <w:pPr>
        <w:ind w:left="1647" w:hanging="360"/>
      </w:pPr>
      <w:rPr>
        <w:rFonts w:ascii="Courier New" w:hAnsi="Courier New" w:cs="Courier New" w:hint="default"/>
      </w:rPr>
    </w:lvl>
    <w:lvl w:ilvl="2" w:tplc="04070005">
      <w:start w:val="1"/>
      <w:numFmt w:val="bullet"/>
      <w:lvlText w:val=""/>
      <w:lvlJc w:val="left"/>
      <w:pPr>
        <w:ind w:left="2367" w:hanging="360"/>
      </w:pPr>
      <w:rPr>
        <w:rFonts w:ascii="Wingdings" w:hAnsi="Wingdings" w:hint="default"/>
      </w:rPr>
    </w:lvl>
    <w:lvl w:ilvl="3" w:tplc="04070001" w:tentative="1">
      <w:start w:val="1"/>
      <w:numFmt w:val="bullet"/>
      <w:lvlText w:val=""/>
      <w:lvlJc w:val="left"/>
      <w:pPr>
        <w:ind w:left="3087" w:hanging="360"/>
      </w:pPr>
      <w:rPr>
        <w:rFonts w:ascii="Symbol" w:hAnsi="Symbol" w:hint="default"/>
      </w:rPr>
    </w:lvl>
    <w:lvl w:ilvl="4" w:tplc="04070003" w:tentative="1">
      <w:start w:val="1"/>
      <w:numFmt w:val="bullet"/>
      <w:lvlText w:val="o"/>
      <w:lvlJc w:val="left"/>
      <w:pPr>
        <w:ind w:left="3807" w:hanging="360"/>
      </w:pPr>
      <w:rPr>
        <w:rFonts w:ascii="Courier New" w:hAnsi="Courier New" w:cs="Courier New" w:hint="default"/>
      </w:rPr>
    </w:lvl>
    <w:lvl w:ilvl="5" w:tplc="04070005" w:tentative="1">
      <w:start w:val="1"/>
      <w:numFmt w:val="bullet"/>
      <w:lvlText w:val=""/>
      <w:lvlJc w:val="left"/>
      <w:pPr>
        <w:ind w:left="4527" w:hanging="360"/>
      </w:pPr>
      <w:rPr>
        <w:rFonts w:ascii="Wingdings" w:hAnsi="Wingdings" w:hint="default"/>
      </w:rPr>
    </w:lvl>
    <w:lvl w:ilvl="6" w:tplc="04070001" w:tentative="1">
      <w:start w:val="1"/>
      <w:numFmt w:val="bullet"/>
      <w:lvlText w:val=""/>
      <w:lvlJc w:val="left"/>
      <w:pPr>
        <w:ind w:left="5247" w:hanging="360"/>
      </w:pPr>
      <w:rPr>
        <w:rFonts w:ascii="Symbol" w:hAnsi="Symbol" w:hint="default"/>
      </w:rPr>
    </w:lvl>
    <w:lvl w:ilvl="7" w:tplc="04070003" w:tentative="1">
      <w:start w:val="1"/>
      <w:numFmt w:val="bullet"/>
      <w:lvlText w:val="o"/>
      <w:lvlJc w:val="left"/>
      <w:pPr>
        <w:ind w:left="5967" w:hanging="360"/>
      </w:pPr>
      <w:rPr>
        <w:rFonts w:ascii="Courier New" w:hAnsi="Courier New" w:cs="Courier New" w:hint="default"/>
      </w:rPr>
    </w:lvl>
    <w:lvl w:ilvl="8" w:tplc="04070005" w:tentative="1">
      <w:start w:val="1"/>
      <w:numFmt w:val="bullet"/>
      <w:lvlText w:val=""/>
      <w:lvlJc w:val="left"/>
      <w:pPr>
        <w:ind w:left="6687" w:hanging="360"/>
      </w:pPr>
      <w:rPr>
        <w:rFonts w:ascii="Wingdings" w:hAnsi="Wingdings" w:hint="default"/>
      </w:rPr>
    </w:lvl>
  </w:abstractNum>
  <w:abstractNum w:abstractNumId="28" w15:restartNumberingAfterBreak="0">
    <w:nsid w:val="5D204DC2"/>
    <w:multiLevelType w:val="hybridMultilevel"/>
    <w:tmpl w:val="7C205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1"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9635378"/>
    <w:multiLevelType w:val="hybridMultilevel"/>
    <w:tmpl w:val="602C174E"/>
    <w:lvl w:ilvl="0" w:tplc="71203786">
      <w:start w:val="2"/>
      <w:numFmt w:val="bullet"/>
      <w:lvlText w:val="-"/>
      <w:lvlJc w:val="left"/>
      <w:pPr>
        <w:ind w:left="813" w:hanging="360"/>
      </w:pPr>
      <w:rPr>
        <w:rFonts w:ascii="Cambria" w:eastAsiaTheme="minorHAnsi" w:hAnsi="Cambria" w:cstheme="minorBidi" w:hint="default"/>
      </w:rPr>
    </w:lvl>
    <w:lvl w:ilvl="1" w:tplc="04070003" w:tentative="1">
      <w:start w:val="1"/>
      <w:numFmt w:val="bullet"/>
      <w:lvlText w:val="o"/>
      <w:lvlJc w:val="left"/>
      <w:pPr>
        <w:ind w:left="1533" w:hanging="360"/>
      </w:pPr>
      <w:rPr>
        <w:rFonts w:ascii="Courier New" w:hAnsi="Courier New" w:cs="Courier New" w:hint="default"/>
      </w:rPr>
    </w:lvl>
    <w:lvl w:ilvl="2" w:tplc="04070005" w:tentative="1">
      <w:start w:val="1"/>
      <w:numFmt w:val="bullet"/>
      <w:lvlText w:val=""/>
      <w:lvlJc w:val="left"/>
      <w:pPr>
        <w:ind w:left="2253" w:hanging="360"/>
      </w:pPr>
      <w:rPr>
        <w:rFonts w:ascii="Wingdings" w:hAnsi="Wingdings" w:hint="default"/>
      </w:rPr>
    </w:lvl>
    <w:lvl w:ilvl="3" w:tplc="04070001" w:tentative="1">
      <w:start w:val="1"/>
      <w:numFmt w:val="bullet"/>
      <w:lvlText w:val=""/>
      <w:lvlJc w:val="left"/>
      <w:pPr>
        <w:ind w:left="2973" w:hanging="360"/>
      </w:pPr>
      <w:rPr>
        <w:rFonts w:ascii="Symbol" w:hAnsi="Symbol" w:hint="default"/>
      </w:rPr>
    </w:lvl>
    <w:lvl w:ilvl="4" w:tplc="04070003" w:tentative="1">
      <w:start w:val="1"/>
      <w:numFmt w:val="bullet"/>
      <w:lvlText w:val="o"/>
      <w:lvlJc w:val="left"/>
      <w:pPr>
        <w:ind w:left="3693" w:hanging="360"/>
      </w:pPr>
      <w:rPr>
        <w:rFonts w:ascii="Courier New" w:hAnsi="Courier New" w:cs="Courier New" w:hint="default"/>
      </w:rPr>
    </w:lvl>
    <w:lvl w:ilvl="5" w:tplc="04070005" w:tentative="1">
      <w:start w:val="1"/>
      <w:numFmt w:val="bullet"/>
      <w:lvlText w:val=""/>
      <w:lvlJc w:val="left"/>
      <w:pPr>
        <w:ind w:left="4413" w:hanging="360"/>
      </w:pPr>
      <w:rPr>
        <w:rFonts w:ascii="Wingdings" w:hAnsi="Wingdings" w:hint="default"/>
      </w:rPr>
    </w:lvl>
    <w:lvl w:ilvl="6" w:tplc="04070001" w:tentative="1">
      <w:start w:val="1"/>
      <w:numFmt w:val="bullet"/>
      <w:lvlText w:val=""/>
      <w:lvlJc w:val="left"/>
      <w:pPr>
        <w:ind w:left="5133" w:hanging="360"/>
      </w:pPr>
      <w:rPr>
        <w:rFonts w:ascii="Symbol" w:hAnsi="Symbol" w:hint="default"/>
      </w:rPr>
    </w:lvl>
    <w:lvl w:ilvl="7" w:tplc="04070003" w:tentative="1">
      <w:start w:val="1"/>
      <w:numFmt w:val="bullet"/>
      <w:lvlText w:val="o"/>
      <w:lvlJc w:val="left"/>
      <w:pPr>
        <w:ind w:left="5853" w:hanging="360"/>
      </w:pPr>
      <w:rPr>
        <w:rFonts w:ascii="Courier New" w:hAnsi="Courier New" w:cs="Courier New" w:hint="default"/>
      </w:rPr>
    </w:lvl>
    <w:lvl w:ilvl="8" w:tplc="04070005" w:tentative="1">
      <w:start w:val="1"/>
      <w:numFmt w:val="bullet"/>
      <w:lvlText w:val=""/>
      <w:lvlJc w:val="left"/>
      <w:pPr>
        <w:ind w:left="6573" w:hanging="360"/>
      </w:pPr>
      <w:rPr>
        <w:rFonts w:ascii="Wingdings" w:hAnsi="Wingdings" w:hint="default"/>
      </w:rPr>
    </w:lvl>
  </w:abstractNum>
  <w:abstractNum w:abstractNumId="34"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7A916DC5"/>
    <w:multiLevelType w:val="hybridMultilevel"/>
    <w:tmpl w:val="D5165D0E"/>
    <w:lvl w:ilvl="0" w:tplc="04070005">
      <w:start w:val="1"/>
      <w:numFmt w:val="bullet"/>
      <w:lvlText w:val=""/>
      <w:lvlJc w:val="left"/>
      <w:pPr>
        <w:ind w:left="1553" w:hanging="360"/>
      </w:pPr>
      <w:rPr>
        <w:rFonts w:ascii="Wingdings" w:hAnsi="Wingdings" w:hint="default"/>
      </w:rPr>
    </w:lvl>
    <w:lvl w:ilvl="1" w:tplc="04070003" w:tentative="1">
      <w:start w:val="1"/>
      <w:numFmt w:val="bullet"/>
      <w:lvlText w:val="o"/>
      <w:lvlJc w:val="left"/>
      <w:pPr>
        <w:ind w:left="2273" w:hanging="360"/>
      </w:pPr>
      <w:rPr>
        <w:rFonts w:ascii="Courier New" w:hAnsi="Courier New" w:cs="Courier New" w:hint="default"/>
      </w:rPr>
    </w:lvl>
    <w:lvl w:ilvl="2" w:tplc="04070005" w:tentative="1">
      <w:start w:val="1"/>
      <w:numFmt w:val="bullet"/>
      <w:lvlText w:val=""/>
      <w:lvlJc w:val="left"/>
      <w:pPr>
        <w:ind w:left="2993" w:hanging="360"/>
      </w:pPr>
      <w:rPr>
        <w:rFonts w:ascii="Wingdings" w:hAnsi="Wingdings" w:hint="default"/>
      </w:rPr>
    </w:lvl>
    <w:lvl w:ilvl="3" w:tplc="04070001" w:tentative="1">
      <w:start w:val="1"/>
      <w:numFmt w:val="bullet"/>
      <w:lvlText w:val=""/>
      <w:lvlJc w:val="left"/>
      <w:pPr>
        <w:ind w:left="3713" w:hanging="360"/>
      </w:pPr>
      <w:rPr>
        <w:rFonts w:ascii="Symbol" w:hAnsi="Symbol" w:hint="default"/>
      </w:rPr>
    </w:lvl>
    <w:lvl w:ilvl="4" w:tplc="04070003" w:tentative="1">
      <w:start w:val="1"/>
      <w:numFmt w:val="bullet"/>
      <w:lvlText w:val="o"/>
      <w:lvlJc w:val="left"/>
      <w:pPr>
        <w:ind w:left="4433" w:hanging="360"/>
      </w:pPr>
      <w:rPr>
        <w:rFonts w:ascii="Courier New" w:hAnsi="Courier New" w:cs="Courier New" w:hint="default"/>
      </w:rPr>
    </w:lvl>
    <w:lvl w:ilvl="5" w:tplc="04070005" w:tentative="1">
      <w:start w:val="1"/>
      <w:numFmt w:val="bullet"/>
      <w:lvlText w:val=""/>
      <w:lvlJc w:val="left"/>
      <w:pPr>
        <w:ind w:left="5153" w:hanging="360"/>
      </w:pPr>
      <w:rPr>
        <w:rFonts w:ascii="Wingdings" w:hAnsi="Wingdings" w:hint="default"/>
      </w:rPr>
    </w:lvl>
    <w:lvl w:ilvl="6" w:tplc="04070001" w:tentative="1">
      <w:start w:val="1"/>
      <w:numFmt w:val="bullet"/>
      <w:lvlText w:val=""/>
      <w:lvlJc w:val="left"/>
      <w:pPr>
        <w:ind w:left="5873" w:hanging="360"/>
      </w:pPr>
      <w:rPr>
        <w:rFonts w:ascii="Symbol" w:hAnsi="Symbol" w:hint="default"/>
      </w:rPr>
    </w:lvl>
    <w:lvl w:ilvl="7" w:tplc="04070003" w:tentative="1">
      <w:start w:val="1"/>
      <w:numFmt w:val="bullet"/>
      <w:lvlText w:val="o"/>
      <w:lvlJc w:val="left"/>
      <w:pPr>
        <w:ind w:left="6593" w:hanging="360"/>
      </w:pPr>
      <w:rPr>
        <w:rFonts w:ascii="Courier New" w:hAnsi="Courier New" w:cs="Courier New" w:hint="default"/>
      </w:rPr>
    </w:lvl>
    <w:lvl w:ilvl="8" w:tplc="04070005" w:tentative="1">
      <w:start w:val="1"/>
      <w:numFmt w:val="bullet"/>
      <w:lvlText w:val=""/>
      <w:lvlJc w:val="left"/>
      <w:pPr>
        <w:ind w:left="7313" w:hanging="360"/>
      </w:pPr>
      <w:rPr>
        <w:rFonts w:ascii="Wingdings" w:hAnsi="Wingdings" w:hint="default"/>
      </w:rPr>
    </w:lvl>
  </w:abstractNum>
  <w:num w:numId="1">
    <w:abstractNumId w:val="15"/>
  </w:num>
  <w:num w:numId="2">
    <w:abstractNumId w:val="5"/>
  </w:num>
  <w:num w:numId="3">
    <w:abstractNumId w:val="4"/>
  </w:num>
  <w:num w:numId="4">
    <w:abstractNumId w:val="23"/>
  </w:num>
  <w:num w:numId="5">
    <w:abstractNumId w:val="11"/>
  </w:num>
  <w:num w:numId="6">
    <w:abstractNumId w:val="24"/>
  </w:num>
  <w:num w:numId="7">
    <w:abstractNumId w:val="31"/>
  </w:num>
  <w:num w:numId="8">
    <w:abstractNumId w:val="18"/>
  </w:num>
  <w:num w:numId="9">
    <w:abstractNumId w:val="6"/>
  </w:num>
  <w:num w:numId="10">
    <w:abstractNumId w:val="36"/>
  </w:num>
  <w:num w:numId="11">
    <w:abstractNumId w:val="30"/>
  </w:num>
  <w:num w:numId="12">
    <w:abstractNumId w:val="20"/>
  </w:num>
  <w:num w:numId="13">
    <w:abstractNumId w:val="17"/>
  </w:num>
  <w:num w:numId="14">
    <w:abstractNumId w:val="25"/>
  </w:num>
  <w:num w:numId="15">
    <w:abstractNumId w:val="22"/>
  </w:num>
  <w:num w:numId="16">
    <w:abstractNumId w:val="1"/>
  </w:num>
  <w:num w:numId="17">
    <w:abstractNumId w:val="16"/>
  </w:num>
  <w:num w:numId="18">
    <w:abstractNumId w:val="34"/>
  </w:num>
  <w:num w:numId="19">
    <w:abstractNumId w:val="14"/>
  </w:num>
  <w:num w:numId="20">
    <w:abstractNumId w:val="32"/>
  </w:num>
  <w:num w:numId="21">
    <w:abstractNumId w:val="9"/>
  </w:num>
  <w:num w:numId="22">
    <w:abstractNumId w:val="12"/>
  </w:num>
  <w:num w:numId="23">
    <w:abstractNumId w:val="3"/>
  </w:num>
  <w:num w:numId="24">
    <w:abstractNumId w:val="26"/>
  </w:num>
  <w:num w:numId="25">
    <w:abstractNumId w:val="19"/>
  </w:num>
  <w:num w:numId="26">
    <w:abstractNumId w:val="2"/>
  </w:num>
  <w:num w:numId="27">
    <w:abstractNumId w:val="29"/>
  </w:num>
  <w:num w:numId="28">
    <w:abstractNumId w:val="35"/>
  </w:num>
  <w:num w:numId="29">
    <w:abstractNumId w:val="18"/>
  </w:num>
  <w:num w:numId="30">
    <w:abstractNumId w:val="18"/>
  </w:num>
  <w:num w:numId="31">
    <w:abstractNumId w:val="33"/>
  </w:num>
  <w:num w:numId="32">
    <w:abstractNumId w:val="27"/>
  </w:num>
  <w:num w:numId="33">
    <w:abstractNumId w:val="18"/>
  </w:num>
  <w:num w:numId="34">
    <w:abstractNumId w:val="18"/>
  </w:num>
  <w:num w:numId="35">
    <w:abstractNumId w:val="18"/>
  </w:num>
  <w:num w:numId="36">
    <w:abstractNumId w:val="8"/>
  </w:num>
  <w:num w:numId="37">
    <w:abstractNumId w:val="7"/>
  </w:num>
  <w:num w:numId="38">
    <w:abstractNumId w:val="8"/>
  </w:num>
  <w:num w:numId="39">
    <w:abstractNumId w:val="18"/>
  </w:num>
  <w:num w:numId="40">
    <w:abstractNumId w:val="21"/>
  </w:num>
  <w:num w:numId="41">
    <w:abstractNumId w:val="11"/>
  </w:num>
  <w:num w:numId="42">
    <w:abstractNumId w:val="8"/>
  </w:num>
  <w:num w:numId="43">
    <w:abstractNumId w:val="37"/>
  </w:num>
  <w:num w:numId="44">
    <w:abstractNumId w:val="10"/>
  </w:num>
  <w:num w:numId="45">
    <w:abstractNumId w:val="28"/>
  </w:num>
  <w:num w:numId="46">
    <w:abstractNumId w:val="13"/>
  </w:num>
  <w:num w:numId="47">
    <w:abstractNumId w:val="0"/>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in, Ines">
    <w15:presenceInfo w15:providerId="None" w15:userId="Lein, Ines"/>
  </w15:person>
  <w15:person w15:author="Niebank, Michaela">
    <w15:presenceInfo w15:providerId="None" w15:userId="Niebank, Michae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3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40"/>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3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70321583">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BanerjiS\AppData\Local\Microsoft\Windows\INetCache\Content.Outlook\8I84SBE6\250.Krisenstabssitzung.pptx"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C:\Users\BanerjiS\AppData\Local\Microsoft\Windows\INetCache\Content.Outlook\8I84SBE6\Risikobewertung%20zu%20COVID-2021-06-11.docx" TargetMode="External"/><Relationship Id="rId2" Type="http://schemas.openxmlformats.org/officeDocument/2006/relationships/numbering" Target="numbering.xml"/><Relationship Id="rId16" Type="http://schemas.openxmlformats.org/officeDocument/2006/relationships/hyperlink" Target="file:///C:\Users\BanerjiS\AppData\Local\Microsoft\Windows\INetCache\Content.Outlook\8I84SBE6\SeBluCo_Krisenstab_210611.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C:\Users\BanerjiS\AppData\Local\Microsoft\Windows\INetCache\Content.Outlook\8I84SBE6\LageNational_2021-06-11.pptx"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1-06-11_Lage_AG\COVID-19_internat.%20Lage_2021-06-11.pptx"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A80E6-E1B1-4E59-9760-7211AD877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1677</Words>
  <Characters>10571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Lein, Ines</cp:lastModifiedBy>
  <cp:revision>4</cp:revision>
  <cp:lastPrinted>2020-05-06T16:43:00Z</cp:lastPrinted>
  <dcterms:created xsi:type="dcterms:W3CDTF">2021-06-11T20:43:00Z</dcterms:created>
  <dcterms:modified xsi:type="dcterms:W3CDTF">2021-06-21T07:09:00Z</dcterms:modified>
</cp:coreProperties>
</file>