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25.06.2021,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ins w:id="0" w:author="Lein, Ines" w:date="2021-06-28T11:50:00Z"/>
          <w:sz w:val="22"/>
          <w:szCs w:val="22"/>
        </w:rPr>
      </w:pPr>
      <w:r>
        <w:rPr>
          <w:sz w:val="22"/>
          <w:szCs w:val="22"/>
        </w:rPr>
        <w:t>Lars Schaade</w:t>
      </w:r>
    </w:p>
    <w:p>
      <w:pPr>
        <w:pStyle w:val="Listenabsatz"/>
        <w:numPr>
          <w:ilvl w:val="1"/>
          <w:numId w:val="2"/>
        </w:numPr>
        <w:spacing w:after="0"/>
        <w:rPr>
          <w:moveTo w:id="1" w:author="Lein, Ines" w:date="2021-06-28T11:50:00Z"/>
          <w:sz w:val="22"/>
          <w:szCs w:val="22"/>
        </w:rPr>
      </w:pPr>
      <w:moveToRangeStart w:id="2" w:author="Lein, Ines" w:date="2021-06-28T11:50:00Z" w:name="move75773468"/>
      <w:moveTo w:id="3" w:author="Lein, Ines" w:date="2021-06-28T11:50:00Z">
        <w:r>
          <w:rPr>
            <w:sz w:val="22"/>
            <w:szCs w:val="22"/>
          </w:rPr>
          <w:t>Esther-Maria Antão</w:t>
        </w:r>
      </w:moveTo>
    </w:p>
    <w:moveToRangeEnd w:id="2"/>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bookmarkStart w:id="4" w:name="_Hlk75535538"/>
      <w:proofErr w:type="spellStart"/>
      <w:r>
        <w:rPr>
          <w:sz w:val="22"/>
          <w:szCs w:val="22"/>
        </w:rPr>
        <w:t>Djin-Ye</w:t>
      </w:r>
      <w:proofErr w:type="spellEnd"/>
      <w:r>
        <w:rPr>
          <w:sz w:val="22"/>
          <w:szCs w:val="22"/>
        </w:rPr>
        <w:t xml:space="preserve"> Oh</w:t>
      </w:r>
    </w:p>
    <w:bookmarkEnd w:id="4"/>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bookmarkStart w:id="5" w:name="_Hlk75535580"/>
      <w:r>
        <w:rPr>
          <w:sz w:val="22"/>
          <w:szCs w:val="22"/>
        </w:rPr>
        <w:t>Janine Michel</w:t>
      </w:r>
    </w:p>
    <w:bookmarkEnd w:id="5"/>
    <w:p>
      <w:pPr>
        <w:spacing w:after="0"/>
        <w:rPr>
          <w:sz w:val="22"/>
          <w:szCs w:val="22"/>
        </w:rPr>
      </w:pP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rPr>
          <w:moveFrom w:id="6" w:author="Lein, Ines" w:date="2021-06-28T11:50:00Z"/>
          <w:sz w:val="22"/>
          <w:szCs w:val="22"/>
        </w:rPr>
      </w:pPr>
      <w:moveFromRangeStart w:id="7" w:author="Lein, Ines" w:date="2021-06-28T11:50:00Z" w:name="move75773468"/>
      <w:moveFrom w:id="8" w:author="Lein, Ines" w:date="2021-06-28T11:50:00Z">
        <w:r>
          <w:rPr>
            <w:sz w:val="22"/>
            <w:szCs w:val="22"/>
          </w:rPr>
          <w:t>Esther-Maria Antão</w:t>
        </w:r>
      </w:moveFrom>
    </w:p>
    <w:moveFromRangeEnd w:id="7"/>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Maud Hennequin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pStyle w:val="Listenabsatz"/>
        <w:spacing w:after="0"/>
        <w:contextualSpacing w:val="0"/>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r>
              <w:rPr>
                <w:b/>
                <w:sz w:val="22"/>
                <w:szCs w:val="22"/>
              </w:rPr>
              <w:t xml:space="preserve"> </w:t>
            </w:r>
            <w:r>
              <w:rPr>
                <w:rStyle w:val="TagFrZchn"/>
              </w:rPr>
              <w:t>(nur freitags)</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pPr>
            <w:proofErr w:type="spellStart"/>
            <w:r>
              <w:t>Weltweit</w:t>
            </w:r>
            <w:proofErr w:type="spellEnd"/>
            <w:r>
              <w:t>:</w:t>
            </w:r>
          </w:p>
          <w:p>
            <w:pPr>
              <w:pStyle w:val="Liste2"/>
            </w:pPr>
            <w:proofErr w:type="spellStart"/>
            <w:r>
              <w:t>Datenstand</w:t>
            </w:r>
            <w:proofErr w:type="spellEnd"/>
            <w:r>
              <w:t>: WHO, 24.06.2021</w:t>
            </w:r>
          </w:p>
          <w:p>
            <w:pPr>
              <w:pStyle w:val="Liste2"/>
              <w:rPr>
                <w:lang w:val="de-DE"/>
              </w:rPr>
            </w:pPr>
            <w:r>
              <w:rPr>
                <w:lang w:val="de-DE"/>
              </w:rPr>
              <w:t>Fälle: 179.241.734 (-2,5% im Vgl. Zur Vorwoche)</w:t>
            </w:r>
          </w:p>
          <w:p>
            <w:pPr>
              <w:pStyle w:val="Liste2"/>
            </w:pPr>
            <w:proofErr w:type="spellStart"/>
            <w:r>
              <w:t>Todesfälle</w:t>
            </w:r>
            <w:proofErr w:type="spellEnd"/>
            <w:r>
              <w:t>: ca. 3,9 Mio. (2,2%)</w:t>
            </w:r>
          </w:p>
          <w:p>
            <w:pPr>
              <w:pStyle w:val="Liste2"/>
              <w:rPr>
                <w:lang w:val="de-DE"/>
              </w:rPr>
            </w:pPr>
            <w:r>
              <w:rPr>
                <w:lang w:val="de-DE"/>
              </w:rPr>
              <w:t xml:space="preserve">Liste Top 10 Länder nach neuen Fällen: </w:t>
            </w:r>
          </w:p>
          <w:p>
            <w:pPr>
              <w:pStyle w:val="Liste2"/>
              <w:rPr>
                <w:lang w:val="de-DE"/>
              </w:rPr>
            </w:pPr>
            <w:r>
              <w:rPr>
                <w:lang w:val="de-DE"/>
              </w:rPr>
              <w:t>Brasilien, Indien, Kolumbien, Argentinien, Russische Föderation, Indonesien, Südafrika, USA, Vereinigtes Königreich, Iran; in mehreren dieser Länder Anstieg der Fallzahlen</w:t>
            </w:r>
          </w:p>
          <w:p>
            <w:pPr>
              <w:pStyle w:val="Liste2"/>
            </w:pPr>
            <w:proofErr w:type="spellStart"/>
            <w:r>
              <w:t>Karte</w:t>
            </w:r>
            <w:proofErr w:type="spellEnd"/>
            <w:r>
              <w:t xml:space="preserve"> </w:t>
            </w:r>
            <w:proofErr w:type="spellStart"/>
            <w:r>
              <w:t>mit</w:t>
            </w:r>
            <w:proofErr w:type="spellEnd"/>
            <w:r>
              <w:t xml:space="preserve"> 7-Tage-Inzidenz: </w:t>
            </w:r>
          </w:p>
          <w:p>
            <w:pPr>
              <w:pStyle w:val="Liste2"/>
              <w:rPr>
                <w:lang w:val="de-DE"/>
              </w:rPr>
            </w:pPr>
            <w:r>
              <w:rPr>
                <w:lang w:val="de-DE"/>
              </w:rPr>
              <w:t xml:space="preserve">Hohe Inzidenzen in Südamerika und Afrika, WHO </w:t>
            </w:r>
            <w:proofErr w:type="spellStart"/>
            <w:r>
              <w:rPr>
                <w:lang w:val="de-DE"/>
              </w:rPr>
              <w:t>Afro</w:t>
            </w:r>
            <w:proofErr w:type="spellEnd"/>
            <w:r>
              <w:rPr>
                <w:lang w:val="de-DE"/>
              </w:rPr>
              <w:t xml:space="preserve"> nennt als Gründe für den Anstieg in Afrika: Nichteinhaltung der Distanzregeln, Herbst-Winter Saison, Delta Variante</w:t>
            </w:r>
          </w:p>
          <w:p>
            <w:pPr>
              <w:pStyle w:val="Liste2"/>
            </w:pPr>
            <w:proofErr w:type="spellStart"/>
            <w:r>
              <w:t>Epikurve</w:t>
            </w:r>
            <w:proofErr w:type="spellEnd"/>
            <w:r>
              <w:t xml:space="preserve"> WHO Sitrep: /</w:t>
            </w:r>
          </w:p>
          <w:p>
            <w:pPr>
              <w:pStyle w:val="Liste2"/>
            </w:pPr>
            <w:proofErr w:type="spellStart"/>
            <w:r>
              <w:t>Andere</w:t>
            </w:r>
            <w:proofErr w:type="spellEnd"/>
            <w:r>
              <w:t xml:space="preserve"> </w:t>
            </w:r>
            <w:proofErr w:type="spellStart"/>
            <w:r>
              <w:t>Berichte</w:t>
            </w:r>
            <w:proofErr w:type="spellEnd"/>
            <w:r>
              <w:t xml:space="preserve">: </w:t>
            </w:r>
          </w:p>
          <w:p>
            <w:pPr>
              <w:pStyle w:val="Liste2"/>
              <w:rPr>
                <w:lang w:val="de-DE"/>
              </w:rPr>
            </w:pPr>
            <w:r>
              <w:rPr>
                <w:lang w:val="de-DE"/>
              </w:rPr>
              <w:t xml:space="preserve">ECDC </w:t>
            </w:r>
            <w:proofErr w:type="spellStart"/>
            <w:r>
              <w:rPr>
                <w:lang w:val="de-DE"/>
              </w:rPr>
              <w:t>Threat</w:t>
            </w:r>
            <w:proofErr w:type="spellEnd"/>
            <w:r>
              <w:rPr>
                <w:lang w:val="de-DE"/>
              </w:rPr>
              <w:t xml:space="preserve"> Assessment zur Delta Variante: erwarteter Anstieg des Anteils in Europa auf 90% bis Ende August. Anteil beträgt in Lissabon bereits jetzt 70% und in Moskau 90%. </w:t>
            </w:r>
          </w:p>
          <w:p>
            <w:pPr>
              <w:pStyle w:val="Liste2"/>
              <w:rPr>
                <w:lang w:val="de-DE"/>
              </w:rPr>
            </w:pPr>
            <w:r>
              <w:rPr>
                <w:lang w:val="de-DE"/>
              </w:rPr>
              <w:t xml:space="preserve">Modellierung der Fallzahlentwicklung in Europa unter Berücksichtigung der Eigenschaften der Delta Variante (höhere Transmissionsrate und schwererer Erkrankungsverlauf als bei Alpha) und der Fortführung oder Lockerung der nicht pharmakologischen Interventionen (NPI). Bei Fortsetzung der NPI ist keine Fallzahlerhöhung zu erwarten, mit zunehmender Lockerung steigen die Fallzahlen überproportional in der </w:t>
            </w:r>
            <w:proofErr w:type="spellStart"/>
            <w:r>
              <w:rPr>
                <w:lang w:val="de-DE"/>
              </w:rPr>
              <w:t>Medellierung</w:t>
            </w:r>
            <w:proofErr w:type="spellEnd"/>
            <w:r>
              <w:rPr>
                <w:lang w:val="de-DE"/>
              </w:rPr>
              <w:t xml:space="preserve">. </w:t>
            </w:r>
          </w:p>
          <w:p>
            <w:pPr>
              <w:pStyle w:val="Liste2"/>
              <w:rPr>
                <w:lang w:val="de-DE"/>
              </w:rPr>
            </w:pPr>
            <w:r>
              <w:rPr>
                <w:lang w:val="de-DE"/>
              </w:rPr>
              <w:t>Risikobewertung für die Bevölkerung abhängig vom Impfstatus und Risikofaktoren</w:t>
            </w:r>
          </w:p>
          <w:p>
            <w:pPr>
              <w:pStyle w:val="Liste2"/>
              <w:rPr>
                <w:lang w:val="de-DE"/>
              </w:rPr>
            </w:pPr>
            <w:r>
              <w:rPr>
                <w:lang w:val="de-DE"/>
              </w:rPr>
              <w:t xml:space="preserve">Ziele: NPI aufrechterhalten bis ausreichend Impfschutz in der Bevölkerung vorhanden ist, um </w:t>
            </w:r>
            <w:proofErr w:type="spellStart"/>
            <w:r>
              <w:rPr>
                <w:lang w:val="de-DE"/>
              </w:rPr>
              <w:t>community</w:t>
            </w:r>
            <w:proofErr w:type="spellEnd"/>
            <w:r>
              <w:rPr>
                <w:lang w:val="de-DE"/>
              </w:rPr>
              <w:t xml:space="preserve"> </w:t>
            </w:r>
            <w:proofErr w:type="spellStart"/>
            <w:r>
              <w:rPr>
                <w:lang w:val="de-DE"/>
              </w:rPr>
              <w:t>transmission</w:t>
            </w:r>
            <w:proofErr w:type="spellEnd"/>
            <w:r>
              <w:rPr>
                <w:lang w:val="de-DE"/>
              </w:rPr>
              <w:t xml:space="preserve"> zu vermeiden, Intensivierung der genomischen Surveillance </w:t>
            </w:r>
          </w:p>
          <w:p>
            <w:pPr>
              <w:pStyle w:val="Liste2"/>
              <w:numPr>
                <w:ilvl w:val="0"/>
                <w:numId w:val="0"/>
              </w:numPr>
              <w:ind w:left="927"/>
              <w:rPr>
                <w:lang w:val="de-DE"/>
              </w:rPr>
            </w:pPr>
          </w:p>
          <w:p>
            <w:pPr>
              <w:rPr>
                <w:i/>
                <w:sz w:val="22"/>
                <w:szCs w:val="22"/>
              </w:rPr>
            </w:pPr>
            <w:proofErr w:type="spellStart"/>
            <w:r>
              <w:rPr>
                <w:i/>
                <w:sz w:val="22"/>
                <w:szCs w:val="22"/>
              </w:rPr>
              <w:t>ToDo</w:t>
            </w:r>
            <w:proofErr w:type="spellEnd"/>
            <w:r>
              <w:rPr>
                <w:i/>
                <w:sz w:val="22"/>
                <w:szCs w:val="22"/>
              </w:rPr>
              <w:t>: /</w:t>
            </w:r>
          </w:p>
          <w:p>
            <w:pPr>
              <w:pStyle w:val="Liste2"/>
              <w:numPr>
                <w:ilvl w:val="0"/>
                <w:numId w:val="0"/>
              </w:num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3.725.580 (+774), davon 90.678 (+62) Todesfälle </w:t>
            </w:r>
          </w:p>
          <w:p>
            <w:pPr>
              <w:pStyle w:val="Liste2"/>
            </w:pPr>
            <w:r>
              <w:t xml:space="preserve">7-Tage-Inzidenz:  6/100.000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43.958.788 (52,9%), mit vollständiger Impfung 28.383.081 (34,1%)</w:t>
            </w:r>
          </w:p>
          <w:p>
            <w:pPr>
              <w:pStyle w:val="Liste2"/>
            </w:pPr>
            <w:r>
              <w:rPr>
                <w:lang w:val="de-DE"/>
              </w:rPr>
              <w:t xml:space="preserve">Indikatorbericht: alle Indikatoren bestätigen weiterhin stark rückläufigen Trend. </w:t>
            </w:r>
            <w:r>
              <w:t xml:space="preserve">R-Wert </w:t>
            </w:r>
            <w:proofErr w:type="spellStart"/>
            <w:r>
              <w:t>stabil</w:t>
            </w:r>
            <w:proofErr w:type="spellEnd"/>
            <w:r>
              <w:t xml:space="preserve"> </w:t>
            </w:r>
            <w:proofErr w:type="spellStart"/>
            <w:r>
              <w:t>unter</w:t>
            </w:r>
            <w:proofErr w:type="spellEnd"/>
            <w:r>
              <w:t xml:space="preserve"> 1</w:t>
            </w:r>
          </w:p>
          <w:p>
            <w:pPr>
              <w:pStyle w:val="Liste2"/>
              <w:rPr>
                <w:lang w:val="de-DE"/>
              </w:rPr>
            </w:pPr>
            <w:r>
              <w:rPr>
                <w:lang w:val="de-DE"/>
              </w:rPr>
              <w:t>Verlauf der 7-Tage-Inzidenz der Bundesländer:</w:t>
            </w:r>
          </w:p>
          <w:p>
            <w:pPr>
              <w:pStyle w:val="Liste3"/>
              <w:numPr>
                <w:ilvl w:val="1"/>
                <w:numId w:val="7"/>
              </w:numPr>
            </w:pPr>
            <w:r>
              <w:lastRenderedPageBreak/>
              <w:t>Plateau, alle BL ähnlich, nur 2 BL mit einer 7-d-Inzidenz &gt;10 (Saarland, soll beobachtet werden)</w:t>
            </w:r>
          </w:p>
          <w:p>
            <w:pPr>
              <w:pStyle w:val="Liste3"/>
              <w:numPr>
                <w:ilvl w:val="1"/>
                <w:numId w:val="7"/>
              </w:numPr>
            </w:pPr>
            <w:r>
              <w:t xml:space="preserve">Leichtes </w:t>
            </w:r>
            <w:proofErr w:type="gramStart"/>
            <w:r>
              <w:t>Nord-Süd Gefälle</w:t>
            </w:r>
            <w:proofErr w:type="gramEnd"/>
          </w:p>
          <w:p>
            <w:pPr>
              <w:pStyle w:val="Liste2"/>
              <w:rPr>
                <w:lang w:val="de-DE"/>
              </w:rPr>
            </w:pPr>
            <w:r>
              <w:rPr>
                <w:lang w:val="de-DE"/>
              </w:rPr>
              <w:t>Anteil importierter Fälle liegt bei 5%. Expositionsländer: Spanien, Afghanistan und Russische Föderation</w:t>
            </w:r>
          </w:p>
          <w:p>
            <w:pPr>
              <w:pStyle w:val="Liste2"/>
              <w:rPr>
                <w:lang w:val="de-DE"/>
              </w:rPr>
            </w:pPr>
            <w:r>
              <w:rPr>
                <w:lang w:val="de-DE"/>
              </w:rPr>
              <w:t>Sterbefallzahlen: Auf dem Niveau der Vorjahre</w:t>
            </w:r>
          </w:p>
          <w:p>
            <w:pPr>
              <w:pStyle w:val="Liste3"/>
              <w:numPr>
                <w:ilvl w:val="0"/>
                <w:numId w:val="0"/>
              </w:numPr>
            </w:pPr>
            <w:r>
              <w:t>Frage: Warum gibt es keinen weiteren Rückgang der Fallzahlen in Hamburg?</w:t>
            </w:r>
          </w:p>
          <w:p>
            <w:pPr>
              <w:pStyle w:val="Liste3"/>
              <w:numPr>
                <w:ilvl w:val="0"/>
                <w:numId w:val="0"/>
              </w:numPr>
            </w:pPr>
            <w:r>
              <w:t xml:space="preserve">Antwort: Ursache nicht bekannt, aber sie berichten sehr häufig von der Delta Variante, außerdem kleines BL, wo schon kleine Fallzahlen sich stark auswirken können. </w:t>
            </w: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r>
              <w:t>(</w:t>
            </w:r>
            <w:proofErr w:type="spellStart"/>
            <w:r>
              <w:t>nicht</w:t>
            </w:r>
            <w:proofErr w:type="spellEnd"/>
            <w:r>
              <w:t xml:space="preserve"> </w:t>
            </w:r>
            <w:proofErr w:type="spellStart"/>
            <w:r>
              <w:t>berichtet</w:t>
            </w:r>
            <w:proofErr w:type="spellEnd"/>
            <w:r>
              <w:t>)</w:t>
            </w:r>
          </w:p>
          <w:p>
            <w:pPr>
              <w:pStyle w:val="Liste2"/>
            </w:pPr>
            <w:r>
              <w:t>ARS-</w:t>
            </w:r>
            <w:proofErr w:type="spellStart"/>
            <w:r>
              <w:t>Daten</w:t>
            </w:r>
            <w:proofErr w:type="spellEnd"/>
            <w:r>
              <w:t xml:space="preserve"> </w:t>
            </w:r>
          </w:p>
          <w:p>
            <w:pPr>
              <w:pStyle w:val="Liste2"/>
            </w:pPr>
            <w:r>
              <w:t>(</w:t>
            </w:r>
            <w:proofErr w:type="spellStart"/>
            <w:r>
              <w:t>nicht</w:t>
            </w:r>
            <w:proofErr w:type="spellEnd"/>
            <w:r>
              <w:t xml:space="preserve"> </w:t>
            </w:r>
            <w:proofErr w:type="spellStart"/>
            <w:r>
              <w:t>berichtet</w:t>
            </w:r>
            <w:proofErr w:type="spellEnd"/>
            <w:r>
              <w:t>)</w:t>
            </w:r>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r>
              <w:t>(</w:t>
            </w:r>
            <w:proofErr w:type="spellStart"/>
            <w:r>
              <w:t>nicht</w:t>
            </w:r>
            <w:proofErr w:type="spellEnd"/>
            <w:r>
              <w:t xml:space="preserve"> </w:t>
            </w:r>
            <w:proofErr w:type="spellStart"/>
            <w:r>
              <w:t>berichtet</w:t>
            </w:r>
            <w:proofErr w:type="spellEnd"/>
            <w:r>
              <w:t>)</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r>
              <w:t>(</w:t>
            </w:r>
            <w:proofErr w:type="spellStart"/>
            <w:r>
              <w:t>nicht</w:t>
            </w:r>
            <w:proofErr w:type="spellEnd"/>
            <w:r>
              <w:t xml:space="preserve"> </w:t>
            </w:r>
            <w:proofErr w:type="spellStart"/>
            <w:r>
              <w:t>berichtet</w:t>
            </w:r>
            <w:proofErr w:type="spellEnd"/>
            <w:r>
              <w: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r>
              <w:t>(</w:t>
            </w:r>
            <w:proofErr w:type="spellStart"/>
            <w:r>
              <w:t>nicht</w:t>
            </w:r>
            <w:proofErr w:type="spellEnd"/>
            <w:r>
              <w:t xml:space="preserve"> </w:t>
            </w:r>
            <w:proofErr w:type="spellStart"/>
            <w:r>
              <w:t>berichtet</w:t>
            </w:r>
            <w:proofErr w:type="spellEnd"/>
            <w:r>
              <w:t>)</w:t>
            </w:r>
          </w:p>
          <w:p>
            <w:pPr>
              <w:pStyle w:val="Liste2"/>
              <w:rPr>
                <w:lang w:val="de-DE"/>
              </w:rPr>
            </w:pPr>
            <w:r>
              <w:rPr>
                <w:lang w:val="de-DE"/>
              </w:rPr>
              <w:t>Ausbruchsgeschehen Paderborn VOI B.1.525 (Eta)</w:t>
            </w:r>
          </w:p>
          <w:p>
            <w:pPr>
              <w:pStyle w:val="Liste2"/>
              <w:numPr>
                <w:ilvl w:val="0"/>
                <w:numId w:val="10"/>
              </w:numPr>
              <w:rPr>
                <w:lang w:val="de-DE"/>
              </w:rPr>
            </w:pPr>
            <w:r>
              <w:rPr>
                <w:lang w:val="de-DE"/>
              </w:rPr>
              <w:t>Ausbruch in einem 800-Betten Krankenhaus in Paderborn</w:t>
            </w:r>
          </w:p>
          <w:p>
            <w:pPr>
              <w:pStyle w:val="Liste2"/>
              <w:numPr>
                <w:ilvl w:val="0"/>
                <w:numId w:val="10"/>
              </w:numPr>
              <w:rPr>
                <w:lang w:val="de-DE"/>
              </w:rPr>
            </w:pPr>
            <w:r>
              <w:rPr>
                <w:lang w:val="de-DE"/>
              </w:rPr>
              <w:t>Insgesamt 16 Fälle, ca. die Hälfte Patienten (z.T. in Einzelzimmern) und die andere Hälfte Mitarbeiter (u.a. Pfarrer, Hausmeister) und ein Angehöriger</w:t>
            </w:r>
          </w:p>
          <w:p>
            <w:pPr>
              <w:pStyle w:val="Liste2"/>
              <w:numPr>
                <w:ilvl w:val="0"/>
                <w:numId w:val="10"/>
              </w:numPr>
              <w:rPr>
                <w:lang w:val="de-DE"/>
              </w:rPr>
            </w:pPr>
            <w:r>
              <w:rPr>
                <w:lang w:val="de-DE"/>
              </w:rPr>
              <w:t>2 Fälle wurden als Eta Variante (afrikanische Variante) identifiziert</w:t>
            </w:r>
          </w:p>
          <w:p>
            <w:pPr>
              <w:pStyle w:val="Liste2"/>
              <w:numPr>
                <w:ilvl w:val="0"/>
                <w:numId w:val="10"/>
              </w:numPr>
              <w:rPr>
                <w:lang w:val="de-DE"/>
              </w:rPr>
            </w:pPr>
            <w:r>
              <w:rPr>
                <w:lang w:val="de-DE"/>
              </w:rPr>
              <w:t>2 der Mitarbeitenden (jünger als 60 Jahre) wurden trotz vollständiger Impfung hospitalisiert</w:t>
            </w:r>
          </w:p>
          <w:p>
            <w:pPr>
              <w:pStyle w:val="Liste2"/>
              <w:numPr>
                <w:ilvl w:val="0"/>
                <w:numId w:val="10"/>
              </w:numPr>
              <w:rPr>
                <w:lang w:val="de-DE"/>
              </w:rPr>
            </w:pPr>
            <w:r>
              <w:rPr>
                <w:lang w:val="de-DE"/>
              </w:rPr>
              <w:t xml:space="preserve">Mehrheit der betroffenen vollständig geimpft (7 </w:t>
            </w:r>
            <w:proofErr w:type="spellStart"/>
            <w:r>
              <w:rPr>
                <w:lang w:val="de-DE"/>
              </w:rPr>
              <w:t>BioNTech</w:t>
            </w:r>
            <w:proofErr w:type="spellEnd"/>
            <w:r>
              <w:rPr>
                <w:lang w:val="de-DE"/>
              </w:rPr>
              <w:t xml:space="preserve">, 2 AstraZeneca, 1 </w:t>
            </w:r>
            <w:proofErr w:type="spellStart"/>
            <w:r>
              <w:rPr>
                <w:lang w:val="de-DE"/>
              </w:rPr>
              <w:t>Moderna</w:t>
            </w:r>
            <w:proofErr w:type="spellEnd"/>
            <w:r>
              <w:rPr>
                <w:lang w:val="de-DE"/>
              </w:rPr>
              <w:t>, 5 Impfstatus unklar)</w:t>
            </w:r>
          </w:p>
          <w:p>
            <w:pPr>
              <w:pStyle w:val="Liste2"/>
              <w:numPr>
                <w:ilvl w:val="0"/>
                <w:numId w:val="10"/>
              </w:numPr>
              <w:rPr>
                <w:lang w:val="de-DE"/>
              </w:rPr>
            </w:pPr>
            <w:r>
              <w:rPr>
                <w:lang w:val="de-DE"/>
              </w:rPr>
              <w:t xml:space="preserve">Quellfall war ein Mitarbeitender eines </w:t>
            </w:r>
            <w:proofErr w:type="spellStart"/>
            <w:r>
              <w:rPr>
                <w:lang w:val="de-DE"/>
              </w:rPr>
              <w:t>Hol-und</w:t>
            </w:r>
            <w:proofErr w:type="spellEnd"/>
            <w:r>
              <w:rPr>
                <w:lang w:val="de-DE"/>
              </w:rPr>
              <w:t xml:space="preserve"> Bringdienstes, der aus Senegal zurückgekehrt war</w:t>
            </w:r>
          </w:p>
          <w:p>
            <w:pPr>
              <w:pStyle w:val="Liste2"/>
              <w:numPr>
                <w:ilvl w:val="0"/>
                <w:numId w:val="10"/>
              </w:numPr>
              <w:rPr>
                <w:lang w:val="de-DE"/>
              </w:rPr>
            </w:pPr>
            <w:r>
              <w:rPr>
                <w:lang w:val="de-DE"/>
              </w:rPr>
              <w:t>Viele Informationen noch Lückenhaft (z.B. Durchimpfungsrate im Krankenhaus) und auf ergänzende Information wird aktuell gewartet genauso wie auf Probeneinsendung ins KL</w:t>
            </w:r>
          </w:p>
          <w:p>
            <w:pPr>
              <w:pStyle w:val="Liste2"/>
              <w:numPr>
                <w:ilvl w:val="0"/>
                <w:numId w:val="0"/>
              </w:numPr>
              <w:ind w:left="833" w:hanging="360"/>
              <w:rPr>
                <w:lang w:val="de-DE"/>
              </w:rPr>
            </w:pPr>
          </w:p>
          <w:p>
            <w:pPr>
              <w:pStyle w:val="Liste2"/>
              <w:rPr>
                <w:lang w:val="de-DE"/>
              </w:rPr>
            </w:pPr>
            <w:r>
              <w:rPr>
                <w:lang w:val="de-DE"/>
              </w:rPr>
              <w:t>Darstellung der Kreise im Lagebericht</w:t>
            </w:r>
          </w:p>
          <w:p>
            <w:pPr>
              <w:pStyle w:val="Listenabsatz"/>
              <w:numPr>
                <w:ilvl w:val="1"/>
                <w:numId w:val="7"/>
              </w:numPr>
              <w:spacing w:after="200"/>
            </w:pPr>
            <w:r>
              <w:t>Ausweisung 0 Fälle in den letzten 7 Tagen? Ausweisung &gt;35 Fälle (</w:t>
            </w:r>
            <w:proofErr w:type="spellStart"/>
            <w:r>
              <w:t>ursp</w:t>
            </w:r>
            <w:proofErr w:type="spellEnd"/>
            <w:r>
              <w:t xml:space="preserve">. politischer Maßnahmenwert, aufgegriffen in </w:t>
            </w:r>
            <w:proofErr w:type="spellStart"/>
            <w:r>
              <w:t>ControlCOVID</w:t>
            </w:r>
            <w:proofErr w:type="spellEnd"/>
            <w:r>
              <w:t>, Anpassung der Inzidenzkarte?</w:t>
            </w:r>
          </w:p>
          <w:p>
            <w:r>
              <w:t xml:space="preserve">Entscheidung des Krisenstabs: </w:t>
            </w:r>
          </w:p>
          <w:p>
            <w:pPr>
              <w:pStyle w:val="Listenabsatz"/>
              <w:numPr>
                <w:ilvl w:val="0"/>
                <w:numId w:val="8"/>
              </w:numPr>
              <w:ind w:firstLine="896"/>
            </w:pPr>
            <w:r>
              <w:t>Weiterhin Ausweisung 0 Fälle in den letzten 7 Tagen</w:t>
            </w:r>
          </w:p>
          <w:p>
            <w:pPr>
              <w:pStyle w:val="Listenabsatz"/>
              <w:numPr>
                <w:ilvl w:val="0"/>
                <w:numId w:val="8"/>
              </w:numPr>
              <w:ind w:firstLine="896"/>
            </w:pPr>
            <w:r>
              <w:t xml:space="preserve">Keine Ausweisung &gt;35 Fälle, da politischer Grenzwert </w:t>
            </w:r>
          </w:p>
          <w:p>
            <w:pPr>
              <w:pStyle w:val="Liste2"/>
              <w:numPr>
                <w:ilvl w:val="0"/>
                <w:numId w:val="0"/>
              </w:numPr>
              <w:ind w:left="473"/>
              <w:rPr>
                <w:lang w:val="de-DE"/>
              </w:rPr>
            </w:pPr>
          </w:p>
        </w:tc>
        <w:tc>
          <w:tcPr>
            <w:tcW w:w="1463" w:type="dxa"/>
          </w:tcPr>
          <w:p>
            <w:pPr>
              <w:rPr>
                <w:sz w:val="22"/>
                <w:szCs w:val="22"/>
              </w:rPr>
            </w:pPr>
          </w:p>
          <w:p>
            <w:pPr>
              <w:rPr>
                <w:sz w:val="22"/>
                <w:szCs w:val="22"/>
              </w:rPr>
            </w:pPr>
          </w:p>
          <w:p>
            <w:pPr>
              <w:rPr>
                <w:sz w:val="22"/>
                <w:szCs w:val="22"/>
              </w:rPr>
            </w:pPr>
            <w:r>
              <w:rPr>
                <w:sz w:val="22"/>
                <w:szCs w:val="22"/>
              </w:rPr>
              <w:t>Luisa Denkel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Michaela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Tim Eckmanns</w:t>
            </w: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rPr>
                <w:lang w:val="en-US"/>
              </w:rPr>
            </w:pPr>
            <w:proofErr w:type="spellStart"/>
            <w:r>
              <w:rPr>
                <w:lang w:val="en-US"/>
              </w:rPr>
              <w:t>Moderat</w:t>
            </w:r>
            <w:proofErr w:type="spellEnd"/>
            <w:r>
              <w:rPr>
                <w:lang w:val="en-US"/>
              </w:rPr>
              <w:t>? Community transmission? (</w:t>
            </w:r>
            <w:proofErr w:type="spellStart"/>
            <w:r>
              <w:rPr>
                <w:lang w:val="en-US"/>
              </w:rPr>
              <w:t>Dokument</w:t>
            </w:r>
            <w:proofErr w:type="spellEnd"/>
            <w:r>
              <w:rPr>
                <w:lang w:val="en-US"/>
              </w:rPr>
              <w:t xml:space="preserve"> </w:t>
            </w:r>
            <w:hyperlink r:id="rId16" w:history="1">
              <w:proofErr w:type="spellStart"/>
              <w:r>
                <w:rPr>
                  <w:rStyle w:val="Hyperlink"/>
                  <w:lang w:val="en-US"/>
                </w:rPr>
                <w:t>hier</w:t>
              </w:r>
              <w:proofErr w:type="spellEnd"/>
            </w:hyperlink>
            <w:r>
              <w:rPr>
                <w:lang w:val="en-US"/>
              </w:rPr>
              <w:t>)</w:t>
            </w:r>
          </w:p>
          <w:p>
            <w:pPr>
              <w:pStyle w:val="Liste1"/>
              <w:numPr>
                <w:ilvl w:val="0"/>
                <w:numId w:val="0"/>
              </w:numPr>
              <w:ind w:left="473" w:hanging="360"/>
            </w:pPr>
            <w:r>
              <w:t xml:space="preserve">Diskussion: </w:t>
            </w:r>
          </w:p>
          <w:p>
            <w:pPr>
              <w:pStyle w:val="Liste1"/>
              <w:numPr>
                <w:ilvl w:val="0"/>
                <w:numId w:val="0"/>
              </w:numPr>
              <w:ind w:left="473" w:hanging="360"/>
            </w:pPr>
            <w:r>
              <w:t xml:space="preserve">Gegenstimmen für eine Herabstufung der Gefahrenlage argumentieren mit dem zu erwartenden Anstieg der Fallzahlen im Herbst. Eine Herabstufung der Gefährdungslage könne als Signal für das Ende der Pandemie verstanden werden. Befürworter einer Herabstufung befürchten jedoch, dass es ohne eine Rückstufung bei den aktuell niedrigen Fallzahlen keinen Eskalationsspielraum mehr gäbe.  </w:t>
            </w:r>
          </w:p>
          <w:p>
            <w:pPr>
              <w:pStyle w:val="Liste1"/>
              <w:numPr>
                <w:ilvl w:val="0"/>
                <w:numId w:val="0"/>
              </w:numPr>
              <w:ind w:left="473" w:hanging="360"/>
            </w:pPr>
            <w:r>
              <w:t xml:space="preserve">Entscheidung: Beibehaltung der aktuellen Risikobewertung, d.h. keine Rückstufung der Gefahrenlage in ‚moderat‘. </w:t>
            </w:r>
          </w:p>
          <w:p>
            <w:pPr>
              <w:pStyle w:val="Liste1"/>
              <w:numPr>
                <w:ilvl w:val="0"/>
                <w:numId w:val="9"/>
              </w:numPr>
            </w:pPr>
            <w:r>
              <w:t xml:space="preserve">Punkt </w:t>
            </w:r>
            <w:proofErr w:type="spellStart"/>
            <w:r>
              <w:t>community</w:t>
            </w:r>
            <w:proofErr w:type="spellEnd"/>
            <w:r>
              <w:t xml:space="preserve"> </w:t>
            </w:r>
            <w:proofErr w:type="spellStart"/>
            <w:r>
              <w:t>transmission</w:t>
            </w:r>
            <w:proofErr w:type="spellEnd"/>
            <w:r>
              <w:t xml:space="preserve">, d.h. diffuses Geschehen, ohne Nachverfolgbarkeit bis zum Quellfall: Es wurde entschieden, dass dieser Punkt gestrichen wird, da Daten aus </w:t>
            </w:r>
            <w:proofErr w:type="spellStart"/>
            <w:r>
              <w:t>syndromischer</w:t>
            </w:r>
            <w:proofErr w:type="spellEnd"/>
            <w:r>
              <w:t xml:space="preserve"> Surveillance und Rückmeldung von GA darauf schließen lassen, dass Transmissionsketten aktuell aufgeklärt werden können. </w:t>
            </w:r>
          </w:p>
          <w:p>
            <w:pPr>
              <w:pStyle w:val="Liste1"/>
              <w:numPr>
                <w:ilvl w:val="0"/>
                <w:numId w:val="9"/>
              </w:numPr>
            </w:pPr>
            <w:r>
              <w:t>Aufgrund des aktuell niedrigen Anteils an importierten Fällen (5%), wird auf Reiserückkehrern nicht eingegangen</w:t>
            </w:r>
          </w:p>
          <w:p>
            <w:pPr>
              <w:pStyle w:val="Liste1"/>
              <w:numPr>
                <w:ilvl w:val="0"/>
                <w:numId w:val="0"/>
              </w:numPr>
              <w:ind w:left="473" w:hanging="360"/>
              <w:rPr>
                <w:b/>
              </w:rPr>
            </w:pPr>
            <w:proofErr w:type="spellStart"/>
            <w:r>
              <w:rPr>
                <w:b/>
              </w:rPr>
              <w:t>ToDo</w:t>
            </w:r>
            <w:proofErr w:type="spellEnd"/>
            <w:r>
              <w:rPr>
                <w:b/>
              </w:rPr>
              <w:t xml:space="preserve"> (Rexroth, Seifried):</w:t>
            </w:r>
          </w:p>
          <w:p>
            <w:pPr>
              <w:pStyle w:val="Liste1"/>
              <w:numPr>
                <w:ilvl w:val="0"/>
                <w:numId w:val="9"/>
              </w:numPr>
              <w:rPr>
                <w:i/>
              </w:rPr>
            </w:pPr>
            <w:r>
              <w:rPr>
                <w:i/>
              </w:rPr>
              <w:t xml:space="preserve">Auch die Meldung beim ECDC, dass </w:t>
            </w:r>
            <w:proofErr w:type="spellStart"/>
            <w:r>
              <w:rPr>
                <w:i/>
              </w:rPr>
              <w:t>community</w:t>
            </w:r>
            <w:proofErr w:type="spellEnd"/>
            <w:r>
              <w:rPr>
                <w:i/>
              </w:rPr>
              <w:t xml:space="preserve"> </w:t>
            </w:r>
            <w:proofErr w:type="spellStart"/>
            <w:r>
              <w:rPr>
                <w:i/>
              </w:rPr>
              <w:t>transmission</w:t>
            </w:r>
            <w:proofErr w:type="spellEnd"/>
            <w:r>
              <w:rPr>
                <w:i/>
              </w:rPr>
              <w:t xml:space="preserve"> stattfindet, wird eingestellt.</w:t>
            </w:r>
          </w:p>
          <w:p>
            <w:pPr>
              <w:pStyle w:val="Liste1"/>
              <w:numPr>
                <w:ilvl w:val="0"/>
                <w:numId w:val="9"/>
              </w:numPr>
            </w:pPr>
            <w:r>
              <w:rPr>
                <w:i/>
              </w:rPr>
              <w:t>In der Risikobewertung und bei Ausbrüchen soll mehr auf die Delta Variante eingegangen werden.</w:t>
            </w:r>
          </w:p>
        </w:tc>
        <w:tc>
          <w:tcPr>
            <w:tcW w:w="1463" w:type="dxa"/>
          </w:tcPr>
          <w:p>
            <w:pPr>
              <w:rPr>
                <w:sz w:val="22"/>
                <w:szCs w:val="22"/>
              </w:rPr>
            </w:pPr>
          </w:p>
          <w:p>
            <w:pPr>
              <w:rPr>
                <w:sz w:val="22"/>
                <w:szCs w:val="22"/>
              </w:rPr>
            </w:pPr>
            <w:r>
              <w:rPr>
                <w:sz w:val="22"/>
                <w:szCs w:val="22"/>
              </w:rPr>
              <w:t>Ute Rexroth</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nicht berichtet</w:t>
            </w:r>
          </w:p>
          <w:p>
            <w:pPr>
              <w:pStyle w:val="2"/>
            </w:pPr>
            <w:r>
              <w:t>P1</w:t>
            </w:r>
          </w:p>
          <w:p>
            <w:pPr>
              <w:pStyle w:val="Liste1"/>
              <w:rPr>
                <w:i/>
              </w:rPr>
            </w:pPr>
            <w:r>
              <w:t>13 Uhr WHO Session, wo Frau Jenny berichten wird</w:t>
            </w:r>
          </w:p>
          <w:p>
            <w:pPr>
              <w:pStyle w:val="Liste1"/>
              <w:rPr>
                <w:i/>
              </w:rPr>
            </w:pPr>
            <w:r>
              <w:t>Tweets zu Reisetipps sowie Wichtigkeit der 2. Impfung ist diese Woche erfolgt</w:t>
            </w:r>
          </w:p>
          <w:p>
            <w:pPr>
              <w:pStyle w:val="Liste1"/>
              <w:rPr>
                <w:i/>
              </w:rPr>
            </w:pPr>
            <w:r>
              <w:t>Weiterer Tweet zu Sommer/Reisen &amp; Einhaltung der Maßnahmen ist kommende Woche geplant</w:t>
            </w:r>
            <w:r>
              <w:br/>
            </w:r>
          </w:p>
        </w:tc>
        <w:tc>
          <w:tcPr>
            <w:tcW w:w="1463" w:type="dxa"/>
          </w:tcPr>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Ines Lein</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lastRenderedPageBreak/>
              <w:t>Allgemein</w:t>
            </w:r>
          </w:p>
          <w:p>
            <w:pPr>
              <w:pStyle w:val="Liste1"/>
            </w:pPr>
            <w:r>
              <w:t>Aerosol-Papier (</w:t>
            </w:r>
            <w:hyperlink r:id="rId17" w:history="1">
              <w:r>
                <w:rPr>
                  <w:rStyle w:val="Hyperlink"/>
                </w:rPr>
                <w:t>hier</w:t>
              </w:r>
            </w:hyperlink>
            <w:r>
              <w:t>)</w:t>
            </w:r>
          </w:p>
          <w:p>
            <w:pPr>
              <w:pStyle w:val="Liste1"/>
              <w:numPr>
                <w:ilvl w:val="0"/>
                <w:numId w:val="11"/>
              </w:numPr>
            </w:pPr>
            <w:r>
              <w:t>Keine Unterstützung des Papiers, da es RKI und UBA Empfehlungen widerspricht. Nur Kenntnisnahme!</w:t>
            </w:r>
          </w:p>
          <w:p>
            <w:pPr>
              <w:pStyle w:val="Liste1"/>
              <w:numPr>
                <w:ilvl w:val="0"/>
                <w:numId w:val="11"/>
              </w:numPr>
            </w:pPr>
            <w:r>
              <w:t>In diesem Rahmen wurde über die zu Befürwortenden Maßnahmen in Schulen diskutiert, gerade für den Herbst. Es wurde eine Einigung darüber erreicht, dass ein Multikomponentenansatz am erfolgversprechendsten ist:</w:t>
            </w:r>
          </w:p>
          <w:p>
            <w:pPr>
              <w:pStyle w:val="Liste1"/>
              <w:numPr>
                <w:ilvl w:val="0"/>
                <w:numId w:val="12"/>
              </w:numPr>
            </w:pPr>
            <w:r>
              <w:t>Medizinischer Mund-Nasen-Schutz unabhängig von der Inzidenz! Kein FFP2 notwendig!</w:t>
            </w:r>
          </w:p>
          <w:p>
            <w:pPr>
              <w:pStyle w:val="Liste1"/>
              <w:numPr>
                <w:ilvl w:val="0"/>
                <w:numId w:val="12"/>
              </w:numPr>
            </w:pPr>
            <w:r>
              <w:t>2 Mal wöchentliche Testung* (PCR Pooltestung aus Kapazitätsgründen nur für Grundschulen bzw. u12 und Schnelltests ab weiterführenden Schulen/ü12)</w:t>
            </w:r>
          </w:p>
          <w:p>
            <w:pPr>
              <w:pStyle w:val="Liste1"/>
              <w:numPr>
                <w:ilvl w:val="0"/>
                <w:numId w:val="12"/>
              </w:numPr>
            </w:pPr>
            <w:r>
              <w:t>Impfung aller Erwachsenen im Schulumfeld</w:t>
            </w:r>
          </w:p>
          <w:p>
            <w:pPr>
              <w:pStyle w:val="Liste1"/>
              <w:numPr>
                <w:ilvl w:val="0"/>
                <w:numId w:val="12"/>
              </w:numPr>
            </w:pPr>
            <w:r>
              <w:t>Eintrag verhindern, d.h. Kinder mit Symptomen einer ARE sollten nicht in die Schule</w:t>
            </w:r>
          </w:p>
          <w:p>
            <w:pPr>
              <w:pStyle w:val="Liste1"/>
              <w:numPr>
                <w:ilvl w:val="0"/>
                <w:numId w:val="12"/>
              </w:numPr>
            </w:pPr>
            <w:r>
              <w:t>Monitoring in den Schulen aufbauen (aktuell keine Daten verfügbar)</w:t>
            </w:r>
          </w:p>
          <w:p>
            <w:pPr>
              <w:pStyle w:val="Liste1"/>
              <w:numPr>
                <w:ilvl w:val="0"/>
                <w:numId w:val="12"/>
              </w:numPr>
            </w:pPr>
            <w:r>
              <w:t>Raumlufttechnische Anlagen werden NICHT in diesen Multikomponentenansatz aufgenommen, da Zuständigkeit beim UBA liegt</w:t>
            </w:r>
          </w:p>
          <w:p>
            <w:pPr>
              <w:pStyle w:val="Liste1"/>
              <w:numPr>
                <w:ilvl w:val="0"/>
                <w:numId w:val="0"/>
              </w:numPr>
              <w:ind w:left="833"/>
            </w:pPr>
          </w:p>
          <w:p>
            <w:pPr>
              <w:pStyle w:val="Liste1"/>
              <w:numPr>
                <w:ilvl w:val="0"/>
                <w:numId w:val="0"/>
              </w:numPr>
              <w:ind w:left="473"/>
            </w:pPr>
            <w:r>
              <w:t xml:space="preserve">*Anmerkung: Es gab keine abschließende Einigung zur PCR Pooltestung, wenn sie nicht für alle ausreicht. Schätzung des BMG: 10 Mio. Kinder, d.h. 400.000 PCR Pooltests/ Woche sind angedacht und machbar solange die Inzidenzen niedrig sind und man nicht zu viele Pools auflösen muss. </w:t>
            </w:r>
          </w:p>
          <w:p>
            <w:pPr>
              <w:pStyle w:val="Liste1"/>
              <w:numPr>
                <w:ilvl w:val="0"/>
                <w:numId w:val="0"/>
              </w:numPr>
              <w:ind w:left="473"/>
            </w:pPr>
            <w:r>
              <w:t xml:space="preserve">Ein </w:t>
            </w:r>
            <w:proofErr w:type="spellStart"/>
            <w:r>
              <w:t>EpiBull</w:t>
            </w:r>
            <w:proofErr w:type="spellEnd"/>
            <w:r>
              <w:t xml:space="preserve"> Artikel zur Effektivität von PCR Pooltestungen zur Unterbrechung von Transmissionsketten im Schulsetting wird nächste Woche veröffentlicht (Info Seifried). </w:t>
            </w:r>
          </w:p>
          <w:p>
            <w:pPr>
              <w:pStyle w:val="Liste1"/>
              <w:numPr>
                <w:ilvl w:val="0"/>
                <w:numId w:val="0"/>
              </w:numPr>
              <w:ind w:left="473" w:hanging="360"/>
            </w:pPr>
          </w:p>
          <w:p>
            <w:pPr>
              <w:pStyle w:val="Liste1"/>
              <w:numPr>
                <w:ilvl w:val="0"/>
                <w:numId w:val="0"/>
              </w:numPr>
              <w:ind w:left="473" w:hanging="360"/>
              <w:rPr>
                <w:b/>
              </w:rPr>
            </w:pPr>
            <w:proofErr w:type="spellStart"/>
            <w:r>
              <w:rPr>
                <w:b/>
              </w:rPr>
              <w:t>ToDo</w:t>
            </w:r>
            <w:proofErr w:type="spellEnd"/>
            <w:r>
              <w:rPr>
                <w:b/>
              </w:rPr>
              <w:t>:</w:t>
            </w:r>
          </w:p>
          <w:p>
            <w:pPr>
              <w:pStyle w:val="Liste1"/>
              <w:numPr>
                <w:ilvl w:val="0"/>
                <w:numId w:val="13"/>
              </w:numPr>
              <w:rPr>
                <w:i/>
              </w:rPr>
            </w:pPr>
            <w:r>
              <w:rPr>
                <w:i/>
              </w:rPr>
              <w:t xml:space="preserve">Anpassung aller betroffenen Papiere an die Diskussion, insbesondere im Hinblick auf das Maskentragen: „Masken als Teil der Multikomponenten-Strategie sollten </w:t>
            </w:r>
            <w:ins w:id="9" w:author="Banerji, Sangeeta" w:date="2021-06-29T23:16:00Z">
              <w:r>
                <w:rPr>
                  <w:i/>
                </w:rPr>
                <w:t>unabh</w:t>
              </w:r>
            </w:ins>
            <w:ins w:id="10" w:author="Banerji, Sangeeta" w:date="2021-06-29T23:17:00Z">
              <w:r>
                <w:rPr>
                  <w:i/>
                </w:rPr>
                <w:t xml:space="preserve">ängig von Inzidenzschwellen </w:t>
              </w:r>
            </w:ins>
            <w:r>
              <w:rPr>
                <w:i/>
              </w:rPr>
              <w:t>immer getragen werden</w:t>
            </w:r>
            <w:commentRangeStart w:id="11"/>
            <w:ins w:id="12" w:author="Rexroth, Ute" w:date="2021-06-29T18:44:00Z">
              <w:r>
                <w:rPr>
                  <w:i/>
                </w:rPr>
                <w:t xml:space="preserve"> (nicht mehr Mund-Nase-Bedeckung)</w:t>
              </w:r>
              <w:commentRangeEnd w:id="11"/>
              <w:r>
                <w:rPr>
                  <w:rStyle w:val="Kommentarzeichen"/>
                  <w:rFonts w:ascii="Scala Sans OT" w:hAnsi="Scala Sans OT"/>
                  <w:lang w:eastAsia="de-DE"/>
                </w:rPr>
                <w:commentReference w:id="11"/>
              </w:r>
            </w:ins>
            <w:r>
              <w:rPr>
                <w:i/>
              </w:rPr>
              <w:t>“. (</w:t>
            </w:r>
            <w:ins w:id="13" w:author="Banerji, Sangeeta" w:date="2021-06-29T23:17:00Z">
              <w:r>
                <w:rPr>
                  <w:i/>
                </w:rPr>
                <w:t>FG36 (</w:t>
              </w:r>
            </w:ins>
            <w:r>
              <w:rPr>
                <w:i/>
              </w:rPr>
              <w:t>Haas</w:t>
            </w:r>
            <w:ins w:id="14" w:author="Banerji, Sangeeta" w:date="2021-06-29T23:17:00Z">
              <w:r>
                <w:rPr>
                  <w:i/>
                </w:rPr>
                <w:t xml:space="preserve">) und weitere </w:t>
              </w:r>
            </w:ins>
            <w:ins w:id="15" w:author="Banerji, Sangeeta" w:date="2021-06-29T23:20:00Z">
              <w:r>
                <w:rPr>
                  <w:i/>
                </w:rPr>
                <w:t>r</w:t>
              </w:r>
            </w:ins>
            <w:ins w:id="16" w:author="Banerji, Sangeeta" w:date="2021-06-29T23:21:00Z">
              <w:r>
                <w:rPr>
                  <w:i/>
                </w:rPr>
                <w:t>elevante</w:t>
              </w:r>
            </w:ins>
            <w:ins w:id="17" w:author="Banerji, Sangeeta" w:date="2021-06-29T23:18:00Z">
              <w:r>
                <w:rPr>
                  <w:i/>
                </w:rPr>
                <w:t xml:space="preserve"> </w:t>
              </w:r>
            </w:ins>
            <w:ins w:id="18" w:author="Banerji, Sangeeta" w:date="2021-06-29T23:17:00Z">
              <w:r>
                <w:rPr>
                  <w:i/>
                </w:rPr>
                <w:t>FG</w:t>
              </w:r>
            </w:ins>
            <w:ins w:id="19" w:author="Banerji, Sangeeta" w:date="2021-06-29T23:18:00Z">
              <w:r>
                <w:rPr>
                  <w:i/>
                </w:rPr>
                <w:t>s</w:t>
              </w:r>
            </w:ins>
            <w:r>
              <w:rPr>
                <w:i/>
              </w:rPr>
              <w:t>)</w:t>
            </w:r>
          </w:p>
          <w:p>
            <w:pPr>
              <w:pStyle w:val="Liste1"/>
              <w:numPr>
                <w:ilvl w:val="0"/>
                <w:numId w:val="13"/>
              </w:numPr>
              <w:rPr>
                <w:i/>
              </w:rPr>
            </w:pPr>
            <w:r>
              <w:rPr>
                <w:i/>
              </w:rPr>
              <w:t xml:space="preserve">Gemeinsamer </w:t>
            </w:r>
            <w:proofErr w:type="spellStart"/>
            <w:r>
              <w:rPr>
                <w:i/>
              </w:rPr>
              <w:t>EpiBull</w:t>
            </w:r>
            <w:proofErr w:type="spellEnd"/>
            <w:r>
              <w:rPr>
                <w:i/>
              </w:rPr>
              <w:t xml:space="preserve"> Artikel mit Martin Kriegel (TU Berlin) anstreben. (Haas) </w:t>
            </w:r>
          </w:p>
          <w:p>
            <w:pPr>
              <w:pStyle w:val="Liste1"/>
              <w:numPr>
                <w:ilvl w:val="0"/>
                <w:numId w:val="13"/>
              </w:numPr>
              <w:rPr>
                <w:i/>
              </w:rPr>
            </w:pPr>
            <w:r>
              <w:rPr>
                <w:i/>
              </w:rPr>
              <w:t>Überprüfung der Kapazitäten zur PCR Pooltestung (</w:t>
            </w:r>
            <w:commentRangeStart w:id="20"/>
            <w:r>
              <w:rPr>
                <w:i/>
              </w:rPr>
              <w:t>Seifried</w:t>
            </w:r>
            <w:commentRangeEnd w:id="20"/>
            <w:r>
              <w:rPr>
                <w:rStyle w:val="Kommentarzeichen"/>
                <w:rFonts w:ascii="Scala Sans OT" w:hAnsi="Scala Sans OT"/>
                <w:lang w:eastAsia="de-DE"/>
              </w:rPr>
              <w:commentReference w:id="20"/>
            </w:r>
            <w:r>
              <w:rPr>
                <w:i/>
              </w:rPr>
              <w:t>)</w:t>
            </w:r>
          </w:p>
          <w:p>
            <w:pPr>
              <w:pStyle w:val="Liste1"/>
              <w:numPr>
                <w:ilvl w:val="0"/>
                <w:numId w:val="0"/>
              </w:numPr>
              <w:ind w:left="473" w:hanging="360"/>
            </w:pPr>
          </w:p>
          <w:p>
            <w:pPr>
              <w:pStyle w:val="Liste1"/>
              <w:numPr>
                <w:ilvl w:val="0"/>
                <w:numId w:val="0"/>
              </w:numPr>
              <w:ind w:left="473" w:hanging="360"/>
            </w:pPr>
          </w:p>
          <w:p>
            <w:pPr>
              <w:pStyle w:val="2"/>
              <w:rPr>
                <w:i/>
              </w:rPr>
            </w:pPr>
            <w:r>
              <w:t>RKI-intern</w:t>
            </w:r>
          </w:p>
          <w:p>
            <w:pPr>
              <w:pStyle w:val="Liste1"/>
              <w:numPr>
                <w:ilvl w:val="0"/>
                <w:numId w:val="0"/>
              </w:numPr>
              <w:ind w:left="473" w:hanging="360"/>
            </w:pPr>
            <w:r>
              <w:t>•</w:t>
            </w:r>
            <w:r>
              <w:tab/>
              <w:t>Umgang mit BMG-Wünschen nach EWRS-Abfragen</w:t>
            </w:r>
          </w:p>
          <w:p>
            <w:pPr>
              <w:pStyle w:val="Liste1"/>
              <w:numPr>
                <w:ilvl w:val="0"/>
                <w:numId w:val="0"/>
              </w:numPr>
              <w:ind w:left="473" w:hanging="360"/>
              <w:rPr>
                <w:b/>
              </w:rPr>
            </w:pPr>
            <w:proofErr w:type="spellStart"/>
            <w:r>
              <w:rPr>
                <w:b/>
              </w:rPr>
              <w:t>ToDo</w:t>
            </w:r>
            <w:proofErr w:type="spellEnd"/>
            <w:r>
              <w:rPr>
                <w:b/>
              </w:rPr>
              <w:t>:</w:t>
            </w:r>
          </w:p>
          <w:p>
            <w:pPr>
              <w:pStyle w:val="Liste1"/>
              <w:numPr>
                <w:ilvl w:val="0"/>
                <w:numId w:val="18"/>
              </w:numPr>
              <w:rPr>
                <w:i/>
              </w:rPr>
            </w:pPr>
            <w:r>
              <w:rPr>
                <w:i/>
              </w:rPr>
              <w:t>Initiativbericht an das BMG, dass EWRS als Notfallsystem gedacht ist und Bedenken Seitens des RKI bestehen, dass eine regelhafte Nutzung als Abfragetool langfristig zu einer verminderten Kooperationsbereitschaft führen könnte. (Rexroth)</w:t>
            </w:r>
          </w:p>
        </w:tc>
        <w:tc>
          <w:tcPr>
            <w:tcW w:w="1463" w:type="dxa"/>
          </w:tcPr>
          <w:p>
            <w:pPr>
              <w:rPr>
                <w:sz w:val="22"/>
                <w:szCs w:val="22"/>
              </w:rPr>
            </w:pPr>
          </w:p>
          <w:p>
            <w:pPr>
              <w:rPr>
                <w:sz w:val="22"/>
                <w:szCs w:val="22"/>
              </w:rPr>
            </w:pPr>
          </w:p>
          <w:p>
            <w:pPr>
              <w:rPr>
                <w:sz w:val="22"/>
                <w:szCs w:val="22"/>
              </w:rPr>
            </w:pPr>
            <w:r>
              <w:rPr>
                <w:sz w:val="22"/>
                <w:szCs w:val="22"/>
              </w:rPr>
              <w:lastRenderedPageBreak/>
              <w:t>Alle</w:t>
            </w: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numPr>
                <w:ilvl w:val="0"/>
                <w:numId w:val="0"/>
              </w:numPr>
              <w:ind w:left="473" w:hanging="360"/>
            </w:pPr>
            <w:r>
              <w:lastRenderedPageBreak/>
              <w:t>•</w:t>
            </w:r>
            <w:r>
              <w:tab/>
              <w:t>Dokument zu Wohnungslosen (</w:t>
            </w:r>
            <w:hyperlink r:id="rId19" w:history="1">
              <w:r>
                <w:rPr>
                  <w:rStyle w:val="Hyperlink"/>
                </w:rPr>
                <w:t>hier</w:t>
              </w:r>
            </w:hyperlink>
            <w:r>
              <w:t>)</w:t>
            </w:r>
          </w:p>
          <w:p>
            <w:pPr>
              <w:pStyle w:val="Liste1"/>
              <w:numPr>
                <w:ilvl w:val="0"/>
                <w:numId w:val="0"/>
              </w:numPr>
              <w:ind w:left="473" w:hanging="360"/>
            </w:pPr>
            <w:r>
              <w:t>Zur Kenntnisnahme: Das Dokument ist RKI intern sowie mit Stakeholdern (GA Frankfurt, Obdachlose) abgestimmt und wird nun an das BMG und BL geschickt zur Info und anschließend veröffentlicht</w:t>
            </w:r>
          </w:p>
        </w:tc>
        <w:tc>
          <w:tcPr>
            <w:tcW w:w="1463" w:type="dxa"/>
          </w:tcPr>
          <w:p>
            <w:pPr>
              <w:rPr>
                <w:sz w:val="22"/>
                <w:szCs w:val="22"/>
              </w:rPr>
            </w:pPr>
          </w:p>
          <w:p>
            <w:pPr>
              <w:rPr>
                <w:sz w:val="22"/>
                <w:szCs w:val="22"/>
              </w:rPr>
            </w:pPr>
            <w:r>
              <w:rPr>
                <w:sz w:val="22"/>
                <w:szCs w:val="22"/>
              </w:rPr>
              <w:lastRenderedPageBreak/>
              <w:t>Ute Rexroth</w:t>
            </w:r>
          </w:p>
        </w:tc>
      </w:tr>
      <w:tr>
        <w:tc>
          <w:tcPr>
            <w:tcW w:w="684" w:type="dxa"/>
          </w:tcPr>
          <w:p>
            <w:pPr>
              <w:rPr>
                <w:b/>
              </w:rPr>
            </w:pPr>
            <w:r>
              <w:rPr>
                <w:b/>
              </w:rPr>
              <w:lastRenderedPageBreak/>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numPr>
                <w:ilvl w:val="0"/>
                <w:numId w:val="15"/>
              </w:numPr>
            </w:pPr>
            <w:r>
              <w:t xml:space="preserve">wöchentliche Info von Impfdurchbrüchen im Lagebericht </w:t>
            </w:r>
          </w:p>
          <w:p>
            <w:pPr>
              <w:pStyle w:val="Liste1"/>
              <w:numPr>
                <w:ilvl w:val="0"/>
                <w:numId w:val="15"/>
              </w:numPr>
            </w:pPr>
            <w:proofErr w:type="spellStart"/>
            <w:r>
              <w:t>Townhall</w:t>
            </w:r>
            <w:proofErr w:type="spellEnd"/>
            <w:r>
              <w:t xml:space="preserve"> Meeting mit Spahn: Vorstellung des Impfbuchs für alle, 3 Mio. Stück an Apotheken ausgeliefert und durch Influencer beworben, z.B. David Haselhoff.</w:t>
            </w:r>
          </w:p>
          <w:p>
            <w:pPr>
              <w:pStyle w:val="2"/>
            </w:pPr>
            <w:r>
              <w:t>Impfstoffe</w:t>
            </w:r>
          </w:p>
          <w:p>
            <w:pPr>
              <w:pStyle w:val="Liste1"/>
              <w:numPr>
                <w:ilvl w:val="0"/>
                <w:numId w:val="15"/>
              </w:numPr>
            </w:pPr>
            <w:r>
              <w:t>xxx</w:t>
            </w:r>
          </w:p>
          <w:p>
            <w:pPr>
              <w:pStyle w:val="2"/>
            </w:pPr>
            <w:r>
              <w:t>STIKO</w:t>
            </w:r>
          </w:p>
          <w:p>
            <w:pPr>
              <w:pStyle w:val="Liste1"/>
              <w:numPr>
                <w:ilvl w:val="0"/>
                <w:numId w:val="15"/>
              </w:numPr>
            </w:pPr>
            <w:r>
              <w:t>STIKO hat Kriterien für nachgewiesene SARS-CoV-2-Infektion ergänzt um „kann durch (…) eine validierte SARS-CoV-2-Antikörperserologie erfolgen.“</w:t>
            </w:r>
          </w:p>
          <w:p>
            <w:pPr>
              <w:pStyle w:val="Liste1"/>
              <w:numPr>
                <w:ilvl w:val="0"/>
                <w:numId w:val="0"/>
              </w:numPr>
              <w:ind w:left="473"/>
            </w:pPr>
            <w:r>
              <w:t>=&gt; Konsequenzen für Definition Genesenen-Status!?</w:t>
            </w:r>
          </w:p>
          <w:p>
            <w:pPr>
              <w:pStyle w:val="Liste1"/>
              <w:numPr>
                <w:ilvl w:val="0"/>
                <w:numId w:val="18"/>
              </w:numPr>
              <w:ind w:left="766" w:hanging="426"/>
            </w:pPr>
            <w:r>
              <w:t xml:space="preserve">Vorstellung der STIKO Entscheidung und Vorschlag für Umgang des RKI durch Herrn Wichmann (Folie </w:t>
            </w:r>
            <w:hyperlink r:id="rId20" w:history="1">
              <w:r>
                <w:rPr>
                  <w:rStyle w:val="Hyperlink"/>
                </w:rPr>
                <w:t>hier</w:t>
              </w:r>
            </w:hyperlink>
            <w:r>
              <w:t>)</w:t>
            </w:r>
          </w:p>
          <w:p>
            <w:pPr>
              <w:pStyle w:val="Liste1"/>
              <w:numPr>
                <w:ilvl w:val="0"/>
                <w:numId w:val="15"/>
              </w:numPr>
            </w:pPr>
            <w:r>
              <w:t xml:space="preserve">Der Vorschlag von Herrn Wichmann, die STIKO Kriterien als Grundlage für eine individuelle medizinische Entscheidung für oder gegen die Notwendigkeit einer Impfung zu betrachten und damit völlig getrennt von der politischen Definition des Genesenen-Status als Grundlage für Public Health Maßnahmen aufzufassen, wurde befürwortet und wird so kommuniziert werden. </w:t>
            </w:r>
          </w:p>
          <w:p>
            <w:pPr>
              <w:pStyle w:val="Liste1"/>
              <w:numPr>
                <w:ilvl w:val="0"/>
                <w:numId w:val="0"/>
              </w:numPr>
              <w:ind w:left="473" w:hanging="360"/>
              <w:rPr>
                <w:b/>
              </w:rPr>
            </w:pPr>
            <w:proofErr w:type="spellStart"/>
            <w:r>
              <w:rPr>
                <w:b/>
              </w:rPr>
              <w:t>ToDo</w:t>
            </w:r>
            <w:proofErr w:type="spellEnd"/>
            <w:r>
              <w:rPr>
                <w:b/>
              </w:rPr>
              <w:t>:</w:t>
            </w:r>
          </w:p>
          <w:p>
            <w:pPr>
              <w:pStyle w:val="Liste1"/>
              <w:numPr>
                <w:ilvl w:val="0"/>
                <w:numId w:val="15"/>
              </w:numPr>
              <w:rPr>
                <w:i/>
              </w:rPr>
            </w:pPr>
            <w:r>
              <w:rPr>
                <w:i/>
              </w:rPr>
              <w:t>FAQ Anpassen (Rexroth)</w:t>
            </w:r>
          </w:p>
          <w:p>
            <w:pPr>
              <w:pStyle w:val="Liste1"/>
              <w:numPr>
                <w:ilvl w:val="0"/>
                <w:numId w:val="15"/>
              </w:numPr>
              <w:rPr>
                <w:i/>
              </w:rPr>
            </w:pPr>
            <w:r>
              <w:rPr>
                <w:i/>
              </w:rPr>
              <w:t>BMG berichten (Rexroth)</w:t>
            </w:r>
          </w:p>
          <w:p>
            <w:pPr>
              <w:pStyle w:val="Liste1"/>
              <w:numPr>
                <w:ilvl w:val="0"/>
                <w:numId w:val="0"/>
              </w:numPr>
              <w:ind w:left="473" w:hanging="360"/>
            </w:pPr>
          </w:p>
          <w:p>
            <w:pPr>
              <w:pStyle w:val="Listenabsatz"/>
              <w:numPr>
                <w:ilvl w:val="0"/>
                <w:numId w:val="15"/>
              </w:numPr>
            </w:pPr>
            <w:r>
              <w:t xml:space="preserve">Infektiosität/Quarantäne von vollständig Geimpften nach Exposition mit der </w:t>
            </w:r>
            <w:proofErr w:type="spellStart"/>
            <w:r>
              <w:t>delta</w:t>
            </w:r>
            <w:proofErr w:type="spellEnd"/>
            <w:r>
              <w:t xml:space="preserve"> Variante (ID 3834)</w:t>
            </w:r>
          </w:p>
          <w:p>
            <w:pPr>
              <w:pStyle w:val="Liste1"/>
              <w:numPr>
                <w:ilvl w:val="0"/>
                <w:numId w:val="0"/>
              </w:numPr>
              <w:ind w:left="360"/>
            </w:pPr>
          </w:p>
          <w:p>
            <w:pPr>
              <w:pStyle w:val="Liste1"/>
              <w:numPr>
                <w:ilvl w:val="0"/>
                <w:numId w:val="0"/>
              </w:numPr>
              <w:ind w:left="360"/>
            </w:pPr>
            <w:r>
              <w:rPr>
                <w:b/>
              </w:rPr>
              <w:t xml:space="preserve">Entscheidung/ </w:t>
            </w:r>
            <w:proofErr w:type="spellStart"/>
            <w:r>
              <w:rPr>
                <w:b/>
              </w:rPr>
              <w:t>ToDo</w:t>
            </w:r>
            <w:proofErr w:type="spellEnd"/>
            <w:r>
              <w:rPr>
                <w:b/>
              </w:rPr>
              <w:t xml:space="preserve"> (Rexroth):</w:t>
            </w:r>
            <w:r>
              <w:t xml:space="preserve"> </w:t>
            </w:r>
            <w:r>
              <w:rPr>
                <w:i/>
              </w:rPr>
              <w:t>Aktuell keine Änderung. Wiedervorlage, wenn Delta die dominierende Variante ist (Anteil &gt;50%).</w:t>
            </w:r>
          </w:p>
        </w:tc>
        <w:tc>
          <w:tcPr>
            <w:tcW w:w="1463" w:type="dxa"/>
          </w:tcPr>
          <w:p>
            <w:pPr>
              <w:rPr>
                <w:sz w:val="22"/>
                <w:szCs w:val="22"/>
              </w:rPr>
            </w:pPr>
          </w:p>
          <w:p>
            <w:pPr>
              <w:rPr>
                <w:sz w:val="22"/>
                <w:szCs w:val="22"/>
              </w:rPr>
            </w:pPr>
            <w:r>
              <w:rPr>
                <w:sz w:val="22"/>
                <w:szCs w:val="22"/>
              </w:rPr>
              <w:t>Ole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442 Proben, davon:</w:t>
            </w:r>
          </w:p>
          <w:p>
            <w:pPr>
              <w:pStyle w:val="Liste2"/>
            </w:pPr>
            <w:r>
              <w:t>1 SARS-CoV-2</w:t>
            </w:r>
          </w:p>
          <w:p>
            <w:pPr>
              <w:pStyle w:val="Liste2"/>
            </w:pPr>
            <w:r>
              <w:t>119 Rhinovirus</w:t>
            </w:r>
          </w:p>
          <w:p>
            <w:pPr>
              <w:pStyle w:val="Liste2"/>
            </w:pPr>
            <w:r>
              <w:t>4 RSV</w:t>
            </w:r>
          </w:p>
          <w:p>
            <w:pPr>
              <w:pStyle w:val="Liste2"/>
            </w:pPr>
            <w:r>
              <w:t xml:space="preserve">63 </w:t>
            </w:r>
            <w:proofErr w:type="spellStart"/>
            <w:r>
              <w:t>Parainfluenzavirus</w:t>
            </w:r>
            <w:proofErr w:type="spellEnd"/>
          </w:p>
          <w:p>
            <w:pPr>
              <w:pStyle w:val="Liste2"/>
              <w:rPr>
                <w:lang w:val="de-DE"/>
              </w:rPr>
            </w:pPr>
            <w:r>
              <w:rPr>
                <w:lang w:val="de-DE"/>
              </w:rPr>
              <w:t>80 saisonale (endemische) Coronaviren (überwiegend NL-63)</w:t>
            </w:r>
          </w:p>
          <w:p>
            <w:pPr>
              <w:pStyle w:val="Liste2"/>
            </w:pPr>
            <w:r>
              <w:t>0 Metapneumovirus</w:t>
            </w:r>
          </w:p>
          <w:p>
            <w:pPr>
              <w:pStyle w:val="Liste2"/>
            </w:pPr>
            <w:r>
              <w:t xml:space="preserve">0 </w:t>
            </w:r>
            <w:proofErr w:type="spellStart"/>
            <w:r>
              <w:t>Influenzavirus</w:t>
            </w:r>
            <w:proofErr w:type="spellEnd"/>
          </w:p>
          <w:p>
            <w:pPr>
              <w:pStyle w:val="2"/>
            </w:pPr>
            <w:r>
              <w:lastRenderedPageBreak/>
              <w:t>ZBS1</w:t>
            </w:r>
          </w:p>
          <w:p>
            <w:pPr>
              <w:pStyle w:val="Liste1"/>
            </w:pPr>
            <w:r>
              <w:t xml:space="preserve">In KW ## bisher 100 Proben, davon 37 positiv auf SARS-CoV-2 (33%) </w:t>
            </w:r>
          </w:p>
        </w:tc>
        <w:tc>
          <w:tcPr>
            <w:tcW w:w="1463" w:type="dxa"/>
          </w:tcPr>
          <w:p>
            <w:pPr>
              <w:rPr>
                <w:sz w:val="22"/>
                <w:szCs w:val="22"/>
              </w:rPr>
            </w:pPr>
          </w:p>
          <w:p>
            <w:pPr>
              <w:rPr>
                <w:sz w:val="22"/>
                <w:szCs w:val="22"/>
              </w:rPr>
            </w:pPr>
          </w:p>
          <w:p>
            <w:proofErr w:type="spellStart"/>
            <w:r>
              <w:t>Djin-Ye</w:t>
            </w:r>
            <w:proofErr w:type="spellEnd"/>
            <w:r>
              <w:t xml:space="preserve"> Oh</w:t>
            </w:r>
          </w:p>
          <w:p>
            <w:pPr>
              <w:rPr>
                <w:sz w:val="22"/>
                <w:szCs w:val="22"/>
              </w:rPr>
            </w:pPr>
            <w:r>
              <w:rPr>
                <w:sz w:val="22"/>
                <w:szCs w:val="22"/>
              </w:rPr>
              <w:t xml:space="preserve">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spacing w:after="200"/>
              <w:rPr>
                <w:sz w:val="22"/>
                <w:szCs w:val="22"/>
                <w:lang w:val="en-US"/>
              </w:rPr>
            </w:pPr>
          </w:p>
          <w:p>
            <w:pPr>
              <w:spacing w:after="200"/>
              <w:rPr>
                <w:sz w:val="22"/>
                <w:szCs w:val="22"/>
                <w:lang w:val="en-US"/>
              </w:rPr>
            </w:pPr>
            <w:r>
              <w:rPr>
                <w:sz w:val="22"/>
                <w:szCs w:val="22"/>
                <w:lang w:val="en-US"/>
              </w:rPr>
              <w:t>Janine Michel</w:t>
            </w: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rPr>
                <w:b/>
              </w:rPr>
            </w:pPr>
            <w:r>
              <w:t>Therapieübersicht: wenige wirksame Therapien gegen COVID</w:t>
            </w:r>
          </w:p>
          <w:p>
            <w:pPr>
              <w:pStyle w:val="3"/>
              <w:numPr>
                <w:ilvl w:val="0"/>
                <w:numId w:val="17"/>
              </w:numPr>
              <w:spacing w:before="0"/>
              <w:ind w:left="624" w:hanging="425"/>
              <w:rPr>
                <w:b w:val="0"/>
              </w:rPr>
            </w:pPr>
            <w:r>
              <w:rPr>
                <w:b w:val="0"/>
              </w:rPr>
              <w:t>René Gottschalk in den Ruhestand, Nachfo</w:t>
            </w:r>
            <w:bookmarkStart w:id="21" w:name="_GoBack"/>
            <w:bookmarkEnd w:id="21"/>
            <w:r>
              <w:rPr>
                <w:b w:val="0"/>
              </w:rPr>
              <w:t xml:space="preserve">lgerin: Annette </w:t>
            </w:r>
            <w:proofErr w:type="spellStart"/>
            <w:r>
              <w:rPr>
                <w:b w:val="0"/>
              </w:rPr>
              <w:t>Jurke</w:t>
            </w:r>
            <w:proofErr w:type="spellEnd"/>
            <w:r>
              <w:rPr>
                <w:b w:val="0"/>
              </w:rPr>
              <w:t xml:space="preserve"> aus Bochum</w:t>
            </w:r>
          </w:p>
        </w:tc>
        <w:tc>
          <w:tcPr>
            <w:tcW w:w="1463" w:type="dxa"/>
          </w:tcPr>
          <w:p>
            <w:pPr>
              <w:rPr>
                <w:sz w:val="22"/>
                <w:szCs w:val="22"/>
              </w:rPr>
            </w:pPr>
          </w:p>
          <w:p>
            <w:pPr>
              <w:rPr>
                <w:sz w:val="22"/>
                <w:szCs w:val="22"/>
              </w:rPr>
            </w:pPr>
            <w:r>
              <w:rPr>
                <w:sz w:val="22"/>
                <w:szCs w:val="22"/>
              </w:rPr>
              <w:t>Michaela Niebank</w:t>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Geplante IfSG-Änderung: Hospitalisierungen sollen ebenfalls gemeldet werden</w:t>
            </w:r>
          </w:p>
          <w:p>
            <w:pPr>
              <w:pStyle w:val="Liste1"/>
              <w:numPr>
                <w:ilvl w:val="0"/>
                <w:numId w:val="0"/>
              </w:numPr>
              <w:ind w:left="113"/>
            </w:pPr>
            <w:proofErr w:type="spellStart"/>
            <w:r>
              <w:t>ToDo</w:t>
            </w:r>
            <w:proofErr w:type="spellEnd"/>
            <w:r>
              <w:t>: Vorlage des BMG kommentieren/ ergänzen anstatt diesbezüglichen Erlasses (Ziegelmann) zu bearbeiten. Dazu bitte mit BMG telefonieren! (Diercke)</w:t>
            </w:r>
          </w:p>
        </w:tc>
        <w:tc>
          <w:tcPr>
            <w:tcW w:w="1463" w:type="dxa"/>
          </w:tcPr>
          <w:p>
            <w:pPr>
              <w:rPr>
                <w:sz w:val="22"/>
                <w:szCs w:val="22"/>
              </w:rPr>
            </w:pPr>
          </w:p>
          <w:p>
            <w:pPr>
              <w:rPr>
                <w:sz w:val="22"/>
                <w:szCs w:val="22"/>
              </w:rPr>
            </w:pPr>
          </w:p>
          <w:p>
            <w:pPr>
              <w:rPr>
                <w:sz w:val="22"/>
                <w:szCs w:val="22"/>
              </w:rPr>
            </w:pPr>
            <w:r>
              <w:rPr>
                <w:sz w:val="22"/>
                <w:szCs w:val="22"/>
              </w:rPr>
              <w:t>Michaela Diercke</w:t>
            </w: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Änderung der Einreiseverordnung ebenfalls über Änderung von IfSG von BMG angestrebt, um Gültigkeit auf ein Jahr nach Beendigung epidemischer Lage zu verlängern</w:t>
            </w:r>
          </w:p>
          <w:p>
            <w:pPr>
              <w:pStyle w:val="Liste1"/>
            </w:pPr>
            <w:r>
              <w:t>Beobachtung aus den Ländern: Sobald ein Land als Hochinzidenzgebiet erklärt wird, wird nicht mehr die DEA genutzt, sondern unvollständig ausgefüllte Ersatzmitteilungen abgegeben, die eine Nachverfolgung unmöglich machen</w:t>
            </w:r>
          </w:p>
          <w:p>
            <w:pPr>
              <w:pStyle w:val="Liste1"/>
            </w:pPr>
            <w:r>
              <w:t>KPN im Flugverkehr wird voraussichtlich ausgesetzt (diesbezüglich ist bereits ein Initiativbericht ans BMG gegangen), auch wenn ein solches Aussetzten oft eine kritische Nachfrage seitens der Presse auslöst</w:t>
            </w:r>
          </w:p>
        </w:tc>
        <w:tc>
          <w:tcPr>
            <w:tcW w:w="1463" w:type="dxa"/>
          </w:tcPr>
          <w:p>
            <w:pPr>
              <w:rPr>
                <w:sz w:val="22"/>
                <w:szCs w:val="22"/>
              </w:rPr>
            </w:pPr>
          </w:p>
          <w:p>
            <w:pPr>
              <w:rPr>
                <w:sz w:val="22"/>
                <w:szCs w:val="22"/>
              </w:rPr>
            </w:pPr>
            <w:r>
              <w:rPr>
                <w:sz w:val="22"/>
                <w:szCs w:val="22"/>
              </w:rPr>
              <w:t xml:space="preserve">Ute Rexroth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30.06.2021,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13:10 Uhr</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Rexroth, Ute" w:date="2021-06-29T18:44:00Z" w:initials="RU">
    <w:p>
      <w:pPr>
        <w:pStyle w:val="Kommentartext"/>
      </w:pPr>
      <w:r>
        <w:rPr>
          <w:rStyle w:val="Kommentarzeichen"/>
        </w:rPr>
        <w:annotationRef/>
      </w:r>
      <w:r>
        <w:t xml:space="preserve">Ich glaube, die Diskussion bezog sich darauf, dass wir MNB nicht mehr wollen, sondern MNS. </w:t>
      </w:r>
      <w:proofErr w:type="spellStart"/>
      <w:r>
        <w:t>Fg</w:t>
      </w:r>
      <w:proofErr w:type="spellEnd"/>
      <w:r>
        <w:t xml:space="preserve"> 36 sollte die Dokumente zu Schulen etc. dahingehend prüfen</w:t>
      </w:r>
    </w:p>
  </w:comment>
  <w:comment w:id="20" w:author="Schranz, Madlen" w:date="2021-06-28T09:06:00Z" w:initials="SM">
    <w:p>
      <w:pPr>
        <w:pStyle w:val="Kommentartext"/>
      </w:pPr>
      <w:r>
        <w:rPr>
          <w:rStyle w:val="Kommentarzeichen"/>
        </w:rPr>
        <w:annotationRef/>
      </w:r>
      <w:r>
        <w:t>ID 3862</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E2930"/>
    <w:multiLevelType w:val="hybridMultilevel"/>
    <w:tmpl w:val="BF7EE648"/>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E17A7E"/>
    <w:multiLevelType w:val="hybridMultilevel"/>
    <w:tmpl w:val="9DA421D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A885926"/>
    <w:multiLevelType w:val="hybridMultilevel"/>
    <w:tmpl w:val="B69ACBF2"/>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0C35CF6"/>
    <w:multiLevelType w:val="hybridMultilevel"/>
    <w:tmpl w:val="4C1A154A"/>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8" w15:restartNumberingAfterBreak="0">
    <w:nsid w:val="34003457"/>
    <w:multiLevelType w:val="hybridMultilevel"/>
    <w:tmpl w:val="3E084B5A"/>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35FC52A5"/>
    <w:multiLevelType w:val="hybridMultilevel"/>
    <w:tmpl w:val="645A70C6"/>
    <w:lvl w:ilvl="0" w:tplc="0409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38AD7CA1"/>
    <w:multiLevelType w:val="hybridMultilevel"/>
    <w:tmpl w:val="549E9F36"/>
    <w:lvl w:ilvl="0" w:tplc="5D7251E6">
      <w:start w:val="1"/>
      <w:numFmt w:val="decimal"/>
      <w:lvlText w:val="%1."/>
      <w:lvlJc w:val="left"/>
      <w:pPr>
        <w:ind w:left="833" w:hanging="360"/>
      </w:pPr>
      <w:rPr>
        <w:rFonts w:hint="default"/>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3031F1"/>
    <w:multiLevelType w:val="hybridMultilevel"/>
    <w:tmpl w:val="543268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26341F"/>
    <w:multiLevelType w:val="hybridMultilevel"/>
    <w:tmpl w:val="80AE3794"/>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5CAC0447"/>
    <w:multiLevelType w:val="hybridMultilevel"/>
    <w:tmpl w:val="DF382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B2612"/>
    <w:multiLevelType w:val="hybridMultilevel"/>
    <w:tmpl w:val="97063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4"/>
  </w:num>
  <w:num w:numId="5">
    <w:abstractNumId w:val="6"/>
  </w:num>
  <w:num w:numId="6">
    <w:abstractNumId w:val="4"/>
  </w:num>
  <w:num w:numId="7">
    <w:abstractNumId w:val="13"/>
  </w:num>
  <w:num w:numId="8">
    <w:abstractNumId w:val="12"/>
  </w:num>
  <w:num w:numId="9">
    <w:abstractNumId w:val="7"/>
  </w:num>
  <w:num w:numId="10">
    <w:abstractNumId w:val="5"/>
  </w:num>
  <w:num w:numId="11">
    <w:abstractNumId w:val="15"/>
  </w:num>
  <w:num w:numId="12">
    <w:abstractNumId w:val="10"/>
  </w:num>
  <w:num w:numId="13">
    <w:abstractNumId w:val="8"/>
  </w:num>
  <w:num w:numId="14">
    <w:abstractNumId w:val="0"/>
  </w:num>
  <w:num w:numId="15">
    <w:abstractNumId w:val="3"/>
  </w:num>
  <w:num w:numId="16">
    <w:abstractNumId w:val="16"/>
  </w:num>
  <w:num w:numId="17">
    <w:abstractNumId w:val="17"/>
  </w:num>
  <w:num w:numId="18">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n, Ines">
    <w15:presenceInfo w15:providerId="None" w15:userId="Lein, Ines"/>
  </w15:person>
  <w15:person w15:author="Banerji, Sangeeta">
    <w15:presenceInfo w15:providerId="None" w15:userId="Banerji, Sangeeta"/>
  </w15:person>
  <w15:person w15:author="Rexroth, Ute">
    <w15:presenceInfo w15:providerId="None" w15:userId="Rexroth, Ute"/>
  </w15:person>
  <w15:person w15:author="Schranz, Madlen">
    <w15:presenceInfo w15:providerId="None" w15:userId="Schranz, Mad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Entwurf%20Aerosole_16-06-2021_MT.docx" TargetMode="External"/><Relationship Id="rId2" Type="http://schemas.openxmlformats.org/officeDocument/2006/relationships/numbering" Target="numbering.xml"/><Relationship Id="rId16" Type="http://schemas.openxmlformats.org/officeDocument/2006/relationships/hyperlink" Target="Risikobewertung-zu-COVID_2021-06-25-KS.docx" TargetMode="External"/><Relationship Id="rId20" Type="http://schemas.openxmlformats.org/officeDocument/2006/relationships/hyperlink" Target="Aktualisierte%20STIKO-Empfehlung_Genesene.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6-25_Lage_AG\LageNational_2021-06-25.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Empfehlungen%20(Version%2018.06.2021).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1-06-25.pptx"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F5732-60D1-4C07-B75E-C8C90460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1662</Words>
  <Characters>10474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19</cp:revision>
  <cp:lastPrinted>2020-05-06T16:43:00Z</cp:lastPrinted>
  <dcterms:created xsi:type="dcterms:W3CDTF">2021-06-25T13:15:00Z</dcterms:created>
  <dcterms:modified xsi:type="dcterms:W3CDTF">2021-07-02T19:54:00Z</dcterms:modified>
</cp:coreProperties>
</file>