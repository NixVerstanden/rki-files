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16.07.2021,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Osamah Hamouda</w:t>
      </w:r>
    </w:p>
    <w:p>
      <w:pPr>
        <w:spacing w:after="0"/>
        <w:rPr>
          <w:b/>
          <w:sz w:val="22"/>
          <w:highlight w:val="yellow"/>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FG11</w:t>
      </w:r>
    </w:p>
    <w:p>
      <w:pPr>
        <w:pStyle w:val="Listenabsatz"/>
        <w:numPr>
          <w:ilvl w:val="1"/>
          <w:numId w:val="2"/>
        </w:numPr>
        <w:spacing w:after="0"/>
        <w:contextualSpacing w:val="0"/>
        <w:rPr>
          <w:sz w:val="22"/>
          <w:szCs w:val="22"/>
        </w:rPr>
      </w:pPr>
      <w:r>
        <w:rPr>
          <w:sz w:val="22"/>
          <w:szCs w:val="22"/>
        </w:rPr>
        <w:t>Sangeeta Banerji (Protokoll)</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1"/>
          <w:numId w:val="2"/>
        </w:numPr>
        <w:spacing w:after="0"/>
        <w:contextualSpacing w:val="0"/>
        <w:rPr>
          <w:sz w:val="22"/>
          <w:szCs w:val="22"/>
        </w:rPr>
      </w:pPr>
      <w:r>
        <w:rPr>
          <w:sz w:val="22"/>
          <w:szCs w:val="22"/>
        </w:rPr>
        <w:t>Djin-Ye Oh</w:t>
      </w:r>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szCs w:val="22"/>
        </w:rPr>
      </w:pPr>
      <w:r>
        <w:rPr>
          <w:sz w:val="22"/>
          <w:szCs w:val="22"/>
        </w:rPr>
        <w:t xml:space="preserve">Christa </w:t>
      </w:r>
      <w:r>
        <w:rPr>
          <w:rStyle w:val="highlight"/>
          <w:sz w:val="22"/>
          <w:szCs w:val="22"/>
        </w:rPr>
        <w:t>Scheid</w:t>
      </w:r>
      <w:r>
        <w:rPr>
          <w:sz w:val="22"/>
          <w:szCs w:val="22"/>
        </w:rPr>
        <w:t>t-</w:t>
      </w:r>
      <w:r>
        <w:rPr>
          <w:rStyle w:val="highlight"/>
          <w:sz w:val="22"/>
          <w:szCs w:val="22"/>
        </w:rPr>
        <w:t>Nave</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rPr>
      </w:pPr>
      <w:r>
        <w:rPr>
          <w:sz w:val="22"/>
        </w:rPr>
        <w:t>Claudia Sievers</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 xml:space="preserve">Thomas Harder </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spacing w:after="0"/>
        <w:ind w:left="1440"/>
        <w:contextualSpacing w:val="0"/>
        <w:rPr>
          <w:sz w:val="22"/>
          <w:szCs w:val="22"/>
        </w:rPr>
      </w:pP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Christian Herzog</w:t>
      </w:r>
    </w:p>
    <w:p>
      <w:pPr>
        <w:pStyle w:val="Listenabsatz"/>
        <w:numPr>
          <w:ilvl w:val="0"/>
          <w:numId w:val="3"/>
        </w:numPr>
        <w:spacing w:after="0"/>
        <w:contextualSpacing w:val="0"/>
        <w:rPr>
          <w:sz w:val="22"/>
          <w:szCs w:val="22"/>
        </w:rPr>
      </w:pPr>
      <w:r>
        <w:rPr>
          <w:sz w:val="22"/>
          <w:szCs w:val="22"/>
        </w:rPr>
        <w:t>ZBS1</w:t>
      </w:r>
    </w:p>
    <w:p>
      <w:pPr>
        <w:pStyle w:val="Listenabsatz"/>
        <w:numPr>
          <w:ilvl w:val="1"/>
          <w:numId w:val="3"/>
        </w:numPr>
        <w:spacing w:after="0"/>
        <w:contextualSpacing w:val="0"/>
        <w:rPr>
          <w:sz w:val="22"/>
          <w:szCs w:val="22"/>
        </w:rPr>
      </w:pPr>
      <w:r>
        <w:rPr>
          <w:sz w:val="22"/>
          <w:szCs w:val="22"/>
        </w:rPr>
        <w:t>Janine Michel</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1"/>
          <w:numId w:val="3"/>
        </w:numPr>
        <w:spacing w:after="0"/>
        <w:contextualSpacing w:val="0"/>
        <w:rPr>
          <w:sz w:val="22"/>
          <w:szCs w:val="22"/>
        </w:rPr>
      </w:pPr>
      <w:r>
        <w:rPr>
          <w:sz w:val="22"/>
          <w:szCs w:val="22"/>
        </w:rPr>
        <w:t xml:space="preserve">John </w:t>
      </w:r>
      <w:proofErr w:type="spellStart"/>
      <w:r>
        <w:rPr>
          <w:sz w:val="22"/>
          <w:szCs w:val="22"/>
        </w:rPr>
        <w:t>Gubernath</w:t>
      </w:r>
      <w:proofErr w:type="spellEnd"/>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Anna Rohde</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Martin Dietrich</w:t>
      </w:r>
    </w:p>
    <w:p>
      <w:p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b/>
                <w:i/>
                <w:color w:val="8DB3E2" w:themeColor="text2" w:themeTint="66"/>
                <w:sz w:val="22"/>
                <w:szCs w:val="22"/>
              </w:rPr>
            </w:pPr>
            <w:r>
              <w:rPr>
                <w:rStyle w:val="2Zchn"/>
                <w:sz w:val="22"/>
                <w:szCs w:val="22"/>
              </w:rPr>
              <w:t>International</w:t>
            </w:r>
            <w:r>
              <w:rPr>
                <w:b/>
                <w:sz w:val="22"/>
                <w:szCs w:val="22"/>
              </w:rPr>
              <w:t xml:space="preserve"> </w:t>
            </w:r>
            <w:r>
              <w:rPr>
                <w:rStyle w:val="TagFrZchn"/>
              </w:rPr>
              <w:t>(nur freitags)</w:t>
            </w:r>
          </w:p>
          <w:p>
            <w:pPr>
              <w:pStyle w:val="Liste1"/>
              <w:numPr>
                <w:ilvl w:val="0"/>
                <w:numId w:val="9"/>
              </w:numPr>
            </w:pPr>
            <w:r>
              <w:t xml:space="preserve">Folien </w:t>
            </w:r>
            <w:hyperlink r:id="rId14" w:history="1">
              <w:r>
                <w:rPr>
                  <w:rStyle w:val="Hyperlink"/>
                </w:rPr>
                <w:t>hier</w:t>
              </w:r>
            </w:hyperlink>
            <w:r>
              <w:t xml:space="preserve"> </w:t>
            </w:r>
          </w:p>
          <w:p>
            <w:pPr>
              <w:pStyle w:val="Liste1"/>
              <w:numPr>
                <w:ilvl w:val="0"/>
                <w:numId w:val="9"/>
              </w:numPr>
            </w:pPr>
            <w:r>
              <w:t>Weltweit:</w:t>
            </w:r>
          </w:p>
          <w:p>
            <w:pPr>
              <w:pStyle w:val="Liste2"/>
              <w:numPr>
                <w:ilvl w:val="0"/>
                <w:numId w:val="9"/>
              </w:numPr>
            </w:pPr>
            <w:proofErr w:type="spellStart"/>
            <w:r>
              <w:t>Datenstand</w:t>
            </w:r>
            <w:proofErr w:type="spellEnd"/>
            <w:r>
              <w:t>: WHO, 15.07.2021</w:t>
            </w:r>
          </w:p>
          <w:p>
            <w:pPr>
              <w:pStyle w:val="Liste2"/>
              <w:numPr>
                <w:ilvl w:val="0"/>
                <w:numId w:val="9"/>
              </w:numPr>
              <w:rPr>
                <w:lang w:val="de-DE"/>
              </w:rPr>
            </w:pPr>
            <w:r>
              <w:rPr>
                <w:lang w:val="de-DE"/>
              </w:rPr>
              <w:t>Fälle: ca. 188 Mio. (+14% im VG. Zur Vorwoche)</w:t>
            </w:r>
          </w:p>
          <w:p>
            <w:pPr>
              <w:pStyle w:val="Liste2"/>
              <w:numPr>
                <w:ilvl w:val="0"/>
                <w:numId w:val="9"/>
              </w:numPr>
            </w:pPr>
            <w:proofErr w:type="spellStart"/>
            <w:r>
              <w:t>Todesfälle</w:t>
            </w:r>
            <w:proofErr w:type="spellEnd"/>
            <w:r>
              <w:t>: ca. 4 Mio. (2,2% Fallsterblichkeit)</w:t>
            </w:r>
          </w:p>
          <w:p>
            <w:pPr>
              <w:pStyle w:val="Liste1"/>
              <w:numPr>
                <w:ilvl w:val="0"/>
                <w:numId w:val="9"/>
              </w:numPr>
            </w:pPr>
            <w:r>
              <w:t xml:space="preserve">Liste Top 10 Länder nach neuen Fällen: </w:t>
            </w:r>
          </w:p>
          <w:p>
            <w:pPr>
              <w:pStyle w:val="Liste2"/>
              <w:numPr>
                <w:ilvl w:val="0"/>
                <w:numId w:val="9"/>
              </w:numPr>
              <w:rPr>
                <w:lang w:val="de-DE"/>
              </w:rPr>
            </w:pPr>
            <w:r>
              <w:rPr>
                <w:lang w:val="de-DE"/>
              </w:rPr>
              <w:t>Indonesien, Brasilien, Indien, Vereinigtes Königreich, USA (höchster Anstieg), Russische Föderation, Kolumbien, Iran, Spanien, Südafrika</w:t>
            </w:r>
          </w:p>
          <w:p>
            <w:pPr>
              <w:pStyle w:val="Liste1"/>
              <w:numPr>
                <w:ilvl w:val="0"/>
                <w:numId w:val="9"/>
              </w:numPr>
            </w:pPr>
            <w:r>
              <w:t xml:space="preserve">Karte mit 7-Tage-Inzidenz: </w:t>
            </w:r>
          </w:p>
          <w:p>
            <w:pPr>
              <w:pStyle w:val="Liste2"/>
              <w:numPr>
                <w:ilvl w:val="0"/>
                <w:numId w:val="9"/>
              </w:numPr>
              <w:rPr>
                <w:lang w:val="de-DE"/>
              </w:rPr>
            </w:pPr>
            <w:r>
              <w:rPr>
                <w:lang w:val="de-DE"/>
              </w:rPr>
              <w:t>Höchste Inzidenzen auf dem südamerikanischen Kontinent, südlich Afrika, NL, UK, Mittelmeerraum, Asien und Russland</w:t>
            </w:r>
          </w:p>
          <w:p>
            <w:pPr>
              <w:pStyle w:val="Liste1"/>
              <w:numPr>
                <w:ilvl w:val="0"/>
                <w:numId w:val="9"/>
              </w:numPr>
            </w:pPr>
            <w:proofErr w:type="spellStart"/>
            <w:r>
              <w:t>Epikurve</w:t>
            </w:r>
            <w:proofErr w:type="spellEnd"/>
            <w:r>
              <w:t xml:space="preserve"> WHO </w:t>
            </w:r>
            <w:proofErr w:type="spellStart"/>
            <w:r>
              <w:t>Sitrep</w:t>
            </w:r>
            <w:proofErr w:type="spellEnd"/>
            <w:r>
              <w:t xml:space="preserve">: </w:t>
            </w:r>
          </w:p>
          <w:p>
            <w:pPr>
              <w:pStyle w:val="Liste2"/>
              <w:numPr>
                <w:ilvl w:val="0"/>
                <w:numId w:val="9"/>
              </w:numPr>
              <w:rPr>
                <w:lang w:val="de-DE"/>
              </w:rPr>
            </w:pPr>
            <w:r>
              <w:rPr>
                <w:lang w:val="de-DE"/>
              </w:rPr>
              <w:t>25% Anstieg der Fallzahlen im östlichen Mittelmeerraum und 20% Anstieg in Europa. 50% Anstieg der Todesfälle in Afrika</w:t>
            </w:r>
          </w:p>
          <w:p>
            <w:pPr>
              <w:pStyle w:val="Liste1"/>
              <w:numPr>
                <w:ilvl w:val="0"/>
                <w:numId w:val="9"/>
              </w:numPr>
            </w:pPr>
            <w:r>
              <w:t xml:space="preserve">Andere Berichte: </w:t>
            </w:r>
          </w:p>
          <w:p>
            <w:pPr>
              <w:pStyle w:val="Liste2"/>
              <w:numPr>
                <w:ilvl w:val="0"/>
                <w:numId w:val="9"/>
              </w:numPr>
              <w:rPr>
                <w:lang w:val="de-DE"/>
              </w:rPr>
            </w:pPr>
            <w:r>
              <w:rPr>
                <w:lang w:val="de-DE"/>
              </w:rPr>
              <w:t xml:space="preserve">Niederlande: </w:t>
            </w:r>
          </w:p>
          <w:p>
            <w:pPr>
              <w:pStyle w:val="Liste2"/>
              <w:numPr>
                <w:ilvl w:val="0"/>
                <w:numId w:val="9"/>
              </w:numPr>
              <w:rPr>
                <w:lang w:val="de-DE"/>
              </w:rPr>
            </w:pPr>
            <w:r>
              <w:rPr>
                <w:lang w:val="de-DE"/>
              </w:rPr>
              <w:t xml:space="preserve">Sehr hohe 7d-Inzidenz von 337,6/100.00 </w:t>
            </w:r>
            <w:proofErr w:type="spellStart"/>
            <w:r>
              <w:rPr>
                <w:lang w:val="de-DE"/>
              </w:rPr>
              <w:t>Einw</w:t>
            </w:r>
            <w:proofErr w:type="spellEnd"/>
            <w:r>
              <w:rPr>
                <w:lang w:val="de-DE"/>
              </w:rPr>
              <w:t>.</w:t>
            </w:r>
          </w:p>
          <w:p>
            <w:pPr>
              <w:pStyle w:val="Liste2"/>
              <w:numPr>
                <w:ilvl w:val="0"/>
                <w:numId w:val="9"/>
              </w:numPr>
              <w:rPr>
                <w:lang w:val="de-DE"/>
              </w:rPr>
            </w:pPr>
            <w:r>
              <w:rPr>
                <w:lang w:val="de-DE"/>
              </w:rPr>
              <w:t>Anstieg Fälle um 414% in den letzten 7d trotz guter Impfquote (40,7% vollständig geimpft)</w:t>
            </w:r>
          </w:p>
          <w:p>
            <w:pPr>
              <w:pStyle w:val="Liste2"/>
              <w:numPr>
                <w:ilvl w:val="0"/>
                <w:numId w:val="9"/>
              </w:numPr>
              <w:rPr>
                <w:lang w:val="de-DE"/>
              </w:rPr>
            </w:pPr>
            <w:r>
              <w:rPr>
                <w:lang w:val="de-DE"/>
              </w:rPr>
              <w:t xml:space="preserve">Fallzahlen stiegen nach weitreichender Öffnung am 26.6.21 bei einer Inzidenz von 28,6/100.000 </w:t>
            </w:r>
            <w:proofErr w:type="spellStart"/>
            <w:r>
              <w:rPr>
                <w:lang w:val="de-DE"/>
              </w:rPr>
              <w:t>Einw</w:t>
            </w:r>
            <w:proofErr w:type="spellEnd"/>
            <w:r>
              <w:rPr>
                <w:lang w:val="de-DE"/>
              </w:rPr>
              <w:t>., wo alle Maßnahmen bis auf die Einhaltung eines Abstands von mindesten 1,5m aufgehoben wurden</w:t>
            </w:r>
          </w:p>
          <w:p>
            <w:pPr>
              <w:pStyle w:val="Liste2"/>
              <w:numPr>
                <w:ilvl w:val="0"/>
                <w:numId w:val="9"/>
              </w:numPr>
              <w:rPr>
                <w:lang w:val="de-DE"/>
              </w:rPr>
            </w:pPr>
            <w:r>
              <w:rPr>
                <w:lang w:val="de-DE"/>
              </w:rPr>
              <w:t>Starker Anstieg der Fälle ab 2.7.21</w:t>
            </w:r>
          </w:p>
          <w:p>
            <w:pPr>
              <w:pStyle w:val="Liste2"/>
              <w:numPr>
                <w:ilvl w:val="0"/>
                <w:numId w:val="9"/>
              </w:numPr>
              <w:rPr>
                <w:lang w:val="de-DE"/>
              </w:rPr>
            </w:pPr>
            <w:proofErr w:type="spellStart"/>
            <w:r>
              <w:rPr>
                <w:lang w:val="de-DE"/>
              </w:rPr>
              <w:t>Superspreading</w:t>
            </w:r>
            <w:proofErr w:type="spellEnd"/>
            <w:r>
              <w:rPr>
                <w:lang w:val="de-DE"/>
              </w:rPr>
              <w:t xml:space="preserve"> Event durch 2-tägiges Festival am 3+4.7.21. Altersgruppe 18-24 -Jährige am stärksten betroffen</w:t>
            </w:r>
          </w:p>
          <w:p>
            <w:pPr>
              <w:pStyle w:val="Liste2"/>
              <w:numPr>
                <w:ilvl w:val="0"/>
                <w:numId w:val="9"/>
              </w:numPr>
              <w:rPr>
                <w:lang w:val="de-DE"/>
              </w:rPr>
            </w:pPr>
            <w:r>
              <w:rPr>
                <w:lang w:val="de-DE"/>
              </w:rPr>
              <w:t>Hospitalisierungen sinken nicht mehr</w:t>
            </w:r>
          </w:p>
          <w:p>
            <w:pPr>
              <w:pStyle w:val="Liste2"/>
              <w:numPr>
                <w:ilvl w:val="0"/>
                <w:numId w:val="9"/>
              </w:numPr>
              <w:rPr>
                <w:lang w:val="de-DE"/>
              </w:rPr>
            </w:pPr>
            <w:r>
              <w:rPr>
                <w:lang w:val="de-DE"/>
              </w:rPr>
              <w:t>Portugal:</w:t>
            </w:r>
          </w:p>
          <w:p>
            <w:pPr>
              <w:pStyle w:val="Liste2"/>
              <w:numPr>
                <w:ilvl w:val="0"/>
                <w:numId w:val="9"/>
              </w:numPr>
              <w:rPr>
                <w:lang w:val="de-DE"/>
              </w:rPr>
            </w:pPr>
            <w:r>
              <w:rPr>
                <w:lang w:val="de-DE"/>
              </w:rPr>
              <w:t xml:space="preserve">7d-Inzidenz: 199,4/100.00 </w:t>
            </w:r>
            <w:proofErr w:type="spellStart"/>
            <w:r>
              <w:rPr>
                <w:lang w:val="de-DE"/>
              </w:rPr>
              <w:t>Einw</w:t>
            </w:r>
            <w:proofErr w:type="spellEnd"/>
            <w:r>
              <w:rPr>
                <w:lang w:val="de-DE"/>
              </w:rPr>
              <w:t>.</w:t>
            </w:r>
          </w:p>
          <w:p>
            <w:pPr>
              <w:pStyle w:val="Liste2"/>
              <w:numPr>
                <w:ilvl w:val="0"/>
                <w:numId w:val="9"/>
              </w:numPr>
              <w:rPr>
                <w:lang w:val="de-DE"/>
              </w:rPr>
            </w:pPr>
            <w:r>
              <w:rPr>
                <w:lang w:val="de-DE"/>
              </w:rPr>
              <w:t>Anstieg Fälle um 25% in den letzten 7d trotz guter Impfquote (42,8% vollständig geimpft)</w:t>
            </w:r>
          </w:p>
          <w:p>
            <w:pPr>
              <w:pStyle w:val="Liste2"/>
              <w:numPr>
                <w:ilvl w:val="0"/>
                <w:numId w:val="9"/>
              </w:numPr>
              <w:rPr>
                <w:lang w:val="de-DE"/>
              </w:rPr>
            </w:pPr>
            <w:r>
              <w:rPr>
                <w:lang w:val="de-DE"/>
              </w:rPr>
              <w:t>Anstieg der Fälle ab Ende Mai, vor allem bei &lt;50-Jährigen</w:t>
            </w:r>
          </w:p>
          <w:p>
            <w:pPr>
              <w:pStyle w:val="Liste2"/>
              <w:numPr>
                <w:ilvl w:val="0"/>
                <w:numId w:val="9"/>
              </w:numPr>
              <w:rPr>
                <w:lang w:val="de-DE"/>
              </w:rPr>
            </w:pPr>
            <w:r>
              <w:rPr>
                <w:lang w:val="de-DE"/>
              </w:rPr>
              <w:t>Hospitalisierungen steigen seit Anfang Juni</w:t>
            </w:r>
          </w:p>
          <w:p>
            <w:pPr>
              <w:pStyle w:val="Liste2"/>
              <w:numPr>
                <w:ilvl w:val="0"/>
                <w:numId w:val="9"/>
              </w:numPr>
              <w:rPr>
                <w:lang w:val="de-DE"/>
              </w:rPr>
            </w:pPr>
            <w:r>
              <w:rPr>
                <w:lang w:val="de-DE"/>
              </w:rPr>
              <w:t>Israel:</w:t>
            </w:r>
          </w:p>
          <w:p>
            <w:pPr>
              <w:pStyle w:val="Liste2"/>
              <w:numPr>
                <w:ilvl w:val="0"/>
                <w:numId w:val="9"/>
              </w:numPr>
              <w:rPr>
                <w:lang w:val="de-DE"/>
              </w:rPr>
            </w:pPr>
            <w:r>
              <w:rPr>
                <w:lang w:val="de-DE"/>
              </w:rPr>
              <w:t xml:space="preserve">7d-Inzidenz: 41,9//100.00 </w:t>
            </w:r>
            <w:proofErr w:type="spellStart"/>
            <w:r>
              <w:rPr>
                <w:lang w:val="de-DE"/>
              </w:rPr>
              <w:t>Einw</w:t>
            </w:r>
            <w:proofErr w:type="spellEnd"/>
            <w:r>
              <w:rPr>
                <w:lang w:val="de-DE"/>
              </w:rPr>
              <w:t xml:space="preserve">. </w:t>
            </w:r>
          </w:p>
          <w:p>
            <w:pPr>
              <w:pStyle w:val="Liste2"/>
              <w:numPr>
                <w:ilvl w:val="0"/>
                <w:numId w:val="9"/>
              </w:numPr>
              <w:rPr>
                <w:lang w:val="de-DE"/>
              </w:rPr>
            </w:pPr>
            <w:r>
              <w:rPr>
                <w:lang w:val="de-DE"/>
              </w:rPr>
              <w:t>Anstieg Fälle um 26% in den letzten 7d trotz guter Impfquote (60,1% vollständig geimpft)</w:t>
            </w:r>
          </w:p>
          <w:p>
            <w:pPr>
              <w:pStyle w:val="Liste2"/>
              <w:numPr>
                <w:ilvl w:val="0"/>
                <w:numId w:val="9"/>
              </w:numPr>
              <w:rPr>
                <w:lang w:val="de-DE"/>
              </w:rPr>
            </w:pPr>
            <w:r>
              <w:rPr>
                <w:lang w:val="de-DE"/>
              </w:rPr>
              <w:t>Ausbrüche betreffen vor allem Altersgruppe der 10-19-Jährigen im Schulsetting (39,6%)</w:t>
            </w:r>
          </w:p>
          <w:p>
            <w:pPr>
              <w:pStyle w:val="Liste2"/>
              <w:numPr>
                <w:ilvl w:val="0"/>
                <w:numId w:val="9"/>
              </w:numPr>
              <w:rPr>
                <w:lang w:val="de-DE"/>
              </w:rPr>
            </w:pPr>
            <w:r>
              <w:rPr>
                <w:lang w:val="de-DE"/>
              </w:rPr>
              <w:t>Leichter Anstieg bei den Hospitalisierungen</w:t>
            </w:r>
          </w:p>
          <w:p>
            <w:pPr>
              <w:pStyle w:val="Liste2"/>
              <w:numPr>
                <w:ilvl w:val="0"/>
                <w:numId w:val="9"/>
              </w:numPr>
              <w:rPr>
                <w:lang w:val="de-DE"/>
              </w:rPr>
            </w:pPr>
            <w:r>
              <w:rPr>
                <w:lang w:val="de-DE"/>
              </w:rPr>
              <w:t>UK/USA: leichter Anstieg der Hospitalisierungen</w:t>
            </w:r>
          </w:p>
          <w:p>
            <w:pPr>
              <w:pStyle w:val="Liste2"/>
              <w:numPr>
                <w:ilvl w:val="0"/>
                <w:numId w:val="0"/>
              </w:numPr>
              <w:ind w:left="720"/>
              <w:rPr>
                <w:lang w:val="de-DE"/>
              </w:rPr>
            </w:pPr>
          </w:p>
          <w:p>
            <w:pPr>
              <w:rPr>
                <w:sz w:val="22"/>
                <w:szCs w:val="22"/>
              </w:rPr>
            </w:pPr>
            <w:r>
              <w:rPr>
                <w:sz w:val="22"/>
                <w:szCs w:val="22"/>
              </w:rPr>
              <w:lastRenderedPageBreak/>
              <w:t xml:space="preserve">Frage: Wurde da Tragen von Masken bei der Lockerung beibehalten? Antwort: Nicht genau bekannt, aber sehr wahrscheinlich nicht. </w:t>
            </w:r>
          </w:p>
          <w:p>
            <w:pPr>
              <w:rPr>
                <w:sz w:val="22"/>
                <w:szCs w:val="22"/>
              </w:rPr>
            </w:pPr>
            <w:r>
              <w:rPr>
                <w:sz w:val="22"/>
                <w:szCs w:val="22"/>
              </w:rPr>
              <w:t xml:space="preserve">Kommentare: </w:t>
            </w:r>
          </w:p>
          <w:p>
            <w:pPr>
              <w:pStyle w:val="Listenabsatz"/>
              <w:numPr>
                <w:ilvl w:val="0"/>
                <w:numId w:val="10"/>
              </w:numPr>
              <w:rPr>
                <w:sz w:val="22"/>
                <w:szCs w:val="22"/>
              </w:rPr>
            </w:pPr>
            <w:r>
              <w:rPr>
                <w:sz w:val="22"/>
                <w:szCs w:val="22"/>
              </w:rPr>
              <w:t>Info von WHO VOC Israel: 50% der Hospitalisierten sind geimpft, 8% der infizierten sind geimpft.</w:t>
            </w:r>
          </w:p>
          <w:p>
            <w:pPr>
              <w:pStyle w:val="Listenabsatz"/>
              <w:numPr>
                <w:ilvl w:val="0"/>
                <w:numId w:val="10"/>
              </w:numPr>
              <w:rPr>
                <w:sz w:val="22"/>
                <w:szCs w:val="22"/>
              </w:rPr>
            </w:pPr>
            <w:r>
              <w:rPr>
                <w:sz w:val="22"/>
                <w:szCs w:val="22"/>
              </w:rPr>
              <w:t>Herr Wieler wünscht sich Zahlen/ Daten zur Kommunikation in Interviews, dass auch junge Menschen hospitalisiert werden und schwere Verläufe haben.</w:t>
            </w:r>
          </w:p>
          <w:p>
            <w:pPr>
              <w:ind w:left="360"/>
              <w:rPr>
                <w:i/>
                <w:sz w:val="22"/>
                <w:szCs w:val="22"/>
              </w:rPr>
            </w:pPr>
          </w:p>
          <w:p>
            <w:pPr>
              <w:pStyle w:val="Liste2"/>
              <w:numPr>
                <w:ilvl w:val="0"/>
                <w:numId w:val="0"/>
              </w:numPr>
              <w:rPr>
                <w:lang w:val="de-DE"/>
              </w:rPr>
            </w:pPr>
          </w:p>
          <w:p>
            <w:pPr>
              <w:pStyle w:val="2"/>
            </w:pPr>
            <w:r>
              <w:t xml:space="preserve">National </w:t>
            </w:r>
          </w:p>
          <w:p>
            <w:pPr>
              <w:pStyle w:val="Liste1"/>
              <w:numPr>
                <w:ilvl w:val="0"/>
                <w:numId w:val="9"/>
              </w:numPr>
            </w:pPr>
            <w:r>
              <w:t xml:space="preserve">Fallzahlen, Todesfälle, Trend, Folien </w:t>
            </w:r>
            <w:hyperlink r:id="rId15" w:history="1">
              <w:r>
                <w:rPr>
                  <w:rStyle w:val="Hyperlink"/>
                </w:rPr>
                <w:t>hier</w:t>
              </w:r>
            </w:hyperlink>
          </w:p>
          <w:p>
            <w:pPr>
              <w:pStyle w:val="Liste2"/>
              <w:numPr>
                <w:ilvl w:val="0"/>
                <w:numId w:val="9"/>
              </w:numPr>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3.741.781 (+700), davon 91.337 (+18) Todesfälle </w:t>
            </w:r>
          </w:p>
          <w:p>
            <w:pPr>
              <w:pStyle w:val="Liste2"/>
              <w:numPr>
                <w:ilvl w:val="0"/>
                <w:numId w:val="9"/>
              </w:numPr>
            </w:pPr>
            <w:r>
              <w:t xml:space="preserve">7-Tage-Inzidenz:  8,6/100.000 </w:t>
            </w:r>
            <w:proofErr w:type="spellStart"/>
            <w:r>
              <w:t>Einw</w:t>
            </w:r>
            <w:proofErr w:type="spellEnd"/>
            <w:r>
              <w:t>.</w:t>
            </w:r>
          </w:p>
          <w:p>
            <w:pPr>
              <w:pStyle w:val="Liste2"/>
              <w:numPr>
                <w:ilvl w:val="0"/>
                <w:numId w:val="9"/>
              </w:numPr>
              <w:rPr>
                <w:lang w:val="de-DE"/>
              </w:rPr>
            </w:pPr>
            <w:proofErr w:type="spellStart"/>
            <w:r>
              <w:rPr>
                <w:lang w:val="de-DE"/>
              </w:rPr>
              <w:t>Impfmonitoring</w:t>
            </w:r>
            <w:proofErr w:type="spellEnd"/>
            <w:r>
              <w:rPr>
                <w:lang w:val="de-DE"/>
              </w:rPr>
              <w:t>: Geimpfte mit 1. Dosis 49.468.488 (59,5%), mit vollständiger Impfung 37.713.915 (45,3%)</w:t>
            </w:r>
          </w:p>
          <w:p>
            <w:pPr>
              <w:pStyle w:val="Liste2"/>
              <w:numPr>
                <w:ilvl w:val="0"/>
                <w:numId w:val="9"/>
              </w:numPr>
              <w:rPr>
                <w:lang w:val="de-DE"/>
              </w:rPr>
            </w:pPr>
            <w:r>
              <w:rPr>
                <w:lang w:val="de-DE"/>
              </w:rPr>
              <w:t>Verlauf der 7-Tage-Inzidenz der Bundesländer:</w:t>
            </w:r>
          </w:p>
          <w:p>
            <w:pPr>
              <w:pStyle w:val="Liste3"/>
              <w:numPr>
                <w:ilvl w:val="1"/>
                <w:numId w:val="9"/>
              </w:numPr>
            </w:pPr>
            <w:r>
              <w:t xml:space="preserve">Anstieg in den meisten BL, vor allem in Berlin. </w:t>
            </w:r>
          </w:p>
          <w:p>
            <w:pPr>
              <w:pStyle w:val="Liste3"/>
              <w:numPr>
                <w:ilvl w:val="1"/>
                <w:numId w:val="9"/>
              </w:numPr>
            </w:pPr>
          </w:p>
          <w:p>
            <w:pPr>
              <w:pStyle w:val="Liste3"/>
              <w:numPr>
                <w:ilvl w:val="1"/>
                <w:numId w:val="9"/>
              </w:numPr>
            </w:pPr>
            <w:r>
              <w:t xml:space="preserve">Betrachtet man Großstädte, so führt Düsseldorf mit einer 7d-Inzidenz von 29/100.000 </w:t>
            </w:r>
            <w:proofErr w:type="spellStart"/>
            <w:r>
              <w:t>Einw</w:t>
            </w:r>
            <w:proofErr w:type="spellEnd"/>
            <w:r>
              <w:t>. gefolgt von Frankfurt am Main, Köln, München und Stuttgart</w:t>
            </w:r>
          </w:p>
          <w:p>
            <w:pPr>
              <w:pStyle w:val="Liste3"/>
              <w:numPr>
                <w:ilvl w:val="1"/>
                <w:numId w:val="9"/>
              </w:numPr>
            </w:pPr>
            <w:r>
              <w:t xml:space="preserve">Zahl der LK ohne Fälle sinkt, aktuell sind es 22 LK. Auch Zahl der LK mit einer 7d-Inzidenz von &lt;5 sinkt. </w:t>
            </w:r>
          </w:p>
          <w:p>
            <w:pPr>
              <w:pStyle w:val="Liste3"/>
              <w:numPr>
                <w:ilvl w:val="1"/>
                <w:numId w:val="9"/>
              </w:numPr>
            </w:pPr>
            <w:r>
              <w:t>Steigende Zahl an LK mit einer 7d-Inzidenz &gt;25 (aktuell 9)</w:t>
            </w:r>
          </w:p>
          <w:p>
            <w:pPr>
              <w:pStyle w:val="Liste3"/>
              <w:numPr>
                <w:ilvl w:val="1"/>
                <w:numId w:val="9"/>
              </w:numPr>
            </w:pPr>
            <w:r>
              <w:t xml:space="preserve">Aktuell führen LK Birkenfeld und Trier mit einer 7d-Inzidenz von 43/ 100.00 </w:t>
            </w:r>
            <w:proofErr w:type="spellStart"/>
            <w:r>
              <w:t>Einw</w:t>
            </w:r>
            <w:proofErr w:type="spellEnd"/>
            <w:r>
              <w:t xml:space="preserve">. </w:t>
            </w:r>
          </w:p>
          <w:p>
            <w:pPr>
              <w:pStyle w:val="Liste3"/>
              <w:numPr>
                <w:ilvl w:val="1"/>
                <w:numId w:val="9"/>
              </w:numPr>
            </w:pPr>
            <w:r>
              <w:t>Starke Zunahme der Fallzahlen im Vergleich zur Vorwoche in einigen LK</w:t>
            </w:r>
          </w:p>
          <w:p>
            <w:pPr>
              <w:pStyle w:val="Liste3"/>
              <w:numPr>
                <w:ilvl w:val="0"/>
                <w:numId w:val="12"/>
              </w:numPr>
              <w:ind w:left="1049" w:hanging="283"/>
            </w:pPr>
            <w:r>
              <w:t>Importierte Fälle in den letzten 14d: Die mit Abstand meisten Fälle (knapp 500) wurden aus Spanien eingetragen.</w:t>
            </w:r>
          </w:p>
          <w:p>
            <w:pPr>
              <w:pStyle w:val="Liste3"/>
              <w:numPr>
                <w:ilvl w:val="0"/>
                <w:numId w:val="12"/>
              </w:numPr>
              <w:ind w:left="1049" w:hanging="283"/>
            </w:pPr>
            <w:r>
              <w:t xml:space="preserve">Indikatorbericht: Alle Indikatoren weisen auf einen Anstieg der Fallzahlen hin, in allen BL außer </w:t>
            </w:r>
            <w:proofErr w:type="spellStart"/>
            <w:r>
              <w:t>Saaland</w:t>
            </w:r>
            <w:proofErr w:type="spellEnd"/>
            <w:r>
              <w:t xml:space="preserve"> ist R&gt;1, kein Anstieg der Mortalität</w:t>
            </w:r>
          </w:p>
          <w:p>
            <w:pPr>
              <w:pStyle w:val="Liste3"/>
              <w:numPr>
                <w:ilvl w:val="0"/>
                <w:numId w:val="12"/>
              </w:numPr>
              <w:ind w:left="1049" w:hanging="283"/>
            </w:pPr>
            <w:r>
              <w:t>Hinweis: Indikatorbericht kann noch immer nicht veröffentlicht werden, weil noch immer die Freigabe durch die IT-Sicherheit aussteht.</w:t>
            </w:r>
          </w:p>
          <w:p>
            <w:pPr>
              <w:pStyle w:val="Liste3"/>
              <w:numPr>
                <w:ilvl w:val="0"/>
                <w:numId w:val="0"/>
              </w:numPr>
              <w:ind w:left="766"/>
            </w:pPr>
          </w:p>
          <w:p>
            <w:pPr>
              <w:pStyle w:val="Liste3"/>
              <w:numPr>
                <w:ilvl w:val="0"/>
                <w:numId w:val="0"/>
              </w:numPr>
              <w:ind w:left="766"/>
            </w:pPr>
            <w:r>
              <w:t>Frage: Ursache für die steigenden Inzidenzen bzw. für das starke Gefälle zwischen neuen und alten BL? Wird Contact Tracing betrieben?</w:t>
            </w:r>
          </w:p>
          <w:p>
            <w:pPr>
              <w:pStyle w:val="Liste3"/>
              <w:numPr>
                <w:ilvl w:val="0"/>
                <w:numId w:val="0"/>
              </w:numPr>
              <w:ind w:left="766"/>
            </w:pPr>
          </w:p>
          <w:p>
            <w:pPr>
              <w:pStyle w:val="Liste3"/>
              <w:numPr>
                <w:ilvl w:val="0"/>
                <w:numId w:val="0"/>
              </w:numPr>
              <w:ind w:left="766"/>
            </w:pPr>
            <w:r>
              <w:t xml:space="preserve">Antwort: Deltavariante noch wenig präsent im ostdeutschen Raum, Contact Tracing erweist sich als schwierig, da wenig Kooperationsbereitschaft der Gefragten vorhanden ist. </w:t>
            </w:r>
          </w:p>
          <w:p>
            <w:pPr>
              <w:pStyle w:val="Liste3"/>
              <w:numPr>
                <w:ilvl w:val="0"/>
                <w:numId w:val="0"/>
              </w:numPr>
              <w:ind w:left="766"/>
            </w:pPr>
          </w:p>
          <w:p>
            <w:pPr>
              <w:pStyle w:val="Liste3"/>
              <w:numPr>
                <w:ilvl w:val="0"/>
                <w:numId w:val="0"/>
              </w:numPr>
              <w:ind w:left="766"/>
            </w:pPr>
            <w:r>
              <w:lastRenderedPageBreak/>
              <w:t xml:space="preserve">Kommentar: Wichtig zu kommunizieren, dass AHA+L auch für Geimpfte gelten, aber ohne Wirksamkeit in Frage zu stellen. </w:t>
            </w:r>
          </w:p>
          <w:p>
            <w:pPr>
              <w:pStyle w:val="Liste1"/>
              <w:numPr>
                <w:ilvl w:val="0"/>
                <w:numId w:val="9"/>
              </w:numPr>
              <w:rPr>
                <w:rStyle w:val="TagMiZchn"/>
                <w:b w:val="0"/>
                <w:bCs/>
              </w:rPr>
            </w:pPr>
            <w:r>
              <w:rPr>
                <w:rStyle w:val="3Zchn"/>
                <w:b w:val="0"/>
              </w:rPr>
              <w:t>Testkapazität und Testungen</w:t>
            </w:r>
            <w:r>
              <w:t xml:space="preserve"> </w:t>
            </w:r>
            <w:r>
              <w:rPr>
                <w:rStyle w:val="TagMiZchn"/>
                <w:bCs/>
              </w:rPr>
              <w:t xml:space="preserve">(nur mittwochs) </w:t>
            </w:r>
          </w:p>
          <w:p>
            <w:pPr>
              <w:pStyle w:val="Liste2"/>
              <w:numPr>
                <w:ilvl w:val="0"/>
                <w:numId w:val="9"/>
              </w:numPr>
            </w:pPr>
            <w:r>
              <w:t>(nicht berichtet)</w:t>
            </w:r>
          </w:p>
          <w:p>
            <w:pPr>
              <w:pStyle w:val="Liste1"/>
              <w:numPr>
                <w:ilvl w:val="0"/>
                <w:numId w:val="9"/>
              </w:numPr>
            </w:pPr>
            <w:r>
              <w:t xml:space="preserve">ARS-Daten </w:t>
            </w:r>
          </w:p>
          <w:p>
            <w:pPr>
              <w:pStyle w:val="Liste2"/>
              <w:numPr>
                <w:ilvl w:val="0"/>
                <w:numId w:val="9"/>
              </w:numPr>
            </w:pPr>
            <w:r>
              <w:t>(nicht berichtet)</w:t>
            </w:r>
          </w:p>
          <w:p>
            <w:pPr>
              <w:pStyle w:val="Liste1"/>
              <w:numPr>
                <w:ilvl w:val="0"/>
                <w:numId w:val="9"/>
              </w:numPr>
            </w:pPr>
            <w:r>
              <w:t>Syndromische Surveillance</w:t>
            </w:r>
            <w:r>
              <w:rPr>
                <w:rStyle w:val="TagMiZchn"/>
              </w:rPr>
              <w:t xml:space="preserve"> (nur mittwochs)</w:t>
            </w:r>
            <w:r>
              <w:rPr>
                <w:i/>
                <w:color w:val="D99594" w:themeColor="accent2" w:themeTint="99"/>
                <w:sz w:val="20"/>
                <w:szCs w:val="20"/>
              </w:rPr>
              <w:t xml:space="preserve"> </w:t>
            </w:r>
          </w:p>
          <w:p>
            <w:pPr>
              <w:pStyle w:val="Liste2"/>
              <w:numPr>
                <w:ilvl w:val="0"/>
                <w:numId w:val="9"/>
              </w:numPr>
            </w:pPr>
            <w:r>
              <w:t>(nicht berichtet)</w:t>
            </w:r>
          </w:p>
          <w:p>
            <w:pPr>
              <w:pStyle w:val="Liste1"/>
              <w:numPr>
                <w:ilvl w:val="0"/>
                <w:numId w:val="9"/>
              </w:numPr>
              <w:rPr>
                <w:rStyle w:val="TagMiZchn"/>
                <w:b w:val="0"/>
              </w:rPr>
            </w:pPr>
            <w:r>
              <w:t xml:space="preserve">Virologische Surveillance, NRZ Influenza-Daten </w:t>
            </w:r>
            <w:r>
              <w:rPr>
                <w:rStyle w:val="TagMiZchn"/>
              </w:rPr>
              <w:t xml:space="preserve">(nur mittwochs) </w:t>
            </w:r>
          </w:p>
          <w:p>
            <w:pPr>
              <w:pStyle w:val="Liste2"/>
              <w:numPr>
                <w:ilvl w:val="0"/>
                <w:numId w:val="9"/>
              </w:numPr>
            </w:pPr>
            <w:r>
              <w:t>(nicht berichtet)</w:t>
            </w:r>
          </w:p>
          <w:p>
            <w:pPr>
              <w:pStyle w:val="Liste1"/>
              <w:numPr>
                <w:ilvl w:val="0"/>
                <w:numId w:val="9"/>
              </w:numPr>
              <w:rPr>
                <w:rStyle w:val="TagMiZchn"/>
                <w:b w:val="0"/>
                <w:bCs/>
              </w:rPr>
            </w:pPr>
            <w:r>
              <w:t xml:space="preserve">Zahlen zum DIVI-Intensivregister </w:t>
            </w:r>
            <w:r>
              <w:rPr>
                <w:rStyle w:val="TagMiZchn"/>
                <w:bCs/>
              </w:rPr>
              <w:t>(nur mittwochs)</w:t>
            </w:r>
          </w:p>
          <w:p>
            <w:pPr>
              <w:pStyle w:val="Liste2"/>
              <w:numPr>
                <w:ilvl w:val="0"/>
                <w:numId w:val="9"/>
              </w:numPr>
            </w:pPr>
            <w:r>
              <w:t>(nicht berichtet)</w:t>
            </w:r>
          </w:p>
          <w:p>
            <w:pPr>
              <w:pStyle w:val="Liste2"/>
              <w:numPr>
                <w:ilvl w:val="0"/>
                <w:numId w:val="9"/>
              </w:numPr>
              <w:rPr>
                <w:lang w:val="de-DE"/>
              </w:rPr>
            </w:pPr>
            <w:r>
              <w:rPr>
                <w:lang w:val="de-DE"/>
              </w:rPr>
              <w:t xml:space="preserve">Importierte COVID-19-Fälle aus Spanien: </w:t>
            </w:r>
          </w:p>
          <w:p>
            <w:pPr>
              <w:pStyle w:val="Liste2"/>
              <w:numPr>
                <w:ilvl w:val="0"/>
                <w:numId w:val="9"/>
              </w:numPr>
              <w:rPr>
                <w:lang w:val="de-DE"/>
              </w:rPr>
            </w:pPr>
            <w:r>
              <w:rPr>
                <w:lang w:val="de-DE"/>
              </w:rPr>
              <w:t xml:space="preserve">Spanien an der Spitze der </w:t>
            </w:r>
            <w:proofErr w:type="spellStart"/>
            <w:r>
              <w:rPr>
                <w:lang w:val="de-DE"/>
              </w:rPr>
              <w:t>Exposiionsländer</w:t>
            </w:r>
            <w:proofErr w:type="spellEnd"/>
          </w:p>
          <w:p>
            <w:pPr>
              <w:pStyle w:val="Liste2"/>
              <w:numPr>
                <w:ilvl w:val="0"/>
                <w:numId w:val="9"/>
              </w:numPr>
              <w:rPr>
                <w:lang w:val="de-DE"/>
              </w:rPr>
            </w:pPr>
            <w:r>
              <w:rPr>
                <w:lang w:val="de-DE"/>
              </w:rPr>
              <w:t xml:space="preserve">Ausbruch in </w:t>
            </w:r>
            <w:proofErr w:type="spellStart"/>
            <w:r>
              <w:rPr>
                <w:lang w:val="de-DE"/>
              </w:rPr>
              <w:t>Lloret</w:t>
            </w:r>
            <w:proofErr w:type="spellEnd"/>
            <w:r>
              <w:rPr>
                <w:lang w:val="de-DE"/>
              </w:rPr>
              <w:t xml:space="preserve"> de Mar: 106 COVID-Fälle. Rückführung nach D in Bussen über Frankreich, da Quarantäne-Kapazitäten vor Ort erschöpft</w:t>
            </w:r>
          </w:p>
          <w:p>
            <w:pPr>
              <w:pStyle w:val="Liste2"/>
              <w:numPr>
                <w:ilvl w:val="0"/>
                <w:numId w:val="9"/>
              </w:numPr>
              <w:rPr>
                <w:lang w:val="de-DE"/>
              </w:rPr>
            </w:pPr>
            <w:r>
              <w:rPr>
                <w:lang w:val="de-DE"/>
              </w:rPr>
              <w:t>Spanien wird bald zum Hochinzidenzgebiet erklärt</w:t>
            </w:r>
          </w:p>
          <w:p>
            <w:pPr>
              <w:pStyle w:val="Liste2"/>
              <w:numPr>
                <w:ilvl w:val="0"/>
                <w:numId w:val="9"/>
              </w:numPr>
              <w:rPr>
                <w:lang w:val="de-DE"/>
              </w:rPr>
            </w:pPr>
            <w:r>
              <w:rPr>
                <w:lang w:val="de-DE"/>
              </w:rPr>
              <w:t>Vorschlag: Folien (</w:t>
            </w:r>
            <w:hyperlink r:id="rId16" w:history="1">
              <w:r>
                <w:rPr>
                  <w:rStyle w:val="Hyperlink"/>
                  <w:lang w:val="de-DE"/>
                </w:rPr>
                <w:t>hier</w:t>
              </w:r>
            </w:hyperlink>
            <w:r>
              <w:rPr>
                <w:lang w:val="de-DE"/>
              </w:rPr>
              <w:t>) an das BMG schicken, um Situation zu verdeutlichen?</w:t>
            </w:r>
          </w:p>
          <w:p>
            <w:pPr>
              <w:pStyle w:val="Liste2"/>
              <w:numPr>
                <w:ilvl w:val="0"/>
                <w:numId w:val="9"/>
              </w:numPr>
              <w:rPr>
                <w:lang w:val="de-DE"/>
              </w:rPr>
            </w:pPr>
            <w:r>
              <w:rPr>
                <w:lang w:val="de-DE"/>
              </w:rPr>
              <w:t>Antwort Frau Hanefeld: spricht Situation beim BMG an und streut Reisehinweise, die in Zusammenarbeit mit P1 erstellt wurden</w:t>
            </w:r>
            <w:r>
              <w:rPr>
                <w:lang w:val="de-DE"/>
              </w:rPr>
              <w:br/>
            </w:r>
          </w:p>
        </w:tc>
        <w:tc>
          <w:tcPr>
            <w:tcW w:w="1463" w:type="dxa"/>
          </w:tcPr>
          <w:p>
            <w:pPr>
              <w:rPr>
                <w:sz w:val="22"/>
                <w:szCs w:val="22"/>
              </w:rPr>
            </w:pPr>
          </w:p>
          <w:p>
            <w:pPr>
              <w:rPr>
                <w:sz w:val="22"/>
                <w:szCs w:val="22"/>
              </w:rPr>
            </w:pPr>
          </w:p>
          <w:p>
            <w:pPr>
              <w:rPr>
                <w:sz w:val="22"/>
                <w:szCs w:val="22"/>
              </w:rPr>
            </w:pPr>
            <w:r>
              <w:rPr>
                <w:sz w:val="22"/>
                <w:szCs w:val="22"/>
              </w:rPr>
              <w:t>ZIG1 (Rohde)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Maria </w:t>
            </w:r>
            <w:proofErr w:type="gramStart"/>
            <w:r>
              <w:rPr>
                <w:sz w:val="22"/>
                <w:szCs w:val="22"/>
              </w:rPr>
              <w:t>an der Heiden</w:t>
            </w:r>
            <w:proofErr w:type="gramEnd"/>
          </w:p>
          <w:p>
            <w:pPr>
              <w:rPr>
                <w:sz w:val="22"/>
                <w:szCs w:val="22"/>
              </w:rPr>
            </w:pPr>
            <w:r>
              <w:rPr>
                <w:sz w:val="22"/>
                <w:szCs w:val="22"/>
              </w:rPr>
              <w:br/>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3"/>
              <w:rPr>
                <w:b w:val="0"/>
              </w:rPr>
            </w:pPr>
            <w:r>
              <w:rPr>
                <w:b w:val="0"/>
              </w:rPr>
              <w:t>Ruanda: Austausch Genomsequenzierung</w:t>
            </w:r>
          </w:p>
          <w:p>
            <w:pPr>
              <w:pStyle w:val="3"/>
              <w:rPr>
                <w:b w:val="0"/>
              </w:rPr>
            </w:pPr>
            <w:r>
              <w:rPr>
                <w:b w:val="0"/>
              </w:rPr>
              <w:t>Ruanda und Namibia: Entsendung von Emergency Medical Teams</w:t>
            </w:r>
          </w:p>
          <w:p>
            <w:pPr>
              <w:pStyle w:val="3"/>
              <w:rPr>
                <w:b w:val="0"/>
              </w:rPr>
            </w:pPr>
            <w:r>
              <w:rPr>
                <w:b w:val="0"/>
              </w:rPr>
              <w:t>Irak: Austausch zu Labor und Sequenzierung, SEEG Mission nach Nordirak</w:t>
            </w:r>
          </w:p>
          <w:p>
            <w:pPr>
              <w:pStyle w:val="3"/>
              <w:rPr>
                <w:b w:val="0"/>
              </w:rPr>
            </w:pPr>
            <w:r>
              <w:rPr>
                <w:b w:val="0"/>
              </w:rPr>
              <w:t xml:space="preserve">Neue </w:t>
            </w:r>
            <w:r>
              <w:t>Einreiseverordnung</w:t>
            </w:r>
            <w:r>
              <w:rPr>
                <w:b w:val="0"/>
              </w:rPr>
              <w:t xml:space="preserve"> tritt am 28.7.21 in Kraft, die folgende Änderungen beinhalten wird:</w:t>
            </w:r>
          </w:p>
          <w:p>
            <w:pPr>
              <w:pStyle w:val="3"/>
              <w:numPr>
                <w:ilvl w:val="0"/>
                <w:numId w:val="13"/>
              </w:numPr>
              <w:rPr>
                <w:b w:val="0"/>
              </w:rPr>
            </w:pPr>
            <w:r>
              <w:rPr>
                <w:b w:val="0"/>
              </w:rPr>
              <w:t xml:space="preserve"> Einreise in Virusvariantengebiete zur humanitären Hilfe erlaubt. </w:t>
            </w:r>
          </w:p>
          <w:p>
            <w:pPr>
              <w:pStyle w:val="3"/>
              <w:numPr>
                <w:ilvl w:val="0"/>
                <w:numId w:val="13"/>
              </w:numPr>
              <w:rPr>
                <w:b w:val="0"/>
              </w:rPr>
            </w:pPr>
            <w:r>
              <w:rPr>
                <w:b w:val="0"/>
              </w:rPr>
              <w:t>Kategorie ‚Risikogebiet‘ entfällt, so dass nur noch die beiden Kategorien ‚Virusvariantengebiet‘ und Hochinzidenzgebiet‘ verbleiben</w:t>
            </w:r>
          </w:p>
          <w:p>
            <w:pPr>
              <w:pStyle w:val="3"/>
              <w:numPr>
                <w:ilvl w:val="0"/>
                <w:numId w:val="13"/>
              </w:numPr>
            </w:pPr>
            <w:r>
              <w:rPr>
                <w:b w:val="0"/>
              </w:rPr>
              <w:t>Generelle Nachweispflicht aller Einreisenden, unabhängig vom Transportweg</w:t>
            </w:r>
          </w:p>
          <w:p>
            <w:pPr>
              <w:pStyle w:val="3"/>
              <w:numPr>
                <w:ilvl w:val="0"/>
                <w:numId w:val="0"/>
              </w:numPr>
              <w:ind w:left="1080"/>
            </w:pPr>
          </w:p>
          <w:p>
            <w:pPr>
              <w:pStyle w:val="3"/>
              <w:numPr>
                <w:ilvl w:val="0"/>
                <w:numId w:val="14"/>
              </w:numPr>
              <w:ind w:left="1049" w:hanging="283"/>
              <w:rPr>
                <w:b w:val="0"/>
                <w:lang w:val="en-US"/>
              </w:rPr>
            </w:pPr>
            <w:r>
              <w:rPr>
                <w:b w:val="0"/>
                <w:lang w:val="en-US"/>
              </w:rPr>
              <w:t xml:space="preserve">WHO Emergency Committee Statement </w:t>
            </w:r>
            <w:proofErr w:type="spellStart"/>
            <w:r>
              <w:rPr>
                <w:b w:val="0"/>
                <w:lang w:val="en-US"/>
              </w:rPr>
              <w:t>beinhaltet</w:t>
            </w:r>
            <w:proofErr w:type="spellEnd"/>
            <w:r>
              <w:rPr>
                <w:b w:val="0"/>
                <w:lang w:val="en-US"/>
              </w:rPr>
              <w:t xml:space="preserve"> 9 </w:t>
            </w:r>
            <w:proofErr w:type="spellStart"/>
            <w:r>
              <w:rPr>
                <w:b w:val="0"/>
                <w:lang w:val="en-US"/>
              </w:rPr>
              <w:t>Empfehlungen</w:t>
            </w:r>
            <w:proofErr w:type="spellEnd"/>
            <w:r>
              <w:rPr>
                <w:b w:val="0"/>
                <w:lang w:val="en-US"/>
              </w:rPr>
              <w:t xml:space="preserve">, </w:t>
            </w:r>
            <w:proofErr w:type="spellStart"/>
            <w:r>
              <w:rPr>
                <w:b w:val="0"/>
                <w:lang w:val="en-US"/>
              </w:rPr>
              <w:t>u.a.</w:t>
            </w:r>
            <w:proofErr w:type="spellEnd"/>
            <w:r>
              <w:rPr>
                <w:b w:val="0"/>
                <w:lang w:val="en-US"/>
              </w:rPr>
              <w:t>:</w:t>
            </w:r>
          </w:p>
          <w:p>
            <w:pPr>
              <w:pStyle w:val="3"/>
              <w:numPr>
                <w:ilvl w:val="0"/>
                <w:numId w:val="15"/>
              </w:numPr>
              <w:rPr>
                <w:b w:val="0"/>
              </w:rPr>
            </w:pPr>
            <w:r>
              <w:rPr>
                <w:b w:val="0"/>
              </w:rPr>
              <w:t>Einhaltung evidenzbasierter nicht-pharmakologischer Maßnahmen</w:t>
            </w:r>
          </w:p>
          <w:p>
            <w:pPr>
              <w:pStyle w:val="3"/>
              <w:numPr>
                <w:ilvl w:val="0"/>
                <w:numId w:val="15"/>
              </w:numPr>
              <w:rPr>
                <w:b w:val="0"/>
              </w:rPr>
            </w:pPr>
            <w:r>
              <w:rPr>
                <w:b w:val="0"/>
              </w:rPr>
              <w:t>WHO Ziel: 10% Durchimpfung aller Länder weltweit</w:t>
            </w:r>
          </w:p>
          <w:p>
            <w:pPr>
              <w:pStyle w:val="3"/>
              <w:numPr>
                <w:ilvl w:val="0"/>
                <w:numId w:val="15"/>
              </w:numPr>
              <w:rPr>
                <w:b w:val="0"/>
              </w:rPr>
            </w:pPr>
            <w:r>
              <w:rPr>
                <w:b w:val="0"/>
              </w:rPr>
              <w:t>Maßhalten bei Einreiseeinschränkungen</w:t>
            </w:r>
          </w:p>
          <w:p>
            <w:pPr>
              <w:pStyle w:val="3"/>
              <w:numPr>
                <w:ilvl w:val="0"/>
                <w:numId w:val="15"/>
              </w:numPr>
              <w:rPr>
                <w:b w:val="0"/>
              </w:rPr>
            </w:pPr>
            <w:r>
              <w:rPr>
                <w:b w:val="0"/>
              </w:rPr>
              <w:t>Community Engagement</w:t>
            </w:r>
          </w:p>
          <w:p>
            <w:pPr>
              <w:pStyle w:val="3"/>
              <w:numPr>
                <w:ilvl w:val="0"/>
                <w:numId w:val="0"/>
              </w:numPr>
              <w:ind w:left="766"/>
            </w:pPr>
            <w:r>
              <w:rPr>
                <w:b w:val="0"/>
              </w:rPr>
              <w:t>Link hier: https://www.who.int/news/item/15-07-2021-statement-on-the-eighth-meeting-of-the-international-health-</w:t>
            </w:r>
            <w:r>
              <w:rPr>
                <w:b w:val="0"/>
              </w:rPr>
              <w:lastRenderedPageBreak/>
              <w:t>regulations-(2005)-emergency-committee-regarding-the-coronavirus-disease-(covid-19)-pandemic</w:t>
            </w:r>
          </w:p>
        </w:tc>
        <w:tc>
          <w:tcPr>
            <w:tcW w:w="1463" w:type="dxa"/>
          </w:tcPr>
          <w:p>
            <w:pPr>
              <w:rPr>
                <w:sz w:val="22"/>
                <w:szCs w:val="22"/>
              </w:rPr>
            </w:pPr>
          </w:p>
          <w:p>
            <w:pPr>
              <w:rPr>
                <w:sz w:val="22"/>
                <w:szCs w:val="22"/>
              </w:rPr>
            </w:pPr>
            <w:r>
              <w:rPr>
                <w:sz w:val="22"/>
                <w:szCs w:val="22"/>
              </w:rPr>
              <w:t>ZIG (Hanefeld)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Maria </w:t>
            </w:r>
            <w:proofErr w:type="gramStart"/>
            <w:r>
              <w:rPr>
                <w:sz w:val="22"/>
                <w:szCs w:val="22"/>
              </w:rPr>
              <w:t>an der Heiden</w:t>
            </w:r>
            <w:proofErr w:type="gramEnd"/>
          </w:p>
          <w:p>
            <w:pPr>
              <w:rPr>
                <w:sz w:val="22"/>
                <w:szCs w:val="22"/>
              </w:rPr>
            </w:pP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rStyle w:val="TagMoZchn"/>
              </w:rPr>
            </w:pPr>
            <w:r>
              <w:rPr>
                <w:rStyle w:val="1Zchn"/>
              </w:rPr>
              <w:t>Update digitale Projekte</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 xml:space="preserve">Besprechung der aktualisierten Risikobewertung- Dokument </w:t>
            </w:r>
            <w:hyperlink r:id="rId17" w:history="1">
              <w:r>
                <w:rPr>
                  <w:rStyle w:val="Hyperlink"/>
                </w:rPr>
                <w:t>hier</w:t>
              </w:r>
            </w:hyperlink>
          </w:p>
          <w:p>
            <w:pPr>
              <w:pStyle w:val="Liste1"/>
              <w:rPr>
                <w:rFonts w:ascii="Times New Roman" w:eastAsia="Times New Roman" w:hAnsi="Times New Roman" w:cs="Times New Roman"/>
                <w:sz w:val="24"/>
                <w:szCs w:val="24"/>
                <w:lang w:eastAsia="de-DE"/>
              </w:rPr>
            </w:pPr>
            <w:r>
              <w:t xml:space="preserve">Streichung des folgenden Satzes bis entsprechende publizierte Daten vorliegen: „Darüber hinaus liegen Daten vor, die auf potenziell schwerere Krankheitsverläufe hinweisen.“ </w:t>
            </w:r>
          </w:p>
          <w:p>
            <w:pPr>
              <w:pStyle w:val="Liste1"/>
            </w:pPr>
            <w:r>
              <w:t>Vorschlag Haas zur Umformulierung im Kommentarfeld abgelehnt</w:t>
            </w:r>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Aktivitäten neu:</w:t>
            </w:r>
          </w:p>
          <w:p>
            <w:pPr>
              <w:pStyle w:val="Liste1"/>
            </w:pPr>
            <w:r>
              <w:t>Mitteilung der Einschätzung, dass Impfbereitschaft nicht wirklich abnimmt, sondern mit steigender Anzahl Geimpfter, der Anteil der ‚Impfverweigerer‘ bei den Ungeimpften steigt</w:t>
            </w:r>
          </w:p>
          <w:p>
            <w:pPr>
              <w:pStyle w:val="Liste1"/>
            </w:pPr>
            <w:r>
              <w:t xml:space="preserve">Impfkommunikation wird hochgefahren. Es ist ein Fernsehspot in Arbeit, der ab dem 23.7.21 ausgestrahlt werden soll bzw. schon vorher auf </w:t>
            </w:r>
            <w:proofErr w:type="spellStart"/>
            <w:r>
              <w:t>Youtube</w:t>
            </w:r>
            <w:proofErr w:type="spellEnd"/>
            <w:r>
              <w:t>.</w:t>
            </w:r>
          </w:p>
          <w:p>
            <w:pPr>
              <w:pStyle w:val="Liste1"/>
            </w:pPr>
            <w:r>
              <w:t>Materialanpassung an ein digitales Paket für Universitäten und Hochschulen</w:t>
            </w:r>
          </w:p>
          <w:p>
            <w:pPr>
              <w:pStyle w:val="Liste1"/>
              <w:numPr>
                <w:ilvl w:val="0"/>
                <w:numId w:val="0"/>
              </w:numPr>
              <w:ind w:left="113"/>
            </w:pPr>
          </w:p>
          <w:p>
            <w:pPr>
              <w:pStyle w:val="Liste1"/>
              <w:numPr>
                <w:ilvl w:val="0"/>
                <w:numId w:val="11"/>
              </w:numPr>
            </w:pPr>
            <w:r>
              <w:t>Kommentar Wieler: Bitte ihm dieses Material zur Verfügung stellen, da er einen Vortrag hält bei der Hochschulrektorenkonferenz und ein Telefonat mit der Kultusministerkonferenz hat.</w:t>
            </w:r>
          </w:p>
          <w:p>
            <w:pPr>
              <w:pStyle w:val="Liste1"/>
              <w:numPr>
                <w:ilvl w:val="0"/>
                <w:numId w:val="0"/>
              </w:numPr>
              <w:ind w:left="473"/>
            </w:pPr>
          </w:p>
          <w:p>
            <w:pPr>
              <w:pStyle w:val="Liste1"/>
              <w:numPr>
                <w:ilvl w:val="0"/>
                <w:numId w:val="0"/>
              </w:numPr>
              <w:ind w:left="113"/>
            </w:pPr>
            <w:r>
              <w:t>2. Vorschlag: Hausärzte sollen eine regelmäßige Impfsprechstunde anbieten, um Impfbarrieren zu reduzieren. Thomas Harder (FG33) erklärte sich bereit, dies zu übernehmen.</w:t>
            </w:r>
          </w:p>
          <w:p>
            <w:pPr>
              <w:pStyle w:val="Liste1"/>
              <w:numPr>
                <w:ilvl w:val="0"/>
                <w:numId w:val="0"/>
              </w:numPr>
              <w:ind w:left="473" w:hanging="360"/>
            </w:pPr>
          </w:p>
          <w:p>
            <w:pPr>
              <w:pStyle w:val="2"/>
            </w:pPr>
            <w:r>
              <w:t>Presse</w:t>
            </w:r>
          </w:p>
          <w:p>
            <w:pPr>
              <w:pStyle w:val="Liste1"/>
            </w:pPr>
            <w:r>
              <w:t>Frage: Ist es möglich, die aktuelle Lage im Lagebericht schärfer zu formulieren, um die in der Sitzung deutlich gewordene Besorgnis des Krisenstabs über die aktuelle Lage besser zu transportieren?</w:t>
            </w:r>
          </w:p>
          <w:p>
            <w:pPr>
              <w:pStyle w:val="2"/>
            </w:pPr>
            <w:r>
              <w:t>P1</w:t>
            </w:r>
          </w:p>
          <w:p>
            <w:pPr>
              <w:pStyle w:val="Liste1"/>
              <w:rPr>
                <w:i/>
              </w:rPr>
            </w:pPr>
            <w:r>
              <w:t>nicht berichtet</w:t>
            </w:r>
            <w:r>
              <w:br/>
            </w:r>
          </w:p>
          <w:p>
            <w:pPr>
              <w:pStyle w:val="Liste1"/>
              <w:rPr>
                <w:i/>
              </w:rPr>
            </w:pPr>
            <w:proofErr w:type="spellStart"/>
            <w:r>
              <w:rPr>
                <w:i/>
              </w:rPr>
              <w:t>ToDO</w:t>
            </w:r>
            <w:proofErr w:type="spellEnd"/>
          </w:p>
          <w:p>
            <w:pPr>
              <w:pStyle w:val="Liste1"/>
              <w:numPr>
                <w:ilvl w:val="0"/>
                <w:numId w:val="0"/>
              </w:numPr>
              <w:ind w:left="473"/>
              <w:rPr>
                <w:i/>
              </w:rPr>
            </w:pPr>
            <w:r>
              <w:rPr>
                <w:i/>
              </w:rPr>
              <w:t xml:space="preserve">Aktuelle Lage im Lagebericht schärfer formulieren (Maria </w:t>
            </w:r>
            <w:proofErr w:type="gramStart"/>
            <w:r>
              <w:rPr>
                <w:i/>
              </w:rPr>
              <w:t>an der Heiden</w:t>
            </w:r>
            <w:proofErr w:type="gramEnd"/>
            <w:r>
              <w:rPr>
                <w:i/>
              </w:rPr>
              <w:t>, Claudia Sievers)</w:t>
            </w:r>
          </w:p>
        </w:tc>
        <w:tc>
          <w:tcPr>
            <w:tcW w:w="1463" w:type="dxa"/>
          </w:tcPr>
          <w:p>
            <w:pPr>
              <w:rPr>
                <w:sz w:val="22"/>
                <w:szCs w:val="22"/>
              </w:rPr>
            </w:pPr>
          </w:p>
          <w:p>
            <w:pPr>
              <w:rPr>
                <w:sz w:val="22"/>
                <w:szCs w:val="22"/>
              </w:rPr>
            </w:pPr>
            <w:r>
              <w:rPr>
                <w:sz w:val="22"/>
                <w:szCs w:val="22"/>
              </w:rPr>
              <w:t>BZgA (Dietrich)</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 (Wenchel)</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lastRenderedPageBreak/>
              <w:t>6</w:t>
            </w:r>
          </w:p>
        </w:tc>
        <w:tc>
          <w:tcPr>
            <w:tcW w:w="6824" w:type="dxa"/>
          </w:tcPr>
          <w:p>
            <w:pPr>
              <w:pStyle w:val="1"/>
            </w:pPr>
            <w:r>
              <w:t>RKI-Strategie Fragen</w:t>
            </w:r>
          </w:p>
          <w:p>
            <w:pPr>
              <w:pStyle w:val="2"/>
            </w:pPr>
            <w:r>
              <w:t>Allgemein</w:t>
            </w:r>
          </w:p>
          <w:p>
            <w:pPr>
              <w:pStyle w:val="Listenabsatz"/>
              <w:numPr>
                <w:ilvl w:val="0"/>
                <w:numId w:val="6"/>
              </w:numPr>
            </w:pPr>
            <w:r>
              <w:t xml:space="preserve">Auswirkungen die Impfpolitik auf Kinder - </w:t>
            </w:r>
            <w:hyperlink r:id="rId18" w:history="1">
              <w:r>
                <w:rPr>
                  <w:rStyle w:val="Hyperlink"/>
                </w:rPr>
                <w:t>Dokument</w:t>
              </w:r>
            </w:hyperlink>
          </w:p>
          <w:p>
            <w:pPr>
              <w:ind w:left="360"/>
            </w:pPr>
            <w:r>
              <w:t xml:space="preserve">Das Papier (entwickelt von FG32, FG33 und FG36) zählt weitere Faktoren neben der Impfpolitik auf, die ebenfalls eine Rolle spielen. Anschließend nennt es die Datenquellen, die zur Erhebung der o.g. Fragestellung herangezogen werden. </w:t>
            </w:r>
          </w:p>
          <w:p>
            <w:pPr>
              <w:ind w:left="360"/>
            </w:pPr>
            <w:r>
              <w:t>Alterseinteilung: &lt;12 Jahre&gt;=, Bei Impfung: 12-17 Jahre</w:t>
            </w:r>
          </w:p>
          <w:p>
            <w:pPr>
              <w:ind w:left="360"/>
            </w:pPr>
          </w:p>
          <w:p>
            <w:pPr>
              <w:ind w:left="360"/>
            </w:pPr>
            <w:r>
              <w:t>Hinweis:  Bitte Alterseinteilung konform für das gesamte Haus gestalten. Antwort: Das wird berücksichtigt.</w:t>
            </w:r>
          </w:p>
          <w:p>
            <w:pPr>
              <w:ind w:left="360"/>
            </w:pPr>
            <w:r>
              <w:t>Frage: Gibt es eine Möglichkeit der Registrierung der Long-COVID-Fälle, z.B. über eine Meldepflicht?</w:t>
            </w:r>
          </w:p>
          <w:p>
            <w:pPr>
              <w:ind w:left="360"/>
            </w:pPr>
            <w:r>
              <w:t>Antwort: Es gibt ein Konsortium, in dem auch FG33 und Abt,2 vertreten sind, die sich mit der Quantifizierung der Long-COVID-Fälle beschäftigen. Der Ansatz geht über die Registerdaten, da man so auch Kontrollgruppen berücksichtigen kann, da Symptome teilweise unspezifisch</w:t>
            </w:r>
          </w:p>
          <w:p>
            <w:pPr>
              <w:ind w:left="360"/>
              <w:rPr>
                <w:b/>
                <w:i/>
              </w:rPr>
            </w:pPr>
          </w:p>
          <w:p>
            <w:pPr>
              <w:ind w:left="360"/>
              <w:rPr>
                <w:i/>
              </w:rPr>
            </w:pPr>
            <w:proofErr w:type="spellStart"/>
            <w:r>
              <w:rPr>
                <w:b/>
                <w:i/>
              </w:rPr>
              <w:t>ToDo</w:t>
            </w:r>
            <w:proofErr w:type="spellEnd"/>
            <w:r>
              <w:rPr>
                <w:i/>
              </w:rPr>
              <w:t xml:space="preserve">: </w:t>
            </w:r>
          </w:p>
          <w:p>
            <w:pPr>
              <w:ind w:left="360"/>
              <w:rPr>
                <w:i/>
              </w:rPr>
            </w:pPr>
            <w:r>
              <w:rPr>
                <w:i/>
              </w:rPr>
              <w:t>Long-COVID berücksichtigen (Buda in Zusammenarbeit mit Abteilung 2)</w:t>
            </w:r>
          </w:p>
          <w:p>
            <w:pPr>
              <w:pStyle w:val="2"/>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lang w:val="en-GB"/>
              </w:rPr>
            </w:pPr>
          </w:p>
          <w:p>
            <w:pPr>
              <w:rPr>
                <w:sz w:val="22"/>
                <w:szCs w:val="22"/>
                <w:lang w:val="en-GB"/>
              </w:rPr>
            </w:pPr>
          </w:p>
          <w:p>
            <w:pPr>
              <w:rPr>
                <w:sz w:val="22"/>
                <w:szCs w:val="22"/>
                <w:lang w:val="en-GB"/>
              </w:rPr>
            </w:pPr>
            <w:r>
              <w:rPr>
                <w:sz w:val="22"/>
                <w:szCs w:val="22"/>
                <w:lang w:val="en-GB"/>
              </w:rPr>
              <w:t>FG36 (Buda)</w:t>
            </w:r>
            <w:r>
              <w:rPr>
                <w:sz w:val="22"/>
                <w:szCs w:val="22"/>
                <w:lang w:val="en-GB"/>
              </w:rPr>
              <w:br/>
            </w:r>
          </w:p>
        </w:tc>
      </w:tr>
      <w:tr>
        <w:tc>
          <w:tcPr>
            <w:tcW w:w="684" w:type="dxa"/>
          </w:tcPr>
          <w:p>
            <w:pPr>
              <w:rPr>
                <w:b/>
              </w:rPr>
            </w:pPr>
            <w:r>
              <w:rPr>
                <w:b/>
              </w:rPr>
              <w:t>7</w:t>
            </w:r>
          </w:p>
        </w:tc>
        <w:tc>
          <w:tcPr>
            <w:tcW w:w="6824" w:type="dxa"/>
          </w:tcPr>
          <w:p>
            <w:pPr>
              <w:spacing w:line="276" w:lineRule="auto"/>
              <w:rPr>
                <w:b/>
                <w:sz w:val="28"/>
              </w:rPr>
            </w:pPr>
            <w:r>
              <w:rPr>
                <w:b/>
                <w:sz w:val="28"/>
              </w:rPr>
              <w:t>Dokumente</w:t>
            </w:r>
          </w:p>
          <w:p>
            <w:pPr>
              <w:pStyle w:val="Liste1"/>
            </w:pPr>
            <w:r>
              <w:t>Täglicher Lagebericht: Neues Format und die Verwendung der Hospitalisierung als Kennzahl</w:t>
            </w:r>
          </w:p>
          <w:p>
            <w:pPr>
              <w:pStyle w:val="Liste1"/>
            </w:pPr>
            <w:r>
              <w:t>Lagebericht wird komplett automatisch erstellt und erscheint Mo-Fr</w:t>
            </w:r>
          </w:p>
          <w:p>
            <w:pPr>
              <w:pStyle w:val="Liste1"/>
            </w:pPr>
            <w:r>
              <w:t>Es wird nur noch der 7d-R-Wert angegeben, ab Montag ach der Anteil Hospitalisierter (COVID Hospitalisierungen sind meldepflichtig)</w:t>
            </w:r>
          </w:p>
          <w:p>
            <w:pPr>
              <w:pStyle w:val="Liste1"/>
            </w:pPr>
            <w:r>
              <w:t>7d-Inzidenz der Hospitalisierungen wird eingeteilt in die Altersgruppen Gesamt und über 60 Jahre</w:t>
            </w:r>
          </w:p>
          <w:p>
            <w:pPr>
              <w:pStyle w:val="Liste1"/>
            </w:pPr>
            <w:r>
              <w:t>Zusätzlich erscheint donnerstags ein wöchentlicher Lagebericht mit den Daten von Dienstag und Mittwoch</w:t>
            </w:r>
          </w:p>
          <w:p>
            <w:pPr>
              <w:pStyle w:val="Liste1"/>
            </w:pPr>
            <w:r>
              <w:t xml:space="preserve">Er beinhaltet die aktuelle Einordnung, VOC Bericht, Testzahlerfassung, klinische und </w:t>
            </w:r>
            <w:proofErr w:type="spellStart"/>
            <w:r>
              <w:t>syndromische</w:t>
            </w:r>
            <w:proofErr w:type="spellEnd"/>
            <w:r>
              <w:t xml:space="preserve"> Surveillance, </w:t>
            </w:r>
            <w:proofErr w:type="spellStart"/>
            <w:r>
              <w:t>Mortalitätssurveillance</w:t>
            </w:r>
            <w:proofErr w:type="spellEnd"/>
            <w:r>
              <w:t xml:space="preserve">, </w:t>
            </w:r>
            <w:proofErr w:type="spellStart"/>
            <w:r>
              <w:t>Impfmonitoring</w:t>
            </w:r>
            <w:proofErr w:type="spellEnd"/>
            <w:r>
              <w:t>, Impfdurchbrüche, Ausbrüche in Kitas/ Schulen, Exposition im Ausland</w:t>
            </w:r>
          </w:p>
          <w:p>
            <w:pPr>
              <w:pStyle w:val="Liste1"/>
              <w:numPr>
                <w:ilvl w:val="0"/>
                <w:numId w:val="0"/>
              </w:numPr>
              <w:ind w:left="473" w:hanging="360"/>
            </w:pPr>
          </w:p>
          <w:p>
            <w:pPr>
              <w:pStyle w:val="Liste1"/>
              <w:numPr>
                <w:ilvl w:val="0"/>
                <w:numId w:val="0"/>
              </w:numPr>
              <w:ind w:left="473" w:hanging="360"/>
              <w:rPr>
                <w:i/>
              </w:rPr>
            </w:pPr>
            <w:proofErr w:type="spellStart"/>
            <w:r>
              <w:rPr>
                <w:i/>
              </w:rPr>
              <w:t>ToDo</w:t>
            </w:r>
            <w:proofErr w:type="spellEnd"/>
            <w:r>
              <w:rPr>
                <w:i/>
              </w:rPr>
              <w:t>:</w:t>
            </w:r>
          </w:p>
          <w:p>
            <w:pPr>
              <w:pStyle w:val="Liste1"/>
              <w:numPr>
                <w:ilvl w:val="0"/>
                <w:numId w:val="0"/>
              </w:numPr>
              <w:ind w:left="473" w:hanging="360"/>
            </w:pPr>
            <w:r>
              <w:rPr>
                <w:i/>
              </w:rPr>
              <w:t>Bitte an Frau Sievers: Layout für die Hospitalisierungen an Herrn Wieler schicken, der es an den Minister Spahn weiterleitet</w:t>
            </w:r>
          </w:p>
        </w:tc>
        <w:tc>
          <w:tcPr>
            <w:tcW w:w="1463" w:type="dxa"/>
          </w:tcPr>
          <w:p>
            <w:pPr>
              <w:rPr>
                <w:sz w:val="22"/>
                <w:szCs w:val="22"/>
              </w:rPr>
            </w:pPr>
          </w:p>
          <w:p>
            <w:pPr>
              <w:rPr>
                <w:sz w:val="22"/>
                <w:szCs w:val="22"/>
              </w:rPr>
            </w:pPr>
            <w:r>
              <w:rPr>
                <w:sz w:val="22"/>
                <w:szCs w:val="22"/>
              </w:rPr>
              <w:t>Sievers</w:t>
            </w: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spacing w:line="276" w:lineRule="auto"/>
              <w:rPr>
                <w:rStyle w:val="TagFrZchn"/>
                <w:b w:val="0"/>
                <w:i w:val="0"/>
                <w:color w:val="auto"/>
              </w:rPr>
            </w:pPr>
          </w:p>
          <w:p>
            <w:pPr>
              <w:spacing w:line="276" w:lineRule="auto"/>
              <w:rPr>
                <w:rStyle w:val="TagFrZchn"/>
                <w:b w:val="0"/>
                <w:i w:val="0"/>
                <w:color w:val="auto"/>
              </w:rPr>
            </w:pPr>
            <w:r>
              <w:rPr>
                <w:rStyle w:val="TagFrZchn"/>
                <w:b w:val="0"/>
                <w:i w:val="0"/>
                <w:color w:val="auto"/>
              </w:rPr>
              <w:lastRenderedPageBreak/>
              <w:t>Impfdosen: am Mittwoch wurden 1 Mio. Impfdosen verabreicht</w:t>
            </w:r>
          </w:p>
          <w:p>
            <w:pPr>
              <w:spacing w:line="276" w:lineRule="auto"/>
              <w:rPr>
                <w:rStyle w:val="TagFrZchn"/>
                <w:b w:val="0"/>
                <w:i w:val="0"/>
                <w:color w:val="auto"/>
              </w:rPr>
            </w:pPr>
            <w:r>
              <w:rPr>
                <w:rStyle w:val="TagFrZchn"/>
                <w:b w:val="0"/>
                <w:i w:val="0"/>
                <w:color w:val="auto"/>
              </w:rPr>
              <w:t>Impfdurchbrüche/ Impfeffektivität zeigen keine Auffälligkeiten</w:t>
            </w:r>
          </w:p>
          <w:p>
            <w:pPr>
              <w:spacing w:line="276" w:lineRule="auto"/>
              <w:rPr>
                <w:rStyle w:val="TagFrZchn"/>
                <w:b w:val="0"/>
                <w:i w:val="0"/>
                <w:color w:val="auto"/>
              </w:rPr>
            </w:pPr>
            <w:r>
              <w:rPr>
                <w:rStyle w:val="TagFrZchn"/>
                <w:b w:val="0"/>
                <w:i w:val="0"/>
                <w:color w:val="auto"/>
              </w:rPr>
              <w:t>Ansprache Influencer Szene über Natalie Grams</w:t>
            </w:r>
          </w:p>
          <w:p>
            <w:pPr>
              <w:pStyle w:val="2"/>
            </w:pPr>
            <w:r>
              <w:t>Impfstoffe</w:t>
            </w:r>
          </w:p>
          <w:p>
            <w:pPr>
              <w:pStyle w:val="Liste1"/>
            </w:pPr>
            <w:r>
              <w:t>Timeline für die Entwicklung von Impfstoffen für Kinder</w:t>
            </w:r>
          </w:p>
          <w:p>
            <w:pPr>
              <w:pStyle w:val="Liste1"/>
            </w:pPr>
            <w:r>
              <w:t xml:space="preserve">12-17-Jährige: </w:t>
            </w:r>
            <w:proofErr w:type="spellStart"/>
            <w:r>
              <w:t>BioNtech</w:t>
            </w:r>
            <w:proofErr w:type="spellEnd"/>
            <w:r>
              <w:t xml:space="preserve">/Pfizer: bereits zugelassen, </w:t>
            </w:r>
            <w:proofErr w:type="spellStart"/>
            <w:r>
              <w:t>Moderna</w:t>
            </w:r>
            <w:proofErr w:type="spellEnd"/>
            <w:r>
              <w:t xml:space="preserve">: Ergebnisse in 2022, </w:t>
            </w:r>
            <w:proofErr w:type="spellStart"/>
            <w:r>
              <w:t>Novavax</w:t>
            </w:r>
            <w:proofErr w:type="spellEnd"/>
            <w:r>
              <w:t>: Phase III Ergebnisse in 2023 erwartet</w:t>
            </w:r>
          </w:p>
          <w:p>
            <w:pPr>
              <w:pStyle w:val="Liste1"/>
            </w:pPr>
            <w:r>
              <w:t xml:space="preserve">Jünger als 12: </w:t>
            </w:r>
          </w:p>
          <w:p>
            <w:pPr>
              <w:pStyle w:val="Liste1"/>
              <w:numPr>
                <w:ilvl w:val="0"/>
                <w:numId w:val="0"/>
              </w:numPr>
              <w:ind w:left="113"/>
            </w:pPr>
            <w:r>
              <w:t>6-12-Jährige: AstraZeneca Ergebnisse der Phase II/III Studie zu Herbst 2022 erwartet</w:t>
            </w:r>
          </w:p>
          <w:p>
            <w:pPr>
              <w:pStyle w:val="Liste1"/>
              <w:numPr>
                <w:ilvl w:val="0"/>
                <w:numId w:val="0"/>
              </w:numPr>
              <w:ind w:left="113"/>
            </w:pPr>
            <w:r>
              <w:t xml:space="preserve">0,5-11 Jahre: Biontech/Pfizer: 2. Quartal 2022 und </w:t>
            </w:r>
            <w:proofErr w:type="spellStart"/>
            <w:r>
              <w:t>Moderna</w:t>
            </w:r>
            <w:proofErr w:type="spellEnd"/>
            <w:r>
              <w:t xml:space="preserve"> in 2023</w:t>
            </w:r>
          </w:p>
          <w:p>
            <w:pPr>
              <w:pStyle w:val="2"/>
            </w:pPr>
            <w:r>
              <w:t>STIKO</w:t>
            </w:r>
          </w:p>
          <w:p>
            <w:pPr>
              <w:pStyle w:val="Liste1"/>
            </w:pPr>
            <w:r>
              <w:t xml:space="preserve">Impfempfehlung für 3. Impfung für </w:t>
            </w:r>
            <w:proofErr w:type="spellStart"/>
            <w:r>
              <w:t>Immundefiziente</w:t>
            </w:r>
            <w:proofErr w:type="spellEnd"/>
          </w:p>
          <w:p>
            <w:pPr>
              <w:pStyle w:val="Liste1"/>
            </w:pPr>
            <w:r>
              <w:t>Beratung der STIKO zur Impfempfehlung von 12-17-Jährigen</w:t>
            </w:r>
          </w:p>
          <w:p>
            <w:pPr>
              <w:pStyle w:val="Liste1"/>
            </w:pPr>
            <w:r>
              <w:t>FAQ: Zusatz 4 Wochen bei Genesenen wurde gestrichen und wird auch bei der STIKO eingebracht</w:t>
            </w:r>
          </w:p>
          <w:p>
            <w:pPr>
              <w:pStyle w:val="Liste1"/>
              <w:numPr>
                <w:ilvl w:val="0"/>
                <w:numId w:val="0"/>
              </w:numPr>
              <w:ind w:left="473"/>
            </w:pPr>
          </w:p>
          <w:p>
            <w:pPr>
              <w:pStyle w:val="Liste1"/>
              <w:numPr>
                <w:ilvl w:val="0"/>
                <w:numId w:val="0"/>
              </w:numPr>
              <w:ind w:left="57" w:firstLine="56"/>
            </w:pPr>
            <w:r>
              <w:t>Frage: Gibt es eine STIKO Empfehlung für Schwangere und Stillende? Antwort: Ist in Arbeit!</w:t>
            </w:r>
          </w:p>
          <w:p>
            <w:pPr>
              <w:pStyle w:val="Liste1"/>
              <w:numPr>
                <w:ilvl w:val="0"/>
                <w:numId w:val="0"/>
              </w:numPr>
              <w:ind w:left="57" w:firstLine="56"/>
            </w:pPr>
            <w:r>
              <w:t xml:space="preserve">Frage: Wird es auch eine Empfehlung zur Booster-Impfung für Hochaltrige und </w:t>
            </w:r>
            <w:proofErr w:type="spellStart"/>
            <w:r>
              <w:t>Immunoseneszente</w:t>
            </w:r>
            <w:proofErr w:type="spellEnd"/>
            <w:r>
              <w:t xml:space="preserve"> geben?</w:t>
            </w:r>
          </w:p>
          <w:p>
            <w:pPr>
              <w:pStyle w:val="Liste1"/>
              <w:numPr>
                <w:ilvl w:val="0"/>
                <w:numId w:val="0"/>
              </w:numPr>
              <w:ind w:left="57" w:firstLine="56"/>
            </w:pPr>
            <w:r>
              <w:t xml:space="preserve">Antwort: Ist aktuell nicht priorisiert, aber Aspekt der Booster-Impfung für </w:t>
            </w:r>
            <w:proofErr w:type="spellStart"/>
            <w:r>
              <w:t>Immunoseneszente</w:t>
            </w:r>
            <w:proofErr w:type="spellEnd"/>
            <w:r>
              <w:t xml:space="preserve"> wird an STIKO weitergeleitet</w:t>
            </w:r>
          </w:p>
          <w:p>
            <w:pPr>
              <w:pStyle w:val="Liste1"/>
              <w:numPr>
                <w:ilvl w:val="0"/>
                <w:numId w:val="0"/>
              </w:numPr>
              <w:ind w:left="57" w:firstLine="56"/>
            </w:pPr>
            <w:r>
              <w:t>Frage: Wird ein Proteinimpfstoff für Kinder entwickelt?</w:t>
            </w:r>
          </w:p>
          <w:p>
            <w:pPr>
              <w:pStyle w:val="Liste1"/>
              <w:numPr>
                <w:ilvl w:val="0"/>
                <w:numId w:val="0"/>
              </w:numPr>
              <w:ind w:left="57" w:firstLine="56"/>
            </w:pPr>
            <w:r>
              <w:t>Antwort: Nein!</w:t>
            </w:r>
          </w:p>
          <w:p>
            <w:pPr>
              <w:pStyle w:val="Liste1"/>
              <w:numPr>
                <w:ilvl w:val="0"/>
                <w:numId w:val="0"/>
              </w:numPr>
              <w:ind w:left="473" w:hanging="360"/>
            </w:pPr>
          </w:p>
        </w:tc>
        <w:tc>
          <w:tcPr>
            <w:tcW w:w="1463" w:type="dxa"/>
          </w:tcPr>
          <w:p>
            <w:pPr>
              <w:rPr>
                <w:sz w:val="22"/>
                <w:szCs w:val="22"/>
              </w:rPr>
            </w:pPr>
          </w:p>
          <w:p>
            <w:pPr>
              <w:rPr>
                <w:sz w:val="22"/>
                <w:szCs w:val="22"/>
              </w:rPr>
            </w:pPr>
            <w:r>
              <w:rPr>
                <w:sz w:val="22"/>
                <w:szCs w:val="22"/>
              </w:rPr>
              <w:t>FG33 (Harder)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9</w:t>
            </w:r>
          </w:p>
        </w:tc>
        <w:tc>
          <w:tcPr>
            <w:tcW w:w="6824" w:type="dxa"/>
          </w:tcPr>
          <w:p>
            <w:pPr>
              <w:pStyle w:val="1"/>
            </w:pPr>
            <w:r>
              <w:t>Labordiagnostik</w:t>
            </w:r>
          </w:p>
          <w:p>
            <w:pPr>
              <w:pStyle w:val="2"/>
            </w:pPr>
            <w:r>
              <w:t>FG17</w:t>
            </w:r>
          </w:p>
          <w:p>
            <w:pPr>
              <w:pStyle w:val="Liste1"/>
            </w:pPr>
            <w:r>
              <w:t>Virologisches Sentinel hatte in den letzten 4 Wochen 565 Proben, davon:</w:t>
            </w:r>
          </w:p>
          <w:p>
            <w:pPr>
              <w:pStyle w:val="Liste2"/>
            </w:pPr>
            <w:r>
              <w:t>3 SARS-CoV-2</w:t>
            </w:r>
          </w:p>
          <w:p>
            <w:pPr>
              <w:pStyle w:val="Liste2"/>
            </w:pPr>
            <w:r>
              <w:t>238 Rhinovirus</w:t>
            </w:r>
          </w:p>
          <w:p>
            <w:pPr>
              <w:pStyle w:val="Liste2"/>
            </w:pPr>
            <w:r>
              <w:t xml:space="preserve">141 </w:t>
            </w:r>
            <w:proofErr w:type="spellStart"/>
            <w:r>
              <w:t>Parainfluenzavirus</w:t>
            </w:r>
            <w:proofErr w:type="spellEnd"/>
          </w:p>
          <w:p>
            <w:pPr>
              <w:pStyle w:val="Liste2"/>
              <w:rPr>
                <w:ins w:id="0" w:author="Djin-Ye Oh" w:date="2021-07-18T00:43:00Z"/>
                <w:lang w:val="de-DE"/>
              </w:rPr>
            </w:pPr>
            <w:del w:id="1" w:author="Djin-Ye Oh" w:date="2021-07-18T00:43:00Z">
              <w:r>
                <w:rPr>
                  <w:highlight w:val="yellow"/>
                  <w:lang w:val="de-DE"/>
                </w:rPr>
                <w:delText>254</w:delText>
              </w:r>
              <w:r>
                <w:rPr>
                  <w:lang w:val="de-DE"/>
                </w:rPr>
                <w:delText xml:space="preserve"> </w:delText>
              </w:r>
            </w:del>
            <w:ins w:id="2" w:author="Djin-Ye Oh" w:date="2021-07-18T00:43:00Z">
              <w:r>
                <w:rPr>
                  <w:highlight w:val="yellow"/>
                  <w:lang w:val="de-DE"/>
                </w:rPr>
                <w:t>54</w:t>
              </w:r>
              <w:bookmarkStart w:id="3" w:name="_GoBack"/>
            </w:ins>
          </w:p>
          <w:bookmarkEnd w:id="3"/>
          <w:p>
            <w:pPr>
              <w:pStyle w:val="Liste2"/>
              <w:rPr>
                <w:lang w:val="de-DE"/>
              </w:rPr>
            </w:pPr>
            <w:ins w:id="4" w:author="Djin-Ye Oh" w:date="2021-07-18T00:43:00Z">
              <w:r>
                <w:rPr>
                  <w:lang w:val="de-DE"/>
                </w:rPr>
                <w:t xml:space="preserve"> </w:t>
              </w:r>
            </w:ins>
            <w:r>
              <w:rPr>
                <w:lang w:val="de-DE"/>
              </w:rPr>
              <w:t>saisonale (endemische) Coronaviren (überwiegend NL-63)</w:t>
            </w:r>
          </w:p>
          <w:p>
            <w:pPr>
              <w:pStyle w:val="Liste2"/>
            </w:pPr>
            <w:r>
              <w:t>3 Metapneumovirus</w:t>
            </w:r>
          </w:p>
          <w:p>
            <w:pPr>
              <w:pStyle w:val="Liste2"/>
              <w:rPr>
                <w:lang w:val="de-DE"/>
              </w:rPr>
            </w:pPr>
            <w:r>
              <w:rPr>
                <w:lang w:val="de-DE"/>
              </w:rPr>
              <w:t>50% der Proben stammten von Kindern, die jünger als 5 Jahre alt waren</w:t>
            </w:r>
          </w:p>
          <w:p>
            <w:pPr>
              <w:pStyle w:val="2"/>
            </w:pPr>
            <w:r>
              <w:t>ZBS1</w:t>
            </w:r>
          </w:p>
          <w:p>
            <w:pPr>
              <w:pStyle w:val="Liste1"/>
            </w:pPr>
            <w:r>
              <w:t xml:space="preserve">In KW 28 bisher 88 Proben, davon 34 positiv auf SARS-CoV-2 (38,6%) </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ZBS1 </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Klinisches Management/Entlassungsmanagement</w:t>
            </w:r>
          </w:p>
          <w:p>
            <w:pPr>
              <w:pStyle w:val="3"/>
              <w:spacing w:before="0"/>
              <w:ind w:left="1077" w:hanging="357"/>
              <w:rPr>
                <w:b w:val="0"/>
              </w:rPr>
            </w:pPr>
            <w:r>
              <w:rPr>
                <w:b w:val="0"/>
              </w:rPr>
              <w:lastRenderedPageBreak/>
              <w:t>Therapiehinweise STAKOP: Keine AK Monotherapie mehr empfohlen wegen der Deltavariante</w:t>
            </w:r>
          </w:p>
          <w:p>
            <w:pPr>
              <w:pStyle w:val="3"/>
              <w:spacing w:before="0"/>
              <w:ind w:left="1077" w:hanging="357"/>
              <w:rPr>
                <w:b w:val="0"/>
              </w:rPr>
            </w:pPr>
            <w:r>
              <w:rPr>
                <w:b w:val="0"/>
              </w:rPr>
              <w:t>Auf vielfältige Nachfrage hin, wird eine englischsprachige Version der Therapiehinweise veröffentlicht</w:t>
            </w:r>
          </w:p>
        </w:tc>
        <w:tc>
          <w:tcPr>
            <w:tcW w:w="1463" w:type="dxa"/>
          </w:tcPr>
          <w:p>
            <w:pPr>
              <w:rPr>
                <w:sz w:val="22"/>
                <w:szCs w:val="22"/>
              </w:rPr>
            </w:pPr>
          </w:p>
          <w:p>
            <w:pPr>
              <w:rPr>
                <w:sz w:val="22"/>
                <w:szCs w:val="22"/>
              </w:rPr>
            </w:pPr>
            <w:r>
              <w:rPr>
                <w:sz w:val="22"/>
                <w:szCs w:val="22"/>
              </w:rPr>
              <w:lastRenderedPageBreak/>
              <w:t>IBBS (Herzog)</w:t>
            </w:r>
            <w:r>
              <w:rPr>
                <w:sz w:val="22"/>
                <w:szCs w:val="22"/>
              </w:rPr>
              <w:br/>
            </w:r>
          </w:p>
          <w:p>
            <w:pPr>
              <w:rPr>
                <w:sz w:val="22"/>
                <w:szCs w:val="22"/>
              </w:rPr>
            </w:pPr>
          </w:p>
        </w:tc>
      </w:tr>
      <w:tr>
        <w:tc>
          <w:tcPr>
            <w:tcW w:w="684" w:type="dxa"/>
          </w:tcPr>
          <w:p>
            <w:pPr>
              <w:rPr>
                <w:b/>
              </w:rPr>
            </w:pPr>
            <w:r>
              <w:rPr>
                <w:b/>
              </w:rPr>
              <w:lastRenderedPageBreak/>
              <w:t>11</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rPr>
                <w:sz w:val="22"/>
              </w:rPr>
            </w:pPr>
            <w:r>
              <w:t>Surveillance</w:t>
            </w:r>
          </w:p>
          <w:p>
            <w:pPr>
              <w:pStyle w:val="Liste1"/>
            </w:pPr>
            <w:r>
              <w:t xml:space="preserve">Frage:  §10 Abs. 2 Nr. 1. der COVID-19-Schutzmaßnahmen-Ausnahmenverordnung – </w:t>
            </w:r>
            <w:proofErr w:type="spellStart"/>
            <w:r>
              <w:t>SchAusnahmV</w:t>
            </w:r>
            <w:proofErr w:type="spellEnd"/>
            <w:r>
              <w:t>: „Können die SARS-CoV-2 Varianten Beta und Gamma von dieser Regelung freigestellt werden?“</w:t>
            </w:r>
          </w:p>
          <w:p>
            <w:pPr>
              <w:pStyle w:val="Liste1"/>
            </w:pPr>
            <w:r>
              <w:t>Antwortentwurf: keine Freistellung von geimpften oder genesenen Personen von der Pflicht zur Absonderung aufgrund eines Kontakts zu einer Person, die mit einer in Deutschland noch nicht verbreitet auftretenden Virusvariante des Coronavirus SARS-CoV-2 mit vom Robert Koch-Institut definierten besorgniserregenden Eigenschaften infiziert ist.</w:t>
            </w:r>
          </w:p>
          <w:p>
            <w:pPr>
              <w:pStyle w:val="Liste1"/>
            </w:pPr>
            <w:r>
              <w:t>Begründung: Beta und Gamma haben eine geringe Prävalenz in Deutschland und das Potential zur Immune-Evasion</w:t>
            </w:r>
          </w:p>
        </w:tc>
        <w:tc>
          <w:tcPr>
            <w:tcW w:w="1463" w:type="dxa"/>
          </w:tcPr>
          <w:p>
            <w:pPr>
              <w:rPr>
                <w:sz w:val="22"/>
                <w:szCs w:val="22"/>
              </w:rPr>
            </w:pPr>
            <w:r>
              <w:rPr>
                <w:sz w:val="22"/>
                <w:szCs w:val="22"/>
              </w:rPr>
              <w:t>Sievers</w:t>
            </w:r>
          </w:p>
          <w:p>
            <w:pPr>
              <w:rPr>
                <w:sz w:val="22"/>
                <w:szCs w:val="22"/>
              </w:rPr>
            </w:pP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proofErr w:type="spellStart"/>
            <w:r>
              <w:t>EinreiseV</w:t>
            </w:r>
            <w:proofErr w:type="spellEnd"/>
            <w:r>
              <w:t>: siehe Punkt Internationales</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Änderungen internationale Kontaktpersonenmanagement wird an ÖGD kommuniziert</w:t>
            </w: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 xml:space="preserve">Nächste Sitzung: Mittwoch, 21.07.2021,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13:00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E1D3B"/>
    <w:multiLevelType w:val="hybridMultilevel"/>
    <w:tmpl w:val="C0947408"/>
    <w:lvl w:ilvl="0" w:tplc="5356884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1090D13"/>
    <w:multiLevelType w:val="hybridMultilevel"/>
    <w:tmpl w:val="BD6EA4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2AC5A26"/>
    <w:multiLevelType w:val="hybridMultilevel"/>
    <w:tmpl w:val="FBEAC35E"/>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5" w15:restartNumberingAfterBreak="0">
    <w:nsid w:val="29167C04"/>
    <w:multiLevelType w:val="hybridMultilevel"/>
    <w:tmpl w:val="53A2CEDC"/>
    <w:lvl w:ilvl="0" w:tplc="7436BCFA">
      <w:start w:val="1"/>
      <w:numFmt w:val="decimal"/>
      <w:lvlText w:val="%1."/>
      <w:lvlJc w:val="left"/>
      <w:pPr>
        <w:ind w:left="473" w:hanging="360"/>
      </w:pPr>
      <w:rPr>
        <w:rFonts w:hint="default"/>
      </w:rPr>
    </w:lvl>
    <w:lvl w:ilvl="1" w:tplc="04070019" w:tentative="1">
      <w:start w:val="1"/>
      <w:numFmt w:val="lowerLetter"/>
      <w:lvlText w:val="%2."/>
      <w:lvlJc w:val="left"/>
      <w:pPr>
        <w:ind w:left="1193" w:hanging="360"/>
      </w:pPr>
    </w:lvl>
    <w:lvl w:ilvl="2" w:tplc="0407001B" w:tentative="1">
      <w:start w:val="1"/>
      <w:numFmt w:val="lowerRoman"/>
      <w:lvlText w:val="%3."/>
      <w:lvlJc w:val="right"/>
      <w:pPr>
        <w:ind w:left="1913" w:hanging="180"/>
      </w:pPr>
    </w:lvl>
    <w:lvl w:ilvl="3" w:tplc="0407000F" w:tentative="1">
      <w:start w:val="1"/>
      <w:numFmt w:val="decimal"/>
      <w:lvlText w:val="%4."/>
      <w:lvlJc w:val="left"/>
      <w:pPr>
        <w:ind w:left="2633" w:hanging="360"/>
      </w:pPr>
    </w:lvl>
    <w:lvl w:ilvl="4" w:tplc="04070019" w:tentative="1">
      <w:start w:val="1"/>
      <w:numFmt w:val="lowerLetter"/>
      <w:lvlText w:val="%5."/>
      <w:lvlJc w:val="left"/>
      <w:pPr>
        <w:ind w:left="3353" w:hanging="360"/>
      </w:pPr>
    </w:lvl>
    <w:lvl w:ilvl="5" w:tplc="0407001B" w:tentative="1">
      <w:start w:val="1"/>
      <w:numFmt w:val="lowerRoman"/>
      <w:lvlText w:val="%6."/>
      <w:lvlJc w:val="right"/>
      <w:pPr>
        <w:ind w:left="4073" w:hanging="180"/>
      </w:pPr>
    </w:lvl>
    <w:lvl w:ilvl="6" w:tplc="0407000F" w:tentative="1">
      <w:start w:val="1"/>
      <w:numFmt w:val="decimal"/>
      <w:lvlText w:val="%7."/>
      <w:lvlJc w:val="left"/>
      <w:pPr>
        <w:ind w:left="4793" w:hanging="360"/>
      </w:pPr>
    </w:lvl>
    <w:lvl w:ilvl="7" w:tplc="04070019" w:tentative="1">
      <w:start w:val="1"/>
      <w:numFmt w:val="lowerLetter"/>
      <w:lvlText w:val="%8."/>
      <w:lvlJc w:val="left"/>
      <w:pPr>
        <w:ind w:left="5513" w:hanging="360"/>
      </w:pPr>
    </w:lvl>
    <w:lvl w:ilvl="8" w:tplc="0407001B" w:tentative="1">
      <w:start w:val="1"/>
      <w:numFmt w:val="lowerRoman"/>
      <w:lvlText w:val="%9."/>
      <w:lvlJc w:val="right"/>
      <w:pPr>
        <w:ind w:left="6233" w:hanging="180"/>
      </w:pPr>
    </w:lvl>
  </w:abstractNum>
  <w:abstractNum w:abstractNumId="6"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377416A2"/>
    <w:multiLevelType w:val="hybridMultilevel"/>
    <w:tmpl w:val="ED3A75E4"/>
    <w:lvl w:ilvl="0" w:tplc="04070001">
      <w:start w:val="1"/>
      <w:numFmt w:val="bullet"/>
      <w:lvlText w:val=""/>
      <w:lvlJc w:val="left"/>
      <w:pPr>
        <w:ind w:left="1553" w:hanging="360"/>
      </w:pPr>
      <w:rPr>
        <w:rFonts w:ascii="Symbol" w:hAnsi="Symbol" w:hint="default"/>
      </w:rPr>
    </w:lvl>
    <w:lvl w:ilvl="1" w:tplc="04070003" w:tentative="1">
      <w:start w:val="1"/>
      <w:numFmt w:val="bullet"/>
      <w:lvlText w:val="o"/>
      <w:lvlJc w:val="left"/>
      <w:pPr>
        <w:ind w:left="2273" w:hanging="360"/>
      </w:pPr>
      <w:rPr>
        <w:rFonts w:ascii="Courier New" w:hAnsi="Courier New" w:cs="Courier New" w:hint="default"/>
      </w:rPr>
    </w:lvl>
    <w:lvl w:ilvl="2" w:tplc="04070005" w:tentative="1">
      <w:start w:val="1"/>
      <w:numFmt w:val="bullet"/>
      <w:lvlText w:val=""/>
      <w:lvlJc w:val="left"/>
      <w:pPr>
        <w:ind w:left="2993" w:hanging="360"/>
      </w:pPr>
      <w:rPr>
        <w:rFonts w:ascii="Wingdings" w:hAnsi="Wingdings" w:hint="default"/>
      </w:rPr>
    </w:lvl>
    <w:lvl w:ilvl="3" w:tplc="04070001" w:tentative="1">
      <w:start w:val="1"/>
      <w:numFmt w:val="bullet"/>
      <w:lvlText w:val=""/>
      <w:lvlJc w:val="left"/>
      <w:pPr>
        <w:ind w:left="3713" w:hanging="360"/>
      </w:pPr>
      <w:rPr>
        <w:rFonts w:ascii="Symbol" w:hAnsi="Symbol" w:hint="default"/>
      </w:rPr>
    </w:lvl>
    <w:lvl w:ilvl="4" w:tplc="04070003" w:tentative="1">
      <w:start w:val="1"/>
      <w:numFmt w:val="bullet"/>
      <w:lvlText w:val="o"/>
      <w:lvlJc w:val="left"/>
      <w:pPr>
        <w:ind w:left="4433" w:hanging="360"/>
      </w:pPr>
      <w:rPr>
        <w:rFonts w:ascii="Courier New" w:hAnsi="Courier New" w:cs="Courier New" w:hint="default"/>
      </w:rPr>
    </w:lvl>
    <w:lvl w:ilvl="5" w:tplc="04070005" w:tentative="1">
      <w:start w:val="1"/>
      <w:numFmt w:val="bullet"/>
      <w:lvlText w:val=""/>
      <w:lvlJc w:val="left"/>
      <w:pPr>
        <w:ind w:left="5153" w:hanging="360"/>
      </w:pPr>
      <w:rPr>
        <w:rFonts w:ascii="Wingdings" w:hAnsi="Wingdings" w:hint="default"/>
      </w:rPr>
    </w:lvl>
    <w:lvl w:ilvl="6" w:tplc="04070001" w:tentative="1">
      <w:start w:val="1"/>
      <w:numFmt w:val="bullet"/>
      <w:lvlText w:val=""/>
      <w:lvlJc w:val="left"/>
      <w:pPr>
        <w:ind w:left="5873" w:hanging="360"/>
      </w:pPr>
      <w:rPr>
        <w:rFonts w:ascii="Symbol" w:hAnsi="Symbol" w:hint="default"/>
      </w:rPr>
    </w:lvl>
    <w:lvl w:ilvl="7" w:tplc="04070003" w:tentative="1">
      <w:start w:val="1"/>
      <w:numFmt w:val="bullet"/>
      <w:lvlText w:val="o"/>
      <w:lvlJc w:val="left"/>
      <w:pPr>
        <w:ind w:left="6593" w:hanging="360"/>
      </w:pPr>
      <w:rPr>
        <w:rFonts w:ascii="Courier New" w:hAnsi="Courier New" w:cs="Courier New" w:hint="default"/>
      </w:rPr>
    </w:lvl>
    <w:lvl w:ilvl="8" w:tplc="04070005" w:tentative="1">
      <w:start w:val="1"/>
      <w:numFmt w:val="bullet"/>
      <w:lvlText w:val=""/>
      <w:lvlJc w:val="left"/>
      <w:pPr>
        <w:ind w:left="7313" w:hanging="360"/>
      </w:pPr>
      <w:rPr>
        <w:rFonts w:ascii="Wingdings" w:hAnsi="Wingdings" w:hint="default"/>
      </w:rPr>
    </w:lvl>
  </w:abstractNum>
  <w:abstractNum w:abstractNumId="8"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AB08AF"/>
    <w:multiLevelType w:val="hybridMultilevel"/>
    <w:tmpl w:val="B706D476"/>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1" w15:restartNumberingAfterBreak="0">
    <w:nsid w:val="48CB6064"/>
    <w:multiLevelType w:val="hybridMultilevel"/>
    <w:tmpl w:val="AAA63452"/>
    <w:lvl w:ilvl="0" w:tplc="4A58784E">
      <w:start w:val="1"/>
      <w:numFmt w:val="decimal"/>
      <w:lvlText w:val="%1."/>
      <w:lvlJc w:val="left"/>
      <w:pPr>
        <w:ind w:left="1126" w:hanging="360"/>
      </w:pPr>
      <w:rPr>
        <w:rFonts w:hint="default"/>
      </w:rPr>
    </w:lvl>
    <w:lvl w:ilvl="1" w:tplc="04070019" w:tentative="1">
      <w:start w:val="1"/>
      <w:numFmt w:val="lowerLetter"/>
      <w:lvlText w:val="%2."/>
      <w:lvlJc w:val="left"/>
      <w:pPr>
        <w:ind w:left="1846" w:hanging="360"/>
      </w:pPr>
    </w:lvl>
    <w:lvl w:ilvl="2" w:tplc="0407001B" w:tentative="1">
      <w:start w:val="1"/>
      <w:numFmt w:val="lowerRoman"/>
      <w:lvlText w:val="%3."/>
      <w:lvlJc w:val="right"/>
      <w:pPr>
        <w:ind w:left="2566" w:hanging="180"/>
      </w:pPr>
    </w:lvl>
    <w:lvl w:ilvl="3" w:tplc="0407000F" w:tentative="1">
      <w:start w:val="1"/>
      <w:numFmt w:val="decimal"/>
      <w:lvlText w:val="%4."/>
      <w:lvlJc w:val="left"/>
      <w:pPr>
        <w:ind w:left="3286" w:hanging="360"/>
      </w:pPr>
    </w:lvl>
    <w:lvl w:ilvl="4" w:tplc="04070019" w:tentative="1">
      <w:start w:val="1"/>
      <w:numFmt w:val="lowerLetter"/>
      <w:lvlText w:val="%5."/>
      <w:lvlJc w:val="left"/>
      <w:pPr>
        <w:ind w:left="4006" w:hanging="360"/>
      </w:pPr>
    </w:lvl>
    <w:lvl w:ilvl="5" w:tplc="0407001B" w:tentative="1">
      <w:start w:val="1"/>
      <w:numFmt w:val="lowerRoman"/>
      <w:lvlText w:val="%6."/>
      <w:lvlJc w:val="right"/>
      <w:pPr>
        <w:ind w:left="4726" w:hanging="180"/>
      </w:pPr>
    </w:lvl>
    <w:lvl w:ilvl="6" w:tplc="0407000F" w:tentative="1">
      <w:start w:val="1"/>
      <w:numFmt w:val="decimal"/>
      <w:lvlText w:val="%7."/>
      <w:lvlJc w:val="left"/>
      <w:pPr>
        <w:ind w:left="5446" w:hanging="360"/>
      </w:pPr>
    </w:lvl>
    <w:lvl w:ilvl="7" w:tplc="04070019" w:tentative="1">
      <w:start w:val="1"/>
      <w:numFmt w:val="lowerLetter"/>
      <w:lvlText w:val="%8."/>
      <w:lvlJc w:val="left"/>
      <w:pPr>
        <w:ind w:left="6166" w:hanging="360"/>
      </w:pPr>
    </w:lvl>
    <w:lvl w:ilvl="8" w:tplc="0407001B" w:tentative="1">
      <w:start w:val="1"/>
      <w:numFmt w:val="lowerRoman"/>
      <w:lvlText w:val="%9."/>
      <w:lvlJc w:val="right"/>
      <w:pPr>
        <w:ind w:left="6886" w:hanging="180"/>
      </w:pPr>
    </w:lvl>
  </w:abstractNum>
  <w:abstractNum w:abstractNumId="1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D666766"/>
    <w:multiLevelType w:val="hybridMultilevel"/>
    <w:tmpl w:val="0C0A241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733165C5"/>
    <w:multiLevelType w:val="hybridMultilevel"/>
    <w:tmpl w:val="39980C1A"/>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1"/>
  </w:num>
  <w:num w:numId="4">
    <w:abstractNumId w:val="12"/>
  </w:num>
  <w:num w:numId="5">
    <w:abstractNumId w:val="6"/>
  </w:num>
  <w:num w:numId="6">
    <w:abstractNumId w:val="9"/>
  </w:num>
  <w:num w:numId="7">
    <w:abstractNumId w:val="4"/>
  </w:num>
  <w:num w:numId="8">
    <w:abstractNumId w:val="10"/>
  </w:num>
  <w:num w:numId="9">
    <w:abstractNumId w:val="14"/>
  </w:num>
  <w:num w:numId="10">
    <w:abstractNumId w:val="3"/>
  </w:num>
  <w:num w:numId="11">
    <w:abstractNumId w:val="5"/>
  </w:num>
  <w:num w:numId="12">
    <w:abstractNumId w:val="7"/>
  </w:num>
  <w:num w:numId="13">
    <w:abstractNumId w:val="0"/>
  </w:num>
  <w:num w:numId="14">
    <w:abstractNumId w:val="13"/>
  </w:num>
  <w:num w:numId="15">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jin-Ye Oh">
    <w15:presenceInfo w15:providerId="None" w15:userId="Djin-Ye O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7"/>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8"/>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7"/>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570069561">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ID3912-Auswirkungen-Impfpolitik-auf-Kinder_Vorschlag-FG36-FG33-FG32_Krisenstab-DIskussion.doc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2021-07-16_Risikobewertung%20zu%20COVID-Krisenstab-abgestimmt.docx" TargetMode="External"/><Relationship Id="rId2" Type="http://schemas.openxmlformats.org/officeDocument/2006/relationships/numbering" Target="numbering.xml"/><Relationship Id="rId16" Type="http://schemas.openxmlformats.org/officeDocument/2006/relationships/hyperlink" Target="LageNational_2021-07-14-importierte-F&#228;lle.pptx"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LageNational_2021-07-16.pptx"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COVID-19_internat.%20Lage_2021-07-16.pptx"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1B3AC-F26D-4CDC-8B96-0451E1B1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1811</Words>
  <Characters>11410</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Djin-Ye Oh</cp:lastModifiedBy>
  <cp:revision>24</cp:revision>
  <cp:lastPrinted>2020-05-06T16:43:00Z</cp:lastPrinted>
  <dcterms:created xsi:type="dcterms:W3CDTF">2021-07-16T11:04:00Z</dcterms:created>
  <dcterms:modified xsi:type="dcterms:W3CDTF">2021-07-17T22:43:00Z</dcterms:modified>
</cp:coreProperties>
</file>