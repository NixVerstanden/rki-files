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30.07.2021,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Ute Rexroth</w:t>
      </w:r>
    </w:p>
    <w:p>
      <w:pPr>
        <w:spacing w:after="0"/>
        <w:rPr>
          <w:b/>
          <w:sz w:val="22"/>
          <w:highlight w:val="yellow"/>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0"/>
          <w:numId w:val="2"/>
        </w:numPr>
        <w:spacing w:after="0"/>
        <w:ind w:hanging="357"/>
        <w:contextualSpacing w:val="0"/>
        <w:rPr>
          <w:color w:val="000000" w:themeColor="text1"/>
          <w:sz w:val="22"/>
          <w:szCs w:val="22"/>
        </w:rPr>
      </w:pPr>
      <w:r>
        <w:rPr>
          <w:color w:val="000000" w:themeColor="text1"/>
          <w:sz w:val="22"/>
          <w:szCs w:val="22"/>
        </w:rPr>
        <w:t>Abt. 1</w:t>
      </w:r>
    </w:p>
    <w:p>
      <w:pPr>
        <w:pStyle w:val="Listenabsatz"/>
        <w:numPr>
          <w:ilvl w:val="1"/>
          <w:numId w:val="2"/>
        </w:numPr>
        <w:spacing w:after="0"/>
        <w:contextualSpacing w:val="0"/>
        <w:rPr>
          <w:color w:val="000000" w:themeColor="text1"/>
          <w:sz w:val="22"/>
          <w:szCs w:val="22"/>
        </w:rPr>
      </w:pPr>
      <w:r>
        <w:rPr>
          <w:color w:val="000000" w:themeColor="text1"/>
          <w:sz w:val="22"/>
          <w:szCs w:val="22"/>
        </w:rPr>
        <w:t>Martin Mielke</w:t>
      </w:r>
    </w:p>
    <w:p>
      <w:pPr>
        <w:pStyle w:val="Listenabsatz"/>
        <w:numPr>
          <w:ilvl w:val="0"/>
          <w:numId w:val="2"/>
        </w:numPr>
        <w:spacing w:after="0"/>
        <w:ind w:hanging="357"/>
        <w:contextualSpacing w:val="0"/>
        <w:rPr>
          <w:color w:val="000000" w:themeColor="text1"/>
          <w:sz w:val="22"/>
          <w:szCs w:val="22"/>
        </w:rPr>
      </w:pPr>
      <w:r>
        <w:rPr>
          <w:color w:val="000000" w:themeColor="text1"/>
          <w:sz w:val="22"/>
          <w:szCs w:val="22"/>
        </w:rPr>
        <w:t>Abt. 2</w:t>
      </w:r>
    </w:p>
    <w:p>
      <w:pPr>
        <w:pStyle w:val="Listenabsatz"/>
        <w:numPr>
          <w:ilvl w:val="1"/>
          <w:numId w:val="2"/>
        </w:numPr>
        <w:spacing w:after="0"/>
        <w:contextualSpacing w:val="0"/>
        <w:rPr>
          <w:color w:val="000000" w:themeColor="text1"/>
          <w:sz w:val="22"/>
          <w:szCs w:val="22"/>
        </w:rPr>
      </w:pPr>
      <w:r>
        <w:rPr>
          <w:color w:val="000000" w:themeColor="text1"/>
          <w:sz w:val="22"/>
          <w:szCs w:val="22"/>
        </w:rPr>
        <w:t>Thomas Ziese</w:t>
      </w:r>
    </w:p>
    <w:p>
      <w:pPr>
        <w:pStyle w:val="Listenabsatz"/>
        <w:numPr>
          <w:ilvl w:val="0"/>
          <w:numId w:val="2"/>
        </w:numPr>
        <w:spacing w:after="0"/>
        <w:ind w:hanging="357"/>
        <w:contextualSpacing w:val="0"/>
        <w:rPr>
          <w:color w:val="000000" w:themeColor="text1"/>
          <w:sz w:val="22"/>
          <w:szCs w:val="22"/>
        </w:rPr>
      </w:pPr>
      <w:r>
        <w:rPr>
          <w:color w:val="000000" w:themeColor="text1"/>
          <w:sz w:val="22"/>
          <w:szCs w:val="22"/>
        </w:rPr>
        <w:t>Abt. 3</w:t>
      </w:r>
    </w:p>
    <w:p>
      <w:pPr>
        <w:pStyle w:val="Listenabsatz"/>
        <w:numPr>
          <w:ilvl w:val="1"/>
          <w:numId w:val="2"/>
        </w:numPr>
        <w:spacing w:after="0"/>
        <w:contextualSpacing w:val="0"/>
        <w:rPr>
          <w:color w:val="000000" w:themeColor="text1"/>
          <w:sz w:val="22"/>
          <w:szCs w:val="22"/>
        </w:rPr>
      </w:pPr>
      <w:r>
        <w:rPr>
          <w:color w:val="000000" w:themeColor="text1"/>
          <w:sz w:val="22"/>
          <w:szCs w:val="22"/>
        </w:rPr>
        <w:t>Osamah Hamouda</w:t>
      </w:r>
    </w:p>
    <w:p>
      <w:pPr>
        <w:pStyle w:val="Listenabsatz"/>
        <w:numPr>
          <w:ilvl w:val="1"/>
          <w:numId w:val="2"/>
        </w:numPr>
        <w:spacing w:after="0"/>
        <w:contextualSpacing w:val="0"/>
        <w:rPr>
          <w:color w:val="000000" w:themeColor="text1"/>
          <w:sz w:val="22"/>
          <w:szCs w:val="22"/>
        </w:rPr>
      </w:pPr>
      <w:r>
        <w:rPr>
          <w:color w:val="000000" w:themeColor="text1"/>
          <w:sz w:val="22"/>
          <w:szCs w:val="22"/>
        </w:rPr>
        <w:t>Janna Seifried</w:t>
      </w:r>
    </w:p>
    <w:p>
      <w:pPr>
        <w:pStyle w:val="Listenabsatz"/>
        <w:numPr>
          <w:ilvl w:val="1"/>
          <w:numId w:val="2"/>
        </w:numPr>
        <w:spacing w:after="0"/>
        <w:contextualSpacing w:val="0"/>
        <w:rPr>
          <w:color w:val="000000" w:themeColor="text1"/>
          <w:sz w:val="22"/>
          <w:szCs w:val="22"/>
        </w:rPr>
      </w:pPr>
      <w:r>
        <w:rPr>
          <w:color w:val="000000" w:themeColor="text1"/>
          <w:sz w:val="22"/>
          <w:szCs w:val="22"/>
        </w:rPr>
        <w:t>Nadine Litzba</w:t>
      </w:r>
    </w:p>
    <w:p>
      <w:pPr>
        <w:pStyle w:val="Listenabsatz"/>
        <w:numPr>
          <w:ilvl w:val="0"/>
          <w:numId w:val="2"/>
        </w:numPr>
        <w:spacing w:after="0"/>
        <w:contextualSpacing w:val="0"/>
        <w:rPr>
          <w:color w:val="000000" w:themeColor="text1"/>
          <w:sz w:val="22"/>
          <w:szCs w:val="22"/>
        </w:rPr>
      </w:pPr>
      <w:r>
        <w:rPr>
          <w:color w:val="000000" w:themeColor="text1"/>
          <w:sz w:val="22"/>
          <w:szCs w:val="22"/>
        </w:rPr>
        <w:t>FG12</w:t>
      </w:r>
    </w:p>
    <w:p>
      <w:pPr>
        <w:pStyle w:val="Listenabsatz"/>
        <w:numPr>
          <w:ilvl w:val="1"/>
          <w:numId w:val="2"/>
        </w:numPr>
        <w:spacing w:after="0"/>
        <w:contextualSpacing w:val="0"/>
        <w:rPr>
          <w:color w:val="000000" w:themeColor="text1"/>
          <w:sz w:val="22"/>
          <w:szCs w:val="22"/>
        </w:rPr>
      </w:pPr>
      <w:r>
        <w:rPr>
          <w:color w:val="000000" w:themeColor="text1"/>
          <w:sz w:val="22"/>
          <w:szCs w:val="22"/>
        </w:rPr>
        <w:t>Annette Mankertz</w:t>
      </w:r>
    </w:p>
    <w:p>
      <w:pPr>
        <w:pStyle w:val="Listenabsatz"/>
        <w:numPr>
          <w:ilvl w:val="0"/>
          <w:numId w:val="2"/>
        </w:numPr>
        <w:spacing w:after="0"/>
        <w:contextualSpacing w:val="0"/>
        <w:rPr>
          <w:color w:val="000000" w:themeColor="text1"/>
          <w:sz w:val="22"/>
          <w:szCs w:val="22"/>
        </w:rPr>
      </w:pPr>
      <w:r>
        <w:rPr>
          <w:color w:val="000000" w:themeColor="text1"/>
          <w:sz w:val="22"/>
          <w:szCs w:val="22"/>
        </w:rPr>
        <w:t>FG14</w:t>
      </w:r>
    </w:p>
    <w:p>
      <w:pPr>
        <w:pStyle w:val="Listenabsatz"/>
        <w:numPr>
          <w:ilvl w:val="1"/>
          <w:numId w:val="2"/>
        </w:numPr>
        <w:spacing w:after="0"/>
        <w:contextualSpacing w:val="0"/>
        <w:rPr>
          <w:color w:val="000000" w:themeColor="text1"/>
          <w:sz w:val="22"/>
          <w:szCs w:val="22"/>
        </w:rPr>
      </w:pPr>
      <w:r>
        <w:rPr>
          <w:color w:val="000000" w:themeColor="text1"/>
          <w:sz w:val="22"/>
          <w:szCs w:val="22"/>
        </w:rPr>
        <w:t>Melanie Brunke</w:t>
      </w:r>
    </w:p>
    <w:p>
      <w:pPr>
        <w:pStyle w:val="Listenabsatz"/>
        <w:numPr>
          <w:ilvl w:val="0"/>
          <w:numId w:val="3"/>
        </w:numPr>
        <w:spacing w:after="0"/>
        <w:contextualSpacing w:val="0"/>
        <w:rPr>
          <w:color w:val="000000" w:themeColor="text1"/>
          <w:sz w:val="22"/>
          <w:szCs w:val="22"/>
        </w:rPr>
      </w:pPr>
      <w:r>
        <w:rPr>
          <w:color w:val="000000" w:themeColor="text1"/>
          <w:sz w:val="22"/>
          <w:szCs w:val="22"/>
        </w:rPr>
        <w:t>FG17</w:t>
      </w:r>
    </w:p>
    <w:p>
      <w:pPr>
        <w:pStyle w:val="Listenabsatz"/>
        <w:numPr>
          <w:ilvl w:val="1"/>
          <w:numId w:val="2"/>
        </w:numPr>
        <w:spacing w:after="0"/>
        <w:contextualSpacing w:val="0"/>
        <w:rPr>
          <w:color w:val="000000" w:themeColor="text1"/>
          <w:sz w:val="22"/>
          <w:szCs w:val="22"/>
        </w:rPr>
      </w:pPr>
      <w:r>
        <w:rPr>
          <w:color w:val="000000" w:themeColor="text1"/>
          <w:sz w:val="22"/>
          <w:szCs w:val="22"/>
        </w:rPr>
        <w:t>Djin-Ye Oh</w:t>
      </w:r>
    </w:p>
    <w:p>
      <w:pPr>
        <w:pStyle w:val="Listenabsatz"/>
        <w:numPr>
          <w:ilvl w:val="0"/>
          <w:numId w:val="3"/>
        </w:numPr>
        <w:spacing w:after="0"/>
        <w:contextualSpacing w:val="0"/>
        <w:rPr>
          <w:color w:val="000000" w:themeColor="text1"/>
          <w:sz w:val="22"/>
          <w:szCs w:val="22"/>
        </w:rPr>
      </w:pPr>
      <w:r>
        <w:rPr>
          <w:color w:val="000000" w:themeColor="text1"/>
          <w:sz w:val="22"/>
          <w:szCs w:val="22"/>
        </w:rPr>
        <w:t xml:space="preserve">FG21 </w:t>
      </w:r>
    </w:p>
    <w:p>
      <w:pPr>
        <w:pStyle w:val="Listenabsatz"/>
        <w:numPr>
          <w:ilvl w:val="1"/>
          <w:numId w:val="2"/>
        </w:numPr>
        <w:spacing w:after="0"/>
        <w:contextualSpacing w:val="0"/>
        <w:rPr>
          <w:color w:val="000000" w:themeColor="text1"/>
          <w:sz w:val="22"/>
          <w:szCs w:val="22"/>
        </w:rPr>
      </w:pPr>
      <w:r>
        <w:rPr>
          <w:color w:val="000000" w:themeColor="text1"/>
          <w:sz w:val="22"/>
          <w:szCs w:val="22"/>
        </w:rPr>
        <w:t xml:space="preserve">Wolfgang </w:t>
      </w:r>
      <w:r>
        <w:rPr>
          <w:rStyle w:val="highlight"/>
          <w:color w:val="000000" w:themeColor="text1"/>
          <w:sz w:val="22"/>
          <w:szCs w:val="22"/>
        </w:rPr>
        <w:t>Scheida</w:t>
      </w:r>
    </w:p>
    <w:p>
      <w:pPr>
        <w:pStyle w:val="Listenabsatz"/>
        <w:numPr>
          <w:ilvl w:val="0"/>
          <w:numId w:val="4"/>
        </w:numPr>
        <w:spacing w:after="0"/>
        <w:contextualSpacing w:val="0"/>
        <w:rPr>
          <w:color w:val="000000" w:themeColor="text1"/>
          <w:sz w:val="22"/>
          <w:szCs w:val="22"/>
        </w:rPr>
      </w:pPr>
      <w:r>
        <w:rPr>
          <w:color w:val="000000" w:themeColor="text1"/>
          <w:sz w:val="22"/>
          <w:szCs w:val="22"/>
        </w:rPr>
        <w:t>FG32</w:t>
      </w:r>
    </w:p>
    <w:p>
      <w:pPr>
        <w:pStyle w:val="Listenabsatz"/>
        <w:numPr>
          <w:ilvl w:val="1"/>
          <w:numId w:val="2"/>
        </w:numPr>
        <w:spacing w:after="0"/>
        <w:contextualSpacing w:val="0"/>
        <w:rPr>
          <w:color w:val="000000" w:themeColor="text1"/>
          <w:sz w:val="22"/>
          <w:szCs w:val="22"/>
        </w:rPr>
      </w:pPr>
      <w:r>
        <w:rPr>
          <w:color w:val="000000" w:themeColor="text1"/>
          <w:sz w:val="22"/>
          <w:szCs w:val="22"/>
        </w:rPr>
        <w:t>Michaela Diercke</w:t>
      </w:r>
    </w:p>
    <w:p>
      <w:pPr>
        <w:pStyle w:val="Listenabsatz"/>
        <w:numPr>
          <w:ilvl w:val="0"/>
          <w:numId w:val="2"/>
        </w:numPr>
        <w:spacing w:after="0"/>
        <w:contextualSpacing w:val="0"/>
        <w:rPr>
          <w:color w:val="000000" w:themeColor="text1"/>
          <w:sz w:val="22"/>
          <w:szCs w:val="22"/>
        </w:rPr>
      </w:pPr>
      <w:r>
        <w:rPr>
          <w:color w:val="000000" w:themeColor="text1"/>
          <w:sz w:val="22"/>
          <w:szCs w:val="22"/>
        </w:rPr>
        <w:t>FG33</w:t>
      </w:r>
    </w:p>
    <w:p>
      <w:pPr>
        <w:pStyle w:val="Listenabsatz"/>
        <w:numPr>
          <w:ilvl w:val="1"/>
          <w:numId w:val="2"/>
        </w:numPr>
        <w:spacing w:after="0"/>
        <w:contextualSpacing w:val="0"/>
        <w:rPr>
          <w:color w:val="000000" w:themeColor="text1"/>
          <w:sz w:val="22"/>
          <w:szCs w:val="22"/>
        </w:rPr>
      </w:pPr>
      <w:r>
        <w:rPr>
          <w:color w:val="000000" w:themeColor="text1"/>
          <w:sz w:val="22"/>
          <w:szCs w:val="22"/>
        </w:rPr>
        <w:t>Ole Wichmann</w:t>
      </w:r>
    </w:p>
    <w:p>
      <w:pPr>
        <w:pStyle w:val="Listenabsatz"/>
        <w:numPr>
          <w:ilvl w:val="0"/>
          <w:numId w:val="9"/>
        </w:numPr>
        <w:spacing w:after="0"/>
        <w:rPr>
          <w:color w:val="000000" w:themeColor="text1"/>
          <w:sz w:val="22"/>
          <w:szCs w:val="22"/>
        </w:rPr>
      </w:pPr>
      <w:r>
        <w:rPr>
          <w:color w:val="000000" w:themeColor="text1"/>
          <w:sz w:val="22"/>
          <w:szCs w:val="22"/>
        </w:rPr>
        <w:t>FG34</w:t>
      </w:r>
    </w:p>
    <w:p>
      <w:pPr>
        <w:pStyle w:val="Listenabsatz"/>
        <w:numPr>
          <w:ilvl w:val="1"/>
          <w:numId w:val="9"/>
        </w:numPr>
        <w:spacing w:after="0"/>
        <w:rPr>
          <w:color w:val="000000" w:themeColor="text1"/>
          <w:sz w:val="22"/>
          <w:szCs w:val="22"/>
        </w:rPr>
      </w:pPr>
      <w:r>
        <w:rPr>
          <w:color w:val="000000" w:themeColor="text1"/>
          <w:sz w:val="22"/>
          <w:szCs w:val="22"/>
        </w:rPr>
        <w:t>Viviane Bremer</w:t>
      </w:r>
    </w:p>
    <w:p>
      <w:pPr>
        <w:pStyle w:val="Listenabsatz"/>
        <w:numPr>
          <w:ilvl w:val="0"/>
          <w:numId w:val="2"/>
        </w:numPr>
        <w:spacing w:after="0"/>
        <w:contextualSpacing w:val="0"/>
        <w:rPr>
          <w:color w:val="000000" w:themeColor="text1"/>
          <w:sz w:val="22"/>
          <w:szCs w:val="22"/>
        </w:rPr>
      </w:pPr>
      <w:r>
        <w:rPr>
          <w:color w:val="000000" w:themeColor="text1"/>
          <w:sz w:val="22"/>
          <w:szCs w:val="22"/>
        </w:rPr>
        <w:t>FG36</w:t>
      </w:r>
    </w:p>
    <w:p>
      <w:pPr>
        <w:numPr>
          <w:ilvl w:val="1"/>
          <w:numId w:val="2"/>
        </w:numPr>
        <w:spacing w:after="0"/>
        <w:rPr>
          <w:color w:val="000000" w:themeColor="text1"/>
          <w:sz w:val="22"/>
          <w:szCs w:val="22"/>
        </w:rPr>
      </w:pPr>
      <w:r>
        <w:rPr>
          <w:color w:val="000000" w:themeColor="text1"/>
          <w:sz w:val="22"/>
          <w:szCs w:val="22"/>
        </w:rPr>
        <w:t>Walter Haas</w:t>
      </w:r>
    </w:p>
    <w:p>
      <w:pPr>
        <w:pStyle w:val="Listenabsatz"/>
        <w:numPr>
          <w:ilvl w:val="0"/>
          <w:numId w:val="2"/>
        </w:numPr>
        <w:spacing w:after="0"/>
        <w:contextualSpacing w:val="0"/>
        <w:rPr>
          <w:color w:val="000000" w:themeColor="text1"/>
          <w:sz w:val="22"/>
          <w:szCs w:val="22"/>
        </w:rPr>
      </w:pPr>
      <w:r>
        <w:rPr>
          <w:color w:val="000000" w:themeColor="text1"/>
          <w:sz w:val="22"/>
          <w:szCs w:val="22"/>
        </w:rPr>
        <w:t>FG37</w:t>
      </w:r>
    </w:p>
    <w:p>
      <w:pPr>
        <w:pStyle w:val="Listenabsatz"/>
        <w:numPr>
          <w:ilvl w:val="1"/>
          <w:numId w:val="2"/>
        </w:numPr>
        <w:spacing w:after="0"/>
        <w:contextualSpacing w:val="0"/>
        <w:rPr>
          <w:color w:val="000000" w:themeColor="text1"/>
          <w:sz w:val="22"/>
          <w:szCs w:val="22"/>
        </w:rPr>
      </w:pPr>
      <w:r>
        <w:rPr>
          <w:color w:val="000000" w:themeColor="text1"/>
          <w:sz w:val="22"/>
          <w:szCs w:val="22"/>
        </w:rPr>
        <w:t>Sebastian Haller</w:t>
      </w:r>
    </w:p>
    <w:p>
      <w:pPr>
        <w:pStyle w:val="Listenabsatz"/>
        <w:numPr>
          <w:ilvl w:val="0"/>
          <w:numId w:val="4"/>
        </w:numPr>
        <w:spacing w:after="0"/>
        <w:contextualSpacing w:val="0"/>
        <w:rPr>
          <w:color w:val="000000" w:themeColor="text1"/>
          <w:sz w:val="22"/>
          <w:szCs w:val="22"/>
        </w:rPr>
      </w:pPr>
      <w:r>
        <w:rPr>
          <w:color w:val="000000" w:themeColor="text1"/>
          <w:sz w:val="22"/>
          <w:szCs w:val="22"/>
        </w:rPr>
        <w:t>FG38</w:t>
      </w:r>
    </w:p>
    <w:p>
      <w:pPr>
        <w:pStyle w:val="Listenabsatz"/>
        <w:numPr>
          <w:ilvl w:val="1"/>
          <w:numId w:val="2"/>
        </w:numPr>
        <w:spacing w:after="0"/>
        <w:contextualSpacing w:val="0"/>
        <w:rPr>
          <w:color w:val="000000" w:themeColor="text1"/>
          <w:sz w:val="22"/>
          <w:szCs w:val="22"/>
        </w:rPr>
      </w:pPr>
      <w:r>
        <w:rPr>
          <w:color w:val="000000" w:themeColor="text1"/>
          <w:sz w:val="22"/>
          <w:szCs w:val="22"/>
        </w:rPr>
        <w:t>Ute Rexroth</w:t>
      </w:r>
    </w:p>
    <w:p>
      <w:pPr>
        <w:pStyle w:val="Listenabsatz"/>
        <w:numPr>
          <w:ilvl w:val="1"/>
          <w:numId w:val="2"/>
        </w:numPr>
        <w:spacing w:after="0"/>
        <w:contextualSpacing w:val="0"/>
        <w:rPr>
          <w:color w:val="000000" w:themeColor="text1"/>
          <w:sz w:val="22"/>
          <w:szCs w:val="22"/>
        </w:rPr>
      </w:pPr>
      <w:r>
        <w:rPr>
          <w:color w:val="000000" w:themeColor="text1"/>
          <w:sz w:val="22"/>
          <w:szCs w:val="22"/>
        </w:rPr>
        <w:t>Ulrike Grote</w:t>
      </w:r>
    </w:p>
    <w:p>
      <w:pPr>
        <w:pStyle w:val="Listenabsatz"/>
        <w:numPr>
          <w:ilvl w:val="0"/>
          <w:numId w:val="3"/>
        </w:numPr>
        <w:spacing w:after="0"/>
        <w:contextualSpacing w:val="0"/>
        <w:rPr>
          <w:color w:val="000000" w:themeColor="text1"/>
          <w:sz w:val="22"/>
          <w:szCs w:val="22"/>
        </w:rPr>
      </w:pPr>
      <w:r>
        <w:rPr>
          <w:color w:val="000000" w:themeColor="text1"/>
          <w:sz w:val="22"/>
          <w:szCs w:val="22"/>
        </w:rPr>
        <w:t>MF1</w:t>
      </w:r>
    </w:p>
    <w:p>
      <w:pPr>
        <w:pStyle w:val="Listenabsatz"/>
        <w:numPr>
          <w:ilvl w:val="1"/>
          <w:numId w:val="3"/>
        </w:numPr>
        <w:spacing w:after="0"/>
        <w:contextualSpacing w:val="0"/>
        <w:rPr>
          <w:color w:val="000000" w:themeColor="text1"/>
          <w:sz w:val="22"/>
          <w:szCs w:val="22"/>
        </w:rPr>
      </w:pPr>
      <w:r>
        <w:rPr>
          <w:color w:val="000000" w:themeColor="text1"/>
          <w:sz w:val="22"/>
          <w:szCs w:val="22"/>
        </w:rPr>
        <w:t>Stephan Fuchs</w:t>
      </w:r>
    </w:p>
    <w:p>
      <w:pPr>
        <w:pStyle w:val="Listenabsatz"/>
        <w:numPr>
          <w:ilvl w:val="0"/>
          <w:numId w:val="3"/>
        </w:numPr>
        <w:spacing w:after="0"/>
        <w:contextualSpacing w:val="0"/>
        <w:rPr>
          <w:color w:val="000000" w:themeColor="text1"/>
          <w:sz w:val="22"/>
          <w:szCs w:val="22"/>
        </w:rPr>
      </w:pPr>
      <w:r>
        <w:rPr>
          <w:color w:val="000000" w:themeColor="text1"/>
          <w:sz w:val="22"/>
          <w:szCs w:val="22"/>
        </w:rPr>
        <w:t>P1</w:t>
      </w:r>
    </w:p>
    <w:p>
      <w:pPr>
        <w:pStyle w:val="Listenabsatz"/>
        <w:numPr>
          <w:ilvl w:val="1"/>
          <w:numId w:val="3"/>
        </w:numPr>
        <w:spacing w:after="0"/>
        <w:contextualSpacing w:val="0"/>
        <w:rPr>
          <w:color w:val="000000" w:themeColor="text1"/>
          <w:sz w:val="22"/>
          <w:szCs w:val="22"/>
        </w:rPr>
      </w:pPr>
      <w:r>
        <w:rPr>
          <w:color w:val="000000" w:themeColor="text1"/>
          <w:sz w:val="22"/>
          <w:szCs w:val="22"/>
        </w:rPr>
        <w:t>Ines Lein</w:t>
      </w:r>
    </w:p>
    <w:p>
      <w:pPr>
        <w:pStyle w:val="Listenabsatz"/>
        <w:numPr>
          <w:ilvl w:val="0"/>
          <w:numId w:val="3"/>
        </w:numPr>
        <w:spacing w:after="0"/>
        <w:contextualSpacing w:val="0"/>
        <w:rPr>
          <w:color w:val="000000" w:themeColor="text1"/>
          <w:sz w:val="22"/>
          <w:szCs w:val="22"/>
        </w:rPr>
      </w:pPr>
      <w:r>
        <w:rPr>
          <w:color w:val="000000" w:themeColor="text1"/>
          <w:sz w:val="22"/>
          <w:szCs w:val="22"/>
        </w:rPr>
        <w:t>Presse</w:t>
      </w:r>
    </w:p>
    <w:p>
      <w:pPr>
        <w:pStyle w:val="Listenabsatz"/>
        <w:numPr>
          <w:ilvl w:val="1"/>
          <w:numId w:val="3"/>
        </w:numPr>
        <w:rPr>
          <w:color w:val="000000" w:themeColor="text1"/>
          <w:sz w:val="22"/>
          <w:szCs w:val="22"/>
        </w:rPr>
      </w:pPr>
      <w:r>
        <w:rPr>
          <w:color w:val="000000" w:themeColor="text1"/>
          <w:sz w:val="22"/>
          <w:szCs w:val="22"/>
        </w:rPr>
        <w:t>Ronja Wenchel</w:t>
      </w:r>
    </w:p>
    <w:p>
      <w:pPr>
        <w:pStyle w:val="Listenabsatz"/>
        <w:numPr>
          <w:ilvl w:val="0"/>
          <w:numId w:val="8"/>
        </w:numPr>
        <w:rPr>
          <w:color w:val="000000" w:themeColor="text1"/>
          <w:sz w:val="22"/>
          <w:szCs w:val="22"/>
        </w:rPr>
      </w:pPr>
      <w:r>
        <w:rPr>
          <w:color w:val="000000" w:themeColor="text1"/>
          <w:sz w:val="22"/>
          <w:szCs w:val="22"/>
        </w:rPr>
        <w:t>ZBS1</w:t>
      </w:r>
    </w:p>
    <w:p>
      <w:pPr>
        <w:pStyle w:val="Listenabsatz"/>
        <w:numPr>
          <w:ilvl w:val="1"/>
          <w:numId w:val="8"/>
        </w:numPr>
        <w:rPr>
          <w:color w:val="000000" w:themeColor="text1"/>
          <w:sz w:val="22"/>
          <w:szCs w:val="22"/>
        </w:rPr>
      </w:pPr>
      <w:r>
        <w:rPr>
          <w:color w:val="000000" w:themeColor="text1"/>
          <w:sz w:val="22"/>
          <w:szCs w:val="22"/>
        </w:rPr>
        <w:t>Marica Grossegesse</w:t>
      </w:r>
    </w:p>
    <w:p>
      <w:pPr>
        <w:pStyle w:val="Listenabsatz"/>
        <w:numPr>
          <w:ilvl w:val="0"/>
          <w:numId w:val="8"/>
        </w:numPr>
        <w:spacing w:after="0"/>
        <w:contextualSpacing w:val="0"/>
        <w:rPr>
          <w:color w:val="000000" w:themeColor="text1"/>
          <w:sz w:val="22"/>
          <w:szCs w:val="22"/>
        </w:rPr>
      </w:pPr>
      <w:r>
        <w:rPr>
          <w:color w:val="000000" w:themeColor="text1"/>
          <w:sz w:val="22"/>
          <w:szCs w:val="22"/>
        </w:rPr>
        <w:t>ZBS7</w:t>
      </w:r>
    </w:p>
    <w:p>
      <w:pPr>
        <w:pStyle w:val="Listenabsatz"/>
        <w:numPr>
          <w:ilvl w:val="1"/>
          <w:numId w:val="8"/>
        </w:numPr>
        <w:spacing w:after="0"/>
        <w:contextualSpacing w:val="0"/>
        <w:rPr>
          <w:color w:val="000000" w:themeColor="text1"/>
          <w:sz w:val="22"/>
          <w:szCs w:val="22"/>
        </w:rPr>
      </w:pPr>
      <w:r>
        <w:rPr>
          <w:color w:val="000000" w:themeColor="text1"/>
          <w:sz w:val="22"/>
          <w:szCs w:val="22"/>
        </w:rPr>
        <w:t>Christian Herzog</w:t>
      </w:r>
    </w:p>
    <w:p>
      <w:pPr>
        <w:pStyle w:val="Listenabsatz"/>
        <w:numPr>
          <w:ilvl w:val="0"/>
          <w:numId w:val="8"/>
        </w:numPr>
        <w:rPr>
          <w:color w:val="000000" w:themeColor="text1"/>
          <w:sz w:val="22"/>
          <w:szCs w:val="22"/>
        </w:rPr>
      </w:pPr>
      <w:r>
        <w:rPr>
          <w:color w:val="000000" w:themeColor="text1"/>
          <w:sz w:val="22"/>
          <w:szCs w:val="22"/>
        </w:rPr>
        <w:t>ZIG1</w:t>
      </w:r>
    </w:p>
    <w:p>
      <w:pPr>
        <w:pStyle w:val="Listenabsatz"/>
        <w:numPr>
          <w:ilvl w:val="1"/>
          <w:numId w:val="8"/>
        </w:numPr>
        <w:rPr>
          <w:color w:val="000000" w:themeColor="text1"/>
          <w:sz w:val="22"/>
          <w:szCs w:val="22"/>
        </w:rPr>
      </w:pPr>
      <w:r>
        <w:rPr>
          <w:color w:val="000000" w:themeColor="text1"/>
          <w:sz w:val="22"/>
          <w:szCs w:val="22"/>
        </w:rPr>
        <w:t>Eugenia Romo Ventura</w:t>
      </w:r>
    </w:p>
    <w:p>
      <w:pPr>
        <w:pStyle w:val="Listenabsatz"/>
        <w:numPr>
          <w:ilvl w:val="1"/>
          <w:numId w:val="8"/>
        </w:numPr>
        <w:rPr>
          <w:color w:val="000000" w:themeColor="text1"/>
          <w:sz w:val="22"/>
          <w:szCs w:val="22"/>
        </w:rPr>
      </w:pPr>
      <w:r>
        <w:rPr>
          <w:color w:val="000000" w:themeColor="text1"/>
          <w:sz w:val="22"/>
          <w:szCs w:val="22"/>
        </w:rPr>
        <w:t>Angela Fehr</w:t>
      </w:r>
    </w:p>
    <w:p>
      <w:pPr>
        <w:pStyle w:val="Listenabsatz"/>
        <w:numPr>
          <w:ilvl w:val="0"/>
          <w:numId w:val="2"/>
        </w:numPr>
        <w:spacing w:after="0"/>
        <w:contextualSpacing w:val="0"/>
        <w:rPr>
          <w:color w:val="000000" w:themeColor="text1"/>
          <w:sz w:val="22"/>
          <w:szCs w:val="22"/>
        </w:rPr>
      </w:pPr>
      <w:r>
        <w:rPr>
          <w:color w:val="000000" w:themeColor="text1"/>
          <w:sz w:val="22"/>
          <w:szCs w:val="22"/>
        </w:rPr>
        <w:t>ZIG4</w:t>
      </w:r>
    </w:p>
    <w:p>
      <w:pPr>
        <w:pStyle w:val="Listenabsatz"/>
        <w:numPr>
          <w:ilvl w:val="1"/>
          <w:numId w:val="2"/>
        </w:numPr>
        <w:spacing w:after="0"/>
        <w:contextualSpacing w:val="0"/>
        <w:rPr>
          <w:color w:val="000000" w:themeColor="text1"/>
          <w:sz w:val="22"/>
          <w:szCs w:val="22"/>
        </w:rPr>
      </w:pPr>
      <w:r>
        <w:rPr>
          <w:color w:val="000000" w:themeColor="text1"/>
          <w:sz w:val="22"/>
          <w:szCs w:val="22"/>
        </w:rPr>
        <w:t>Heinz Ellerbrok</w:t>
      </w:r>
    </w:p>
    <w:p>
      <w:pPr>
        <w:pStyle w:val="Listenabsatz"/>
        <w:numPr>
          <w:ilvl w:val="0"/>
          <w:numId w:val="2"/>
        </w:numPr>
        <w:spacing w:after="0"/>
        <w:contextualSpacing w:val="0"/>
        <w:rPr>
          <w:color w:val="000000" w:themeColor="text1"/>
          <w:sz w:val="22"/>
          <w:szCs w:val="22"/>
        </w:rPr>
      </w:pPr>
      <w:r>
        <w:rPr>
          <w:color w:val="000000" w:themeColor="text1"/>
          <w:sz w:val="22"/>
          <w:szCs w:val="22"/>
        </w:rPr>
        <w:t xml:space="preserve">BZgA </w:t>
      </w:r>
    </w:p>
    <w:p>
      <w:pPr>
        <w:pStyle w:val="Listenabsatz"/>
        <w:numPr>
          <w:ilvl w:val="1"/>
          <w:numId w:val="2"/>
        </w:numPr>
        <w:spacing w:after="0"/>
        <w:rPr>
          <w:color w:val="000000" w:themeColor="text1"/>
          <w:sz w:val="22"/>
        </w:rPr>
      </w:pPr>
      <w:r>
        <w:rPr>
          <w:color w:val="000000" w:themeColor="text1"/>
          <w:sz w:val="22"/>
        </w:rPr>
        <w:t>Martin Dietrich</w:t>
      </w:r>
    </w:p>
    <w:p>
      <w:pPr>
        <w:spacing w:after="0"/>
        <w:ind w:left="360"/>
        <w:rPr>
          <w:color w:val="000000" w:themeColor="text1"/>
          <w:sz w:val="22"/>
          <w:szCs w:val="22"/>
        </w:rPr>
      </w:pPr>
    </w:p>
    <w:p>
      <w:pPr>
        <w:spacing w:after="0"/>
        <w:ind w:left="360"/>
        <w:rPr>
          <w:color w:val="000000" w:themeColor="text1"/>
          <w:sz w:val="22"/>
          <w:szCs w:val="22"/>
        </w:rPr>
      </w:pPr>
      <w:r>
        <w:rPr>
          <w:color w:val="000000" w:themeColor="text1"/>
          <w:sz w:val="22"/>
          <w:szCs w:val="22"/>
        </w:rPr>
        <w:t>Protokoll:</w:t>
      </w:r>
    </w:p>
    <w:p>
      <w:pPr>
        <w:spacing w:after="0"/>
        <w:ind w:left="360"/>
        <w:rPr>
          <w:color w:val="000000" w:themeColor="text1"/>
          <w:sz w:val="22"/>
          <w:szCs w:val="22"/>
        </w:rPr>
      </w:pPr>
      <w:r>
        <w:rPr>
          <w:color w:val="000000" w:themeColor="text1"/>
          <w:sz w:val="22"/>
        </w:rPr>
        <w:t>Nadine Litzba, Abt. 3</w:t>
      </w:r>
    </w:p>
    <w:p>
      <w:p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rPr>
          <w:lang w:val="de-DE"/>
        </w:r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spacing w:line="240" w:lineRule="auto"/>
              <w:rPr>
                <w:sz w:val="24"/>
              </w:rPr>
            </w:pPr>
            <w:r>
              <w:rPr>
                <w:sz w:val="24"/>
              </w:rPr>
              <w:br w:type="page"/>
            </w:r>
            <w:r>
              <w:rPr>
                <w:sz w:val="24"/>
              </w:rPr>
              <w:br w:type="page"/>
              <w:t>TOP</w:t>
            </w:r>
          </w:p>
        </w:tc>
        <w:tc>
          <w:tcPr>
            <w:tcW w:w="6824" w:type="dxa"/>
          </w:tcPr>
          <w:p>
            <w:pPr>
              <w:pStyle w:val="1"/>
              <w:spacing w:line="240" w:lineRule="auto"/>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spacing w:line="240" w:lineRule="auto"/>
            </w:pPr>
            <w:r>
              <w:t xml:space="preserve">Aktuelle Lage </w:t>
            </w:r>
          </w:p>
          <w:p>
            <w:pPr>
              <w:rPr>
                <w:rStyle w:val="TagFrZchn"/>
              </w:rPr>
            </w:pPr>
            <w:r>
              <w:rPr>
                <w:rStyle w:val="2Zchn"/>
                <w:sz w:val="22"/>
                <w:szCs w:val="22"/>
              </w:rPr>
              <w:t>International</w:t>
            </w:r>
            <w:r>
              <w:rPr>
                <w:b/>
                <w:sz w:val="22"/>
                <w:szCs w:val="22"/>
              </w:rPr>
              <w:t xml:space="preserve"> </w:t>
            </w:r>
            <w:r>
              <w:rPr>
                <w:rStyle w:val="TagFrZchn"/>
              </w:rPr>
              <w:t>(nur freitags)</w:t>
            </w:r>
            <w:r>
              <w:t xml:space="preserve"> (Folien </w:t>
            </w:r>
            <w:hyperlink r:id="rId11" w:history="1">
              <w:r>
                <w:rPr>
                  <w:rStyle w:val="Hyperlink"/>
                </w:rPr>
                <w:t>hier</w:t>
              </w:r>
            </w:hyperlink>
            <w:r>
              <w:t>)</w:t>
            </w:r>
          </w:p>
          <w:p>
            <w:pPr>
              <w:pStyle w:val="Liste1"/>
            </w:pPr>
            <w:r>
              <w:t>Top 10 Länder nach Anzahl neuer COVID-19-Fälle:</w:t>
            </w:r>
            <w:r>
              <w:rPr>
                <w:i/>
              </w:rPr>
              <w:t xml:space="preserve"> </w:t>
            </w:r>
          </w:p>
          <w:p>
            <w:pPr>
              <w:pStyle w:val="Liste1"/>
              <w:numPr>
                <w:ilvl w:val="0"/>
                <w:numId w:val="0"/>
              </w:numPr>
              <w:ind w:left="473"/>
            </w:pPr>
            <w:r>
              <w:t xml:space="preserve">Knapp 196 </w:t>
            </w:r>
            <w:proofErr w:type="spellStart"/>
            <w:r>
              <w:t>Mio</w:t>
            </w:r>
            <w:proofErr w:type="spellEnd"/>
            <w:r>
              <w:t xml:space="preserve"> Fälle, Anstieg 2,6%, im Vgl. zu Anstieg von 8% in letzter Woche geringeres Wachstum; Todesfälle &gt; 4 </w:t>
            </w:r>
            <w:proofErr w:type="spellStart"/>
            <w:r>
              <w:t>Mio</w:t>
            </w:r>
            <w:proofErr w:type="spellEnd"/>
            <w:r>
              <w:t>, CFR 2,14%, ebenfalls geringer als letzte Woche</w:t>
            </w:r>
          </w:p>
          <w:p>
            <w:pPr>
              <w:pStyle w:val="Liste1"/>
              <w:numPr>
                <w:ilvl w:val="0"/>
                <w:numId w:val="0"/>
              </w:numPr>
              <w:ind w:left="473"/>
            </w:pPr>
            <w:r>
              <w:t xml:space="preserve">Anstieg in 6 Ländern, in 5 Ländern gehen Fallzahlen zurück, UK (-37%) im Vgl. zur Vorwoche </w:t>
            </w:r>
          </w:p>
          <w:p>
            <w:pPr>
              <w:pStyle w:val="Liste1"/>
            </w:pPr>
            <w:r>
              <w:t>7-Tages-Inzidenz pro 100.000 Einwohner weltweit</w:t>
            </w:r>
          </w:p>
          <w:p>
            <w:pPr>
              <w:pStyle w:val="Liste1"/>
              <w:numPr>
                <w:ilvl w:val="0"/>
                <w:numId w:val="0"/>
              </w:numPr>
              <w:ind w:left="473"/>
            </w:pPr>
            <w:r>
              <w:t xml:space="preserve">Höchste 7TI in Amerika, insbes. Mittelamerika, Zentralasien, Südeuropa und südliches Afrika </w:t>
            </w:r>
          </w:p>
          <w:p>
            <w:pPr>
              <w:pStyle w:val="Liste1"/>
              <w:numPr>
                <w:ilvl w:val="0"/>
                <w:numId w:val="0"/>
              </w:numPr>
              <w:ind w:left="473"/>
            </w:pPr>
            <w:r>
              <w:t xml:space="preserve">WHO AFRO meldete Ende Juni eine 3. Welle für afrik. Kontinent, seit Anfang der Woche geht Anzahl der Fälle zurück, Fälle v.a. in Südafrika, Namibia, Botswana, Simbabwe; Gründe für Anstieg waren Ermüdung der Bevölkerung bzgl. NPI, Delta in 21 afrik. Ländern nachgewiesen, beste Daten aus Namibia und Südafrika, Delta </w:t>
            </w:r>
            <w:proofErr w:type="spellStart"/>
            <w:r>
              <w:t>domininierende</w:t>
            </w:r>
            <w:proofErr w:type="spellEnd"/>
            <w:r>
              <w:t xml:space="preserve"> Variante in Namibia, Beta inzwischen Anteil von 5%, Südafrika ebenfalls großer Anteil Delta, Beta 22%.</w:t>
            </w:r>
          </w:p>
          <w:p>
            <w:pPr>
              <w:pStyle w:val="Liste1"/>
            </w:pPr>
            <w:r>
              <w:t xml:space="preserve">Fall- und Todeszahlen weltweit, WHO </w:t>
            </w:r>
            <w:proofErr w:type="spellStart"/>
            <w:r>
              <w:t>SitRep</w:t>
            </w:r>
            <w:proofErr w:type="spellEnd"/>
            <w:r>
              <w:t xml:space="preserve">: </w:t>
            </w:r>
          </w:p>
          <w:p>
            <w:pPr>
              <w:pStyle w:val="Liste1"/>
              <w:numPr>
                <w:ilvl w:val="0"/>
                <w:numId w:val="0"/>
              </w:numPr>
              <w:ind w:left="473"/>
            </w:pPr>
            <w:r>
              <w:t>Ältere Daten als Folie 1, höchste 7TI in Amerika und Europa, höchsten Anstieg Todesfälle in Nord- und Südamerika und Südostasien</w:t>
            </w:r>
          </w:p>
          <w:p>
            <w:pPr>
              <w:pStyle w:val="Liste1"/>
              <w:numPr>
                <w:ilvl w:val="0"/>
                <w:numId w:val="0"/>
              </w:numPr>
              <w:ind w:left="473" w:hanging="360"/>
            </w:pPr>
          </w:p>
          <w:p>
            <w:pPr>
              <w:pStyle w:val="2"/>
              <w:spacing w:line="240" w:lineRule="auto"/>
            </w:pPr>
            <w:r>
              <w:t xml:space="preserve">National </w:t>
            </w:r>
          </w:p>
          <w:p>
            <w:pPr>
              <w:pStyle w:val="Liste1"/>
            </w:pPr>
            <w:r>
              <w:rPr>
                <w:b/>
              </w:rPr>
              <w:t>Fallzahlen, Todesfälle, Trend</w:t>
            </w:r>
            <w:r>
              <w:t xml:space="preserve">, (Folien </w:t>
            </w:r>
            <w:hyperlink r:id="rId12" w:history="1">
              <w:r>
                <w:rPr>
                  <w:rStyle w:val="Hyperlink"/>
                </w:rPr>
                <w:t>hier</w:t>
              </w:r>
            </w:hyperlink>
            <w:r>
              <w:t>)</w:t>
            </w:r>
          </w:p>
          <w:p>
            <w:pPr>
              <w:pStyle w:val="Liste1"/>
              <w:numPr>
                <w:ilvl w:val="0"/>
                <w:numId w:val="10"/>
              </w:numPr>
              <w:ind w:left="833"/>
            </w:pPr>
            <w:proofErr w:type="spellStart"/>
            <w:r>
              <w:t>SurvNet</w:t>
            </w:r>
            <w:proofErr w:type="spellEnd"/>
            <w:r>
              <w:t xml:space="preserve"> übermittelt: 3.766.765 (+2.454) Fälle, davon 91.637 (+30) Todesfälle</w:t>
            </w:r>
          </w:p>
          <w:p>
            <w:pPr>
              <w:pStyle w:val="Liste1"/>
              <w:numPr>
                <w:ilvl w:val="0"/>
                <w:numId w:val="0"/>
              </w:numPr>
              <w:ind w:left="833"/>
            </w:pPr>
            <w:r>
              <w:t>Kontinuierlicher Anstieg der 7TI, Anzahl der Hospitalisierten ganz leichter Anstieg zur Vorwoche</w:t>
            </w:r>
          </w:p>
          <w:p>
            <w:pPr>
              <w:pStyle w:val="Liste1"/>
              <w:numPr>
                <w:ilvl w:val="0"/>
                <w:numId w:val="0"/>
              </w:numPr>
              <w:ind w:left="833"/>
            </w:pPr>
            <w:r>
              <w:t xml:space="preserve">DIVI Intensivregister niedriges Niveau, leichter Rückgang, </w:t>
            </w:r>
          </w:p>
          <w:p>
            <w:pPr>
              <w:pStyle w:val="Liste1"/>
              <w:numPr>
                <w:ilvl w:val="0"/>
                <w:numId w:val="0"/>
              </w:numPr>
              <w:ind w:left="833"/>
            </w:pPr>
            <w:r>
              <w:t xml:space="preserve">Anzahl der Impfungen nimmt weiter zu, &gt;50% mit </w:t>
            </w:r>
            <w:proofErr w:type="spellStart"/>
            <w:r>
              <w:t>vollst</w:t>
            </w:r>
            <w:proofErr w:type="spellEnd"/>
            <w:r>
              <w:t>. Impfung</w:t>
            </w:r>
          </w:p>
          <w:p>
            <w:pPr>
              <w:pStyle w:val="Liste1"/>
              <w:numPr>
                <w:ilvl w:val="0"/>
                <w:numId w:val="10"/>
              </w:numPr>
              <w:ind w:left="833"/>
            </w:pPr>
            <w:r>
              <w:t>Verlauf der 7-Tage-Inzidenz der Bundesländer:</w:t>
            </w:r>
          </w:p>
          <w:p>
            <w:pPr>
              <w:pStyle w:val="Liste1"/>
              <w:numPr>
                <w:ilvl w:val="0"/>
                <w:numId w:val="0"/>
              </w:numPr>
              <w:ind w:left="833"/>
            </w:pPr>
            <w:r>
              <w:t xml:space="preserve">Durchschnitt 7TI bei 17, Verdreifachung, Anstieg in allen BL, mehr oder weniger stark, v.a. nördliche BL betroffen, HH und Berlin höchste 7TI, SH war sonst immer niedrig, nun auch hohe 7TI </w:t>
            </w:r>
          </w:p>
          <w:p>
            <w:pPr>
              <w:pStyle w:val="Liste1"/>
              <w:numPr>
                <w:ilvl w:val="0"/>
                <w:numId w:val="10"/>
              </w:numPr>
              <w:ind w:left="833"/>
            </w:pPr>
            <w:r>
              <w:t>Nachfrage zu Anstieg der 7TI und Hochwasser in RP und NW: RM aus RP, dass kein Anstieg der 7TI in Zusammenhang mit Hochwassergebieten sichtbar</w:t>
            </w:r>
          </w:p>
          <w:p>
            <w:pPr>
              <w:pStyle w:val="Liste1"/>
              <w:numPr>
                <w:ilvl w:val="0"/>
                <w:numId w:val="10"/>
              </w:numPr>
              <w:ind w:left="833"/>
            </w:pPr>
            <w:r>
              <w:t>Geografische Verteilung 7-Tage-Inzidenz:</w:t>
            </w:r>
          </w:p>
          <w:p>
            <w:pPr>
              <w:pStyle w:val="Liste1"/>
              <w:numPr>
                <w:ilvl w:val="0"/>
                <w:numId w:val="0"/>
              </w:numPr>
              <w:ind w:left="833"/>
            </w:pPr>
            <w:r>
              <w:t>LK Ahrweiler relativ hohe 7TI, laut LK haben die aufgetretenen Fälle aber keinen Bezug zu Hochwassergebieten, höchste 7TI (&gt;50/100.000 EW) in Wolfsburg, Lüneburg und Berchtesgadener Land</w:t>
            </w:r>
          </w:p>
          <w:p>
            <w:pPr>
              <w:pStyle w:val="Liste1"/>
              <w:numPr>
                <w:ilvl w:val="0"/>
                <w:numId w:val="10"/>
              </w:numPr>
              <w:ind w:left="833"/>
            </w:pPr>
            <w:r>
              <w:t>Verbreitung VOC in Deutschland, 29. KW:</w:t>
            </w:r>
          </w:p>
          <w:p>
            <w:pPr>
              <w:pStyle w:val="Liste1"/>
              <w:numPr>
                <w:ilvl w:val="0"/>
                <w:numId w:val="0"/>
              </w:numPr>
              <w:ind w:left="833"/>
            </w:pPr>
            <w:r>
              <w:rPr>
                <w:color w:val="000000" w:themeColor="text1"/>
              </w:rPr>
              <w:t>Delta dominierende Variante, beachten: Legende der Abb. zu versch. Dominaten unterschiedlich</w:t>
            </w:r>
          </w:p>
          <w:p>
            <w:pPr>
              <w:pStyle w:val="Liste1"/>
              <w:numPr>
                <w:ilvl w:val="0"/>
                <w:numId w:val="10"/>
              </w:numPr>
              <w:ind w:left="833"/>
            </w:pPr>
            <w:r>
              <w:lastRenderedPageBreak/>
              <w:t xml:space="preserve">Sterbefallzahlen Deutschland: </w:t>
            </w:r>
          </w:p>
          <w:p>
            <w:pPr>
              <w:pStyle w:val="Liste1"/>
              <w:numPr>
                <w:ilvl w:val="0"/>
                <w:numId w:val="0"/>
              </w:numPr>
              <w:ind w:left="833"/>
            </w:pPr>
            <w:r>
              <w:rPr>
                <w:color w:val="000000" w:themeColor="text1"/>
              </w:rPr>
              <w:t>Niveau der Vorjahre, weiterhin niedrige Sterbefallzahlen</w:t>
            </w:r>
          </w:p>
          <w:p>
            <w:pPr>
              <w:pStyle w:val="Liste2"/>
              <w:numPr>
                <w:ilvl w:val="0"/>
                <w:numId w:val="0"/>
              </w:numPr>
              <w:rPr>
                <w:color w:val="000000" w:themeColor="text1"/>
                <w:lang w:val="de-DE"/>
              </w:rPr>
            </w:pPr>
          </w:p>
          <w:p>
            <w:pPr>
              <w:pStyle w:val="Liste1"/>
              <w:numPr>
                <w:ilvl w:val="0"/>
                <w:numId w:val="0"/>
              </w:numPr>
              <w:ind w:left="473"/>
              <w:rPr>
                <w:b/>
              </w:rPr>
            </w:pPr>
            <w:r>
              <w:rPr>
                <w:b/>
              </w:rPr>
              <w:t xml:space="preserve">Diskussion </w:t>
            </w:r>
          </w:p>
          <w:p>
            <w:pPr>
              <w:pStyle w:val="Liste2"/>
              <w:ind w:left="828" w:hanging="357"/>
              <w:contextualSpacing w:val="0"/>
              <w:rPr>
                <w:color w:val="000000" w:themeColor="text1"/>
                <w:lang w:val="de-DE"/>
              </w:rPr>
            </w:pPr>
            <w:r>
              <w:rPr>
                <w:color w:val="000000" w:themeColor="text1"/>
                <w:lang w:val="de-DE"/>
              </w:rPr>
              <w:t>Gibt es Bezug zwischen den Zahlen der Verstorbenen und den Verstorbenen auf ITS? Kein direkter Bezug möglich da ggf. nicht zeitgleich gemeldet, ITS-Zahlen von DIVI</w:t>
            </w:r>
          </w:p>
          <w:p>
            <w:pPr>
              <w:pStyle w:val="Liste2"/>
              <w:ind w:left="828" w:hanging="357"/>
              <w:contextualSpacing w:val="0"/>
              <w:rPr>
                <w:color w:val="000000" w:themeColor="text1"/>
                <w:lang w:val="de-DE"/>
              </w:rPr>
            </w:pPr>
            <w:r>
              <w:rPr>
                <w:color w:val="000000" w:themeColor="text1"/>
                <w:lang w:val="de-DE"/>
              </w:rPr>
              <w:t>Könnten wir einen Ausbruch in den Katastrophengebieten erkennen? GA fragt die Fälle nach dem möglichen Infektionsort, dabei würden ggf. andere LK aufgeführt. Aber Erfassung nicht systematisch, wird in EpiLag erwähnt und Herdkennung vergeben.</w:t>
            </w:r>
          </w:p>
          <w:p>
            <w:pPr>
              <w:pStyle w:val="Liste2"/>
              <w:numPr>
                <w:ilvl w:val="0"/>
                <w:numId w:val="0"/>
              </w:numPr>
              <w:contextualSpacing w:val="0"/>
              <w:rPr>
                <w:color w:val="000000" w:themeColor="text1"/>
                <w:lang w:val="de-DE"/>
              </w:rPr>
            </w:pPr>
          </w:p>
          <w:p>
            <w:pPr>
              <w:pStyle w:val="Liste1"/>
              <w:rPr>
                <w:color w:val="000000" w:themeColor="text1"/>
              </w:rPr>
            </w:pPr>
            <w:r>
              <w:rPr>
                <w:b/>
                <w:color w:val="000000" w:themeColor="text1"/>
              </w:rPr>
              <w:t xml:space="preserve">Modellierungen </w:t>
            </w:r>
            <w:r>
              <w:rPr>
                <w:rStyle w:val="TagFrZchn"/>
              </w:rPr>
              <w:t>(nur freitags)</w:t>
            </w:r>
          </w:p>
          <w:p>
            <w:pPr>
              <w:pStyle w:val="Liste3"/>
              <w:numPr>
                <w:ilvl w:val="1"/>
                <w:numId w:val="6"/>
              </w:numPr>
              <w:spacing w:after="120"/>
              <w:ind w:left="901" w:hanging="357"/>
            </w:pPr>
            <w:r>
              <w:t>Nicht besprochen</w:t>
            </w:r>
          </w:p>
        </w:tc>
        <w:tc>
          <w:tcPr>
            <w:tcW w:w="1463" w:type="dxa"/>
          </w:tcPr>
          <w:p>
            <w:pPr>
              <w:rPr>
                <w:sz w:val="22"/>
                <w:szCs w:val="22"/>
              </w:rPr>
            </w:pPr>
          </w:p>
          <w:p>
            <w:pPr>
              <w:rPr>
                <w:sz w:val="22"/>
                <w:szCs w:val="22"/>
              </w:rPr>
            </w:pPr>
          </w:p>
          <w:p>
            <w:pPr>
              <w:rPr>
                <w:sz w:val="22"/>
                <w:szCs w:val="22"/>
              </w:rPr>
            </w:pPr>
            <w:r>
              <w:rPr>
                <w:sz w:val="22"/>
                <w:szCs w:val="22"/>
              </w:rPr>
              <w:t>ZIG1 (Romo Ventura)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lang w:val="en-US"/>
              </w:rPr>
            </w:pPr>
            <w:r>
              <w:rPr>
                <w:sz w:val="22"/>
                <w:szCs w:val="22"/>
                <w:lang w:val="en-US"/>
              </w:rPr>
              <w:t>FG32 (Diercke)</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 xml:space="preserve"> </w:t>
            </w:r>
            <w:r>
              <w:rPr>
                <w:sz w:val="22"/>
                <w:szCs w:val="22"/>
                <w:lang w:val="en-US"/>
              </w:rPr>
              <w:br/>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rPr>
            </w:pPr>
          </w:p>
        </w:tc>
      </w:tr>
      <w:tr>
        <w:tc>
          <w:tcPr>
            <w:tcW w:w="684" w:type="dxa"/>
          </w:tcPr>
          <w:p>
            <w:pPr>
              <w:rPr>
                <w:b/>
              </w:rPr>
            </w:pPr>
            <w:r>
              <w:rPr>
                <w:b/>
              </w:rPr>
              <w:lastRenderedPageBreak/>
              <w:t>2</w:t>
            </w:r>
          </w:p>
        </w:tc>
        <w:tc>
          <w:tcPr>
            <w:tcW w:w="6824" w:type="dxa"/>
          </w:tcPr>
          <w:p>
            <w:pPr>
              <w:spacing w:after="120"/>
              <w:rPr>
                <w:rStyle w:val="TagFrZchn"/>
              </w:rPr>
            </w:pPr>
            <w:r>
              <w:rPr>
                <w:rStyle w:val="1Zchn"/>
              </w:rPr>
              <w:t>Internationales</w:t>
            </w:r>
            <w:r>
              <w:rPr>
                <w:b/>
                <w:color w:val="FF0000"/>
              </w:rPr>
              <w:t xml:space="preserve"> </w:t>
            </w:r>
            <w:r>
              <w:rPr>
                <w:rStyle w:val="TagFrZchn"/>
              </w:rPr>
              <w:t>(nur freitags)</w:t>
            </w:r>
          </w:p>
          <w:p>
            <w:pPr>
              <w:pStyle w:val="Liste1"/>
              <w:ind w:left="470" w:hanging="357"/>
              <w:contextualSpacing w:val="0"/>
            </w:pPr>
            <w:r>
              <w:t>Projektantrag zur ad hoc Unterstützung von Namibia bis 31.12. gewährt, 790.000 €</w:t>
            </w:r>
          </w:p>
          <w:p>
            <w:pPr>
              <w:pStyle w:val="Liste1"/>
              <w:spacing w:after="120"/>
              <w:ind w:left="470" w:hanging="357"/>
              <w:contextualSpacing w:val="0"/>
            </w:pPr>
            <w:r>
              <w:t xml:space="preserve">Projektantrag zur Unterstützung des </w:t>
            </w:r>
            <w:proofErr w:type="spellStart"/>
            <w:r>
              <w:t>Africa</w:t>
            </w:r>
            <w:proofErr w:type="spellEnd"/>
            <w:r>
              <w:t xml:space="preserve"> CDC: Aufstockungsantrag für laufendes Projekt, </w:t>
            </w:r>
            <w:proofErr w:type="spellStart"/>
            <w:r>
              <w:t>Staff</w:t>
            </w:r>
            <w:proofErr w:type="spellEnd"/>
            <w:r>
              <w:t xml:space="preserve"> Exchange zur Unterstützung der Response, 10.08.2021 – 12.2022</w:t>
            </w:r>
          </w:p>
        </w:tc>
        <w:tc>
          <w:tcPr>
            <w:tcW w:w="1463" w:type="dxa"/>
          </w:tcPr>
          <w:p>
            <w:pPr>
              <w:rPr>
                <w:sz w:val="22"/>
                <w:szCs w:val="22"/>
              </w:rPr>
            </w:pPr>
          </w:p>
          <w:p>
            <w:pPr>
              <w:rPr>
                <w:sz w:val="22"/>
                <w:szCs w:val="22"/>
              </w:rPr>
            </w:pPr>
            <w:r>
              <w:rPr>
                <w:sz w:val="22"/>
                <w:szCs w:val="22"/>
              </w:rPr>
              <w:t>ZIG (Ellerbrok)</w:t>
            </w:r>
            <w:r>
              <w:rPr>
                <w:sz w:val="22"/>
                <w:szCs w:val="22"/>
              </w:rPr>
              <w:br/>
            </w:r>
          </w:p>
          <w:p>
            <w:pPr>
              <w:rPr>
                <w:sz w:val="22"/>
                <w:szCs w:val="22"/>
              </w:rPr>
            </w:pPr>
          </w:p>
        </w:tc>
      </w:tr>
      <w:tr>
        <w:tc>
          <w:tcPr>
            <w:tcW w:w="684" w:type="dxa"/>
          </w:tcPr>
          <w:p>
            <w:pPr>
              <w:rPr>
                <w:b/>
              </w:rPr>
            </w:pPr>
            <w:r>
              <w:rPr>
                <w:b/>
              </w:rPr>
              <w:t>3</w:t>
            </w:r>
          </w:p>
        </w:tc>
        <w:tc>
          <w:tcPr>
            <w:tcW w:w="6824" w:type="dxa"/>
          </w:tcPr>
          <w:p>
            <w:pPr>
              <w:spacing w:after="120"/>
              <w:rPr>
                <w:rStyle w:val="TagMoZchn"/>
              </w:rPr>
            </w:pPr>
            <w:r>
              <w:rPr>
                <w:rStyle w:val="1Zchn"/>
              </w:rPr>
              <w:t>Update digitale Projekte</w:t>
            </w:r>
            <w:r>
              <w:rPr>
                <w:b/>
                <w:sz w:val="28"/>
              </w:rPr>
              <w:t xml:space="preserve"> </w:t>
            </w:r>
            <w:r>
              <w:rPr>
                <w:rStyle w:val="TagFrZchn"/>
              </w:rPr>
              <w:t>(nur freitags)</w:t>
            </w:r>
          </w:p>
          <w:p>
            <w:pPr>
              <w:pStyle w:val="Liste1"/>
              <w:rPr>
                <w:b/>
              </w:rPr>
            </w:pPr>
            <w:r>
              <w:rPr>
                <w:b/>
              </w:rPr>
              <w:t>CWA</w:t>
            </w:r>
          </w:p>
          <w:p>
            <w:pPr>
              <w:pStyle w:val="Liste1"/>
              <w:numPr>
                <w:ilvl w:val="0"/>
                <w:numId w:val="13"/>
              </w:numPr>
              <w:ind w:left="907"/>
            </w:pPr>
            <w:r>
              <w:t xml:space="preserve">Version 2.6 seit Mittwoch verfügbar: </w:t>
            </w:r>
          </w:p>
          <w:p>
            <w:pPr>
              <w:pStyle w:val="Liste1"/>
              <w:numPr>
                <w:ilvl w:val="0"/>
                <w:numId w:val="0"/>
              </w:numPr>
              <w:ind w:left="907"/>
            </w:pPr>
            <w:r>
              <w:t xml:space="preserve">CWA kann nun lokale 7TI für bis zu 5 Kreise anzeigen </w:t>
            </w:r>
          </w:p>
          <w:p>
            <w:pPr>
              <w:pStyle w:val="Liste1"/>
              <w:numPr>
                <w:ilvl w:val="0"/>
                <w:numId w:val="0"/>
              </w:numPr>
              <w:ind w:left="907"/>
            </w:pPr>
            <w:r>
              <w:t>Man kann überprüfen, ob Zertifikat für ausgewähltes Land zum Zeitpunkt der Reise gültig ist</w:t>
            </w:r>
          </w:p>
          <w:p>
            <w:pPr>
              <w:pStyle w:val="Liste1"/>
              <w:numPr>
                <w:ilvl w:val="0"/>
                <w:numId w:val="0"/>
              </w:numPr>
              <w:ind w:left="907"/>
            </w:pPr>
            <w:r>
              <w:t>CWA kann Teststellen anzeigen, die an CWA angebunden sind, zudem Editionsfunktion verfügbar</w:t>
            </w:r>
          </w:p>
          <w:p>
            <w:pPr>
              <w:pStyle w:val="Liste1"/>
              <w:numPr>
                <w:ilvl w:val="0"/>
                <w:numId w:val="13"/>
              </w:numPr>
              <w:ind w:left="907"/>
            </w:pPr>
            <w:r>
              <w:t>Evaluation der CWA: Der 2. Teil der wissenschaftlichen Evaluation ist fertiggestellt. Kernergebnis: 80% der Nutzer waren von der Warnung der CWA überrascht, Hinweis auf Nutzen, Bericht der Evaluation ist fertiggestellt kann geteilt werden.</w:t>
            </w:r>
          </w:p>
          <w:p>
            <w:pPr>
              <w:pStyle w:val="Liste1"/>
              <w:numPr>
                <w:ilvl w:val="0"/>
                <w:numId w:val="0"/>
              </w:numPr>
              <w:spacing w:before="120" w:after="120"/>
              <w:ind w:left="470" w:hanging="357"/>
              <w:contextualSpacing w:val="0"/>
              <w:rPr>
                <w:i/>
              </w:rPr>
            </w:pPr>
            <w:proofErr w:type="spellStart"/>
            <w:r>
              <w:rPr>
                <w:i/>
              </w:rPr>
              <w:t>ToDo</w:t>
            </w:r>
            <w:proofErr w:type="spellEnd"/>
            <w:r>
              <w:rPr>
                <w:i/>
              </w:rPr>
              <w:t>: FG21 teilt den Bericht zur Evaluation mit Krisenstabsverteiler</w:t>
            </w:r>
          </w:p>
          <w:p>
            <w:pPr>
              <w:pStyle w:val="Liste1"/>
              <w:numPr>
                <w:ilvl w:val="0"/>
                <w:numId w:val="13"/>
              </w:numPr>
              <w:ind w:left="907"/>
            </w:pPr>
            <w:proofErr w:type="spellStart"/>
            <w:r>
              <w:t>CovPass</w:t>
            </w:r>
            <w:proofErr w:type="spellEnd"/>
            <w:r>
              <w:t xml:space="preserve"> App: 80 </w:t>
            </w:r>
            <w:proofErr w:type="spellStart"/>
            <w:r>
              <w:t>Mio</w:t>
            </w:r>
            <w:proofErr w:type="spellEnd"/>
            <w:r>
              <w:t xml:space="preserve"> Impfzertifikate ausgestellt, Apotheken werden nun langsam wieder angebunden</w:t>
            </w:r>
          </w:p>
          <w:p>
            <w:pPr>
              <w:pStyle w:val="Liste1"/>
              <w:numPr>
                <w:ilvl w:val="0"/>
                <w:numId w:val="13"/>
              </w:numPr>
              <w:ind w:left="907"/>
              <w:rPr>
                <w:lang w:val="en-US"/>
              </w:rPr>
            </w:pPr>
            <w:r>
              <w:rPr>
                <w:lang w:val="en-US"/>
              </w:rPr>
              <w:t xml:space="preserve">DEA: 10 Mio </w:t>
            </w:r>
            <w:proofErr w:type="spellStart"/>
            <w:r>
              <w:rPr>
                <w:lang w:val="en-US"/>
              </w:rPr>
              <w:t>Anmeldungen</w:t>
            </w:r>
            <w:proofErr w:type="spellEnd"/>
          </w:p>
          <w:p>
            <w:pPr>
              <w:pStyle w:val="Liste1"/>
              <w:numPr>
                <w:ilvl w:val="0"/>
                <w:numId w:val="0"/>
              </w:numPr>
            </w:pPr>
          </w:p>
          <w:p>
            <w:pPr>
              <w:pStyle w:val="Liste1"/>
              <w:rPr>
                <w:b/>
              </w:rPr>
            </w:pPr>
            <w:r>
              <w:rPr>
                <w:b/>
              </w:rPr>
              <w:t xml:space="preserve">Vorstellung </w:t>
            </w:r>
            <w:proofErr w:type="gramStart"/>
            <w:r>
              <w:rPr>
                <w:b/>
              </w:rPr>
              <w:t>des Projekt</w:t>
            </w:r>
            <w:proofErr w:type="gramEnd"/>
            <w:r>
              <w:rPr>
                <w:b/>
              </w:rPr>
              <w:t xml:space="preserve"> mit der Firma </w:t>
            </w:r>
            <w:proofErr w:type="spellStart"/>
            <w:r>
              <w:rPr>
                <w:b/>
              </w:rPr>
              <w:t>Netcheck</w:t>
            </w:r>
            <w:proofErr w:type="spellEnd"/>
          </w:p>
          <w:p>
            <w:pPr>
              <w:pStyle w:val="Liste1"/>
              <w:numPr>
                <w:ilvl w:val="1"/>
                <w:numId w:val="6"/>
              </w:numPr>
              <w:ind w:left="907"/>
            </w:pPr>
            <w:r>
              <w:t xml:space="preserve">Aktuelle Schätzungen der effektiven Reproduktionszahl von SARS-CoV-2 anhand von Massenkontaktdaten seitens der Firma </w:t>
            </w:r>
            <w:proofErr w:type="spellStart"/>
            <w:r>
              <w:t>Netcheck</w:t>
            </w:r>
            <w:proofErr w:type="spellEnd"/>
            <w:r>
              <w:t xml:space="preserve"> </w:t>
            </w:r>
          </w:p>
          <w:p>
            <w:pPr>
              <w:pStyle w:val="Liste1"/>
              <w:numPr>
                <w:ilvl w:val="1"/>
                <w:numId w:val="6"/>
              </w:numPr>
              <w:ind w:left="907"/>
            </w:pPr>
            <w:r>
              <w:t xml:space="preserve">Kooperation mit Firma </w:t>
            </w:r>
            <w:proofErr w:type="spellStart"/>
            <w:r>
              <w:t>Netcheck</w:t>
            </w:r>
            <w:proofErr w:type="spellEnd"/>
            <w:r>
              <w:t xml:space="preserve">, Firma sammelt Bewegungsprofile, GPS-basiert, bilden Kontaktnetzwerke ab, Kontakte innerhalb von 8qm für mind. 2 min, genauer als es CWA über </w:t>
            </w:r>
            <w:proofErr w:type="spellStart"/>
            <w:r>
              <w:t>Bluetoothprotokoll</w:t>
            </w:r>
            <w:proofErr w:type="spellEnd"/>
            <w:r>
              <w:t xml:space="preserve"> kann. </w:t>
            </w:r>
          </w:p>
          <w:p>
            <w:pPr>
              <w:pStyle w:val="Liste1"/>
              <w:numPr>
                <w:ilvl w:val="1"/>
                <w:numId w:val="6"/>
              </w:numPr>
              <w:ind w:left="907"/>
            </w:pPr>
            <w:r>
              <w:t xml:space="preserve">Daraus wird Kontaktindex ermittelt und Frühwarnsystem entwickelt, bildet auch Freundschaftsparadox ab. </w:t>
            </w:r>
          </w:p>
          <w:p>
            <w:pPr>
              <w:pStyle w:val="Liste1"/>
              <w:numPr>
                <w:ilvl w:val="1"/>
                <w:numId w:val="6"/>
              </w:numPr>
              <w:ind w:left="907"/>
            </w:pPr>
            <w:r>
              <w:lastRenderedPageBreak/>
              <w:t>Kontaktindex stimmt gut mit dem Verlauf des R-Werts von vor 17 Tagen überein</w:t>
            </w:r>
          </w:p>
          <w:p>
            <w:pPr>
              <w:pStyle w:val="Liste1"/>
              <w:numPr>
                <w:ilvl w:val="1"/>
                <w:numId w:val="6"/>
              </w:numPr>
              <w:ind w:left="907"/>
            </w:pPr>
            <w:r>
              <w:t>Kontaktindex musste für stärkere Übertragung der Delta-Variante angepasst werden, zusätzlich Effekt der Impfung eingebaut und Teststrategie, UV-Index hatte nicht viel Einfluss, derzeit hat Kontaktindex noch rohe Fassung, Anpassung noch nicht abgeschlossen</w:t>
            </w:r>
          </w:p>
          <w:p>
            <w:pPr>
              <w:pStyle w:val="Liste1"/>
              <w:numPr>
                <w:ilvl w:val="1"/>
                <w:numId w:val="6"/>
              </w:numPr>
              <w:ind w:left="907"/>
            </w:pPr>
            <w:r>
              <w:t>Aber Frühwarnsystem hat am letzten WE angeschlagen, sehr hoher Kontaktindex: Vermutet wurde zunächst Effekt von CSD, aber größerer Einfluss durch Fußballspiele am WE (z.B. in Kaiserlautern) und schlechtes Wetter. Unklar, ob sich das auch nun im R-Wert in den nächsten Tagen niederschlagen wird. Seit Dienstag fällt der Kontaktindex wieder.</w:t>
            </w:r>
          </w:p>
          <w:p>
            <w:pPr>
              <w:pStyle w:val="Liste1"/>
              <w:numPr>
                <w:ilvl w:val="1"/>
                <w:numId w:val="6"/>
              </w:numPr>
              <w:ind w:left="907"/>
            </w:pPr>
            <w:r>
              <w:t xml:space="preserve">Firma </w:t>
            </w:r>
            <w:proofErr w:type="spellStart"/>
            <w:r>
              <w:t>Netcheck</w:t>
            </w:r>
            <w:proofErr w:type="spellEnd"/>
            <w:r>
              <w:t xml:space="preserve"> arbeitet auch eng mit Hr. Brockmann zusammen.</w:t>
            </w:r>
          </w:p>
          <w:p>
            <w:pPr>
              <w:pStyle w:val="Liste1"/>
              <w:numPr>
                <w:ilvl w:val="1"/>
                <w:numId w:val="6"/>
              </w:numPr>
              <w:ind w:left="907"/>
            </w:pPr>
            <w:r>
              <w:t xml:space="preserve">Datenerhebung durch verschiedene </w:t>
            </w:r>
            <w:proofErr w:type="spellStart"/>
            <w:r>
              <w:t>Handyapps</w:t>
            </w:r>
            <w:proofErr w:type="spellEnd"/>
            <w:r>
              <w:t xml:space="preserve"> als </w:t>
            </w:r>
            <w:proofErr w:type="spellStart"/>
            <w:r>
              <w:t>Opt</w:t>
            </w:r>
            <w:proofErr w:type="spellEnd"/>
            <w:r>
              <w:t xml:space="preserve">-in-Option (u.a. Autonavigations-App). Zustimmung der Weitergabe von zeitlichen und räumlichen Daten. Daten von 1,4 </w:t>
            </w:r>
            <w:proofErr w:type="spellStart"/>
            <w:r>
              <w:t>Mio</w:t>
            </w:r>
            <w:proofErr w:type="spellEnd"/>
            <w:r>
              <w:t xml:space="preserve"> Deutschen werden derzeit genutzt, vermutlich eher junges bis mittleres Alter (20-50-Jährige). Aber MF1 nicht bekannt welche Apps dies sind – daher weiteres derzeit schwer zu bewerten: Fußballspiele scheinen sehr gut abgebildet zu werden, ggf. haben mehr </w:t>
            </w:r>
            <w:proofErr w:type="spellStart"/>
            <w:r>
              <w:t>Fussballfans</w:t>
            </w:r>
            <w:proofErr w:type="spellEnd"/>
            <w:r>
              <w:t xml:space="preserve"> die App.</w:t>
            </w:r>
          </w:p>
          <w:p>
            <w:pPr>
              <w:pStyle w:val="Liste1"/>
              <w:numPr>
                <w:ilvl w:val="1"/>
                <w:numId w:val="6"/>
              </w:numPr>
              <w:ind w:left="907"/>
            </w:pPr>
            <w:proofErr w:type="spellStart"/>
            <w:r>
              <w:t>Opt</w:t>
            </w:r>
            <w:proofErr w:type="spellEnd"/>
            <w:r>
              <w:t xml:space="preserve">-in-Verfahren </w:t>
            </w:r>
            <w:proofErr w:type="spellStart"/>
            <w:r>
              <w:t>grds</w:t>
            </w:r>
            <w:proofErr w:type="spellEnd"/>
            <w:r>
              <w:t>. nicht repräsentativ</w:t>
            </w:r>
          </w:p>
          <w:p>
            <w:pPr>
              <w:pStyle w:val="Liste1"/>
              <w:numPr>
                <w:ilvl w:val="1"/>
                <w:numId w:val="6"/>
              </w:numPr>
              <w:ind w:left="907"/>
            </w:pPr>
            <w:r>
              <w:t>Datenschutz: Daten dürfen nicht in voller Auflösung geteilt werden, aber räumliche Darstellung z.B. in Form von Landkarten möglich (welches Fußballstadium).</w:t>
            </w:r>
          </w:p>
          <w:p>
            <w:pPr>
              <w:pStyle w:val="Liste1"/>
              <w:numPr>
                <w:ilvl w:val="1"/>
                <w:numId w:val="6"/>
              </w:numPr>
              <w:ind w:left="907"/>
            </w:pPr>
            <w:r>
              <w:t>MF1 nimmt Kontakt mit Max von Kleist auf zur Kalibrierung mit Sequenzdaten/Inzidenzschätzer</w:t>
            </w:r>
          </w:p>
          <w:p>
            <w:pPr>
              <w:pStyle w:val="Liste1"/>
              <w:numPr>
                <w:ilvl w:val="1"/>
                <w:numId w:val="6"/>
              </w:numPr>
              <w:ind w:left="907"/>
            </w:pPr>
            <w:r>
              <w:t xml:space="preserve">Hintergrund-Paper von </w:t>
            </w:r>
            <w:proofErr w:type="spellStart"/>
            <w:r>
              <w:t>Netcheck</w:t>
            </w:r>
            <w:proofErr w:type="spellEnd"/>
            <w:r>
              <w:t xml:space="preserve">: </w:t>
            </w:r>
            <w:hyperlink r:id="rId13" w:history="1">
              <w:r>
                <w:rPr>
                  <w:rStyle w:val="Hyperlink"/>
                </w:rPr>
                <w:t>https://www.pnas.org/content/118/31/e2026731118/tab-article-info</w:t>
              </w:r>
            </w:hyperlink>
          </w:p>
          <w:p>
            <w:pPr>
              <w:pStyle w:val="Liste1"/>
              <w:numPr>
                <w:ilvl w:val="1"/>
                <w:numId w:val="6"/>
              </w:numPr>
              <w:ind w:left="907"/>
            </w:pPr>
            <w:r>
              <w:t xml:space="preserve">Kontakt zu Abt.3 auch von </w:t>
            </w:r>
            <w:proofErr w:type="spellStart"/>
            <w:r>
              <w:t>Netcheck</w:t>
            </w:r>
            <w:proofErr w:type="spellEnd"/>
            <w:r>
              <w:t xml:space="preserve"> gewünscht. Auch CWA an Kontakt interessiert</w:t>
            </w:r>
          </w:p>
          <w:p>
            <w:pPr>
              <w:pStyle w:val="Liste1"/>
              <w:numPr>
                <w:ilvl w:val="0"/>
                <w:numId w:val="0"/>
              </w:numPr>
              <w:spacing w:before="120" w:after="120"/>
              <w:contextualSpacing w:val="0"/>
              <w:rPr>
                <w:i/>
              </w:rPr>
            </w:pPr>
            <w:proofErr w:type="spellStart"/>
            <w:r>
              <w:rPr>
                <w:i/>
              </w:rPr>
              <w:t>ToDo</w:t>
            </w:r>
            <w:proofErr w:type="spellEnd"/>
            <w:r>
              <w:rPr>
                <w:i/>
              </w:rPr>
              <w:t xml:space="preserve">: Abt.3 prüft wer aus Abt.3 für das Projekt mit </w:t>
            </w:r>
            <w:proofErr w:type="spellStart"/>
            <w:r>
              <w:rPr>
                <w:i/>
              </w:rPr>
              <w:t>Netcheck</w:t>
            </w:r>
            <w:proofErr w:type="spellEnd"/>
            <w:r>
              <w:rPr>
                <w:i/>
              </w:rPr>
              <w:t xml:space="preserve"> zur Verfügung stehen wird.</w:t>
            </w:r>
          </w:p>
        </w:tc>
        <w:tc>
          <w:tcPr>
            <w:tcW w:w="1463" w:type="dxa"/>
          </w:tcPr>
          <w:p>
            <w:pPr>
              <w:rPr>
                <w:sz w:val="22"/>
                <w:szCs w:val="22"/>
              </w:rPr>
            </w:pPr>
          </w:p>
          <w:p>
            <w:pPr>
              <w:rPr>
                <w:sz w:val="22"/>
                <w:szCs w:val="22"/>
              </w:rPr>
            </w:pPr>
            <w:r>
              <w:rPr>
                <w:sz w:val="22"/>
                <w:szCs w:val="22"/>
              </w:rPr>
              <w:t>FG21 (</w:t>
            </w:r>
            <w:proofErr w:type="spellStart"/>
            <w:r>
              <w:rPr>
                <w:sz w:val="22"/>
                <w:szCs w:val="22"/>
              </w:rPr>
              <w:t>Scheida</w:t>
            </w:r>
            <w:proofErr w:type="spellEnd"/>
            <w:r>
              <w:rPr>
                <w:sz w:val="22"/>
                <w:szCs w:val="22"/>
              </w:rPr>
              <w:t>)</w:t>
            </w:r>
          </w:p>
          <w:p>
            <w:pPr>
              <w:rPr>
                <w:sz w:val="22"/>
                <w:szCs w:val="22"/>
              </w:rPr>
            </w:pPr>
          </w:p>
          <w:p>
            <w:pPr>
              <w:rPr>
                <w:sz w:val="22"/>
                <w:szCs w:val="22"/>
              </w:rPr>
            </w:pPr>
            <w:r>
              <w:rPr>
                <w:sz w:val="22"/>
                <w:szCs w:val="22"/>
              </w:rPr>
              <w:t>MF1 (Fuchs)</w:t>
            </w:r>
            <w:r>
              <w:rPr>
                <w:sz w:val="22"/>
                <w:szCs w:val="22"/>
              </w:rPr>
              <w:br/>
            </w:r>
          </w:p>
          <w:p>
            <w:pPr>
              <w:rPr>
                <w:sz w:val="22"/>
                <w:szCs w:val="22"/>
              </w:rPr>
            </w:pPr>
          </w:p>
        </w:tc>
      </w:tr>
      <w:tr>
        <w:tc>
          <w:tcPr>
            <w:tcW w:w="684" w:type="dxa"/>
          </w:tcPr>
          <w:p>
            <w:pPr>
              <w:rPr>
                <w:b/>
              </w:rPr>
            </w:pPr>
            <w:r>
              <w:rPr>
                <w:b/>
              </w:rPr>
              <w:t>4</w:t>
            </w:r>
          </w:p>
        </w:tc>
        <w:tc>
          <w:tcPr>
            <w:tcW w:w="6824" w:type="dxa"/>
          </w:tcPr>
          <w:p>
            <w:pPr>
              <w:pStyle w:val="1"/>
              <w:spacing w:after="0" w:line="240" w:lineRule="auto"/>
            </w:pPr>
            <w:r>
              <w:t>Aktuelle Risikobewertung</w:t>
            </w:r>
          </w:p>
          <w:p>
            <w:pPr>
              <w:pStyle w:val="Liste1"/>
              <w:ind w:left="470" w:hanging="357"/>
              <w:contextualSpacing w:val="0"/>
            </w:pPr>
            <w:r>
              <w:t xml:space="preserve">Die Risikobewertung soll an die aktuelle Lage angepasst werden. Einschätzung des Risikos unverändert. </w:t>
            </w:r>
          </w:p>
          <w:p>
            <w:pPr>
              <w:pStyle w:val="Liste1"/>
              <w:ind w:left="470" w:hanging="357"/>
              <w:contextualSpacing w:val="0"/>
            </w:pPr>
            <w:r>
              <w:t xml:space="preserve">Änderungen (siehe auch </w:t>
            </w:r>
            <w:hyperlink r:id="rId14" w:history="1">
              <w:r>
                <w:rPr>
                  <w:rStyle w:val="Hyperlink"/>
                </w:rPr>
                <w:t>hier</w:t>
              </w:r>
            </w:hyperlink>
            <w:r>
              <w:t xml:space="preserve">): </w:t>
            </w:r>
          </w:p>
          <w:p>
            <w:pPr>
              <w:pStyle w:val="Liste1"/>
              <w:numPr>
                <w:ilvl w:val="1"/>
                <w:numId w:val="6"/>
              </w:numPr>
              <w:ind w:left="900"/>
            </w:pPr>
            <w:r>
              <w:t>„Insgesamt nimmt die Anzahl der Fälle weltweit ab“ wird gestrichen</w:t>
            </w:r>
          </w:p>
          <w:p>
            <w:pPr>
              <w:pStyle w:val="Liste1"/>
              <w:numPr>
                <w:ilvl w:val="1"/>
                <w:numId w:val="6"/>
              </w:numPr>
              <w:ind w:left="900"/>
            </w:pPr>
            <w:r>
              <w:t>„…seit Ende April in allen Altersgruppen stagniert die Fallzahl.“ zu „…zwischen Ende April und Anfang/Mitte Juli in allen Altersgruppen steigen nun die Fallzahlen wieder an.“ geändert</w:t>
            </w:r>
          </w:p>
          <w:p>
            <w:pPr>
              <w:pStyle w:val="Liste1"/>
              <w:numPr>
                <w:ilvl w:val="1"/>
                <w:numId w:val="6"/>
              </w:numPr>
              <w:ind w:left="900"/>
              <w:contextualSpacing w:val="0"/>
            </w:pPr>
            <w:r>
              <w:t>Hinweis auf Reisen bei Häufungen aufgenommen</w:t>
            </w:r>
          </w:p>
          <w:p>
            <w:pPr>
              <w:pStyle w:val="Liste1"/>
              <w:numPr>
                <w:ilvl w:val="1"/>
                <w:numId w:val="6"/>
              </w:numPr>
              <w:ind w:left="900"/>
              <w:contextualSpacing w:val="0"/>
            </w:pPr>
            <w:r>
              <w:t xml:space="preserve">Hinweis zu Impfstoffverfügbarkeit und </w:t>
            </w:r>
            <w:proofErr w:type="spellStart"/>
            <w:r>
              <w:t>Impfpriorisierung</w:t>
            </w:r>
            <w:proofErr w:type="spellEnd"/>
            <w:r>
              <w:t xml:space="preserve"> gestrichen, ergänzt: „Da genügend Impfstoff zur Verfügung steht, konnte die </w:t>
            </w:r>
            <w:proofErr w:type="spellStart"/>
            <w:r>
              <w:t>Impfpriorisierung</w:t>
            </w:r>
            <w:proofErr w:type="spellEnd"/>
            <w:r>
              <w:t xml:space="preserve"> aufgehoben werden…“.</w:t>
            </w:r>
          </w:p>
          <w:p>
            <w:pPr>
              <w:pStyle w:val="Liste1"/>
              <w:numPr>
                <w:ilvl w:val="1"/>
                <w:numId w:val="6"/>
              </w:numPr>
              <w:ind w:left="900"/>
              <w:contextualSpacing w:val="0"/>
            </w:pPr>
            <w:r>
              <w:lastRenderedPageBreak/>
              <w:t xml:space="preserve">Bei VOC wird Hinweis auf Länder gestrichen. In anderen RKI-Texten meistens 2 Namen: WHO-Benennung und </w:t>
            </w:r>
            <w:proofErr w:type="spellStart"/>
            <w:r>
              <w:t>Pangolin</w:t>
            </w:r>
            <w:proofErr w:type="spellEnd"/>
            <w:r>
              <w:t xml:space="preserve">-Bezeichnung, daher auch hier beides. </w:t>
            </w:r>
          </w:p>
          <w:p>
            <w:pPr>
              <w:pStyle w:val="Liste1"/>
              <w:numPr>
                <w:ilvl w:val="1"/>
                <w:numId w:val="6"/>
              </w:numPr>
              <w:ind w:left="900"/>
              <w:contextualSpacing w:val="0"/>
            </w:pPr>
            <w:r>
              <w:t>Text zu schweren Verläufen bei Delta ergänzt: „</w:t>
            </w:r>
            <w:bookmarkStart w:id="0" w:name="_Hlk78554516"/>
            <w:r>
              <w:t>Internationale Studien weisen darauf hin, dass die inzwischen in Deutschland dominierende VOC B.1.617.2 (Delta) zu schwereren Krankheitsverläufen mit mehr Hospitalisierungen und häufiger zum Tod führen kann.“</w:t>
            </w:r>
            <w:bookmarkEnd w:id="0"/>
          </w:p>
          <w:p>
            <w:pPr>
              <w:pStyle w:val="Liste1"/>
              <w:numPr>
                <w:ilvl w:val="1"/>
                <w:numId w:val="6"/>
              </w:numPr>
              <w:ind w:left="900"/>
              <w:contextualSpacing w:val="0"/>
            </w:pPr>
            <w:r>
              <w:t xml:space="preserve">Der letzte Satz zur Ressourcenbelastung des Gesundheitssystems wurde angepasst: „Da die verfügbaren Impfstoffe einen guten Schutz vor der Entwicklung einer COVID-19-Erkrankung (insbesondere vor schweren Erkrankungen) bieten, ist davon auszugehen, dass mit steigenden Impfquoten auch eine Entlastung des Gesundheitssystems einhergeht.“ </w:t>
            </w:r>
          </w:p>
          <w:p>
            <w:pPr>
              <w:pStyle w:val="Liste1"/>
              <w:numPr>
                <w:ilvl w:val="1"/>
                <w:numId w:val="6"/>
              </w:numPr>
              <w:spacing w:after="120"/>
              <w:ind w:left="896" w:hanging="357"/>
              <w:contextualSpacing w:val="0"/>
            </w:pPr>
            <w:r>
              <w:t>Einige redaktionelle Änderungen</w:t>
            </w:r>
          </w:p>
        </w:tc>
        <w:tc>
          <w:tcPr>
            <w:tcW w:w="1463" w:type="dxa"/>
          </w:tcPr>
          <w:p>
            <w:pPr>
              <w:rPr>
                <w:sz w:val="22"/>
                <w:szCs w:val="22"/>
              </w:rPr>
            </w:pPr>
          </w:p>
          <w:p>
            <w:pPr>
              <w:rPr>
                <w:sz w:val="22"/>
                <w:szCs w:val="22"/>
              </w:rPr>
            </w:pPr>
            <w:r>
              <w:rPr>
                <w:sz w:val="22"/>
                <w:szCs w:val="22"/>
              </w:rPr>
              <w:br/>
            </w:r>
          </w:p>
        </w:tc>
      </w:tr>
      <w:tr>
        <w:trPr>
          <w:trHeight w:val="518"/>
        </w:trPr>
        <w:tc>
          <w:tcPr>
            <w:tcW w:w="684" w:type="dxa"/>
          </w:tcPr>
          <w:p>
            <w:pPr>
              <w:rPr>
                <w:b/>
              </w:rPr>
            </w:pPr>
            <w:r>
              <w:rPr>
                <w:b/>
              </w:rPr>
              <w:t>5</w:t>
            </w:r>
          </w:p>
        </w:tc>
        <w:tc>
          <w:tcPr>
            <w:tcW w:w="6824" w:type="dxa"/>
          </w:tcPr>
          <w:p>
            <w:pPr>
              <w:pStyle w:val="1"/>
              <w:spacing w:after="0" w:line="240" w:lineRule="auto"/>
            </w:pPr>
            <w:r>
              <w:t>Kommunikation</w:t>
            </w:r>
          </w:p>
          <w:p>
            <w:pPr>
              <w:pStyle w:val="2"/>
              <w:spacing w:before="0" w:after="0" w:line="240" w:lineRule="auto"/>
            </w:pPr>
            <w:r>
              <w:t>BZgA</w:t>
            </w:r>
          </w:p>
          <w:p>
            <w:pPr>
              <w:pStyle w:val="Liste1"/>
              <w:ind w:left="470" w:hanging="357"/>
              <w:contextualSpacing w:val="0"/>
              <w:rPr>
                <w:color w:val="A6A6A6" w:themeColor="background1" w:themeShade="A6"/>
                <w:lang w:val="en-US"/>
              </w:rPr>
            </w:pPr>
            <w:r>
              <w:rPr>
                <w:color w:val="000000" w:themeColor="text1"/>
                <w:lang w:val="en-US"/>
              </w:rPr>
              <w:t xml:space="preserve">„Hello </w:t>
            </w:r>
            <w:proofErr w:type="gramStart"/>
            <w:r>
              <w:rPr>
                <w:color w:val="000000" w:themeColor="text1"/>
                <w:lang w:val="en-US"/>
              </w:rPr>
              <w:t>Again“</w:t>
            </w:r>
            <w:proofErr w:type="gramEnd"/>
            <w:r>
              <w:rPr>
                <w:color w:val="000000" w:themeColor="text1"/>
                <w:lang w:val="en-US"/>
              </w:rPr>
              <w:t xml:space="preserve">-TV-Spot </w:t>
            </w:r>
            <w:proofErr w:type="spellStart"/>
            <w:r>
              <w:rPr>
                <w:color w:val="000000" w:themeColor="text1"/>
                <w:lang w:val="en-US"/>
              </w:rPr>
              <w:t>läuft</w:t>
            </w:r>
            <w:proofErr w:type="spellEnd"/>
          </w:p>
          <w:p>
            <w:pPr>
              <w:pStyle w:val="Liste1"/>
              <w:ind w:left="470" w:hanging="357"/>
              <w:contextualSpacing w:val="0"/>
            </w:pPr>
            <w:r>
              <w:t>Heute wird Schulpaket versendet– digitales Informationspaket für Schulen, da in ersten BL Schulanfang</w:t>
            </w:r>
          </w:p>
          <w:p>
            <w:pPr>
              <w:pStyle w:val="Liste1"/>
              <w:ind w:left="470" w:hanging="357"/>
              <w:contextualSpacing w:val="0"/>
            </w:pPr>
            <w:r>
              <w:t>Semesterstart: für Unis soll ähnliches digitales Info-Paket vorbereitet werden</w:t>
            </w:r>
          </w:p>
          <w:p>
            <w:pPr>
              <w:pStyle w:val="Liste1"/>
              <w:ind w:left="470" w:hanging="357"/>
              <w:contextualSpacing w:val="0"/>
            </w:pPr>
            <w:r>
              <w:t>Diskussionen zu nächsten Studien: Aspekt Migration: Informationsbedarfe und Informationskanäle sollen in nächsten Studien berücksichtigt werden</w:t>
            </w:r>
          </w:p>
          <w:p>
            <w:pPr>
              <w:pStyle w:val="Liste1"/>
              <w:ind w:left="470" w:hanging="357"/>
              <w:contextualSpacing w:val="0"/>
            </w:pPr>
            <w:r>
              <w:t>Bitte, dass AHA+L-Maßnahmen weiterhin beworben werden, in TV-Spots werden Massenveranstaltungen ohne Maske gezeigt. Eine kommunikative Linie wäre wichtig! Fachlich eindeutig, auch CDC betont, alle AHA-Maßnahmen auch für Geimpfte.</w:t>
            </w:r>
          </w:p>
          <w:p>
            <w:pPr>
              <w:pStyle w:val="Liste1"/>
              <w:ind w:left="470" w:hanging="357"/>
              <w:contextualSpacing w:val="0"/>
            </w:pPr>
            <w:r>
              <w:t xml:space="preserve">BZgA hält AHA + L für weiterhin wichtig, Aber Widerspruch in Erzählsträngen: Impfansporn sollte nicht gedämpft werden. Daher Entscheidung der BZgA beide Stränge zu teilen. Im Anschluss soll wieder AHA + L beworben werden </w:t>
            </w:r>
          </w:p>
          <w:p>
            <w:pPr>
              <w:pStyle w:val="Liste1"/>
              <w:spacing w:after="120"/>
              <w:ind w:left="470" w:hanging="357"/>
              <w:contextualSpacing w:val="0"/>
            </w:pPr>
            <w:r>
              <w:t>(weitere Diskussion unter allgemeinen RKI-Strategie Fragen)</w:t>
            </w:r>
          </w:p>
          <w:p>
            <w:pPr>
              <w:pStyle w:val="2"/>
              <w:spacing w:before="0" w:after="0" w:line="240" w:lineRule="auto"/>
            </w:pPr>
            <w:r>
              <w:t>Presse, P1</w:t>
            </w:r>
          </w:p>
          <w:p>
            <w:pPr>
              <w:pStyle w:val="Liste1"/>
              <w:ind w:left="470" w:hanging="357"/>
              <w:contextualSpacing w:val="0"/>
            </w:pPr>
            <w:r>
              <w:t>Personen werden immer mit Maske dargestellt, es sei denn sie werden getestet.</w:t>
            </w:r>
          </w:p>
          <w:p>
            <w:pPr>
              <w:pStyle w:val="Liste1"/>
              <w:ind w:left="470" w:hanging="357"/>
              <w:contextualSpacing w:val="0"/>
            </w:pPr>
            <w:proofErr w:type="spellStart"/>
            <w:r>
              <w:t>Threat</w:t>
            </w:r>
            <w:proofErr w:type="spellEnd"/>
            <w:r>
              <w:t xml:space="preserve"> für VOC auf Fr. verlegt, da Daten erst Do im Wochenbericht veröffentlicht werden</w:t>
            </w:r>
          </w:p>
          <w:p>
            <w:pPr>
              <w:pStyle w:val="Liste1"/>
              <w:spacing w:after="120"/>
              <w:ind w:left="470" w:hanging="357"/>
              <w:contextualSpacing w:val="0"/>
              <w:rPr>
                <w:color w:val="000000" w:themeColor="text1"/>
              </w:rPr>
            </w:pPr>
            <w:proofErr w:type="spellStart"/>
            <w:r>
              <w:t>Impfquotenmonitoring</w:t>
            </w:r>
            <w:proofErr w:type="spellEnd"/>
            <w:r>
              <w:t>: dies Woche erstmalig Grafiken nach Altersgruppen</w:t>
            </w:r>
          </w:p>
        </w:tc>
        <w:tc>
          <w:tcPr>
            <w:tcW w:w="1463" w:type="dxa"/>
          </w:tcPr>
          <w:p>
            <w:pPr>
              <w:rPr>
                <w:sz w:val="22"/>
                <w:szCs w:val="22"/>
              </w:rPr>
            </w:pPr>
          </w:p>
          <w:p>
            <w:pPr>
              <w:rPr>
                <w:sz w:val="22"/>
                <w:szCs w:val="22"/>
              </w:rPr>
            </w:pPr>
          </w:p>
          <w:p>
            <w:pPr>
              <w:rPr>
                <w:sz w:val="22"/>
                <w:szCs w:val="22"/>
              </w:rPr>
            </w:pPr>
            <w:r>
              <w:rPr>
                <w:sz w:val="22"/>
                <w:szCs w:val="22"/>
              </w:rPr>
              <w:t>BZgA (Dietrich)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 (Wenchel)/P1 (Lein)</w:t>
            </w:r>
          </w:p>
          <w:p>
            <w:pPr>
              <w:rPr>
                <w:sz w:val="22"/>
                <w:szCs w:val="22"/>
              </w:rPr>
            </w:pPr>
          </w:p>
          <w:p>
            <w:pPr>
              <w:rPr>
                <w:sz w:val="22"/>
                <w:szCs w:val="22"/>
              </w:rPr>
            </w:pPr>
          </w:p>
        </w:tc>
      </w:tr>
      <w:tr>
        <w:tc>
          <w:tcPr>
            <w:tcW w:w="684" w:type="dxa"/>
          </w:tcPr>
          <w:p>
            <w:pPr>
              <w:rPr>
                <w:b/>
              </w:rPr>
            </w:pPr>
            <w:r>
              <w:rPr>
                <w:b/>
              </w:rPr>
              <w:t>6</w:t>
            </w:r>
          </w:p>
        </w:tc>
        <w:tc>
          <w:tcPr>
            <w:tcW w:w="6824" w:type="dxa"/>
          </w:tcPr>
          <w:p>
            <w:pPr>
              <w:pStyle w:val="1"/>
              <w:spacing w:after="0" w:line="240" w:lineRule="auto"/>
            </w:pPr>
            <w:r>
              <w:t>RKI-Strategie Fragen</w:t>
            </w:r>
          </w:p>
          <w:p>
            <w:pPr>
              <w:pStyle w:val="2"/>
              <w:spacing w:before="0" w:after="0" w:line="240" w:lineRule="auto"/>
            </w:pPr>
            <w:r>
              <w:t>Allgemein</w:t>
            </w:r>
          </w:p>
          <w:p>
            <w:pPr>
              <w:pStyle w:val="Liste1"/>
              <w:numPr>
                <w:ilvl w:val="0"/>
                <w:numId w:val="15"/>
              </w:numPr>
              <w:ind w:left="475"/>
            </w:pPr>
            <w:r>
              <w:t xml:space="preserve">Kommunikation AHA+L-Regeln, CDC Papier (siehe </w:t>
            </w:r>
            <w:hyperlink r:id="rId15" w:history="1">
              <w:r>
                <w:rPr>
                  <w:rStyle w:val="Hyperlink"/>
                </w:rPr>
                <w:t>hier</w:t>
              </w:r>
            </w:hyperlink>
            <w:r>
              <w:t>):</w:t>
            </w:r>
          </w:p>
          <w:p>
            <w:pPr>
              <w:pStyle w:val="Liste1"/>
              <w:numPr>
                <w:ilvl w:val="1"/>
                <w:numId w:val="15"/>
              </w:numPr>
              <w:ind w:left="900"/>
            </w:pPr>
            <w:r>
              <w:t>Verzicht auf Masken sollte nicht Incentive für die Impfung sein, da AHA+L noch länger gelten muss.</w:t>
            </w:r>
          </w:p>
          <w:p>
            <w:pPr>
              <w:pStyle w:val="Liste1"/>
              <w:numPr>
                <w:ilvl w:val="1"/>
                <w:numId w:val="15"/>
              </w:numPr>
              <w:ind w:left="900"/>
            </w:pPr>
            <w:r>
              <w:t xml:space="preserve">Kommunikationsstrategie: Propagieren der AHA + L Regeln sollte jetzt passieren, denn jetzt finden die Übertragungen schon statt </w:t>
            </w:r>
          </w:p>
          <w:p>
            <w:pPr>
              <w:pStyle w:val="Liste1"/>
              <w:numPr>
                <w:ilvl w:val="1"/>
                <w:numId w:val="15"/>
              </w:numPr>
              <w:ind w:left="900"/>
            </w:pPr>
            <w:r>
              <w:lastRenderedPageBreak/>
              <w:t>BZgA: Wichtiger Hinweis. Fernsehspot ist im Umlauf, jedoch war Weglassen von Masken nicht als Hauptmotiv zur Impfung gedacht</w:t>
            </w:r>
          </w:p>
          <w:p>
            <w:pPr>
              <w:pStyle w:val="Liste1"/>
              <w:numPr>
                <w:ilvl w:val="1"/>
                <w:numId w:val="15"/>
              </w:numPr>
              <w:ind w:left="900"/>
            </w:pPr>
            <w:r>
              <w:t>Auch BZgA steht dahinter, dass AHA+L weiterhin gilt</w:t>
            </w:r>
          </w:p>
          <w:p>
            <w:pPr>
              <w:pStyle w:val="Liste1"/>
              <w:numPr>
                <w:ilvl w:val="1"/>
                <w:numId w:val="15"/>
              </w:numPr>
              <w:ind w:left="900"/>
            </w:pPr>
            <w:r>
              <w:t xml:space="preserve">BZgA nimmt den Punkt mit in Steuerungskreis und es wird Kommunikationsstrategie überlegt, dass die AHA+L-Regeln gezielt </w:t>
            </w:r>
            <w:proofErr w:type="spellStart"/>
            <w:r>
              <w:t>dazugespielt</w:t>
            </w:r>
            <w:proofErr w:type="spellEnd"/>
            <w:r>
              <w:t xml:space="preserve"> werden.</w:t>
            </w:r>
          </w:p>
          <w:p>
            <w:pPr>
              <w:pStyle w:val="Liste1"/>
              <w:numPr>
                <w:ilvl w:val="1"/>
                <w:numId w:val="15"/>
              </w:numPr>
              <w:ind w:left="900"/>
            </w:pPr>
            <w:r>
              <w:t>Abnutzung von AHA+L vorhanden, ggf. muss andere Linie dazu entwickelt werden.</w:t>
            </w:r>
          </w:p>
          <w:p>
            <w:pPr>
              <w:pStyle w:val="Liste1"/>
              <w:numPr>
                <w:ilvl w:val="1"/>
                <w:numId w:val="15"/>
              </w:numPr>
              <w:ind w:left="900"/>
            </w:pPr>
            <w:r>
              <w:t xml:space="preserve">CDC-Daten: </w:t>
            </w:r>
            <w:proofErr w:type="spellStart"/>
            <w:r>
              <w:t>mRNA</w:t>
            </w:r>
            <w:proofErr w:type="spellEnd"/>
            <w:r>
              <w:t>-Impfung schützt nur bedingt vor asymptomatischer Infektion, höhere Übertragbarkeit auch bei Geimpften, Schutzwirkung Durchschnittswerte und individueller Schutz abweichend</w:t>
            </w:r>
          </w:p>
          <w:p>
            <w:pPr>
              <w:pStyle w:val="Liste1"/>
              <w:numPr>
                <w:ilvl w:val="1"/>
                <w:numId w:val="15"/>
              </w:numPr>
              <w:ind w:left="900"/>
            </w:pPr>
            <w:r>
              <w:t>Impfdurchbrüche nicht überraschend. Was will man verhindern? Was will man erreichen? Will man etwas Transmission zulassen, v.a. schwere Fälle verhindern?</w:t>
            </w:r>
          </w:p>
          <w:p>
            <w:pPr>
              <w:pStyle w:val="Liste1"/>
              <w:numPr>
                <w:ilvl w:val="1"/>
                <w:numId w:val="15"/>
              </w:numPr>
              <w:ind w:left="900"/>
            </w:pPr>
            <w:r>
              <w:t>Effizienz ist und bleibt populationsbezogen. Wir haben 3 Säulen, die alle 3 bestehen bleiben müssen, ergänzen sich gegenseitig, kein Ersatz:</w:t>
            </w:r>
            <w:r>
              <w:cr/>
              <w:t xml:space="preserve">Impfungen, Basismaßnahmen, TTI. </w:t>
            </w:r>
            <w:r>
              <w:cr/>
              <w:t>Massenveranstaltungen müssen vermieden werden und es darf nicht alles gelockert werden.</w:t>
            </w:r>
          </w:p>
          <w:p>
            <w:pPr>
              <w:pStyle w:val="Liste1"/>
              <w:numPr>
                <w:ilvl w:val="0"/>
                <w:numId w:val="0"/>
              </w:numPr>
            </w:pPr>
          </w:p>
          <w:p>
            <w:pPr>
              <w:pStyle w:val="2"/>
              <w:spacing w:before="0" w:after="0" w:line="240" w:lineRule="auto"/>
              <w:rPr>
                <w:i/>
              </w:rPr>
            </w:pPr>
            <w:r>
              <w:t>RKI-intern</w:t>
            </w:r>
          </w:p>
          <w:p>
            <w:pPr>
              <w:pStyle w:val="Liste1"/>
            </w:pPr>
            <w:r>
              <w:t xml:space="preserve">Update Strategiepapier und Inzidenzberechnungen: </w:t>
            </w:r>
          </w:p>
          <w:p>
            <w:pPr>
              <w:pStyle w:val="Liste1"/>
              <w:numPr>
                <w:ilvl w:val="0"/>
                <w:numId w:val="16"/>
              </w:numPr>
              <w:ind w:left="900"/>
            </w:pPr>
            <w:r>
              <w:t>Strategiepapier ging gestern an AGI-Verteiler und BMG, Versendet an Krisenstab, noch nicht der endgültige Stand</w:t>
            </w:r>
          </w:p>
          <w:p>
            <w:pPr>
              <w:pStyle w:val="Liste1"/>
              <w:numPr>
                <w:ilvl w:val="0"/>
                <w:numId w:val="16"/>
              </w:numPr>
              <w:ind w:left="900"/>
            </w:pPr>
            <w:r>
              <w:t xml:space="preserve">Es wurde von Gruppe akzeptiert, dass das RKI nicht als Autor, sondern nur als beratende Einrichtung genannt werden möchte. </w:t>
            </w:r>
          </w:p>
          <w:p>
            <w:pPr>
              <w:pStyle w:val="Liste1"/>
              <w:numPr>
                <w:ilvl w:val="0"/>
                <w:numId w:val="16"/>
              </w:numPr>
              <w:ind w:left="900"/>
            </w:pPr>
            <w:r>
              <w:t>AHA+L bleibt: Einigkeit, dass Basismaßnahmen gelten müssen</w:t>
            </w:r>
          </w:p>
          <w:p>
            <w:pPr>
              <w:pStyle w:val="Liste1"/>
              <w:numPr>
                <w:ilvl w:val="0"/>
                <w:numId w:val="16"/>
              </w:numPr>
              <w:ind w:left="900"/>
            </w:pPr>
            <w:r>
              <w:t>Aber Impfquote soll berücksichtigt werden, Indices sollen eingefügt werden</w:t>
            </w:r>
          </w:p>
          <w:p>
            <w:pPr>
              <w:pStyle w:val="Liste1"/>
              <w:numPr>
                <w:ilvl w:val="0"/>
                <w:numId w:val="16"/>
              </w:numPr>
              <w:ind w:left="900"/>
            </w:pPr>
            <w:r>
              <w:t xml:space="preserve">Es gab Diskussionen in Gruppe, dass nur Haushaltangehörige </w:t>
            </w:r>
            <w:proofErr w:type="spellStart"/>
            <w:r>
              <w:t>quarantänisiert</w:t>
            </w:r>
            <w:proofErr w:type="spellEnd"/>
            <w:r>
              <w:t xml:space="preserve"> werden, wird sich aber höchstwahrscheinlich nicht durchsetzen lassen. Aber unklar wie Kontaktnachverfolgung noch gewährleistet werden soll.</w:t>
            </w:r>
          </w:p>
          <w:p>
            <w:pPr>
              <w:pStyle w:val="Liste1"/>
              <w:numPr>
                <w:ilvl w:val="0"/>
                <w:numId w:val="16"/>
              </w:numPr>
              <w:ind w:left="900"/>
            </w:pPr>
            <w:r>
              <w:t xml:space="preserve">Es wurde Strategiewechsel von Containment zu </w:t>
            </w:r>
            <w:proofErr w:type="spellStart"/>
            <w:r>
              <w:t>Protection</w:t>
            </w:r>
            <w:proofErr w:type="spellEnd"/>
            <w:r>
              <w:t xml:space="preserve"> propagiert. Dies zeigt, dass das Gesamtkonzept nicht verstanden wurde, nämlich, dass alle Schienen benötigt werden (mit versch. Priorisierungen je nach Belastung des Systems)</w:t>
            </w:r>
          </w:p>
          <w:p>
            <w:pPr>
              <w:pStyle w:val="Liste1"/>
              <w:numPr>
                <w:ilvl w:val="0"/>
                <w:numId w:val="16"/>
              </w:numPr>
              <w:ind w:left="900"/>
            </w:pPr>
            <w:r>
              <w:t xml:space="preserve">Höhere tolerable Grenzwerte nur auf den ersten (intuitiven) Blick korrekt: Indikator Inzidenz ist abgeschwächt und die gleichen Werte stellen ein höheres Transmissionsgeschehen dar: Erhöhung der Inzidenzschwellenwerte führt zu hohem Infektionsdruck auf nicht geimpfte, empfängliche Bevölkerung, insbesondere der Kinder unter 12 J. und Ältere. Unklar wie hoch der tolerable Infektionsdruck ist. </w:t>
            </w:r>
          </w:p>
          <w:p>
            <w:pPr>
              <w:pStyle w:val="Liste1"/>
              <w:numPr>
                <w:ilvl w:val="0"/>
                <w:numId w:val="16"/>
              </w:numPr>
              <w:ind w:left="900"/>
            </w:pPr>
            <w:r>
              <w:t>Schwierigkeit von einer bevölkerungsweiten Inzidenz auf Maßnahmen in Schulen etc. zu schließen. Gibt es Möglichkeit mit Inzidenzen in Altersgruppen zu arbeiten (unter 12, 12-</w:t>
            </w:r>
            <w:r>
              <w:lastRenderedPageBreak/>
              <w:t xml:space="preserve">60, über 60)? Es wurde in Gruppe auch über </w:t>
            </w:r>
            <w:proofErr w:type="spellStart"/>
            <w:r>
              <w:t>altersdiff</w:t>
            </w:r>
            <w:proofErr w:type="spellEnd"/>
            <w:r>
              <w:t>. Abstufungen gesprochen, aber Papier soll in Verordnung auf Landesebene übersetzt werden, dies macht es schwierig.</w:t>
            </w:r>
          </w:p>
          <w:p>
            <w:pPr>
              <w:pStyle w:val="Liste1"/>
              <w:numPr>
                <w:ilvl w:val="0"/>
                <w:numId w:val="16"/>
              </w:numPr>
              <w:ind w:left="900"/>
            </w:pPr>
            <w:r>
              <w:t>In Papier nun 3 Indikatoren: Übertragung, Schwere und Belastung. Im RKI Sinn, dass Hospitalisierung und Intensivbettenbelegung auch betrachtet werden. Vorschlag, dass 2 Werte erhöht sein müssen, um nächste Stufe auszulösen. Allerdings Belastung als Indikator ggf. schwierig für einige LK mit Maximalversorgungs-KH.</w:t>
            </w:r>
          </w:p>
          <w:p>
            <w:pPr>
              <w:pStyle w:val="Liste1"/>
              <w:numPr>
                <w:ilvl w:val="0"/>
                <w:numId w:val="16"/>
              </w:numPr>
              <w:ind w:left="900"/>
            </w:pPr>
            <w:proofErr w:type="spellStart"/>
            <w:r>
              <w:t>Heatmap</w:t>
            </w:r>
            <w:proofErr w:type="spellEnd"/>
            <w:r>
              <w:t xml:space="preserve"> und Dynamik des Geschehens sind wichtige ebenfalls </w:t>
            </w:r>
            <w:proofErr w:type="gramStart"/>
            <w:r>
              <w:t>zu bedenkende Parameter</w:t>
            </w:r>
            <w:proofErr w:type="gramEnd"/>
            <w:r>
              <w:t>; sollten differenziert dargestellt werden.</w:t>
            </w:r>
          </w:p>
          <w:p>
            <w:pPr>
              <w:pStyle w:val="Liste1"/>
              <w:numPr>
                <w:ilvl w:val="0"/>
                <w:numId w:val="16"/>
              </w:numPr>
              <w:ind w:left="900"/>
            </w:pPr>
            <w:r>
              <w:t>Auch Influenza muss bedacht werden: Bei normaler Influenzasaison leicht Überlastung mit zusätzlichen COVID-Fällen.</w:t>
            </w:r>
          </w:p>
          <w:p>
            <w:pPr>
              <w:pStyle w:val="Liste1"/>
              <w:numPr>
                <w:ilvl w:val="0"/>
                <w:numId w:val="16"/>
              </w:numPr>
              <w:ind w:left="900"/>
            </w:pPr>
            <w:r>
              <w:t xml:space="preserve">Frage, ob Schwellenwerte in </w:t>
            </w:r>
            <w:proofErr w:type="spellStart"/>
            <w:r>
              <w:t>ControlCOVID</w:t>
            </w:r>
            <w:proofErr w:type="spellEnd"/>
            <w:r>
              <w:t>-Papier angepasst werden müssen?</w:t>
            </w:r>
          </w:p>
          <w:p>
            <w:pPr>
              <w:pStyle w:val="Liste1"/>
              <w:numPr>
                <w:ilvl w:val="0"/>
                <w:numId w:val="16"/>
              </w:numPr>
              <w:ind w:left="900"/>
            </w:pPr>
            <w:r>
              <w:t xml:space="preserve">RM aus Politik: Anpassung erwartet, wenn Inzidenzwerte gleichbleiben, wird die Akzeptanz nicht da sein. </w:t>
            </w:r>
          </w:p>
          <w:p>
            <w:pPr>
              <w:pStyle w:val="Liste1"/>
              <w:numPr>
                <w:ilvl w:val="0"/>
                <w:numId w:val="16"/>
              </w:numPr>
              <w:ind w:left="900"/>
            </w:pPr>
            <w:r>
              <w:t xml:space="preserve">Vielleicht an Grenzwerten festhalten, aber Änderung der Maßnahmen bei den Grenzwerten? Z.B. Schließen des Einzelhandels nicht schon bei Stufe 2. Aber in jedem Fall Vermeiden von Massenveranstaltungen. </w:t>
            </w:r>
          </w:p>
          <w:p>
            <w:pPr>
              <w:pStyle w:val="Liste1"/>
              <w:numPr>
                <w:ilvl w:val="0"/>
                <w:numId w:val="16"/>
              </w:numPr>
              <w:ind w:left="900"/>
            </w:pPr>
            <w:r>
              <w:t xml:space="preserve">Eine Anpassung der Schwellenwerte und Maßnahmen des </w:t>
            </w:r>
            <w:proofErr w:type="spellStart"/>
            <w:r>
              <w:t>ControlCOVID</w:t>
            </w:r>
            <w:proofErr w:type="spellEnd"/>
            <w:r>
              <w:t xml:space="preserve">-Papiers </w:t>
            </w:r>
            <w:proofErr w:type="gramStart"/>
            <w:r>
              <w:t>sollte</w:t>
            </w:r>
            <w:proofErr w:type="gramEnd"/>
            <w:r>
              <w:t xml:space="preserve"> vorbereitet werden. Eine Veröffentlichung sollte ggf. auf einen späteren Zeitpunkt verschoben werden. </w:t>
            </w:r>
          </w:p>
          <w:p>
            <w:pPr>
              <w:pStyle w:val="Liste1"/>
              <w:numPr>
                <w:ilvl w:val="0"/>
                <w:numId w:val="16"/>
              </w:numPr>
              <w:ind w:left="900"/>
            </w:pPr>
            <w:r>
              <w:t>Fortsetzung der Diskussion dazu in der nächsten Woche.</w:t>
            </w:r>
          </w:p>
          <w:p>
            <w:pPr>
              <w:pStyle w:val="Liste1"/>
              <w:numPr>
                <w:ilvl w:val="0"/>
                <w:numId w:val="0"/>
              </w:numPr>
            </w:pPr>
          </w:p>
          <w:p>
            <w:pPr>
              <w:pStyle w:val="Liste1"/>
              <w:numPr>
                <w:ilvl w:val="0"/>
                <w:numId w:val="17"/>
              </w:numPr>
              <w:ind w:left="475"/>
            </w:pPr>
            <w:r>
              <w:t>Coronavirus-Einreiseverordnung vom 21.07.21:</w:t>
            </w:r>
          </w:p>
          <w:p>
            <w:pPr>
              <w:pStyle w:val="Liste1"/>
              <w:numPr>
                <w:ilvl w:val="0"/>
                <w:numId w:val="18"/>
              </w:numPr>
              <w:ind w:left="900"/>
            </w:pPr>
            <w:r>
              <w:t xml:space="preserve">Satz zur Feststellung der hinreichenden Wirksamkeit der Impfstoffe gegen die Virusvarianten weiterhin in Einreiseverordnung. </w:t>
            </w:r>
          </w:p>
          <w:p>
            <w:pPr>
              <w:pStyle w:val="Liste1"/>
              <w:numPr>
                <w:ilvl w:val="0"/>
                <w:numId w:val="18"/>
              </w:numPr>
              <w:ind w:left="900"/>
            </w:pPr>
            <w:r>
              <w:t xml:space="preserve">Es gibt viele Anfragen dazu, unklar wie wir damit umgehen. </w:t>
            </w:r>
          </w:p>
          <w:p>
            <w:pPr>
              <w:pStyle w:val="Liste1"/>
              <w:numPr>
                <w:ilvl w:val="0"/>
                <w:numId w:val="18"/>
              </w:numPr>
              <w:ind w:left="900"/>
            </w:pPr>
            <w:r>
              <w:t>Nachfrage an BMG-Erlasspostfach und Antwort von Hr. Sangs, dass es bei der Ausweisung durch das RKI bleibt</w:t>
            </w:r>
          </w:p>
          <w:p>
            <w:pPr>
              <w:pStyle w:val="Liste1"/>
              <w:numPr>
                <w:ilvl w:val="0"/>
                <w:numId w:val="18"/>
              </w:numPr>
              <w:ind w:left="900"/>
            </w:pPr>
            <w:r>
              <w:t>Es handelt sich jedoch nicht um eine Aufgabe des RKI, soll in Erlassbericht formaler formuliert werden.</w:t>
            </w:r>
          </w:p>
          <w:p>
            <w:pPr>
              <w:pStyle w:val="Liste1"/>
              <w:numPr>
                <w:ilvl w:val="0"/>
                <w:numId w:val="0"/>
              </w:numPr>
              <w:spacing w:before="120" w:after="120"/>
              <w:ind w:left="51"/>
              <w:contextualSpacing w:val="0"/>
              <w:rPr>
                <w:i/>
              </w:rPr>
            </w:pPr>
            <w:proofErr w:type="spellStart"/>
            <w:r>
              <w:rPr>
                <w:i/>
              </w:rPr>
              <w:t>ToDo</w:t>
            </w:r>
            <w:proofErr w:type="spellEnd"/>
            <w:r>
              <w:rPr>
                <w:i/>
              </w:rPr>
              <w:t>: FG33 und AL3 bereiten bis Anfang nächster Woche einen Erlassbericht vor.</w:t>
            </w:r>
          </w:p>
          <w:p>
            <w:pPr>
              <w:pStyle w:val="Liste1"/>
              <w:numPr>
                <w:ilvl w:val="0"/>
                <w:numId w:val="19"/>
              </w:numPr>
              <w:ind w:left="475"/>
            </w:pPr>
            <w:r>
              <w:t>Antikörperstudien:</w:t>
            </w:r>
          </w:p>
          <w:p>
            <w:pPr>
              <w:pStyle w:val="Liste1"/>
              <w:numPr>
                <w:ilvl w:val="1"/>
                <w:numId w:val="19"/>
              </w:numPr>
              <w:ind w:left="900"/>
            </w:pPr>
            <w:r>
              <w:t>Befürchtung, dass in Herbst durch zeitlich begrenzten Impfschutz von Hochbetagten erneut viele Erkrankungen</w:t>
            </w:r>
          </w:p>
          <w:p>
            <w:pPr>
              <w:pStyle w:val="Liste1"/>
              <w:numPr>
                <w:ilvl w:val="1"/>
                <w:numId w:val="19"/>
              </w:numPr>
              <w:ind w:left="900"/>
            </w:pPr>
            <w:r>
              <w:t>Studie zu AK-Prävalenz in HCW v.a. in Alten- und Pflegeheimen? Auch um Problembewusstsein zu befördern</w:t>
            </w:r>
          </w:p>
          <w:p>
            <w:pPr>
              <w:pStyle w:val="Liste1"/>
              <w:numPr>
                <w:ilvl w:val="1"/>
                <w:numId w:val="19"/>
              </w:numPr>
              <w:ind w:left="900"/>
            </w:pPr>
            <w:r>
              <w:t>AK kein gutes Schutzkorrelat, aber ggf. bei gut angelegten Studien gut zu diskutieren.</w:t>
            </w:r>
          </w:p>
          <w:p>
            <w:pPr>
              <w:pStyle w:val="Liste1"/>
              <w:numPr>
                <w:ilvl w:val="1"/>
                <w:numId w:val="19"/>
              </w:numPr>
              <w:spacing w:after="120"/>
              <w:ind w:left="896" w:hanging="357"/>
            </w:pPr>
            <w:r>
              <w:t>STIKO befasst sich mit dem Thema, betrachtet auch internationale Studien (siehe auch Update Impfen).</w:t>
            </w:r>
          </w:p>
        </w:tc>
        <w:tc>
          <w:tcPr>
            <w:tcW w:w="1463" w:type="dxa"/>
          </w:tcPr>
          <w:p>
            <w:pPr>
              <w:rPr>
                <w:sz w:val="22"/>
                <w:szCs w:val="22"/>
              </w:rPr>
            </w:pPr>
          </w:p>
          <w:p>
            <w:pPr>
              <w:rPr>
                <w:sz w:val="22"/>
                <w:szCs w:val="22"/>
              </w:rPr>
            </w:pPr>
            <w:r>
              <w:rPr>
                <w:sz w:val="22"/>
                <w:szCs w:val="22"/>
              </w:rPr>
              <w:br/>
              <w:t>FG36/Alle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FG38/AL3/</w:t>
            </w: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FG38/Presse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AL1/FG33</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7</w:t>
            </w:r>
          </w:p>
        </w:tc>
        <w:tc>
          <w:tcPr>
            <w:tcW w:w="6824" w:type="dxa"/>
          </w:tcPr>
          <w:p>
            <w:pPr>
              <w:rPr>
                <w:b/>
                <w:sz w:val="28"/>
              </w:rPr>
            </w:pPr>
            <w:r>
              <w:rPr>
                <w:b/>
                <w:sz w:val="28"/>
              </w:rPr>
              <w:t xml:space="preserve">Dokumente </w:t>
            </w:r>
            <w:r>
              <w:rPr>
                <w:b/>
                <w:i/>
                <w:color w:val="8DB3E2" w:themeColor="text2" w:themeTint="66"/>
                <w:sz w:val="22"/>
              </w:rPr>
              <w:t>(nur freitags)</w:t>
            </w:r>
          </w:p>
          <w:p>
            <w:pPr>
              <w:pStyle w:val="Liste1"/>
              <w:spacing w:after="240"/>
              <w:ind w:left="470" w:hanging="357"/>
              <w:contextualSpacing w:val="0"/>
            </w:pPr>
            <w:r>
              <w:lastRenderedPageBreak/>
              <w:t>(nicht besprochen)</w:t>
            </w:r>
          </w:p>
        </w:tc>
        <w:tc>
          <w:tcPr>
            <w:tcW w:w="1463" w:type="dxa"/>
          </w:tcPr>
          <w:p>
            <w:pPr>
              <w:rPr>
                <w:sz w:val="22"/>
                <w:szCs w:val="22"/>
              </w:rPr>
            </w:pPr>
          </w:p>
          <w:p>
            <w:pPr>
              <w:rPr>
                <w:sz w:val="22"/>
                <w:szCs w:val="22"/>
              </w:rPr>
            </w:pPr>
            <w:r>
              <w:rPr>
                <w:sz w:val="22"/>
                <w:szCs w:val="22"/>
              </w:rPr>
              <w:t>Alle</w:t>
            </w:r>
          </w:p>
        </w:tc>
      </w:tr>
      <w:tr>
        <w:trPr>
          <w:trHeight w:val="774"/>
        </w:trPr>
        <w:tc>
          <w:tcPr>
            <w:tcW w:w="684" w:type="dxa"/>
          </w:tcPr>
          <w:p>
            <w:pPr>
              <w:rPr>
                <w:b/>
              </w:rPr>
            </w:pPr>
            <w:r>
              <w:rPr>
                <w:b/>
              </w:rPr>
              <w:t>8</w:t>
            </w:r>
          </w:p>
        </w:tc>
        <w:tc>
          <w:tcPr>
            <w:tcW w:w="6824" w:type="dxa"/>
          </w:tcPr>
          <w:p>
            <w:pPr>
              <w:rPr>
                <w:rStyle w:val="TagFrZchn"/>
              </w:rPr>
            </w:pPr>
            <w:r>
              <w:rPr>
                <w:rStyle w:val="1Zchn"/>
              </w:rPr>
              <w:t>Update Impfen</w:t>
            </w:r>
            <w:r>
              <w:rPr>
                <w:b/>
                <w:sz w:val="28"/>
              </w:rPr>
              <w:t xml:space="preserve"> </w:t>
            </w:r>
            <w:r>
              <w:rPr>
                <w:rStyle w:val="TagFrZchn"/>
                <w:szCs w:val="24"/>
              </w:rPr>
              <w:t>(nur freitags)</w:t>
            </w:r>
          </w:p>
          <w:p>
            <w:pPr>
              <w:pStyle w:val="Liste1"/>
              <w:ind w:left="470" w:hanging="357"/>
              <w:contextualSpacing w:val="0"/>
            </w:pPr>
            <w:r>
              <w:t xml:space="preserve">STIKO diskutiert derzeit über die Impfempfehlung für Kinder: </w:t>
            </w:r>
            <w:proofErr w:type="spellStart"/>
            <w:r>
              <w:t>Moderna</w:t>
            </w:r>
            <w:proofErr w:type="spellEnd"/>
            <w:r>
              <w:t xml:space="preserve"> wird auch für 12-17-Jährige mit Risiko empfohlen</w:t>
            </w:r>
          </w:p>
          <w:p>
            <w:pPr>
              <w:pStyle w:val="Liste1"/>
              <w:ind w:left="470" w:hanging="357"/>
              <w:contextualSpacing w:val="0"/>
            </w:pPr>
            <w:r>
              <w:t xml:space="preserve">Überlegungen, ob die Empfehlung auch auf gesunde Kinder ausgedehnt wird, Treffen dazu nächste Woche, </w:t>
            </w:r>
            <w:proofErr w:type="spellStart"/>
            <w:r>
              <w:t>Impfziel</w:t>
            </w:r>
            <w:proofErr w:type="spellEnd"/>
            <w:r>
              <w:t xml:space="preserve"> muss neu definiert werden: bisher Ziel Verhinderung von schweren Fällen/Todesfällen und Überlastung des Gesundheitssystems. Wenn auch Verhinderung von leichten Fällen, psycholog. Folgen etc. als Ziel aufgenommen werden, würde das die Bewertung ändern</w:t>
            </w:r>
          </w:p>
          <w:p>
            <w:pPr>
              <w:pStyle w:val="Liste1"/>
              <w:ind w:left="470" w:hanging="357"/>
              <w:contextualSpacing w:val="0"/>
            </w:pPr>
            <w:r>
              <w:t>Modellierung: durch Impfung der Jugendlichen keinen Einfluss auf Verlauf der 4. Welle, stattdessen ist Impfung der 18-65jährigen jetzt wichtig</w:t>
            </w:r>
          </w:p>
          <w:p>
            <w:pPr>
              <w:pStyle w:val="Liste1"/>
              <w:ind w:left="470" w:hanging="357"/>
              <w:contextualSpacing w:val="0"/>
            </w:pPr>
            <w:r>
              <w:t xml:space="preserve">Empfehlungen zu Booster stellen sich als komplex dar (versch. Grundimmunisierungen, </w:t>
            </w:r>
            <w:proofErr w:type="spellStart"/>
            <w:r>
              <w:t>Immundefiziente</w:t>
            </w:r>
            <w:proofErr w:type="spellEnd"/>
            <w:r>
              <w:t xml:space="preserve">, Ältere etc.), wird auch in WHO/SAGE Arbeitsgruppe COVID-19 </w:t>
            </w:r>
            <w:proofErr w:type="spellStart"/>
            <w:r>
              <w:t>Vaccination</w:t>
            </w:r>
            <w:proofErr w:type="spellEnd"/>
            <w:r>
              <w:t xml:space="preserve"> diskutiert, bisher nur bei </w:t>
            </w:r>
            <w:proofErr w:type="spellStart"/>
            <w:r>
              <w:t>Sinovac</w:t>
            </w:r>
            <w:proofErr w:type="spellEnd"/>
            <w:r>
              <w:t>/</w:t>
            </w:r>
            <w:proofErr w:type="spellStart"/>
            <w:r>
              <w:t>Sinopharm</w:t>
            </w:r>
            <w:proofErr w:type="spellEnd"/>
            <w:r>
              <w:t xml:space="preserve"> empfohlen, v.a. von Politik und Pfizer gefordert, bisher nicht ausreichend Daten vorhanden, Israel bildet Ausnahme mit Booster-Empfehlung, ggf. durch sehr enges Impfschema </w:t>
            </w:r>
          </w:p>
          <w:p>
            <w:pPr>
              <w:pStyle w:val="Liste1"/>
              <w:ind w:left="470" w:hanging="357"/>
              <w:contextualSpacing w:val="0"/>
            </w:pPr>
            <w:r>
              <w:t xml:space="preserve">Nächste Woche Veröffentlichung der monatlichen Erhebungen der Impfakzeptanz: Erstmals Diskrepanz zw. Erhebungsinstrument und DIM, ggf. durch Impfungen in Betrieben, hier viel nicht berichtet und im DIM-System eher Untererfassung, d.h. bei 18-60jährigen möglicherweise Untererfassung der Zahl der Geimpften. </w:t>
            </w:r>
          </w:p>
          <w:p>
            <w:pPr>
              <w:pStyle w:val="Liste1"/>
              <w:ind w:left="470" w:hanging="357"/>
              <w:contextualSpacing w:val="0"/>
              <w:rPr>
                <w:ins w:id="1" w:author="Djin-Ye Oh" w:date="2021-07-31T10:16:00Z"/>
                <w:highlight w:val="yellow"/>
              </w:rPr>
            </w:pPr>
            <w:ins w:id="2" w:author="Djin-Ye Oh" w:date="2021-07-31T10:16:00Z">
              <w:r>
                <w:rPr>
                  <w:highlight w:val="yellow"/>
                </w:rPr>
                <w:t xml:space="preserve">Weitere Diskussionspunkte zu </w:t>
              </w:r>
              <w:proofErr w:type="spellStart"/>
              <w:r>
                <w:rPr>
                  <w:highlight w:val="yellow"/>
                </w:rPr>
                <w:t>Boosterimpfungen</w:t>
              </w:r>
              <w:proofErr w:type="spellEnd"/>
              <w:r>
                <w:rPr>
                  <w:highlight w:val="yellow"/>
                </w:rPr>
                <w:t>:</w:t>
              </w:r>
            </w:ins>
          </w:p>
          <w:p>
            <w:pPr>
              <w:pStyle w:val="Liste1"/>
              <w:numPr>
                <w:ilvl w:val="0"/>
                <w:numId w:val="20"/>
              </w:numPr>
              <w:contextualSpacing w:val="0"/>
              <w:rPr>
                <w:ins w:id="3" w:author="Djin-Ye Oh" w:date="2021-07-31T10:16:00Z"/>
                <w:highlight w:val="yellow"/>
              </w:rPr>
            </w:pPr>
            <w:ins w:id="4" w:author="Djin-Ye Oh" w:date="2021-07-31T10:16:00Z">
              <w:r>
                <w:rPr>
                  <w:highlight w:val="yellow"/>
                </w:rPr>
                <w:t xml:space="preserve">Israelische </w:t>
              </w:r>
              <w:proofErr w:type="spellStart"/>
              <w:r>
                <w:rPr>
                  <w:highlight w:val="yellow"/>
                </w:rPr>
                <w:t>Boosterempfehlung</w:t>
              </w:r>
              <w:proofErr w:type="spellEnd"/>
              <w:r>
                <w:rPr>
                  <w:highlight w:val="yellow"/>
                </w:rPr>
                <w:t xml:space="preserve"> für über 60-jährige vor dem Herbst basiert auf neuen Studiendaten.  Diese zeigen in der Altersgruppe &gt; 60 einen Abfall des Schutzes  vor schwerer Erkrankung von 9</w:t>
              </w:r>
            </w:ins>
            <w:ins w:id="5" w:author="Djin-Ye Oh" w:date="2021-07-31T11:20:00Z">
              <w:r>
                <w:rPr>
                  <w:highlight w:val="yellow"/>
                </w:rPr>
                <w:t>7</w:t>
              </w:r>
            </w:ins>
            <w:ins w:id="6" w:author="Djin-Ye Oh" w:date="2021-07-31T10:16:00Z">
              <w:r>
                <w:rPr>
                  <w:highlight w:val="yellow"/>
                </w:rPr>
                <w:t xml:space="preserve"> auf 8</w:t>
              </w:r>
            </w:ins>
            <w:ins w:id="7" w:author="Djin-Ye Oh" w:date="2021-07-31T11:20:00Z">
              <w:r>
                <w:rPr>
                  <w:highlight w:val="yellow"/>
                </w:rPr>
                <w:t>1</w:t>
              </w:r>
            </w:ins>
            <w:bookmarkStart w:id="8" w:name="_GoBack"/>
            <w:bookmarkEnd w:id="8"/>
            <w:ins w:id="9" w:author="Djin-Ye Oh" w:date="2021-07-31T10:16:00Z">
              <w:r>
                <w:rPr>
                  <w:highlight w:val="yellow"/>
                </w:rPr>
                <w:t>%.</w:t>
              </w:r>
            </w:ins>
          </w:p>
          <w:p>
            <w:pPr>
              <w:pStyle w:val="Liste1"/>
              <w:numPr>
                <w:ilvl w:val="0"/>
                <w:numId w:val="20"/>
              </w:numPr>
              <w:contextualSpacing w:val="0"/>
              <w:rPr>
                <w:ins w:id="10" w:author="Djin-Ye Oh" w:date="2021-07-31T10:16:00Z"/>
                <w:highlight w:val="yellow"/>
              </w:rPr>
            </w:pPr>
            <w:ins w:id="11" w:author="Djin-Ye Oh" w:date="2021-07-31T10:16:00Z">
              <w:r>
                <w:rPr>
                  <w:highlight w:val="yellow"/>
                </w:rPr>
                <w:t>Diese Daten sollte man sehr ernst nehmen, sie passen zur Immunseneszenz (=abgeschwächte Immunfunktion mit zunehmendem Lebensalter)</w:t>
              </w:r>
            </w:ins>
          </w:p>
          <w:p>
            <w:pPr>
              <w:pStyle w:val="Liste1"/>
              <w:numPr>
                <w:ilvl w:val="0"/>
                <w:numId w:val="20"/>
              </w:numPr>
              <w:contextualSpacing w:val="0"/>
              <w:rPr>
                <w:ins w:id="12" w:author="Djin-Ye Oh" w:date="2021-07-31T10:16:00Z"/>
                <w:highlight w:val="yellow"/>
              </w:rPr>
            </w:pPr>
            <w:ins w:id="13" w:author="Djin-Ye Oh" w:date="2021-07-31T10:16:00Z">
              <w:r>
                <w:rPr>
                  <w:highlight w:val="yellow"/>
                </w:rPr>
                <w:t xml:space="preserve">Die israelische Impfkampagne war eine der ersten und effektivsten Impfkampagnen der Welt, es kamen ausschließlich </w:t>
              </w:r>
              <w:proofErr w:type="spellStart"/>
              <w:r>
                <w:rPr>
                  <w:highlight w:val="yellow"/>
                </w:rPr>
                <w:t>mRNA</w:t>
              </w:r>
              <w:proofErr w:type="spellEnd"/>
              <w:r>
                <w:rPr>
                  <w:highlight w:val="yellow"/>
                </w:rPr>
                <w:t xml:space="preserve"> Impfstoffe zum Einsatz. Das zuvor erwähnte enge Impfschema (Dosierungsintervall 3 Wochen) fand auch bei vielen Pflegeheimbewohnern in Deutschland Anwendung, v.a. zu Jahresbeginn</w:t>
              </w:r>
            </w:ins>
          </w:p>
          <w:p>
            <w:pPr>
              <w:pStyle w:val="Liste1"/>
              <w:numPr>
                <w:ilvl w:val="0"/>
                <w:numId w:val="20"/>
              </w:numPr>
              <w:contextualSpacing w:val="0"/>
              <w:rPr>
                <w:ins w:id="14" w:author="Djin-Ye Oh" w:date="2021-07-31T10:16:00Z"/>
                <w:highlight w:val="yellow"/>
              </w:rPr>
            </w:pPr>
            <w:ins w:id="15" w:author="Djin-Ye Oh" w:date="2021-07-31T10:16:00Z">
              <w:r>
                <w:rPr>
                  <w:highlight w:val="yellow"/>
                </w:rPr>
                <w:t xml:space="preserve">In Deutschland sind Menschen &gt;60 häufig mit Astra </w:t>
              </w:r>
              <w:proofErr w:type="spellStart"/>
              <w:r>
                <w:rPr>
                  <w:highlight w:val="yellow"/>
                </w:rPr>
                <w:t>Zeneca</w:t>
              </w:r>
              <w:proofErr w:type="spellEnd"/>
              <w:r>
                <w:rPr>
                  <w:highlight w:val="yellow"/>
                </w:rPr>
                <w:t xml:space="preserve"> geimpft, einem Impfstoff</w:t>
              </w:r>
            </w:ins>
            <w:ins w:id="16" w:author="Djin-Ye Oh" w:date="2021-07-31T10:18:00Z">
              <w:r>
                <w:rPr>
                  <w:highlight w:val="yellow"/>
                </w:rPr>
                <w:t>,</w:t>
              </w:r>
            </w:ins>
            <w:ins w:id="17" w:author="Djin-Ye Oh" w:date="2021-07-31T10:16:00Z">
              <w:r>
                <w:rPr>
                  <w:highlight w:val="yellow"/>
                </w:rPr>
                <w:t xml:space="preserve"> dessen Effektivität per se bereits unter der Effektivität </w:t>
              </w:r>
            </w:ins>
            <w:ins w:id="18" w:author="Djin-Ye Oh" w:date="2021-07-31T10:18:00Z">
              <w:r>
                <w:rPr>
                  <w:highlight w:val="yellow"/>
                </w:rPr>
                <w:t>von</w:t>
              </w:r>
            </w:ins>
            <w:ins w:id="19" w:author="Djin-Ye Oh" w:date="2021-07-31T10:16:00Z">
              <w:r>
                <w:rPr>
                  <w:highlight w:val="yellow"/>
                </w:rPr>
                <w:t xml:space="preserve"> </w:t>
              </w:r>
              <w:proofErr w:type="spellStart"/>
              <w:r>
                <w:rPr>
                  <w:highlight w:val="yellow"/>
                </w:rPr>
                <w:t>mRNA</w:t>
              </w:r>
              <w:proofErr w:type="spellEnd"/>
              <w:r>
                <w:rPr>
                  <w:highlight w:val="yellow"/>
                </w:rPr>
                <w:t>-Impfstoffe</w:t>
              </w:r>
            </w:ins>
            <w:ins w:id="20" w:author="Djin-Ye Oh" w:date="2021-07-31T10:18:00Z">
              <w:r>
                <w:rPr>
                  <w:highlight w:val="yellow"/>
                </w:rPr>
                <w:t>n</w:t>
              </w:r>
            </w:ins>
            <w:ins w:id="21" w:author="Djin-Ye Oh" w:date="2021-07-31T10:16:00Z">
              <w:r>
                <w:rPr>
                  <w:highlight w:val="yellow"/>
                </w:rPr>
                <w:t xml:space="preserve"> liegt. </w:t>
              </w:r>
            </w:ins>
          </w:p>
          <w:p>
            <w:pPr>
              <w:pStyle w:val="Liste1"/>
              <w:numPr>
                <w:ilvl w:val="0"/>
                <w:numId w:val="20"/>
              </w:numPr>
              <w:contextualSpacing w:val="0"/>
              <w:rPr>
                <w:ins w:id="22" w:author="Djin-Ye Oh" w:date="2021-07-31T10:16:00Z"/>
                <w:highlight w:val="yellow"/>
              </w:rPr>
            </w:pPr>
            <w:ins w:id="23" w:author="Djin-Ye Oh" w:date="2021-07-31T10:16:00Z">
              <w:r>
                <w:rPr>
                  <w:highlight w:val="yellow"/>
                </w:rPr>
                <w:t xml:space="preserve">Es besteht deswegen Anlass zur Sorge, dass ein substantieller Teil von Menschen &gt;60 auch in Deutschland unzureichend vor schwerer Erkrankung geschützt sein wird. </w:t>
              </w:r>
            </w:ins>
          </w:p>
          <w:p>
            <w:pPr>
              <w:pStyle w:val="Liste1"/>
              <w:ind w:left="470" w:hanging="357"/>
              <w:contextualSpacing w:val="0"/>
            </w:pPr>
          </w:p>
          <w:p>
            <w:pPr>
              <w:pStyle w:val="Liste1"/>
              <w:ind w:left="470" w:hanging="357"/>
              <w:contextualSpacing w:val="0"/>
            </w:pPr>
            <w:r>
              <w:t>In Kürze sollen Ergebnisse einer Modellierung veröffentlicht werden, um zu verdeutlichen was man bisher erreicht hat:  Verhinderung von bis zu 40.000 Todesfällen</w:t>
            </w:r>
            <w:r>
              <w:br/>
              <w:t xml:space="preserve">Im Paper soll auch die Wirkung der NPI erwähnt werden, da die </w:t>
            </w:r>
            <w:r>
              <w:lastRenderedPageBreak/>
              <w:t>Maßnahmen zusammen zur Verhinderung von Todesfällen geführt haben.</w:t>
            </w:r>
          </w:p>
          <w:p>
            <w:pPr>
              <w:pStyle w:val="Liste1"/>
              <w:numPr>
                <w:ilvl w:val="0"/>
                <w:numId w:val="0"/>
              </w:numPr>
              <w:spacing w:before="120" w:after="120"/>
              <w:ind w:left="470" w:hanging="357"/>
              <w:contextualSpacing w:val="0"/>
              <w:rPr>
                <w:i/>
              </w:rPr>
            </w:pPr>
            <w:proofErr w:type="spellStart"/>
            <w:r>
              <w:rPr>
                <w:i/>
              </w:rPr>
              <w:t>ToDo</w:t>
            </w:r>
            <w:proofErr w:type="spellEnd"/>
            <w:r>
              <w:rPr>
                <w:i/>
              </w:rPr>
              <w:t>: Ole Wichmann gibt diese Info an die Gruppe der Autoren weiter</w:t>
            </w:r>
          </w:p>
        </w:tc>
        <w:tc>
          <w:tcPr>
            <w:tcW w:w="1463" w:type="dxa"/>
          </w:tcPr>
          <w:p>
            <w:pPr>
              <w:rPr>
                <w:sz w:val="22"/>
                <w:szCs w:val="22"/>
              </w:rPr>
            </w:pPr>
          </w:p>
          <w:p>
            <w:pPr>
              <w:rPr>
                <w:sz w:val="22"/>
                <w:szCs w:val="22"/>
              </w:rPr>
            </w:pPr>
            <w:r>
              <w:rPr>
                <w:sz w:val="22"/>
                <w:szCs w:val="22"/>
              </w:rPr>
              <w:t>FG33 (Wichmann)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ins w:id="24" w:author="Djin-Ye Oh" w:date="2021-07-31T10:17:00Z">
              <w:r>
                <w:rPr>
                  <w:sz w:val="22"/>
                  <w:szCs w:val="22"/>
                </w:rPr>
                <w:t>FG17</w:t>
              </w:r>
            </w:ins>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FG36/FG38</w:t>
            </w:r>
          </w:p>
        </w:tc>
      </w:tr>
      <w:tr>
        <w:tc>
          <w:tcPr>
            <w:tcW w:w="684" w:type="dxa"/>
          </w:tcPr>
          <w:p>
            <w:pPr>
              <w:rPr>
                <w:b/>
              </w:rPr>
            </w:pPr>
            <w:r>
              <w:rPr>
                <w:b/>
              </w:rPr>
              <w:t>9</w:t>
            </w:r>
          </w:p>
        </w:tc>
        <w:tc>
          <w:tcPr>
            <w:tcW w:w="6824" w:type="dxa"/>
          </w:tcPr>
          <w:p>
            <w:pPr>
              <w:pStyle w:val="1"/>
              <w:spacing w:line="240" w:lineRule="auto"/>
            </w:pPr>
            <w:r>
              <w:t xml:space="preserve">Labordiagnostik </w:t>
            </w:r>
            <w:r>
              <w:rPr>
                <w:i/>
                <w:color w:val="8DB3E2" w:themeColor="text2" w:themeTint="66"/>
                <w:sz w:val="22"/>
              </w:rPr>
              <w:t>(nur freitags)</w:t>
            </w:r>
          </w:p>
          <w:p>
            <w:pPr>
              <w:pStyle w:val="Liste1"/>
              <w:spacing w:after="240"/>
              <w:ind w:left="470" w:hanging="357"/>
              <w:contextualSpacing w:val="0"/>
            </w:pPr>
            <w:r>
              <w:t xml:space="preserve">(nicht besprochen) </w:t>
            </w:r>
          </w:p>
        </w:tc>
        <w:tc>
          <w:tcPr>
            <w:tcW w:w="1463" w:type="dxa"/>
          </w:tcPr>
          <w:p>
            <w:pPr>
              <w:rPr>
                <w:sz w:val="22"/>
                <w:szCs w:val="22"/>
              </w:rPr>
            </w:pPr>
          </w:p>
          <w:p>
            <w:pPr>
              <w:rPr>
                <w:sz w:val="22"/>
                <w:szCs w:val="22"/>
              </w:rPr>
            </w:pPr>
          </w:p>
          <w:p>
            <w:pPr>
              <w:rPr>
                <w:sz w:val="22"/>
                <w:szCs w:val="22"/>
              </w:rPr>
            </w:pPr>
            <w:r>
              <w:rPr>
                <w:sz w:val="22"/>
                <w:szCs w:val="22"/>
              </w:rPr>
              <w:t>FG17/ZBS1</w:t>
            </w:r>
          </w:p>
        </w:tc>
      </w:tr>
      <w:tr>
        <w:tc>
          <w:tcPr>
            <w:tcW w:w="684" w:type="dxa"/>
          </w:tcPr>
          <w:p>
            <w:pPr>
              <w:rPr>
                <w:b/>
              </w:rPr>
            </w:pPr>
            <w:r>
              <w:rPr>
                <w:b/>
              </w:rPr>
              <w:t>10</w:t>
            </w:r>
          </w:p>
        </w:tc>
        <w:tc>
          <w:tcPr>
            <w:tcW w:w="6824" w:type="dxa"/>
          </w:tcPr>
          <w:p>
            <w:pPr>
              <w:pStyle w:val="1"/>
              <w:spacing w:line="240" w:lineRule="auto"/>
            </w:pPr>
            <w:r>
              <w:t>Klinisches Management/Entlassungsmanagement</w:t>
            </w:r>
          </w:p>
          <w:p>
            <w:pPr>
              <w:pStyle w:val="Liste1"/>
              <w:spacing w:after="240"/>
              <w:ind w:left="470" w:hanging="357"/>
              <w:contextualSpacing w:val="0"/>
            </w:pPr>
            <w:r>
              <w:t xml:space="preserve">(nicht besprochen) </w:t>
            </w:r>
          </w:p>
          <w:p>
            <w:pPr>
              <w:pStyle w:val="Liste1"/>
              <w:numPr>
                <w:ilvl w:val="0"/>
                <w:numId w:val="0"/>
              </w:numPr>
              <w:spacing w:after="240"/>
              <w:ind w:left="113"/>
              <w:contextualSpacing w:val="0"/>
              <w:rPr>
                <w:i/>
              </w:rPr>
            </w:pPr>
            <w:proofErr w:type="spellStart"/>
            <w:r>
              <w:rPr>
                <w:i/>
              </w:rPr>
              <w:t>ToDo</w:t>
            </w:r>
            <w:proofErr w:type="spellEnd"/>
            <w:r>
              <w:rPr>
                <w:i/>
              </w:rPr>
              <w:t>: Thema für nächste Sitzung: Bewertung der derzeitigen Empfehlung einer 10-tägigen Isolation bei Daten zur verlängerten Virusausscheidung von Delta bis zu 13 Tagen</w:t>
            </w:r>
          </w:p>
        </w:tc>
        <w:tc>
          <w:tcPr>
            <w:tcW w:w="1463" w:type="dxa"/>
          </w:tcPr>
          <w:p>
            <w:pPr>
              <w:rPr>
                <w:sz w:val="22"/>
                <w:szCs w:val="22"/>
              </w:rPr>
            </w:pPr>
          </w:p>
          <w:p>
            <w:pPr>
              <w:rPr>
                <w:color w:val="000000" w:themeColor="text1"/>
                <w:sz w:val="22"/>
                <w:szCs w:val="22"/>
              </w:rPr>
            </w:pPr>
            <w:r>
              <w:rPr>
                <w:color w:val="000000" w:themeColor="text1"/>
                <w:sz w:val="22"/>
                <w:szCs w:val="22"/>
              </w:rPr>
              <w:t>ZBS7</w:t>
            </w:r>
          </w:p>
          <w:p>
            <w:pPr>
              <w:rPr>
                <w:sz w:val="22"/>
                <w:szCs w:val="22"/>
              </w:rPr>
            </w:pPr>
            <w:r>
              <w:rPr>
                <w:sz w:val="22"/>
                <w:szCs w:val="22"/>
              </w:rPr>
              <w:t xml:space="preserve"> </w:t>
            </w:r>
            <w:r>
              <w:rPr>
                <w:sz w:val="22"/>
                <w:szCs w:val="22"/>
              </w:rPr>
              <w:br/>
            </w:r>
          </w:p>
          <w:p>
            <w:pPr>
              <w:rPr>
                <w:sz w:val="22"/>
                <w:szCs w:val="22"/>
              </w:rPr>
            </w:pPr>
            <w:r>
              <w:rPr>
                <w:sz w:val="22"/>
                <w:szCs w:val="22"/>
              </w:rPr>
              <w:t>FG36 (Haas)</w:t>
            </w:r>
          </w:p>
        </w:tc>
      </w:tr>
      <w:tr>
        <w:tc>
          <w:tcPr>
            <w:tcW w:w="684" w:type="dxa"/>
          </w:tcPr>
          <w:p>
            <w:pPr>
              <w:rPr>
                <w:b/>
              </w:rPr>
            </w:pPr>
            <w:r>
              <w:rPr>
                <w:b/>
              </w:rPr>
              <w:t>11</w:t>
            </w:r>
          </w:p>
        </w:tc>
        <w:tc>
          <w:tcPr>
            <w:tcW w:w="6824" w:type="dxa"/>
          </w:tcPr>
          <w:p>
            <w:pPr>
              <w:pStyle w:val="1"/>
              <w:spacing w:line="240" w:lineRule="auto"/>
            </w:pPr>
            <w:r>
              <w:t xml:space="preserve">Maßnahmen zum Infektionsschutz </w:t>
            </w:r>
            <w:r>
              <w:rPr>
                <w:i/>
                <w:color w:val="8DB3E2" w:themeColor="text2" w:themeTint="66"/>
                <w:sz w:val="22"/>
              </w:rPr>
              <w:t>(nur freitags)</w:t>
            </w:r>
          </w:p>
          <w:p>
            <w:pPr>
              <w:pStyle w:val="Liste1"/>
              <w:spacing w:after="240"/>
              <w:ind w:left="470" w:hanging="357"/>
              <w:contextualSpacing w:val="0"/>
              <w:rPr>
                <w:i/>
              </w:rPr>
            </w:pPr>
            <w:r>
              <w:t>(nicht besprochen)</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spacing w:line="240" w:lineRule="auto"/>
            </w:pPr>
            <w:r>
              <w:t xml:space="preserve">Surveillance </w:t>
            </w:r>
            <w:r>
              <w:rPr>
                <w:i/>
                <w:color w:val="8DB3E2" w:themeColor="text2" w:themeTint="66"/>
                <w:sz w:val="22"/>
              </w:rPr>
              <w:t>(nur freitags)</w:t>
            </w:r>
          </w:p>
          <w:p>
            <w:pPr>
              <w:pStyle w:val="Liste1"/>
              <w:spacing w:after="240"/>
              <w:ind w:left="470" w:hanging="357"/>
              <w:contextualSpacing w:val="0"/>
            </w:pPr>
            <w:r>
              <w:t>(nicht besprochen)</w:t>
            </w:r>
          </w:p>
        </w:tc>
        <w:tc>
          <w:tcPr>
            <w:tcW w:w="1463"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13</w:t>
            </w:r>
          </w:p>
        </w:tc>
        <w:tc>
          <w:tcPr>
            <w:tcW w:w="6824" w:type="dxa"/>
          </w:tcPr>
          <w:p>
            <w:pPr>
              <w:spacing w:after="120"/>
              <w:rPr>
                <w:b/>
                <w:sz w:val="28"/>
              </w:rPr>
            </w:pPr>
            <w:r>
              <w:rPr>
                <w:rStyle w:val="1Zchn"/>
              </w:rPr>
              <w:t>Transport und Grenzübergangsstellen</w:t>
            </w:r>
            <w:r>
              <w:rPr>
                <w:b/>
                <w:sz w:val="28"/>
              </w:rPr>
              <w:t xml:space="preserve"> </w:t>
            </w:r>
            <w:r>
              <w:rPr>
                <w:rStyle w:val="TagFrZchn"/>
              </w:rPr>
              <w:t>(nur freitags)</w:t>
            </w:r>
          </w:p>
          <w:p>
            <w:pPr>
              <w:pStyle w:val="Liste1"/>
              <w:spacing w:after="240"/>
              <w:ind w:left="470" w:hanging="357"/>
              <w:contextualSpacing w:val="0"/>
            </w:pPr>
            <w:r>
              <w:t>(nicht besprochen)</w:t>
            </w:r>
          </w:p>
        </w:tc>
        <w:tc>
          <w:tcPr>
            <w:tcW w:w="1463" w:type="dxa"/>
          </w:tcPr>
          <w:p>
            <w:pPr>
              <w:rPr>
                <w:sz w:val="22"/>
                <w:szCs w:val="22"/>
              </w:rPr>
            </w:pPr>
          </w:p>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rPr>
                <w:rStyle w:val="TagFrZchn"/>
              </w:rPr>
            </w:pPr>
            <w:r>
              <w:rPr>
                <w:rStyle w:val="1Zchn"/>
              </w:rPr>
              <w:t>Information aus dem Lagezentrum</w:t>
            </w:r>
            <w:r>
              <w:rPr>
                <w:b/>
                <w:sz w:val="28"/>
              </w:rPr>
              <w:t xml:space="preserve"> </w:t>
            </w:r>
            <w:r>
              <w:rPr>
                <w:rStyle w:val="TagFrZchn"/>
              </w:rPr>
              <w:t>(nur freitags)</w:t>
            </w:r>
          </w:p>
          <w:p>
            <w:pPr>
              <w:pStyle w:val="Liste1"/>
              <w:spacing w:after="240"/>
              <w:ind w:left="470" w:hanging="357"/>
              <w:contextualSpacing w:val="0"/>
            </w:pPr>
            <w:r>
              <w:t>(nicht besprochen)</w:t>
            </w: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spacing w:line="240" w:lineRule="auto"/>
            </w:pPr>
            <w:r>
              <w:t>Wichtige Termine</w:t>
            </w:r>
          </w:p>
          <w:p>
            <w:pPr>
              <w:pStyle w:val="Liste1"/>
              <w:spacing w:after="240"/>
              <w:ind w:left="470" w:hanging="357"/>
              <w:contextualSpacing w:val="0"/>
            </w:pPr>
            <w:r>
              <w:t xml:space="preserve">VC mit </w:t>
            </w:r>
            <w:proofErr w:type="spellStart"/>
            <w:r>
              <w:t>Holtherm</w:t>
            </w:r>
            <w:proofErr w:type="spellEnd"/>
            <w:r>
              <w:t xml:space="preserve"> und </w:t>
            </w:r>
            <w:proofErr w:type="spellStart"/>
            <w:r>
              <w:t>Karagiannidis</w:t>
            </w:r>
            <w:proofErr w:type="spellEnd"/>
            <w:r>
              <w:t xml:space="preserve"> zu Quotient Hospitalisierung/ITS-Belegung (TN: Wieler, MF4, FG33, FG36)</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spacing w:line="240" w:lineRule="auto"/>
            </w:pPr>
            <w:r>
              <w:t>Andere Themen</w:t>
            </w:r>
          </w:p>
          <w:p>
            <w:pPr>
              <w:pStyle w:val="Liste1"/>
            </w:pPr>
            <w:r>
              <w:t>(keine)</w:t>
            </w:r>
          </w:p>
          <w:p>
            <w:pPr>
              <w:pStyle w:val="Liste1"/>
              <w:spacing w:after="240"/>
              <w:ind w:left="470" w:hanging="357"/>
              <w:contextualSpacing w:val="0"/>
            </w:pPr>
            <w:r>
              <w:t xml:space="preserve">Nächste Sitzung: Mittwoch, 04.08.2021, 11:00 Uhr, via </w:t>
            </w:r>
            <w:proofErr w:type="spellStart"/>
            <w:r>
              <w:t>Webex</w:t>
            </w:r>
            <w:proofErr w:type="spellEnd"/>
          </w:p>
        </w:tc>
        <w:tc>
          <w:tcPr>
            <w:tcW w:w="1463" w:type="dxa"/>
          </w:tcPr>
          <w:p>
            <w:pPr>
              <w:rPr>
                <w:sz w:val="22"/>
                <w:szCs w:val="22"/>
              </w:rPr>
            </w:pPr>
          </w:p>
          <w:p>
            <w:pPr>
              <w:rPr>
                <w:sz w:val="22"/>
                <w:szCs w:val="22"/>
              </w:rPr>
            </w:pPr>
          </w:p>
          <w:p>
            <w:pPr>
              <w:rPr>
                <w:sz w:val="22"/>
                <w:szCs w:val="22"/>
              </w:rPr>
            </w:pPr>
          </w:p>
        </w:tc>
      </w:tr>
    </w:tbl>
    <w:p>
      <w:pPr>
        <w:spacing w:before="240"/>
        <w:rPr>
          <w:b/>
        </w:rPr>
      </w:pPr>
      <w:r>
        <w:rPr>
          <w:b/>
        </w:rPr>
        <w:t>Ende: 13:15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000000" w:themeColor="text1"/>
      </w:rPr>
    </w:pPr>
    <w:r>
      <w:rPr>
        <w:i/>
        <w:color w:val="000000" w:themeColor="text1"/>
      </w:rPr>
      <w:tab/>
    </w:r>
    <w:r>
      <w:rPr>
        <w:i/>
        <w:color w:val="000000" w:themeColor="text1"/>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6"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16639B"/>
    <w:multiLevelType w:val="hybridMultilevel"/>
    <w:tmpl w:val="1FD490EA"/>
    <w:lvl w:ilvl="0" w:tplc="8C7AAFAE">
      <w:start w:val="1"/>
      <w:numFmt w:val="bullet"/>
      <w:lvlText w:val="o"/>
      <w:lvlJc w:val="left"/>
      <w:pPr>
        <w:ind w:left="473" w:hanging="360"/>
      </w:pPr>
      <w:rPr>
        <w:rFonts w:ascii="Courier New" w:hAnsi="Courier New" w:hint="default"/>
        <w:color w:val="auto"/>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3" w15:restartNumberingAfterBreak="0">
    <w:nsid w:val="150A61E8"/>
    <w:multiLevelType w:val="hybridMultilevel"/>
    <w:tmpl w:val="F4307076"/>
    <w:lvl w:ilvl="0" w:tplc="04070001">
      <w:start w:val="1"/>
      <w:numFmt w:val="bullet"/>
      <w:lvlText w:val=""/>
      <w:lvlJc w:val="left"/>
      <w:pPr>
        <w:ind w:left="711" w:hanging="360"/>
      </w:pPr>
      <w:rPr>
        <w:rFonts w:ascii="Symbol" w:hAnsi="Symbol" w:hint="default"/>
        <w:color w:val="auto"/>
      </w:rPr>
    </w:lvl>
    <w:lvl w:ilvl="1" w:tplc="04070003" w:tentative="1">
      <w:start w:val="1"/>
      <w:numFmt w:val="bullet"/>
      <w:lvlText w:val="o"/>
      <w:lvlJc w:val="left"/>
      <w:pPr>
        <w:ind w:left="1431" w:hanging="360"/>
      </w:pPr>
      <w:rPr>
        <w:rFonts w:ascii="Courier New" w:hAnsi="Courier New" w:cs="Courier New" w:hint="default"/>
      </w:rPr>
    </w:lvl>
    <w:lvl w:ilvl="2" w:tplc="04070005" w:tentative="1">
      <w:start w:val="1"/>
      <w:numFmt w:val="bullet"/>
      <w:lvlText w:val=""/>
      <w:lvlJc w:val="left"/>
      <w:pPr>
        <w:ind w:left="2151" w:hanging="360"/>
      </w:pPr>
      <w:rPr>
        <w:rFonts w:ascii="Wingdings" w:hAnsi="Wingdings" w:hint="default"/>
      </w:rPr>
    </w:lvl>
    <w:lvl w:ilvl="3" w:tplc="04070001" w:tentative="1">
      <w:start w:val="1"/>
      <w:numFmt w:val="bullet"/>
      <w:lvlText w:val=""/>
      <w:lvlJc w:val="left"/>
      <w:pPr>
        <w:ind w:left="2871" w:hanging="360"/>
      </w:pPr>
      <w:rPr>
        <w:rFonts w:ascii="Symbol" w:hAnsi="Symbol" w:hint="default"/>
      </w:rPr>
    </w:lvl>
    <w:lvl w:ilvl="4" w:tplc="04070003" w:tentative="1">
      <w:start w:val="1"/>
      <w:numFmt w:val="bullet"/>
      <w:lvlText w:val="o"/>
      <w:lvlJc w:val="left"/>
      <w:pPr>
        <w:ind w:left="3591" w:hanging="360"/>
      </w:pPr>
      <w:rPr>
        <w:rFonts w:ascii="Courier New" w:hAnsi="Courier New" w:cs="Courier New" w:hint="default"/>
      </w:rPr>
    </w:lvl>
    <w:lvl w:ilvl="5" w:tplc="04070005" w:tentative="1">
      <w:start w:val="1"/>
      <w:numFmt w:val="bullet"/>
      <w:lvlText w:val=""/>
      <w:lvlJc w:val="left"/>
      <w:pPr>
        <w:ind w:left="4311" w:hanging="360"/>
      </w:pPr>
      <w:rPr>
        <w:rFonts w:ascii="Wingdings" w:hAnsi="Wingdings" w:hint="default"/>
      </w:rPr>
    </w:lvl>
    <w:lvl w:ilvl="6" w:tplc="04070001" w:tentative="1">
      <w:start w:val="1"/>
      <w:numFmt w:val="bullet"/>
      <w:lvlText w:val=""/>
      <w:lvlJc w:val="left"/>
      <w:pPr>
        <w:ind w:left="5031" w:hanging="360"/>
      </w:pPr>
      <w:rPr>
        <w:rFonts w:ascii="Symbol" w:hAnsi="Symbol" w:hint="default"/>
      </w:rPr>
    </w:lvl>
    <w:lvl w:ilvl="7" w:tplc="04070003" w:tentative="1">
      <w:start w:val="1"/>
      <w:numFmt w:val="bullet"/>
      <w:lvlText w:val="o"/>
      <w:lvlJc w:val="left"/>
      <w:pPr>
        <w:ind w:left="5751" w:hanging="360"/>
      </w:pPr>
      <w:rPr>
        <w:rFonts w:ascii="Courier New" w:hAnsi="Courier New" w:cs="Courier New" w:hint="default"/>
      </w:rPr>
    </w:lvl>
    <w:lvl w:ilvl="8" w:tplc="04070005" w:tentative="1">
      <w:start w:val="1"/>
      <w:numFmt w:val="bullet"/>
      <w:lvlText w:val=""/>
      <w:lvlJc w:val="left"/>
      <w:pPr>
        <w:ind w:left="6471" w:hanging="360"/>
      </w:pPr>
      <w:rPr>
        <w:rFonts w:ascii="Wingdings" w:hAnsi="Wingdings" w:hint="default"/>
      </w:rPr>
    </w:lvl>
  </w:abstractNum>
  <w:abstractNum w:abstractNumId="4" w15:restartNumberingAfterBreak="0">
    <w:nsid w:val="22AC5A26"/>
    <w:multiLevelType w:val="hybridMultilevel"/>
    <w:tmpl w:val="5F025D42"/>
    <w:lvl w:ilvl="0" w:tplc="36F2727C">
      <w:start w:val="1"/>
      <w:numFmt w:val="bullet"/>
      <w:pStyle w:val="Liste1"/>
      <w:lvlText w:val=""/>
      <w:lvlJc w:val="left"/>
      <w:pPr>
        <w:ind w:left="473" w:hanging="360"/>
      </w:pPr>
      <w:rPr>
        <w:rFonts w:ascii="Symbol" w:hAnsi="Symbol" w:hint="default"/>
        <w:color w:val="000000" w:themeColor="text1"/>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5" w15:restartNumberingAfterBreak="0">
    <w:nsid w:val="25F1393E"/>
    <w:multiLevelType w:val="hybridMultilevel"/>
    <w:tmpl w:val="8886E0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9556A49"/>
    <w:multiLevelType w:val="hybridMultilevel"/>
    <w:tmpl w:val="87A075F8"/>
    <w:lvl w:ilvl="0" w:tplc="8C7AAFAE">
      <w:start w:val="1"/>
      <w:numFmt w:val="bullet"/>
      <w:lvlText w:val="o"/>
      <w:lvlJc w:val="left"/>
      <w:pPr>
        <w:ind w:left="473" w:hanging="360"/>
      </w:pPr>
      <w:rPr>
        <w:rFonts w:ascii="Courier New" w:hAnsi="Courier New" w:hint="default"/>
        <w:color w:val="auto"/>
      </w:rPr>
    </w:lvl>
    <w:lvl w:ilvl="1" w:tplc="3EEEC43C">
      <w:start w:val="1"/>
      <w:numFmt w:val="bullet"/>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7"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276221A"/>
    <w:multiLevelType w:val="hybridMultilevel"/>
    <w:tmpl w:val="72A47414"/>
    <w:lvl w:ilvl="0" w:tplc="04070003">
      <w:start w:val="1"/>
      <w:numFmt w:val="bullet"/>
      <w:lvlText w:val="o"/>
      <w:lvlJc w:val="left"/>
      <w:pPr>
        <w:ind w:left="1666" w:hanging="360"/>
      </w:pPr>
      <w:rPr>
        <w:rFonts w:ascii="Courier New" w:hAnsi="Courier New" w:cs="Courier New" w:hint="default"/>
      </w:rPr>
    </w:lvl>
    <w:lvl w:ilvl="1" w:tplc="04070003">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9" w15:restartNumberingAfterBreak="0">
    <w:nsid w:val="352E6351"/>
    <w:multiLevelType w:val="hybridMultilevel"/>
    <w:tmpl w:val="3CD63E9C"/>
    <w:lvl w:ilvl="0" w:tplc="04070001">
      <w:start w:val="1"/>
      <w:numFmt w:val="bullet"/>
      <w:lvlText w:val=""/>
      <w:lvlJc w:val="left"/>
      <w:pPr>
        <w:ind w:left="833" w:hanging="360"/>
      </w:pPr>
      <w:rPr>
        <w:rFonts w:ascii="Symbol" w:hAnsi="Symbol" w:hint="default"/>
      </w:rPr>
    </w:lvl>
    <w:lvl w:ilvl="1" w:tplc="04070003">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0" w15:restartNumberingAfterBreak="0">
    <w:nsid w:val="36011404"/>
    <w:multiLevelType w:val="hybridMultilevel"/>
    <w:tmpl w:val="DC96DFB0"/>
    <w:lvl w:ilvl="0" w:tplc="BA4C8402">
      <w:start w:val="1"/>
      <w:numFmt w:val="decimal"/>
      <w:lvlText w:val="%1."/>
      <w:lvlJc w:val="left"/>
      <w:pPr>
        <w:ind w:left="473" w:hanging="360"/>
      </w:pPr>
      <w:rPr>
        <w:rFonts w:hint="default"/>
      </w:rPr>
    </w:lvl>
    <w:lvl w:ilvl="1" w:tplc="04070019" w:tentative="1">
      <w:start w:val="1"/>
      <w:numFmt w:val="lowerLetter"/>
      <w:lvlText w:val="%2."/>
      <w:lvlJc w:val="left"/>
      <w:pPr>
        <w:ind w:left="1193" w:hanging="360"/>
      </w:pPr>
    </w:lvl>
    <w:lvl w:ilvl="2" w:tplc="0407001B" w:tentative="1">
      <w:start w:val="1"/>
      <w:numFmt w:val="lowerRoman"/>
      <w:lvlText w:val="%3."/>
      <w:lvlJc w:val="right"/>
      <w:pPr>
        <w:ind w:left="1913" w:hanging="180"/>
      </w:pPr>
    </w:lvl>
    <w:lvl w:ilvl="3" w:tplc="0407000F" w:tentative="1">
      <w:start w:val="1"/>
      <w:numFmt w:val="decimal"/>
      <w:lvlText w:val="%4."/>
      <w:lvlJc w:val="left"/>
      <w:pPr>
        <w:ind w:left="2633" w:hanging="360"/>
      </w:pPr>
    </w:lvl>
    <w:lvl w:ilvl="4" w:tplc="04070019" w:tentative="1">
      <w:start w:val="1"/>
      <w:numFmt w:val="lowerLetter"/>
      <w:lvlText w:val="%5."/>
      <w:lvlJc w:val="left"/>
      <w:pPr>
        <w:ind w:left="3353" w:hanging="360"/>
      </w:pPr>
    </w:lvl>
    <w:lvl w:ilvl="5" w:tplc="0407001B" w:tentative="1">
      <w:start w:val="1"/>
      <w:numFmt w:val="lowerRoman"/>
      <w:lvlText w:val="%6."/>
      <w:lvlJc w:val="right"/>
      <w:pPr>
        <w:ind w:left="4073" w:hanging="180"/>
      </w:pPr>
    </w:lvl>
    <w:lvl w:ilvl="6" w:tplc="0407000F" w:tentative="1">
      <w:start w:val="1"/>
      <w:numFmt w:val="decimal"/>
      <w:lvlText w:val="%7."/>
      <w:lvlJc w:val="left"/>
      <w:pPr>
        <w:ind w:left="4793" w:hanging="360"/>
      </w:pPr>
    </w:lvl>
    <w:lvl w:ilvl="7" w:tplc="04070019" w:tentative="1">
      <w:start w:val="1"/>
      <w:numFmt w:val="lowerLetter"/>
      <w:lvlText w:val="%8."/>
      <w:lvlJc w:val="left"/>
      <w:pPr>
        <w:ind w:left="5513" w:hanging="360"/>
      </w:pPr>
    </w:lvl>
    <w:lvl w:ilvl="8" w:tplc="0407001B" w:tentative="1">
      <w:start w:val="1"/>
      <w:numFmt w:val="lowerRoman"/>
      <w:lvlText w:val="%9."/>
      <w:lvlJc w:val="right"/>
      <w:pPr>
        <w:ind w:left="6233" w:hanging="180"/>
      </w:p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AB08AF"/>
    <w:multiLevelType w:val="hybridMultilevel"/>
    <w:tmpl w:val="FAE819E2"/>
    <w:lvl w:ilvl="0" w:tplc="03067CEC">
      <w:start w:val="1"/>
      <w:numFmt w:val="bullet"/>
      <w:pStyle w:val="Liste2"/>
      <w:lvlText w:val="o"/>
      <w:lvlJc w:val="left"/>
      <w:pPr>
        <w:ind w:left="833" w:hanging="360"/>
      </w:pPr>
      <w:rPr>
        <w:rFonts w:ascii="Courier New" w:hAnsi="Courier New" w:cs="Courier New" w:hint="default"/>
        <w:color w:val="000000" w:themeColor="text1"/>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3" w15:restartNumberingAfterBreak="0">
    <w:nsid w:val="4B095C62"/>
    <w:multiLevelType w:val="hybridMultilevel"/>
    <w:tmpl w:val="2C30A9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6292B08"/>
    <w:multiLevelType w:val="hybridMultilevel"/>
    <w:tmpl w:val="27542C0C"/>
    <w:lvl w:ilvl="0" w:tplc="04070003">
      <w:start w:val="1"/>
      <w:numFmt w:val="bullet"/>
      <w:lvlText w:val="o"/>
      <w:lvlJc w:val="left"/>
      <w:pPr>
        <w:ind w:left="1666" w:hanging="360"/>
      </w:pPr>
      <w:rPr>
        <w:rFonts w:ascii="Courier New" w:hAnsi="Courier New" w:cs="Courier New" w:hint="default"/>
      </w:rPr>
    </w:lvl>
    <w:lvl w:ilvl="1" w:tplc="04070003">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15" w15:restartNumberingAfterBreak="0">
    <w:nsid w:val="60E87E8E"/>
    <w:multiLevelType w:val="hybridMultilevel"/>
    <w:tmpl w:val="3B5484E4"/>
    <w:lvl w:ilvl="0" w:tplc="04070001">
      <w:start w:val="1"/>
      <w:numFmt w:val="bullet"/>
      <w:lvlText w:val=""/>
      <w:lvlJc w:val="left"/>
      <w:pPr>
        <w:ind w:left="1666" w:hanging="360"/>
      </w:pPr>
      <w:rPr>
        <w:rFonts w:ascii="Symbol" w:hAnsi="Symbol" w:hint="default"/>
      </w:rPr>
    </w:lvl>
    <w:lvl w:ilvl="1" w:tplc="04070003">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16" w15:restartNumberingAfterBreak="0">
    <w:nsid w:val="69DD0E69"/>
    <w:multiLevelType w:val="hybridMultilevel"/>
    <w:tmpl w:val="6700CD50"/>
    <w:lvl w:ilvl="0" w:tplc="04070001">
      <w:start w:val="1"/>
      <w:numFmt w:val="bullet"/>
      <w:lvlText w:val=""/>
      <w:lvlJc w:val="left"/>
      <w:pPr>
        <w:ind w:left="1666" w:hanging="360"/>
      </w:pPr>
      <w:rPr>
        <w:rFonts w:ascii="Symbol" w:hAnsi="Symbol" w:hint="default"/>
      </w:rPr>
    </w:lvl>
    <w:lvl w:ilvl="1" w:tplc="04070003">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17" w15:restartNumberingAfterBreak="0">
    <w:nsid w:val="71F5227F"/>
    <w:multiLevelType w:val="hybridMultilevel"/>
    <w:tmpl w:val="52B45E86"/>
    <w:lvl w:ilvl="0" w:tplc="04070001">
      <w:start w:val="1"/>
      <w:numFmt w:val="bullet"/>
      <w:lvlText w:val=""/>
      <w:lvlJc w:val="left"/>
      <w:pPr>
        <w:ind w:left="765" w:hanging="360"/>
      </w:pPr>
      <w:rPr>
        <w:rFonts w:ascii="Symbol" w:hAnsi="Symbol"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18" w15:restartNumberingAfterBreak="0">
    <w:nsid w:val="7B28712D"/>
    <w:multiLevelType w:val="hybridMultilevel"/>
    <w:tmpl w:val="1FC417E0"/>
    <w:lvl w:ilvl="0" w:tplc="04070003">
      <w:start w:val="1"/>
      <w:numFmt w:val="bullet"/>
      <w:lvlText w:val="o"/>
      <w:lvlJc w:val="left"/>
      <w:pPr>
        <w:ind w:left="1666" w:hanging="360"/>
      </w:pPr>
      <w:rPr>
        <w:rFonts w:ascii="Courier New" w:hAnsi="Courier New" w:cs="Courier New"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19" w15:restartNumberingAfterBreak="0">
    <w:nsid w:val="7CB33910"/>
    <w:multiLevelType w:val="hybridMultilevel"/>
    <w:tmpl w:val="AF980DFA"/>
    <w:lvl w:ilvl="0" w:tplc="0407000F">
      <w:start w:val="1"/>
      <w:numFmt w:val="decimal"/>
      <w:lvlText w:val="%1."/>
      <w:lvlJc w:val="left"/>
      <w:pPr>
        <w:ind w:left="833" w:hanging="360"/>
      </w:p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num w:numId="1">
    <w:abstractNumId w:val="11"/>
  </w:num>
  <w:num w:numId="2">
    <w:abstractNumId w:val="1"/>
  </w:num>
  <w:num w:numId="3">
    <w:abstractNumId w:val="0"/>
  </w:num>
  <w:num w:numId="4">
    <w:abstractNumId w:val="13"/>
  </w:num>
  <w:num w:numId="5">
    <w:abstractNumId w:val="7"/>
  </w:num>
  <w:num w:numId="6">
    <w:abstractNumId w:val="4"/>
  </w:num>
  <w:num w:numId="7">
    <w:abstractNumId w:val="12"/>
  </w:num>
  <w:num w:numId="8">
    <w:abstractNumId w:val="5"/>
  </w:num>
  <w:num w:numId="9">
    <w:abstractNumId w:val="17"/>
  </w:num>
  <w:num w:numId="10">
    <w:abstractNumId w:val="6"/>
  </w:num>
  <w:num w:numId="11">
    <w:abstractNumId w:val="3"/>
  </w:num>
  <w:num w:numId="12">
    <w:abstractNumId w:val="10"/>
  </w:num>
  <w:num w:numId="13">
    <w:abstractNumId w:val="2"/>
  </w:num>
  <w:num w:numId="14">
    <w:abstractNumId w:val="18"/>
  </w:num>
  <w:num w:numId="15">
    <w:abstractNumId w:val="15"/>
  </w:num>
  <w:num w:numId="16">
    <w:abstractNumId w:val="8"/>
  </w:num>
  <w:num w:numId="17">
    <w:abstractNumId w:val="16"/>
  </w:num>
  <w:num w:numId="18">
    <w:abstractNumId w:val="14"/>
  </w:num>
  <w:num w:numId="19">
    <w:abstractNumId w:val="9"/>
  </w:num>
  <w:num w:numId="20">
    <w:abstractNumId w:val="19"/>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jin-Ye Oh">
    <w15:presenceInfo w15:providerId="None" w15:userId="Djin-Ye O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spacing w:after="0"/>
      <w:ind w:left="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39767488">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2945729">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443383128">
      <w:bodyDiv w:val="1"/>
      <w:marLeft w:val="0"/>
      <w:marRight w:val="0"/>
      <w:marTop w:val="0"/>
      <w:marBottom w:val="0"/>
      <w:divBdr>
        <w:top w:val="none" w:sz="0" w:space="0" w:color="auto"/>
        <w:left w:val="none" w:sz="0" w:space="0" w:color="auto"/>
        <w:bottom w:val="none" w:sz="0" w:space="0" w:color="auto"/>
        <w:right w:val="none" w:sz="0" w:space="0" w:color="auto"/>
      </w:divBdr>
    </w:div>
    <w:div w:id="1682660021">
      <w:bodyDiv w:val="1"/>
      <w:marLeft w:val="0"/>
      <w:marRight w:val="0"/>
      <w:marTop w:val="0"/>
      <w:marBottom w:val="0"/>
      <w:divBdr>
        <w:top w:val="none" w:sz="0" w:space="0" w:color="auto"/>
        <w:left w:val="none" w:sz="0" w:space="0" w:color="auto"/>
        <w:bottom w:val="none" w:sz="0" w:space="0" w:color="auto"/>
        <w:right w:val="none" w:sz="0" w:space="0" w:color="auto"/>
      </w:divBdr>
      <w:divsChild>
        <w:div w:id="770900501">
          <w:marLeft w:val="446"/>
          <w:marRight w:val="0"/>
          <w:marTop w:val="120"/>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00940329">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nas.org/content/118/31/e2026731118/tab-article-info"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rki.local\daten\Wissdaten\RKI_nCoV-Lage\1.Lagemanagement\1.3.Besprechungen_TKs\1.Lage_AG\2021-07-30_Lage_AG\LageNational_2021-07-30_draft.pptx"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1-07-30_Lage_AG\COVID-19_internat.%20Lage_2021-07-30.pptx" TargetMode="Externa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7-30_Lage_AG\CDC_July_29_2021.pdf"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S:\Wissdaten\RKI_nCoV-Lage\1.Lagemanagement\1.3.Besprechungen_TKs\1.Lage_AG\2021-07-30_Lage_AG\Risikobewertung-zu-COVID_2021-07-26-Entwurf_MA_wh_VB_KS.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5DA80-C77F-453C-9FFF-C99D9FEB4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2640</Words>
  <Characters>16633</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Djin-Ye Oh</cp:lastModifiedBy>
  <cp:revision>38</cp:revision>
  <cp:lastPrinted>2020-05-06T16:43:00Z</cp:lastPrinted>
  <dcterms:created xsi:type="dcterms:W3CDTF">2021-07-30T12:30:00Z</dcterms:created>
  <dcterms:modified xsi:type="dcterms:W3CDTF">2021-07-31T09:20:00Z</dcterms:modified>
</cp:coreProperties>
</file>