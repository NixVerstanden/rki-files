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04.08.2021,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Nadine Litzba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Thomas Harder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  <w:r>
        <w:rPr>
          <w:sz w:val="22"/>
          <w:szCs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John </w:t>
      </w:r>
      <w:proofErr w:type="spellStart"/>
      <w:r>
        <w:rPr>
          <w:sz w:val="22"/>
          <w:szCs w:val="22"/>
        </w:rPr>
        <w:t>Gubernath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Niebank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Katharina Lang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Angela Fehr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Regina Singer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Christoph Peter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3.777.446 (+3.571), davon 91.704 (+25) Todesfälle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18,5/100.000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51.423.707 (61,8%), mit vollständiger Impfung 43.708.441 (52,6%)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7-Tages-Inzidenz der Bundesländer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Anstieg der 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Hamburg, Berlin, SH und NRW haben relativ hohe Inzidenzen.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LK Ahrweiler und LK Berchtesgadener Land liegen die Inzidenzen fast bei 50, dies ist nicht auf Ausbrüche unter Helfern zurückzuführen.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Trend sind mehr Anstiege als Abnahmen zu sehen.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Wochenvergleich ist die Karte geringfügig dunkler geworden.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Todesfälle während der letzten 14 Tage nach Landkreis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Innerhalb der letzten 14 Tage wurden 291 Todesfälle übermittelt.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LK mit 0 Todesfällen.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Einige LK stechen hervor: LK Greiz, LK </w:t>
            </w:r>
            <w:proofErr w:type="spellStart"/>
            <w:r>
              <w:rPr>
                <w:sz w:val="22"/>
                <w:szCs w:val="22"/>
              </w:rPr>
              <w:t>Hohenlohekreis</w:t>
            </w:r>
            <w:proofErr w:type="spellEnd"/>
            <w:r>
              <w:rPr>
                <w:sz w:val="22"/>
                <w:szCs w:val="22"/>
              </w:rPr>
              <w:t>, LK Ludwigslust-Parchim.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 schnellerer Anstieg der Inzidenzen als im Sommer letzten Jahres.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hospitalisierter Fälle nach Landkreis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Geringe Inzidenzen, manche LK sind etwas auffällig.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der 7-Tage-Inzidenz von Hospitalisierten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niedrig. Die meisten Hospitalisierten gehören zur Altersgruppe der 80+ Jährigen.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Expositionsländer importierter 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der Grafik sind sehr viele Pfeile dazugekommen.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häufigsten wurden Reiseländer genannt: Spanien, Türkei, Niederlande, Kroatien, Griechenland.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 im Ausland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sinkt etwas.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Trend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beim 7-Tage-R-Wert pos. Entwicklung, dieser nimmt leicht ab.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Warum wird Indikatorbericht nicht veröffentlicht?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an die BL weitergegeben.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Problem: anderer Stichtag als im Lagebericht, deshalb unterscheidet sich der R-Wert.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R-Wert aus Lagebericht soll genommen werden.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Prüfen, wann der Indikatorbericht veröffentlicht werden kann, als </w:t>
            </w:r>
            <w:proofErr w:type="spellStart"/>
            <w:r>
              <w:rPr>
                <w:i/>
                <w:sz w:val="22"/>
                <w:szCs w:val="22"/>
              </w:rPr>
              <w:t>pdf</w:t>
            </w:r>
            <w:proofErr w:type="spellEnd"/>
            <w:r>
              <w:rPr>
                <w:i/>
                <w:sz w:val="22"/>
                <w:szCs w:val="22"/>
              </w:rPr>
              <w:t xml:space="preserve"> ist ausreichend.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Warum bewegt sich R-Wert nach unten?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Fallzahlen steigen weniger stark als in den Wochen davor. Bei kleinen Fallzahlen und starkem Anstieg reagiert R-Wert sehr stark. Dynamik hat geringfügig abgenommen.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Testkapazität und Testungen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 Abnahme der Testzahlen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auf 2,96 gestiegen.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Auslastung der Kapazitäten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Kapazitäten sind nach wie vor vorhanden. Auslastung bei &lt; 30%.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Sommer 2020 war der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13 Wochen &lt;1%, in diesem Jahr nur 2 Wochen.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ARS-Daten</w:t>
            </w:r>
            <w:r>
              <w:rPr>
                <w:sz w:val="22"/>
                <w:szCs w:val="22"/>
              </w:rPr>
              <w:t xml:space="preserve"> 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 der Anzahl Testungen,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z.B. in NRW gestiegen.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AG Rückgang Anzahl Getesteter auch bei &gt;</w:t>
            </w:r>
            <w:proofErr w:type="gramStart"/>
            <w:r>
              <w:rPr>
                <w:sz w:val="22"/>
                <w:szCs w:val="22"/>
              </w:rPr>
              <w:t>80 Jährigen</w:t>
            </w:r>
            <w:proofErr w:type="gramEnd"/>
            <w:r>
              <w:rPr>
                <w:sz w:val="22"/>
                <w:szCs w:val="22"/>
              </w:rPr>
              <w:t>, die jedoch weiterhin am häufigsten getestet werden.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alle AG Anstieg der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am stärksten bei 15-34 und 5-</w:t>
            </w:r>
            <w:proofErr w:type="gramStart"/>
            <w:r>
              <w:rPr>
                <w:sz w:val="22"/>
                <w:szCs w:val="22"/>
              </w:rPr>
              <w:t>14 Jährigen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Abnahmeort und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Arztpraxen konstanter Anteil an Testungen,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ist am höchsten.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in KH leichter Anstieg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 auf niedrigem Niveau.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anderen Abnahmeorten Abnahme der Anzahl Testungen, Anstieg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in älteren AG Anstieg der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Pflege- und medizinischen Einrichtungen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KW30 11 aktive Ausbrüche in Alten- und Pflegeheimen.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aktive Ausbrüche in med. Einrichtungen.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 Ausbrüche vermehrt unter Geimpften stattfinden, kann aus diesen Daten nicht abgeleitet werden.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 xml:space="preserve">(nur 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 im Bereich der Vorjahre.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bei Kindern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Insgesamt stabil geblieben, 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 xml:space="preserve"> noch Anstieg.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 bei Kindern höher als in Vorsaisons.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Kindern sehr leichter Anstieg im Rahmen der Fallzahlen aus den Vorjahren.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Älteren niedrigere Fallzahlen als in Vorjahren.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 an SARI-Fällen: leichter Anstieg hat sich nicht fortgesetzt.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 an SARI-Fällen mit Intensivbehandlung: Anstieg aus letzter Woche setzt sich nicht fort, auch letztes Jahr Schwankungen zu dieser Jahreszeit.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Kindergärten, Horte, Schulen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neue Ausbrüche, seit Mitte Juni weniger als 15 Ausbrüche pro Woche.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 neue Schulausbrüche trotz hoher Feriendichte, viele Nachmeldungen für KW 29.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Vorwiegend 11-</w:t>
            </w:r>
            <w:proofErr w:type="gramStart"/>
            <w:r>
              <w:rPr>
                <w:sz w:val="22"/>
                <w:szCs w:val="22"/>
              </w:rPr>
              <w:t>14 Jährige</w:t>
            </w:r>
            <w:proofErr w:type="gramEnd"/>
            <w:r>
              <w:rPr>
                <w:sz w:val="22"/>
                <w:szCs w:val="22"/>
              </w:rPr>
              <w:t xml:space="preserve"> involviert.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Virologische Surveillance, NRZ Influenza-Daten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 Einsendungen aus 28 Praxen in KW 30, leichte Steigerung gegenüber Vorwoche. An der Altersverteilung hat sich wenig verändert.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80% positive Virusnachweise (+3%), keine Influenzavirus</w:t>
            </w:r>
            <w:r>
              <w:rPr>
                <w:sz w:val="22"/>
                <w:szCs w:val="22"/>
              </w:rPr>
              <w:softHyphen/>
              <w:t>nachweise, kein SARS-CoV-2, kein HMPV.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 häufigsten, knapp &gt; 40%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 alle AG verteilt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Parainfluenzaviren: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Rückgang, hat noch nichts zu sagen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PIV-3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 allem Kinder betroffen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RSV: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leichter Anstieg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Berichte aus einigen Regionen, dass RSV bereits deutlich zirkuliert, üblicherweise ist dies erst Ende des Jahres der Fall.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SARS-CoV-2: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Wochen in Folge kein Nachweis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Saisonale Coronaviren: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NL63: kein Nachweis in KW 30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OC43: leichter Anstieg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229E: nur sporadisch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HKuV1: nicht nachgewiesen 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Zahlen zum DIVI-Intensivregister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color w:val="D99594" w:themeColor="accent2" w:themeTint="9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COVID-19-Intensivpflichtige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387 werden aktuell behandelt, 24 mehr als in Vorwoche.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Schweregrad: Der Anteil leichter Beatmungsfälle nimmt zu.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 allen BL auf niedrigem Niveau, nur Hamburg und Berlin in Stufe 1 der Rest liegt darunter. Hamburg hat sich nach Anstieg wieder stabilisiert.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Altersstruktur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von 92% aller gemeldeten 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Verschiebung in junge AG, 46% sind &lt; 60 Jahre.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bei 80+, 30-39 und 40-</w:t>
            </w:r>
            <w:proofErr w:type="gramStart"/>
            <w:r>
              <w:rPr>
                <w:sz w:val="22"/>
                <w:szCs w:val="22"/>
              </w:rPr>
              <w:t>49 Jährigen</w:t>
            </w:r>
            <w:proofErr w:type="gram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Relativ stabil bei 50-</w:t>
            </w:r>
            <w:proofErr w:type="gramStart"/>
            <w:r>
              <w:rPr>
                <w:sz w:val="22"/>
                <w:szCs w:val="22"/>
              </w:rPr>
              <w:t>79 Jährigen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Prognosen intensivpflichtiger COVID-19 Patient*innen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Stagnierung oder marginale Anstiege prognostiziert.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Hat sich der Fall-Verstorbenen-Anteil über die Monate verändert?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am Freitag betrachtet.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Grund für Rückgang Testungen und Anstieg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Evtl. liegt es an der zunehmenden Anzahl Geimpfter, die nicht mehr getestet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Jüngere und Geimpfte gehen bei leichten Symptomen vermutlich seltener zum Arzt.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 Verständnis, dass man sich bei Symptomen testen lassen soll, auch wenn man geimpft ist, fehlt in der Bevölkerung.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Dieses Jahr sind Antigentests verfügbar, evtl. suchen Symptomatische eher ein Testzentrum als den Arzt auf.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Verschiebung durch breit aufgestellte Testzentren mit Antigentests, interessant zu betrachten, wenn die kostenlosen Schnelltests auslaufen.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Schwierig zu interpretieren aufgrund der Reisezeit.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Letztes Jahr massive Testung von Reiserückkehrern.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Vermutlich auch geringere Bereitschaft von Ärzten zur Testung.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 ist zurzeit niedrig.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Aufnahme in Krankenhäuser gehört Testung zur Routine. Deshalb ist dort die </w:t>
            </w:r>
            <w:proofErr w:type="spellStart"/>
            <w:r>
              <w:rPr>
                <w:sz w:val="22"/>
                <w:szCs w:val="22"/>
              </w:rPr>
              <w:t>Testzahl</w:t>
            </w:r>
            <w:proofErr w:type="spellEnd"/>
            <w:r>
              <w:rPr>
                <w:sz w:val="22"/>
                <w:szCs w:val="22"/>
              </w:rPr>
              <w:t xml:space="preserve"> weiter hoch und die </w:t>
            </w:r>
            <w:proofErr w:type="spellStart"/>
            <w:r>
              <w:rPr>
                <w:sz w:val="22"/>
                <w:szCs w:val="22"/>
              </w:rPr>
              <w:t>Positivenrate</w:t>
            </w:r>
            <w:proofErr w:type="spellEnd"/>
            <w:r>
              <w:rPr>
                <w:sz w:val="22"/>
                <w:szCs w:val="22"/>
              </w:rPr>
              <w:t xml:space="preserve"> niedrig.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Labore fahren Kapazitäten zurück. Es sollte empfohlen werden Kapazitäten stattdessen für besonders vulnerable Gruppen in Pflege und Bildungseinrichtungen zu nutzen.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Ärzte sollten umfangreich niederschwellig testen, Testung von Mitarbeitern im Gesundheitswesen sollte aufrechterhalten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 Empfehlungen wären ein gutes Thema für die nächste Pressekonferenz. Es ist unklar, wann eine PK geplant ist, vor der Bundestagswahl vermutlich nicht.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 überlegen ist, ob das RKI dann wieder selbst eine PK durchführt.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Presse formiert sich bei BMG, ob weitere PK geplant sind.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Tweet mit Fr. Seifried zu diesem Thema abstimmen. Sollte vorher in AG Diagnostik angesprochen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Vorschlag: Nutzung der Testzentren für PCR-Testung. Antigenteste dürfen Laien durchführen, PCR ist ärztliche </w:t>
            </w:r>
            <w:r>
              <w:rPr>
                <w:sz w:val="22"/>
                <w:szCs w:val="22"/>
              </w:rPr>
              <w:lastRenderedPageBreak/>
              <w:t>Angelegenheit, Testzentren müssten mit Laboren zusammenarbeiten.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Zur Aufteilung wurde im </w:t>
            </w:r>
            <w:proofErr w:type="spellStart"/>
            <w:r>
              <w:rPr>
                <w:sz w:val="22"/>
                <w:szCs w:val="22"/>
              </w:rPr>
              <w:t>Epid.Bull</w:t>
            </w:r>
            <w:proofErr w:type="spellEnd"/>
            <w:r>
              <w:rPr>
                <w:sz w:val="22"/>
                <w:szCs w:val="22"/>
              </w:rPr>
              <w:t>. Stellung genommen. Was soll im professionellen Rahmen und was kann von Laien durchgeführt werden?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Welche Informationen aus Diagnostik und welche Datenquellen sind für die Beantwortung dieser Frage nötig?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(Seifried)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(Abu Sin)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(Tolksdorf)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Neues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Vom Deutschlandfunk Lob für Wochenbericht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Botschaften können im Wochenbericht gut verbreitet werden. Message wird besser wahrgenommen als bei täglichen Berichten.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Bis zum Ende der Pandemie sollte dieses Format (ein ausführlicher Bericht pro Woche) beibehalten werden.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Anfragen zu Einreisebestimmungen: Gibt es Bestrebungen zur Vereinheitlichung von Bestimmungen auf europäischer Ebene und der Anerkennung heterologer Impfungen?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gibt es keinen Konsens hinsichtlich heterologer Impfungen.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wird häufig nach Daten zum Impfstatus bei Verstorbenen und Hospitalisierten gefragt. Können und wollen wir diese Daten bereitstellen?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Könnten diese entweder im Wochenbericht genannt oder erklärt werden, warum dies nicht sinnvoll ist?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Erklärung zu Impfdurchbrüchen gewünscht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Todesfällen ist eine Sprachregelung vorhanden.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Im Wochenbericht Grund nennen, warum es schwierig ist, entsprechende Zahlen auszuweisen, Hr. Harder klärt dies mit Hr. Michaelis und Hr. Wichmann.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Montag findet ein Interview von Hr. Steingart mit Hr. Wieler statt. Das sollte gut vorbereitet werden.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Impfen: Demnächst erscheint ein neuer Report zur COVIMO-Befragung. Erstmalig wird es eine große Diskrepanz zwischen den DIM- und den COVIMO-Daten geben.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Woher kommt das? Wird in der Befragung der Anteil überschätzt? COVIMO ist Grundlage für Prognosen.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Unterschätzen die DIM-Daten den Anteil der Geimpften? Betriebsärzte sind nur zum Teil an DIM angeschlossen. Impfstoff von Johnson und Johnson verfälscht die Statistik.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Diskrepanz muss erklärt werden, eine gute Sprachregelung ist notwendig, wenn COVIMO-Report veröffentlicht wird.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Klärung der Diskrepanz, Suche nach Möglichkeit der Validierung. FF FG33 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 und Teile des Wochenberichts werden in Kommunikation aufgenommen.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 Themen: Kinder und Jugendliche, Impfen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(Peter)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Gubernath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Masken bei Geimpften in Innenräumen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Probleme bei Verzicht auf Masken bei Geimpften: Vernachlässigung der Risikogruppen und es ist nicht einfach festzustellen, ob jemand geimpft ist oder nicht.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Formulierung soll angepasst werden: In Innenräumen sollten grundsätzlich alle Masken tragen, es sei denn alle sind geimpft und keine Risikogruppen anwesend.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Papiere sollen entsprechend angepasst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Fachliche Meinung soll mit guter Kommunikation einhergehen.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Alle prüfen Papiere und passen Formulierung an.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Bitte an BZgA dies in alle Materialien zu übernehmen. Hr. Peter nimmt die Bitte mit. </w:t>
            </w:r>
            <w:ins w:id="0" w:author="Brunke, Melanie" w:date="2021-08-06T11:05:00Z">
              <w:r>
                <w:rPr>
                  <w:sz w:val="22"/>
                  <w:szCs w:val="22"/>
                </w:rPr>
                <w:t>FG14 steht der BZgA als Ansprechpartner zur Verfügung.</w:t>
              </w:r>
            </w:ins>
            <w:bookmarkStart w:id="1" w:name="_GoBack"/>
            <w:bookmarkEnd w:id="1"/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Indikatoren: Auftrag des Bundeskanzleramts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Hr. Schaade hat Werbung für Lolli-Pool-PCR Tests gemacht.  1/3 der Länder sieht diese kritisch, der Rest hat sie bereits eingeführt oder plant dies.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 der Runde der Testkoordinatoren: Pooltestung wird aufgrund von Kosten hinterfragt. Testung wird vom Bund nicht übernommen, muss aus Ländermittel finanziert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Kultusministerkonferenz: Mittel sind nicht vorhanden.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im Herbst Zahlen steigen, könnte Testkapazität wieder an Grenze kommen.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Fr. Seifried steht in regem Austausch mit Laboren und Verbänden. Diese wären in der Lage bei Planungssicherheit die Kapazitäten zu steigern.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Aufgabe RKI: anregen, begründen, in Foren einbringen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Thema soll für Interview mit Hr. Wieler auf Sprechzettel.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Arbeitsgemeinschaft Infektionsschutz würde, basierend auf einer Studie, die Quarantäne gerne durch tägliches Testen mit Antigentests ersetzen.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Auftrag aus Bundekanzleramt: Quarantäneempfehlungen für Schulbereich zu ändern, Quarantäne nur 2 Sitzreihen davor und dahinter.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Aufgrund von Delta werden die aktuellen Regelungen beibehalten.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wäre sinnvoll, die für Alpha durchgeführte Studie für Delta in Schule und Kita zu wiederholen.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handelte sich um eine vom GA initiierte Ausbruchsuntersuchung.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Kontaktpersonenmanagement war sehr differenziert formuliert, zurzeit kein Anpassungsbedarf.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Mit in AGI nehmen, in Ausbruchssituationen sollten Untersuchungen zu Delta gemacht werden, RKI unterstützt gerne.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Modifizierung der Indikatoren wurde gestern an BMG und Kanzleramt geschickt. Das Kanzleramt möchte aber einen einzigen Indikator, die Hospitalisierungsinzidenz. Dies könnte in Zukunft den Cut Off für Maßnahmen darstellen.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Kann RKI diese Daten liefern? Einordnung notwendig, dass ein Indikator nicht optimal ist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 zu GMK-Beschlüssen und Bitte aus AGI zum KP-Management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Wunsch einer Überarbeitung des Kontaktpersonen</w:t>
            </w:r>
            <w:r>
              <w:rPr>
                <w:sz w:val="22"/>
                <w:szCs w:val="22"/>
              </w:rPr>
              <w:softHyphen/>
              <w:t>managements aus AGI.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wird berichtet, dass ÖGD eine 4.Welle nicht stemmen kann. Die Menschen haben wieder viele Kontakte. Der ÖGD muss sich auch wieder auf seine anderen Aufgaben fokussieren.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Länder würden gerne Containment aufgeben. Ist eine grundsätzliche und eine Ressourcenfrage.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bleibt dabei, wurde so auch kommuniziert. RKI kann keine Convenience-Empfehlung machen.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Moment sind schon Priorisierungskriterien gesetzt. Zunächst keine Änderungen, Abwarten der Entwicklung.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Ergebnisse vom Schulministerium NRW: flächendeckende Pooltestungen in Schulen und Kitas, keine Übertragungen in Bildungseinrichtungen.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Zeichen dafür, dass wenn Maßnahmen durchgeführt werden, Infektionen mit PCR-Testung frühzeitig erkannt werden. Deshalb sehr geringe Ausbreitung, zeigt Effektivität der Pooltestung.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Vorschlag: Erfahrung sollte publiziert werden. Interpretation sollte nicht sein, dass Delta ist nicht ansteckender als Alpha ist, sondern dass mit PCR-Testung frühzeitig Infektionen erkannt werden können.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 zur Einreiseverordnung: Impfeffektivität bei Varianten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es eine FAQ dazu gibt, sollte diese regelmäßig überarbeitet werden. Bisher in FAQ nur ein Satz.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Tabelle zu P1 (Gamma) soll auf Reiseseite veröffentlicht werden. Kann das RKI Änderungen selbständig vornehmen?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ist hoheitlich, schicken komplette Seite.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Statt „nicht ausreichend wirksam </w:t>
            </w:r>
            <w:proofErr w:type="spellStart"/>
            <w:r>
              <w:rPr>
                <w:sz w:val="22"/>
                <w:szCs w:val="22"/>
              </w:rPr>
              <w:t>bzw</w:t>
            </w:r>
            <w:proofErr w:type="spellEnd"/>
            <w:r>
              <w:rPr>
                <w:sz w:val="22"/>
                <w:szCs w:val="22"/>
              </w:rPr>
              <w:t>…“ sollte die Formulierung: „für die Feststellung keine ausreichenden Daten vorhanden“ verwendet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Insgesamt nur 7 Studien, davon nur 1 Studie mit </w:t>
            </w:r>
            <w:proofErr w:type="spellStart"/>
            <w:r>
              <w:rPr>
                <w:sz w:val="22"/>
                <w:szCs w:val="22"/>
              </w:rPr>
              <w:t>Biontech</w:t>
            </w:r>
            <w:proofErr w:type="spellEnd"/>
            <w:r>
              <w:rPr>
                <w:sz w:val="22"/>
                <w:szCs w:val="22"/>
              </w:rPr>
              <w:t xml:space="preserve"> und </w:t>
            </w:r>
            <w:proofErr w:type="spellStart"/>
            <w:r>
              <w:rPr>
                <w:sz w:val="22"/>
                <w:szCs w:val="22"/>
              </w:rPr>
              <w:t>Moderna</w:t>
            </w:r>
            <w:proofErr w:type="spellEnd"/>
            <w:r>
              <w:rPr>
                <w:sz w:val="22"/>
                <w:szCs w:val="22"/>
              </w:rPr>
              <w:t xml:space="preserve"> mit sehr kleinen Fallzahlen.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Wird BMG vorgeschlagen, FF Fr. Rexroth 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Bitte vom Kanzleramt: Wie viele Personen gibt es in Deutschland, die sich aus medizinischen Gründen nicht impfen lassen können oder keine ausreichende Immunantwort bilden. Ist eine Abschätzung möglich?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Kinder unter 12 sollten mitgezählt werden. Beantwortung der Frage erst nächste Woche, wenn STIKO-Empfehlung vorliegt. 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FG33 hält Rücksprache mit Geschäftsstelle, Antwort über BMG an Kanzleramt 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 + 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/ 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zu berichten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Gibt es Daten zu einer längeren Virusausscheidung bei Delta?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Fr. Lang nimmt Frage mit ins Fachgebiet.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Evtl. könnte sich ZBS1 das ansehen. Klärung, ob eine retrospektive Betrachtung aus klinischen Proben möglich ist.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(Lang)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06.08.2021,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12:36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9"/>
  </w:num>
  <w:num w:numId="7">
    <w:abstractNumId w:val="24"/>
  </w:num>
  <w:num w:numId="8">
    <w:abstractNumId w:val="14"/>
  </w:num>
  <w:num w:numId="9">
    <w:abstractNumId w:val="5"/>
  </w:num>
  <w:num w:numId="10">
    <w:abstractNumId w:val="28"/>
  </w:num>
  <w:num w:numId="11">
    <w:abstractNumId w:val="23"/>
  </w:num>
  <w:num w:numId="12">
    <w:abstractNumId w:val="16"/>
  </w:num>
  <w:num w:numId="13">
    <w:abstractNumId w:val="13"/>
  </w:num>
  <w:num w:numId="14">
    <w:abstractNumId w:val="20"/>
  </w:num>
  <w:num w:numId="15">
    <w:abstractNumId w:val="17"/>
  </w:num>
  <w:num w:numId="16">
    <w:abstractNumId w:val="0"/>
  </w:num>
  <w:num w:numId="17">
    <w:abstractNumId w:val="12"/>
  </w:num>
  <w:num w:numId="18">
    <w:abstractNumId w:val="26"/>
  </w:num>
  <w:num w:numId="19">
    <w:abstractNumId w:val="10"/>
  </w:num>
  <w:num w:numId="20">
    <w:abstractNumId w:val="25"/>
  </w:num>
  <w:num w:numId="21">
    <w:abstractNumId w:val="7"/>
  </w:num>
  <w:num w:numId="22">
    <w:abstractNumId w:val="9"/>
  </w:num>
  <w:num w:numId="23">
    <w:abstractNumId w:val="2"/>
  </w:num>
  <w:num w:numId="24">
    <w:abstractNumId w:val="21"/>
  </w:num>
  <w:num w:numId="25">
    <w:abstractNumId w:val="15"/>
  </w:num>
  <w:num w:numId="26">
    <w:abstractNumId w:val="1"/>
  </w:num>
  <w:num w:numId="27">
    <w:abstractNumId w:val="22"/>
  </w:num>
  <w:num w:numId="28">
    <w:abstractNumId w:val="27"/>
  </w:num>
  <w:num w:numId="29">
    <w:abstractNumId w:val="6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unke, Melanie">
    <w15:presenceInfo w15:providerId="None" w15:userId="Brunke, Melan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210804_SARS-CoV-2%20in%20ARS_Krisenstabssitzung.pptx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stzahlerfassung%20am%20RKI_2021-08-04_JS.ppt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2021-08-04_Intensivregister_SPoCK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geNational_2021-08-04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NRZ%20Influenzaviren%20Lage_2021-08-04.pptx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syndrom-ARE-SARI-COVID_bis_KW30_2021_f&#252;r-Krisenstab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8EBBC-6A22-4E45-A56F-BFF89DA2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2328</Words>
  <Characters>14667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Brunke, Melanie</cp:lastModifiedBy>
  <cp:revision>36</cp:revision>
  <cp:lastPrinted>2020-05-06T16:43:00Z</cp:lastPrinted>
  <dcterms:created xsi:type="dcterms:W3CDTF">2021-08-04T10:59:00Z</dcterms:created>
  <dcterms:modified xsi:type="dcterms:W3CDTF">2021-08-06T09:05:00Z</dcterms:modified>
</cp:coreProperties>
</file>