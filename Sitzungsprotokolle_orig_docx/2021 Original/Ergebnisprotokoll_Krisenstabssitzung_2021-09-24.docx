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24.09.2021,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Djin-Ye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Anke Christine Saß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Siffczyk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Ariane Halm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John Gubernath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 xml:space="preserve">Susanne Gottwald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Eugenia Romo Ventura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Heide Ebrahimzadeh-Wetter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 Kumulativ fast 230 Mio. Fälle, weiterhin sinkender Trend (-6% zur Vorwoche), Case Fatality Ratio ähnlich (2,05%)</w:t>
            </w:r>
          </w:p>
          <w:p>
            <w:pPr>
              <w:pStyle w:val="Liste1"/>
            </w:pPr>
            <w:r>
              <w:t xml:space="preserve">Liste Top 10 Länder nach neuen Fällen (Datenstand: WHO, 23.09.2021):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6 Ländern gibt es einen sinkenden Trend, in 5 einen Anstieg: Brasilien, Indien, Türkei und Russland</w:t>
            </w:r>
          </w:p>
          <w:p>
            <w:pPr>
              <w:pStyle w:val="Liste1"/>
            </w:pPr>
            <w:r>
              <w:t xml:space="preserve">Epikurve WHO Sitrep: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Afrika und Europa verzeichnen ähnliche Fallzahlen wie in der Vorwoche, in anderen Regionen Rückgang in Fallzahlen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Todesfallzahlen sind gegenüber der Vorwoche sinkend bis auf einen Anstieg im Westpazifik</w:t>
            </w:r>
          </w:p>
          <w:p>
            <w:pPr>
              <w:pStyle w:val="Liste1"/>
            </w:pPr>
            <w:r>
              <w:t xml:space="preserve">Virusvarianten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Alpha in 193 Ländern (+/-0), Beta 142, Gamma 96, Delta 185 (+5 Länder seit Vorwoche)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VOI Klassifizierung WHO Sitrep</w:t>
            </w:r>
          </w:p>
          <w:p>
            <w:pPr>
              <w:pStyle w:val="Liste3"/>
            </w:pPr>
            <w:r>
              <w:t xml:space="preserve">Keine Änderung bei VOC </w:t>
            </w:r>
          </w:p>
          <w:p>
            <w:pPr>
              <w:pStyle w:val="Liste3"/>
            </w:pPr>
            <w:r>
              <w:t>Variants under monitoring (Achtung, geringere Einstufung als VOI „variants of interest“): drei neue Varianten Eta, Jota und Kappa, die vorher als VOI klassifiziert waren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SurvNet übermittelt: 4.181.393 (+9.727), davon 93.303 (+65)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7-Tage-Inzidenz:  62,5/100.000 Einw., auch leichte Abnahme der Hospitalisierungsinzidenz (1,58/100.000)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56.197.198 (67,6%), mit vollständiger Impfung 53.004.938 (63,7%)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Heterogenes Bild in den BL, seit Ende der 1. Septemberwoche ist 7-T-I leicht rückläufig</w:t>
            </w:r>
          </w:p>
          <w:p>
            <w:pPr>
              <w:pStyle w:val="Liste3"/>
            </w:pPr>
            <w:r>
              <w:t>HB am stärksten betroffen, einziges BL mit 7-T-I &gt;100</w:t>
            </w:r>
          </w:p>
          <w:p>
            <w:pPr>
              <w:pStyle w:val="Liste3"/>
            </w:pPr>
            <w:r>
              <w:t>BY, BW Platz 2 und 3 mit eher rückläufigem Trend</w:t>
            </w:r>
          </w:p>
          <w:p>
            <w:pPr>
              <w:pStyle w:val="Liste3"/>
            </w:pPr>
            <w:r>
              <w:t>Leichter Anstieg in TH, noch nicht gut zu bewerten</w:t>
            </w:r>
          </w:p>
          <w:p>
            <w:pPr>
              <w:pStyle w:val="Liste3"/>
            </w:pPr>
            <w:r>
              <w:t>7-T-I-Karte: höchste Inzidenzen in südlichen Kreisen in BY und BW, Bremerhaven, aktuell nur 42 Kreise mit Inzidenz &gt;100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Hospitalisierungsinzidenz in BL</w:t>
            </w:r>
          </w:p>
          <w:p>
            <w:pPr>
              <w:pStyle w:val="Liste3"/>
            </w:pPr>
            <w:r>
              <w:t>HB ganz oben, entspricht erwartetem aufgrund der 7-T-I</w:t>
            </w:r>
          </w:p>
          <w:p>
            <w:pPr>
              <w:pStyle w:val="Liste3"/>
            </w:pPr>
            <w:r>
              <w:t>Andere BL &lt;2/100.000 Einwohner</w:t>
            </w:r>
          </w:p>
          <w:p>
            <w:pPr>
              <w:pStyle w:val="Liste3"/>
            </w:pPr>
            <w:r>
              <w:t>Nach 1 Woche Daten ca. zu 80% vollständig, es ist eher ein Plateau zu erkennen, Entwicklung abzuwarten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Übersterblichkeit: Anstieg aktuell nicht gut erklärbar</w:t>
            </w:r>
          </w:p>
          <w:p>
            <w:pPr>
              <w:pStyle w:val="Liste1"/>
            </w:pPr>
            <w:r>
              <w:t>Diskussion Hochinzidenzkreise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In BY und BW mit Ferienende Erwartung des Fallanstiegs durch den Schulanfang, hat sich nicht so bewahrheitet (wie es in manchen anderen BL der Fall war), warum?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Aktivität in BW und BY ist stärker als in anderen BL (wenn auch nicht so stark wie NW und BE), dennoch zurzeit hohes Niveau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Fallanstieg 1-2 Wochen vor Ferienende mit Peak um den Schulbeginn was fast überall sichtbar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BY führt auch Lolli-Testungen durch, ob so systematisch wie in manch anderen BL getestet?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HB Situation</w:t>
            </w:r>
          </w:p>
          <w:p>
            <w:pPr>
              <w:pStyle w:val="Liste3"/>
            </w:pPr>
            <w:r>
              <w:t>Kleines BL, wodurch die Kurve unruhig ist</w:t>
            </w:r>
          </w:p>
          <w:p>
            <w:pPr>
              <w:pStyle w:val="Liste3"/>
            </w:pPr>
            <w:r>
              <w:t>Sozioökonomisch ggf. etwas brenzlig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Südliche, ländliche Hochinzidenzkreise</w:t>
            </w:r>
          </w:p>
          <w:p>
            <w:pPr>
              <w:pStyle w:val="Liste3"/>
            </w:pPr>
            <w:r>
              <w:t>Hohe Infektionszahlen der Vergangenheit und Impfung sollten eigentlich in solcherart kleinen Kreisen für niedrigere Inzidenzen sorgen</w:t>
            </w:r>
          </w:p>
          <w:p>
            <w:pPr>
              <w:pStyle w:val="Liste3"/>
            </w:pPr>
            <w:r>
              <w:t>Wieso hat Berchtesgadener Land oft hohe Inzidenzen? Wäre die Seroprävalenz der Bevölkerung hier interessant? Möglicherweise viel Grenzverkehr und damit zusammen-hängend viele Testungen, aber auch viele Fälle in Einrichtungen, v.a. Schulen und Kindergärten</w:t>
            </w:r>
          </w:p>
          <w:p>
            <w:pPr>
              <w:pStyle w:val="Liste3"/>
            </w:pPr>
            <w:r>
              <w:t xml:space="preserve">Ähnlich Rosenheim, erneut hohe Inzidenzen in LK und SK, ist es sozial brenzliger als vermutet? </w:t>
            </w:r>
          </w:p>
          <w:p>
            <w:pPr>
              <w:pStyle w:val="Liste3"/>
            </w:pPr>
            <w:r>
              <w:t>Viele Einreisende aus Ländern mit niedriger Impfquote</w:t>
            </w:r>
          </w:p>
          <w:p>
            <w:pPr>
              <w:pStyle w:val="Liste3"/>
            </w:pPr>
            <w:r>
              <w:t xml:space="preserve">Kreise melden auf heterogene Art und Weise, dies verstärkt sich noch bis hin auf Gemeindeebene </w:t>
            </w:r>
          </w:p>
          <w:p>
            <w:pPr>
              <w:pStyle w:val="Liste3"/>
            </w:pPr>
            <w:r>
              <w:t>Könnten mehr Informationen zu diesen Kreisen eingeholt werden? Eventuell Impfung untersuchen? Nicht ganz klar, wie kleinteilig aktuelle Impfdaten verfügbar sind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Inzidenz nach Altersgruppen (siehe </w:t>
            </w:r>
            <w:r>
              <w:fldChar w:fldCharType="begin"/>
            </w:r>
            <w:r>
              <w:rPr>
                <w:lang w:val="de-DE"/>
                <w:rPrChange w:id="0" w:author="Djin-Ye Oh" w:date="2021-09-24T16:30:00Z">
                  <w:rPr/>
                </w:rPrChange>
              </w:rPr>
              <w:instrText xml:space="preserve"> HYPERLINK "file:///S:\\Wissdaten\\RKI_nCoV-Lage\\3.Kommunikation\\3.7.Lageberichte\\2021-09-24\\Karten\\A-Altersgruppen.png" </w:instrText>
            </w:r>
            <w:r>
              <w:fldChar w:fldCharType="separate"/>
            </w:r>
            <w:r>
              <w:rPr>
                <w:rStyle w:val="Hyperlink"/>
                <w:lang w:val="de-DE"/>
              </w:rPr>
              <w:t>hier</w:t>
            </w:r>
            <w:r>
              <w:rPr>
                <w:rStyle w:val="Hyperlink"/>
                <w:lang w:val="de-DE"/>
              </w:rPr>
              <w:fldChar w:fldCharType="end"/>
            </w:r>
            <w:r>
              <w:rPr>
                <w:lang w:val="de-DE"/>
              </w:rPr>
              <w:t>): generell sehr hoch bei jungen Menschen, aber in genannten Kreisen auch bei älteren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Reise nach Namibia nächste Woche für TwiNit: FG38 inkl. PAE und FG32 zu den Themen Surveillance, EOC und emergency response (beide auch auf COVID-19 bezogen) sowie FETP</w:t>
            </w:r>
          </w:p>
          <w:p>
            <w:pPr>
              <w:pStyle w:val="Liste1"/>
            </w:pPr>
            <w:r>
              <w:t>GOARN COVID-19 Response Einsatz Cyrus Koenig in Kambodscha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FG38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CWA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&gt;34 Mio. Downloads, 532 000 Menschen haben positives Testergebnis geteilt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Neue Version müsste heute verfügbar sein: Darlegung der Regeln für Auffrischungsimpfungen sowie neue Möglichkeit, Impf-Zertifikate auszudrucken, zu exportieren als pdf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Update wurde auf Twitter kommuniziert und viel gesehen, starkes Medienecho</w:t>
            </w:r>
          </w:p>
          <w:p>
            <w:pPr>
              <w:pStyle w:val="Liste1"/>
            </w:pPr>
            <w:r>
              <w:t>CovPass: 19 Mio. Downloads, Tendenz Anstieg</w:t>
            </w:r>
          </w:p>
          <w:p>
            <w:pPr>
              <w:pStyle w:val="Liste1"/>
            </w:pPr>
            <w:r>
              <w:lastRenderedPageBreak/>
              <w:t>DEA: Tendenz sinkend, 50.000 Anmeldungen pro Tag, insgesamt &gt;14 Mio. Anmeldungen seit Beginn</w:t>
            </w:r>
          </w:p>
          <w:p>
            <w:pPr>
              <w:pStyle w:val="Liste1"/>
            </w:pPr>
            <w:r>
              <w:t>Diskussion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Warum steigen noch stets CWA Downloadzahlen?</w:t>
            </w:r>
          </w:p>
          <w:p>
            <w:pPr>
              <w:pStyle w:val="Liste3"/>
            </w:pPr>
            <w:r>
              <w:t>Keine Werbung bis auf Kommunikation auf üblichen Kanälen, täglich 50.000 neue Downloads, hängt wahrscheinlich mit Zertifikaten zusammen</w:t>
            </w:r>
          </w:p>
          <w:p>
            <w:pPr>
              <w:pStyle w:val="Liste3"/>
            </w:pPr>
            <w:r>
              <w:t>In BE gilt traditioneller gelber Impfausweis nicht mehr, wie steht das RKI hierzu? RKI empfiehlt dies nicht, Regelung soll ab Sonntag gelten, wird ggf. zu (noch) mehr Downloads führen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LUCA wird kaum genutzt?</w:t>
            </w:r>
          </w:p>
          <w:p>
            <w:pPr>
              <w:pStyle w:val="Liste3"/>
            </w:pPr>
            <w:r>
              <w:t>Wurde in manchen BL in deren Verordnungen beinhaltet</w:t>
            </w:r>
          </w:p>
          <w:p>
            <w:pPr>
              <w:pStyle w:val="Liste3"/>
            </w:pPr>
            <w:r>
              <w:t>Einchecken geht digital mit CWA nur in Sachsen, überall anders LUCA oder Zettel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Risikobewertung, Dokument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Grundrisikobewertung bleibt bestehen „moderat für Geimpfte, hoch für Ungeimpfte“</w:t>
            </w:r>
          </w:p>
          <w:p>
            <w:pPr>
              <w:pStyle w:val="Liste1"/>
            </w:pPr>
            <w:r>
              <w:t>Anpassungen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Vermeidung von Langzeitfolgen weiteres wichtiges Ziel der Strategie, Stärkung dieser Aussage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Kommunikation der Unsicherheit und Mahnung zur Vorsicht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Entwicklung der Fallzahlen, nun eher kein Anstieg mehr, aber Zahlen dennoch relativ hoch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Kein Grund zu übermäßigem Optimismus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Zunehmend weniger Infektionsketten können nachverfolgt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KoNa Umformulierung um diese als weiterhin wichtige Komponente zu kommunizieren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AHA+L ist unabhängig vom Impfschutz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Wichtigkeit auch der Impfung zum Selbstschutz</w:t>
            </w:r>
          </w:p>
          <w:p>
            <w:pPr>
              <w:pStyle w:val="Liste1"/>
            </w:pPr>
            <w:r>
              <w:t xml:space="preserve">Keine politisch kritischen Aspekte, schriftliche Abstimmung mit Leitung zur zeitnahen Freigabe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3/FG38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 xml:space="preserve">Kein Beitrag heute, aber bittet um RKI-Ansprechperson zum Thema Lolli-PCR-Testung zur Entwicklung von Infomaterial  </w:t>
            </w:r>
            <w:r>
              <w:br/>
            </w:r>
            <w:r>
              <w:sym w:font="Wingdings" w:char="F0E0"/>
            </w:r>
            <w:r>
              <w:t xml:space="preserve"> Janna Seifried, Abt. 3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Heute Publikation der STIKO-Empfehlung bzgl.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Co-Administration COVID-19 und Todimpfstoffen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Auffrischimpfung bei Immuninsuffizienz</w:t>
            </w:r>
          </w:p>
          <w:p>
            <w:pPr>
              <w:pStyle w:val="Liste1"/>
            </w:pPr>
            <w:r>
              <w:t>Anstieg der Fallzahlen wird im Herbst erwartet, dies sollte auch im Wochenbericht nächste Woche thematisiert werden (wurde auch in ControlCOVID formuliert)</w:t>
            </w:r>
          </w:p>
          <w:p>
            <w:pPr>
              <w:pStyle w:val="Liste1"/>
            </w:pPr>
            <w:r>
              <w:t>Wird weitergegeben durch Ute Rexroth</w:t>
            </w:r>
          </w:p>
          <w:p>
            <w:pPr>
              <w:pStyle w:val="2"/>
            </w:pPr>
            <w:r>
              <w:lastRenderedPageBreak/>
              <w:t>P1</w:t>
            </w:r>
          </w:p>
          <w:p>
            <w:pPr>
              <w:pStyle w:val="Liste1"/>
            </w:pPr>
            <w:r>
              <w:t xml:space="preserve">Diskussion zum 2G/3G Flyer Entwurf, Dokument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Zielgruppe/Inhalt: BürgerInnen bei der Entscheidung über Risiken in Innenräumen (z.B. Partygehende) unterstützen, keine Impfwerbung (gab es bereits), Vergleich 2G/3G</w:t>
            </w:r>
          </w:p>
          <w:p>
            <w:pPr>
              <w:pStyle w:val="Liste1"/>
            </w:pPr>
            <w:r>
              <w:t>Wird Virustransmission durch Impfung verringert?</w:t>
            </w:r>
          </w:p>
          <w:p>
            <w:pPr>
              <w:pStyle w:val="Liste1"/>
            </w:pPr>
            <w:r>
              <w:t>Ole Wichmann hat heute Papers zur Transmission bei Geimpften an den Krisenstab geschickt</w:t>
            </w:r>
          </w:p>
          <w:p>
            <w:pPr>
              <w:pStyle w:val="Liste1"/>
            </w:pPr>
            <w:r>
              <w:t xml:space="preserve"> „</w:t>
            </w:r>
            <w:r>
              <w:rPr>
                <w:i/>
              </w:rPr>
              <w:t>generell Viruslast geringer und Ausscheidungsdauer verkürzt</w:t>
            </w:r>
            <w:r>
              <w:t>“ muss angepasst werden, die Situation komplexer ist</w:t>
            </w:r>
          </w:p>
          <w:p>
            <w:pPr>
              <w:pStyle w:val="Liste1"/>
            </w:pPr>
            <w:r>
              <w:t>Sowohl Dauer als auch Wahrscheinlichkeit der Virustransmission geringer bei Geimpften, sie wird nicht unterbunden, aber das Risiko sinkt</w:t>
            </w:r>
          </w:p>
          <w:p>
            <w:pPr>
              <w:pStyle w:val="Liste1"/>
            </w:pPr>
            <w:r>
              <w:t>Viruslast im oberen Respirationstrakt ist bei Geimpften und Ungeimpften nicht wesentlich anders, aber bei gleicher Exposition ist eine Infektion weniger wahrscheinlich</w:t>
            </w:r>
          </w:p>
          <w:p>
            <w:pPr>
              <w:pStyle w:val="Liste1"/>
            </w:pPr>
            <w:r>
              <w:t>Es gibt wenig Daten zur Ausscheidungsdauer</w:t>
            </w:r>
          </w:p>
          <w:p>
            <w:pPr>
              <w:pStyle w:val="Liste1"/>
            </w:pPr>
            <w:r>
              <w:t>Das Virus verbreitet sich zurzeit bevorzugt unter Ungeimpften</w:t>
            </w:r>
          </w:p>
          <w:p>
            <w:pPr>
              <w:pStyle w:val="Liste1"/>
            </w:pPr>
            <w:r>
              <w:t>Werden gleich viele Geimpfte und Ungeimpfte getestet?</w:t>
            </w:r>
          </w:p>
          <w:p>
            <w:pPr>
              <w:pStyle w:val="Liste1"/>
            </w:pPr>
            <w:r>
              <w:t>Eher mehr Testung von Ungeimpften</w:t>
            </w:r>
          </w:p>
          <w:p>
            <w:pPr>
              <w:pStyle w:val="Liste1"/>
            </w:pPr>
            <w:r>
              <w:t>Wichtig: bei 2G gilt AHA+L weiter (wird auch von der Politik missverstanden)</w:t>
            </w:r>
          </w:p>
          <w:p>
            <w:pPr>
              <w:pStyle w:val="Liste1"/>
            </w:pPr>
            <w:r>
              <w:t>Kernaussage: bitte weiter Prävention, so wenig wie möglich Veranstaltungen in Innenräumen</w:t>
            </w:r>
          </w:p>
          <w:p>
            <w:pPr>
              <w:pStyle w:val="Liste1"/>
            </w:pPr>
            <w:r>
              <w:t xml:space="preserve">Superlative vermeiden: </w:t>
            </w:r>
            <w:r>
              <w:rPr>
                <w:i/>
              </w:rPr>
              <w:t>einziger</w:t>
            </w:r>
            <w:r>
              <w:t xml:space="preserve"> Weg, </w:t>
            </w:r>
            <w:r>
              <w:rPr>
                <w:i/>
              </w:rPr>
              <w:t>wichtigster</w:t>
            </w:r>
            <w:r>
              <w:t xml:space="preserve"> Faktor, </w:t>
            </w:r>
            <w:r>
              <w:rPr>
                <w:i/>
              </w:rPr>
              <w:t>bester</w:t>
            </w:r>
            <w:r>
              <w:t xml:space="preserve"> Schutz, usw.</w:t>
            </w:r>
          </w:p>
          <w:p>
            <w:pPr>
              <w:pStyle w:val="Liste1"/>
            </w:pPr>
            <w:r>
              <w:t>Insgesamt viel Diskussion und Input zum Flyer, er wird überarbeitet und nächste Woche (Mo od. Di) erneut zirkuliert, gerne auch vorher noch schriftliche Anmerkungen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Kommunikation Impfquoten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DIM-Zahlen mit Impfabdeckung von 68% oft kritisiert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Sie beziehen sich auf die Gesamtbevölkerung, welches nicht der Zielbevölkerung entspricht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Impfung bei &gt;17-jährigen mit 1. Impfung beträgt 78,5%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Angesichts der nicht-Erfassung z.B. von Impfungen durch KV-Ärzte ist die Impfquote vermutlich viel höher (&gt;80%), dies sollte die nächste Welle deutlich reduzieren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Es besteht Grund für etwas mehr Optimismus, der Herbst könnte milder als befürchtet ausfallen, aber ein Anstieg der Fallzahlen wird dennoch erwartet</w:t>
            </w:r>
          </w:p>
          <w:p>
            <w:pPr>
              <w:pStyle w:val="Liste1"/>
            </w:pPr>
            <w:r>
              <w:t>Waning immunity wird bei Hospitalisierung und schweren Verläufen aktuell nicht in großem Masse beobachtet, Impfung wirkt sehr gut, Geimpfte Fälle vor allem mit mildem Verlauf</w:t>
            </w:r>
          </w:p>
          <w:p>
            <w:pPr>
              <w:pStyle w:val="Liste1"/>
            </w:pPr>
            <w:r>
              <w:t>COVIMO-Bericht wird überarbeitet und nächste Woche veröffentlicht</w:t>
            </w:r>
          </w:p>
          <w:p>
            <w:pPr>
              <w:pStyle w:val="2"/>
            </w:pPr>
            <w:r>
              <w:t>Impfstoffe</w:t>
            </w:r>
          </w:p>
          <w:p>
            <w:pPr>
              <w:pStyle w:val="Liste1"/>
            </w:pPr>
            <w:r>
              <w:t xml:space="preserve">Jansen Impfstoff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Eine Dosis ist möglicherweise nicht ausreichend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Aktuell gibt es Gespräche ob zur Optimierung eine 2. Impfung empfohlen werden soll, hier werden die meisten Impfdurchbrüche beobachtet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Heute Publikation der neuen STIKO Empfehlung (auch o.g.)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Co-Administration Influenza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Impfauffrischung bei Immundefizienz</w:t>
            </w:r>
          </w:p>
          <w:p>
            <w:pPr>
              <w:pStyle w:val="Liste1"/>
            </w:pPr>
            <w:r>
              <w:t>Empfehlung zu Auffrischimpfung für weitere Gruppen steht noch aus, STIKO-Ziel ist die Verhinderung von schweren Infektion und der Überlastung des Gesundheitssystems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Labordiagnostik </w:t>
            </w:r>
            <w:r>
              <w:rPr>
                <w:rStyle w:val="TagFrZchn"/>
                <w:b/>
              </w:rPr>
              <w:t>(nur freitags)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 xml:space="preserve">Virologisches Sentinel hatte in den letzten 4 Wochen 700 Proben, davon: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12 SARS-CoV-2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1 Influenza H3N2  </w:t>
            </w:r>
          </w:p>
          <w:p>
            <w:pPr>
              <w:pStyle w:val="Liste2"/>
              <w:rPr>
                <w:lang w:val="de-DE"/>
              </w:rPr>
            </w:pPr>
            <w:ins w:id="1" w:author="Djin-Ye Oh" w:date="2021-09-24T16:30:00Z">
              <w:r>
                <w:rPr>
                  <w:highlight w:val="yellow"/>
                  <w:lang w:val="de-DE"/>
                </w:rPr>
                <w:t>75</w:t>
              </w:r>
            </w:ins>
            <w:del w:id="2" w:author="Djin-Ye Oh" w:date="2021-09-24T16:30:00Z">
              <w:r>
                <w:rPr>
                  <w:highlight w:val="yellow"/>
                  <w:lang w:val="de-DE"/>
                </w:rPr>
                <w:delText>XX(?)</w:delText>
              </w:r>
            </w:del>
            <w:r>
              <w:rPr>
                <w:lang w:val="de-DE"/>
              </w:rPr>
              <w:t xml:space="preserve"> RSV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232 Rhinovirus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98 Parainfluenzavirus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2 Metapneumovirus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44 endemische Coronaviren (überwiegend </w:t>
            </w:r>
            <w:del w:id="3" w:author="Djin-Ye Oh" w:date="2021-09-24T16:30:00Z">
              <w:r>
                <w:rPr>
                  <w:lang w:val="de-DE"/>
                </w:rPr>
                <w:delText>NL-63</w:delText>
              </w:r>
            </w:del>
            <w:ins w:id="4" w:author="Djin-Ye Oh" w:date="2021-09-24T16:30:00Z">
              <w:r>
                <w:rPr>
                  <w:lang w:val="de-DE"/>
                </w:rPr>
                <w:t>OC-43</w:t>
              </w:r>
            </w:ins>
            <w:bookmarkStart w:id="5" w:name="_GoBack"/>
            <w:bookmarkEnd w:id="5"/>
            <w:r>
              <w:rPr>
                <w:lang w:val="de-DE"/>
              </w:rPr>
              <w:t>)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1"/>
            </w:pPr>
            <w:r>
              <w:t xml:space="preserve">In KW 38 bisher 291 Proben, davon 109 positiv auf SARS-CoV-2 (37,5%), mehr als Vorwoche aber häufig Schwankungen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Klinisches Management/Entlassungsmanagement </w:t>
            </w:r>
            <w:r>
              <w:rPr>
                <w:rStyle w:val="TagFrZchn"/>
                <w:b/>
              </w:rPr>
              <w:t>(nur freitags)</w:t>
            </w:r>
          </w:p>
          <w:p>
            <w:pPr>
              <w:pStyle w:val="Liste1"/>
            </w:pPr>
            <w:r>
              <w:t>Diskussion zur Anfrage ob Änderungen bei der Isolationszeit bei Kindern und der Freitestung von Geimpften kommen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Empfehlung zu KoNa Management wurde kürzlich angepasst und die Quarantäne wurde im Sinne einer Restrisiko-Akzeptanz verkürzt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Quarantäne und Isolation werden weiterhin in der Öffentlichkeit verwechselt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Isolation im häuslichen Bereich bringt Fragen auf, z.B. in Familien: Indexfall Kind 14 Tage isoliert und Antigentest, KP können nach 5 Tagen wieder aus der Quarantäne, Fall bleibt (häufig symptomlos) zu Hause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Erscheint ÖGD nicht logisch, Möglichkeit der Anpassung?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Ist abhängig vom Kontext, z.B. bezieht sich das RKI-Dokument Entlassmanagement auf den nosokomialen Bereich, hieran sollte festgehalten werden in diesem Setting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Auf 5 oder 7 Tage zu verkürzen?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Ist eine PCR-Freitestung nach 5 Tagen bei ähnlicher Viruslast weiter tragbar?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Aktuell liefert die Literatur keine klaren Hinweise hierzu</w:t>
            </w:r>
          </w:p>
          <w:p>
            <w:pPr>
              <w:pStyle w:val="Liste1"/>
            </w:pPr>
            <w:r>
              <w:t>Arbeitsauftrag: wissenschaftliche Prüfung, ob Verkürzung aktuell in Erwägung gezogen werden kann, anschließend erneute Diskussion</w:t>
            </w:r>
            <w:r>
              <w:br/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i/>
              </w:rPr>
            </w:pPr>
            <w:r>
              <w:rPr>
                <w:i/>
              </w:rPr>
              <w:t>ToDo: Prüfung anhand verfügbarer Literatur, ob eine Verkürzung der Isolation im o.g. Kontext in Erwägung gezogen werden kann, FF wurde im Krisenstab nicht definiert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FG38/ZBS7/alle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 xml:space="preserve">Surveillance </w:t>
            </w:r>
            <w:r>
              <w:rPr>
                <w:rStyle w:val="TagFrZchn"/>
                <w:b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29.09.2021,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13:06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08AF"/>
    <w:multiLevelType w:val="hybridMultilevel"/>
    <w:tmpl w:val="2A92666A"/>
    <w:lvl w:ilvl="0" w:tplc="7C6CD83C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lang w:val="de-DE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0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21"/>
  </w:num>
  <w:num w:numId="7">
    <w:abstractNumId w:val="27"/>
  </w:num>
  <w:num w:numId="8">
    <w:abstractNumId w:val="15"/>
  </w:num>
  <w:num w:numId="9">
    <w:abstractNumId w:val="5"/>
  </w:num>
  <w:num w:numId="10">
    <w:abstractNumId w:val="32"/>
  </w:num>
  <w:num w:numId="11">
    <w:abstractNumId w:val="26"/>
  </w:num>
  <w:num w:numId="12">
    <w:abstractNumId w:val="17"/>
  </w:num>
  <w:num w:numId="13">
    <w:abstractNumId w:val="14"/>
  </w:num>
  <w:num w:numId="14">
    <w:abstractNumId w:val="22"/>
  </w:num>
  <w:num w:numId="15">
    <w:abstractNumId w:val="19"/>
  </w:num>
  <w:num w:numId="16">
    <w:abstractNumId w:val="0"/>
  </w:num>
  <w:num w:numId="17">
    <w:abstractNumId w:val="13"/>
  </w:num>
  <w:num w:numId="18">
    <w:abstractNumId w:val="30"/>
  </w:num>
  <w:num w:numId="19">
    <w:abstractNumId w:val="11"/>
  </w:num>
  <w:num w:numId="20">
    <w:abstractNumId w:val="28"/>
  </w:num>
  <w:num w:numId="21">
    <w:abstractNumId w:val="8"/>
  </w:num>
  <w:num w:numId="22">
    <w:abstractNumId w:val="10"/>
  </w:num>
  <w:num w:numId="23">
    <w:abstractNumId w:val="2"/>
  </w:num>
  <w:num w:numId="24">
    <w:abstractNumId w:val="23"/>
  </w:num>
  <w:num w:numId="25">
    <w:abstractNumId w:val="16"/>
  </w:num>
  <w:num w:numId="26">
    <w:abstractNumId w:val="1"/>
  </w:num>
  <w:num w:numId="27">
    <w:abstractNumId w:val="25"/>
  </w:num>
  <w:num w:numId="28">
    <w:abstractNumId w:val="31"/>
  </w:num>
  <w:num w:numId="29">
    <w:abstractNumId w:val="15"/>
  </w:num>
  <w:num w:numId="30">
    <w:abstractNumId w:val="15"/>
  </w:num>
  <w:num w:numId="31">
    <w:abstractNumId w:val="29"/>
  </w:num>
  <w:num w:numId="32">
    <w:abstractNumId w:val="24"/>
  </w:num>
  <w:num w:numId="33">
    <w:abstractNumId w:val="15"/>
  </w:num>
  <w:num w:numId="34">
    <w:abstractNumId w:val="15"/>
  </w:num>
  <w:num w:numId="35">
    <w:abstractNumId w:val="15"/>
  </w:num>
  <w:num w:numId="36">
    <w:abstractNumId w:val="7"/>
  </w:num>
  <w:num w:numId="37">
    <w:abstractNumId w:val="6"/>
  </w:num>
  <w:num w:numId="38">
    <w:abstractNumId w:val="7"/>
  </w:num>
  <w:num w:numId="39">
    <w:abstractNumId w:val="15"/>
  </w:num>
  <w:num w:numId="40">
    <w:abstractNumId w:val="18"/>
  </w:num>
  <w:num w:numId="41">
    <w:abstractNumId w:val="9"/>
  </w:num>
  <w:num w:numId="42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jin-Ye Oh">
    <w15:presenceInfo w15:providerId="None" w15:userId="Djin-Ye O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\\rki.local\daten\Wissdaten\RKI_nCoV-Lage\1.Lagemanagement\1.3.Besprechungen_TKs\1.Lage_AG\2021-09-24_Lage_AG\Digi-Tools_Krisenstab_24.09.2021.ppt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1-09-24_Lage_AG\LageNational_2021-09-24_draft.pptx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1-09-24_Lage_AG\COVID-19_internat.%20Lage_2021-09-24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2G3G_Flyer_2309_mit_Anmerkungen.pdf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\\rki.local\daten\Wissdaten\RKI_nCoV-Lage\1.Lagemanagement\1.3.Besprechungen_TKs\1.Lage_AG\2021-09-24_Lage_AG\Risikobewertung%20zu%20COVID-2021-09-22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511F-3583-4685-8AEE-42CC01C8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1760</Words>
  <Characters>11091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Djin-Ye Oh</cp:lastModifiedBy>
  <cp:revision>12</cp:revision>
  <cp:lastPrinted>2020-05-06T16:43:00Z</cp:lastPrinted>
  <dcterms:created xsi:type="dcterms:W3CDTF">2021-09-23T07:05:00Z</dcterms:created>
  <dcterms:modified xsi:type="dcterms:W3CDTF">2021-09-24T14:31:00Z</dcterms:modified>
</cp:coreProperties>
</file>