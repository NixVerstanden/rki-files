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15.10.2021,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Lothar Wieler</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moveTo w:id="0" w:author="Janna Seifried" w:date="2021-10-15T20:34:00Z"/>
          <w:sz w:val="22"/>
        </w:rPr>
      </w:pPr>
      <w:moveToRangeStart w:id="1" w:author="Janna Seifried" w:date="2021-10-15T20:34:00Z" w:name="move85222512"/>
      <w:moveTo w:id="2" w:author="Janna Seifried" w:date="2021-10-15T20:34:00Z">
        <w:del w:id="3" w:author="Janna Seifried" w:date="2021-10-15T20:35:00Z">
          <w:r>
            <w:rPr>
              <w:sz w:val="22"/>
            </w:rPr>
            <w:delText>FG12</w:delText>
          </w:r>
        </w:del>
      </w:moveTo>
      <w:ins w:id="4" w:author="Janna Seifried" w:date="2021-10-15T20:35:00Z">
        <w:r>
          <w:rPr>
            <w:sz w:val="22"/>
          </w:rPr>
          <w:t>Abt. 1</w:t>
        </w:r>
      </w:ins>
    </w:p>
    <w:p>
      <w:pPr>
        <w:pStyle w:val="Listenabsatz"/>
        <w:numPr>
          <w:ilvl w:val="1"/>
          <w:numId w:val="2"/>
        </w:numPr>
        <w:spacing w:after="0" w:line="233" w:lineRule="auto"/>
        <w:contextualSpacing w:val="0"/>
        <w:rPr>
          <w:moveTo w:id="5" w:author="Janna Seifried" w:date="2021-10-15T20:34:00Z"/>
          <w:sz w:val="22"/>
        </w:rPr>
      </w:pPr>
      <w:moveTo w:id="6" w:author="Janna Seifried" w:date="2021-10-15T20:34:00Z">
        <w:r>
          <w:rPr>
            <w:sz w:val="22"/>
          </w:rPr>
          <w:t>Annette Mankertz</w:t>
        </w:r>
      </w:moveTo>
    </w:p>
    <w:moveToRangeEnd w:id="1"/>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rPr>
      </w:pPr>
      <w:r>
        <w:rPr>
          <w:sz w:val="22"/>
          <w:szCs w:val="22"/>
        </w:rPr>
        <w:t>Thomas Ziese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contextualSpacing w:val="0"/>
        <w:rPr>
          <w:sz w:val="22"/>
        </w:rPr>
      </w:pPr>
      <w:r>
        <w:rPr>
          <w:sz w:val="22"/>
        </w:rPr>
        <w:t>Tanja Jung-Sendzik</w:t>
      </w:r>
    </w:p>
    <w:p>
      <w:pPr>
        <w:pStyle w:val="Listenabsatz"/>
        <w:numPr>
          <w:ilvl w:val="1"/>
          <w:numId w:val="2"/>
        </w:numPr>
        <w:spacing w:after="0"/>
        <w:contextualSpacing w:val="0"/>
        <w:rPr>
          <w:sz w:val="22"/>
        </w:rPr>
      </w:pPr>
      <w:r>
        <w:rPr>
          <w:sz w:val="22"/>
          <w:szCs w:val="22"/>
        </w:rPr>
        <w:t>Janna Seifried</w:t>
      </w:r>
    </w:p>
    <w:p>
      <w:pPr>
        <w:pStyle w:val="Listenabsatz"/>
        <w:numPr>
          <w:ilvl w:val="0"/>
          <w:numId w:val="2"/>
        </w:numPr>
        <w:spacing w:after="0"/>
        <w:contextualSpacing w:val="0"/>
        <w:rPr>
          <w:moveFrom w:id="7" w:author="Janna Seifried" w:date="2021-10-15T20:34:00Z"/>
          <w:sz w:val="22"/>
        </w:rPr>
      </w:pPr>
      <w:moveFromRangeStart w:id="8" w:author="Janna Seifried" w:date="2021-10-15T20:34:00Z" w:name="move85222512"/>
      <w:moveFrom w:id="9" w:author="Janna Seifried" w:date="2021-10-15T20:34:00Z">
        <w:r>
          <w:rPr>
            <w:sz w:val="22"/>
          </w:rPr>
          <w:t>FG12</w:t>
        </w:r>
      </w:moveFrom>
    </w:p>
    <w:p>
      <w:pPr>
        <w:pStyle w:val="Listenabsatz"/>
        <w:numPr>
          <w:ilvl w:val="1"/>
          <w:numId w:val="2"/>
        </w:numPr>
        <w:spacing w:after="0" w:line="233" w:lineRule="auto"/>
        <w:contextualSpacing w:val="0"/>
        <w:rPr>
          <w:moveFrom w:id="10" w:author="Janna Seifried" w:date="2021-10-15T20:34:00Z"/>
          <w:sz w:val="22"/>
        </w:rPr>
      </w:pPr>
      <w:moveFrom w:id="11" w:author="Janna Seifried" w:date="2021-10-15T20:34:00Z">
        <w:r>
          <w:rPr>
            <w:sz w:val="22"/>
          </w:rPr>
          <w:t>Annette Mankertz</w:t>
        </w:r>
      </w:moveFrom>
    </w:p>
    <w:moveFromRangeEnd w:id="8"/>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Mardjan Arvand</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Djin-Ye Oh</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szCs w:val="22"/>
        </w:rPr>
      </w:pPr>
      <w:r>
        <w:rPr>
          <w:sz w:val="22"/>
          <w:szCs w:val="22"/>
        </w:rPr>
        <w:t xml:space="preserve">Thomas Harder </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Walter Haas</w:t>
      </w:r>
      <w:r>
        <w:rPr>
          <w:sz w:val="22"/>
        </w:rPr>
        <w:br w:type="column"/>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Muna Abu Sin</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Claudia Siffczyk</w:t>
      </w:r>
    </w:p>
    <w:p>
      <w:pPr>
        <w:pStyle w:val="Listenabsatz"/>
        <w:numPr>
          <w:ilvl w:val="1"/>
          <w:numId w:val="2"/>
        </w:numPr>
        <w:spacing w:after="0"/>
        <w:contextualSpacing w:val="0"/>
        <w:rPr>
          <w:sz w:val="22"/>
        </w:rPr>
      </w:pPr>
      <w:r>
        <w:rPr>
          <w:sz w:val="22"/>
        </w:rPr>
        <w:t>Ulrike Grote</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Ines Lein</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Ronja Wenchel</w:t>
      </w:r>
    </w:p>
    <w:p>
      <w:pPr>
        <w:pStyle w:val="Listenabsatz"/>
        <w:numPr>
          <w:ilvl w:val="1"/>
          <w:numId w:val="3"/>
        </w:numPr>
        <w:spacing w:after="0"/>
        <w:contextualSpacing w:val="0"/>
        <w:rPr>
          <w:sz w:val="22"/>
        </w:rPr>
      </w:pPr>
      <w:r>
        <w:rPr>
          <w:sz w:val="22"/>
        </w:rPr>
        <w:t>Susanne Glasmacher</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Marica Grossegesse</w:t>
      </w:r>
    </w:p>
    <w:p>
      <w:pPr>
        <w:pStyle w:val="Listenabsatz"/>
        <w:numPr>
          <w:ilvl w:val="0"/>
          <w:numId w:val="2"/>
        </w:numPr>
        <w:spacing w:after="0"/>
        <w:contextualSpacing w:val="0"/>
        <w:rPr>
          <w:sz w:val="22"/>
        </w:rPr>
      </w:pPr>
      <w:r>
        <w:rPr>
          <w:sz w:val="22"/>
        </w:rPr>
        <w:t>ZBS7</w:t>
      </w:r>
    </w:p>
    <w:p>
      <w:pPr>
        <w:pStyle w:val="Listenabsatz"/>
        <w:numPr>
          <w:ilvl w:val="1"/>
          <w:numId w:val="2"/>
        </w:numPr>
        <w:spacing w:after="0"/>
        <w:contextualSpacing w:val="0"/>
        <w:rPr>
          <w:sz w:val="22"/>
        </w:rPr>
      </w:pPr>
      <w:r>
        <w:rPr>
          <w:sz w:val="22"/>
        </w:rPr>
        <w:t>Christian Herzog</w:t>
      </w:r>
    </w:p>
    <w:p>
      <w:pPr>
        <w:pStyle w:val="Listenabsatz"/>
        <w:numPr>
          <w:ilvl w:val="1"/>
          <w:numId w:val="2"/>
        </w:numPr>
        <w:spacing w:after="0"/>
        <w:contextualSpacing w:val="0"/>
        <w:rPr>
          <w:sz w:val="22"/>
        </w:rPr>
      </w:pPr>
      <w:r>
        <w:rPr>
          <w:sz w:val="22"/>
        </w:rPr>
        <w:t>Katharina Lang</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rStyle w:val="highlight"/>
          <w:sz w:val="22"/>
          <w:szCs w:val="22"/>
        </w:rPr>
      </w:pPr>
      <w:r>
        <w:rPr>
          <w:rStyle w:val="highlight"/>
          <w:sz w:val="22"/>
          <w:szCs w:val="22"/>
        </w:rPr>
        <w:t>Sarah Esquevin</w:t>
      </w:r>
    </w:p>
    <w:p>
      <w:pPr>
        <w:pStyle w:val="Listenabsatz"/>
        <w:numPr>
          <w:ilvl w:val="1"/>
          <w:numId w:val="2"/>
        </w:numPr>
        <w:spacing w:after="0"/>
        <w:contextualSpacing w:val="0"/>
        <w:rPr>
          <w:rStyle w:val="highlight"/>
          <w:sz w:val="22"/>
          <w:szCs w:val="22"/>
        </w:rPr>
      </w:pPr>
      <w:r>
        <w:rPr>
          <w:rStyle w:val="highlight"/>
          <w:sz w:val="22"/>
          <w:szCs w:val="22"/>
        </w:rPr>
        <w:t>Carlos Correa-Martinez</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rPr>
      </w:pPr>
      <w:r>
        <w:rPr>
          <w:sz w:val="22"/>
        </w:rPr>
        <w:t>Oliver Ommen</w:t>
      </w:r>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pStyle w:val="Liste1"/>
            </w:pPr>
            <w:r>
              <w:t xml:space="preserve">Folien </w:t>
            </w:r>
            <w:hyperlink r:id="rId11" w:history="1">
              <w:r>
                <w:rPr>
                  <w:rStyle w:val="Hyperlink"/>
                </w:rPr>
                <w:t>hier</w:t>
              </w:r>
            </w:hyperlink>
          </w:p>
          <w:p>
            <w:pPr>
              <w:pStyle w:val="Liste1"/>
            </w:pPr>
            <w:r>
              <w:t>Weltweit:</w:t>
            </w:r>
          </w:p>
          <w:p>
            <w:pPr>
              <w:pStyle w:val="Liste2"/>
              <w:numPr>
                <w:ilvl w:val="0"/>
                <w:numId w:val="30"/>
              </w:numPr>
            </w:pPr>
            <w:r>
              <w:t>Datenstand: WHO, 14.10.2021</w:t>
            </w:r>
          </w:p>
          <w:p>
            <w:pPr>
              <w:pStyle w:val="Liste2"/>
              <w:numPr>
                <w:ilvl w:val="0"/>
                <w:numId w:val="30"/>
              </w:numPr>
            </w:pPr>
            <w:r>
              <w:t>Fälle: 239.007.759 (-4,5% im Vergleich zu Vorwoche)</w:t>
            </w:r>
          </w:p>
          <w:p>
            <w:pPr>
              <w:pStyle w:val="Liste2"/>
              <w:numPr>
                <w:ilvl w:val="0"/>
                <w:numId w:val="30"/>
              </w:numPr>
            </w:pPr>
            <w:r>
              <w:t>Todesfälle: 4.871.841 Todesfälle (CFR: 2%)</w:t>
            </w:r>
          </w:p>
          <w:p>
            <w:pPr>
              <w:pStyle w:val="Liste1"/>
            </w:pPr>
            <w:r>
              <w:t xml:space="preserve">Liste Top 10 Länder nach neuen Fällen: </w:t>
            </w:r>
          </w:p>
          <w:p>
            <w:pPr>
              <w:pStyle w:val="Listenabsatz"/>
              <w:numPr>
                <w:ilvl w:val="1"/>
                <w:numId w:val="29"/>
              </w:numPr>
              <w:ind w:left="828" w:hanging="357"/>
              <w:rPr>
                <w:sz w:val="22"/>
                <w:szCs w:val="22"/>
              </w:rPr>
            </w:pPr>
            <w:r>
              <w:rPr>
                <w:sz w:val="22"/>
                <w:szCs w:val="22"/>
              </w:rPr>
              <w:t>Ansteigende Trends in Europa, Situation ziemlich heterogen durch Impfung. Rumänien verzeichnet mit die niedrigsten Impfquoten in Europa.</w:t>
            </w:r>
          </w:p>
          <w:p>
            <w:pPr>
              <w:pStyle w:val="Liste1"/>
            </w:pPr>
            <w:r>
              <w:t xml:space="preserve">Fall- und Todeszahlen weltweit, WHO </w:t>
            </w:r>
            <w:proofErr w:type="spellStart"/>
            <w:r>
              <w:t>SitRep</w:t>
            </w:r>
            <w:proofErr w:type="spellEnd"/>
            <w:r>
              <w:t xml:space="preserve"> </w:t>
            </w:r>
          </w:p>
          <w:p>
            <w:pPr>
              <w:pStyle w:val="Listenabsatz"/>
              <w:numPr>
                <w:ilvl w:val="1"/>
                <w:numId w:val="29"/>
              </w:numPr>
              <w:ind w:left="828" w:hanging="357"/>
              <w:rPr>
                <w:sz w:val="22"/>
                <w:szCs w:val="22"/>
              </w:rPr>
            </w:pPr>
            <w:r>
              <w:rPr>
                <w:sz w:val="22"/>
                <w:szCs w:val="22"/>
              </w:rPr>
              <w:t>Weltweite Fallzahlen nehmen ab, Rückgang etwas verringert im Vergleich zur Vorwoche</w:t>
            </w:r>
          </w:p>
          <w:p>
            <w:pPr>
              <w:pStyle w:val="Listenabsatz"/>
              <w:numPr>
                <w:ilvl w:val="1"/>
                <w:numId w:val="29"/>
              </w:numPr>
              <w:ind w:left="828" w:hanging="357"/>
              <w:rPr>
                <w:sz w:val="22"/>
                <w:szCs w:val="22"/>
              </w:rPr>
            </w:pPr>
            <w:r>
              <w:rPr>
                <w:sz w:val="22"/>
                <w:szCs w:val="22"/>
              </w:rPr>
              <w:t>Europa ist einzige Region mit steigendem Trend, Anstieg höher als letzte Woche</w:t>
            </w:r>
          </w:p>
          <w:p>
            <w:pPr>
              <w:pStyle w:val="Listenabsatz"/>
              <w:numPr>
                <w:ilvl w:val="1"/>
                <w:numId w:val="29"/>
              </w:numPr>
              <w:ind w:left="828" w:hanging="357"/>
              <w:rPr>
                <w:sz w:val="22"/>
                <w:szCs w:val="22"/>
              </w:rPr>
            </w:pPr>
            <w:r>
              <w:rPr>
                <w:sz w:val="22"/>
                <w:szCs w:val="22"/>
              </w:rPr>
              <w:t xml:space="preserve">West-Pazifik + Afrika: absteigender Trend am deutlichsten </w:t>
            </w:r>
          </w:p>
          <w:p>
            <w:pPr>
              <w:pStyle w:val="Liste1"/>
            </w:pPr>
            <w:r>
              <w:t>Veränderung Fallzahlen weltweit, WHO Dashboard</w:t>
            </w:r>
          </w:p>
          <w:p>
            <w:pPr>
              <w:pStyle w:val="Listenabsatz"/>
              <w:numPr>
                <w:ilvl w:val="1"/>
                <w:numId w:val="29"/>
              </w:numPr>
              <w:ind w:left="828" w:hanging="357"/>
              <w:rPr>
                <w:sz w:val="22"/>
                <w:szCs w:val="22"/>
              </w:rPr>
            </w:pPr>
            <w:r>
              <w:rPr>
                <w:sz w:val="22"/>
                <w:szCs w:val="22"/>
              </w:rPr>
              <w:t xml:space="preserve">Amerikanischer Kontinent eher abnehmend </w:t>
            </w:r>
          </w:p>
          <w:p>
            <w:pPr>
              <w:pStyle w:val="Listenabsatz"/>
              <w:numPr>
                <w:ilvl w:val="1"/>
                <w:numId w:val="29"/>
              </w:numPr>
              <w:ind w:left="828" w:hanging="357"/>
              <w:rPr>
                <w:sz w:val="22"/>
                <w:szCs w:val="22"/>
              </w:rPr>
            </w:pPr>
            <w:r>
              <w:rPr>
                <w:sz w:val="22"/>
                <w:szCs w:val="22"/>
              </w:rPr>
              <w:t>Afrika gemischtes Bild</w:t>
            </w:r>
          </w:p>
          <w:p>
            <w:pPr>
              <w:pStyle w:val="Listenabsatz"/>
              <w:numPr>
                <w:ilvl w:val="1"/>
                <w:numId w:val="29"/>
              </w:numPr>
              <w:ind w:left="828" w:hanging="357"/>
              <w:rPr>
                <w:sz w:val="22"/>
                <w:szCs w:val="22"/>
              </w:rPr>
            </w:pPr>
            <w:r>
              <w:rPr>
                <w:sz w:val="22"/>
                <w:szCs w:val="22"/>
              </w:rPr>
              <w:t>Europa + Mittelasien ansteigende Tendenzen</w:t>
            </w:r>
          </w:p>
          <w:p>
            <w:pPr>
              <w:pStyle w:val="Liste1"/>
            </w:pPr>
            <w:r>
              <w:t xml:space="preserve">7-Tages-Inzidenz pro 100.000 Einwohner Europa </w:t>
            </w:r>
          </w:p>
          <w:p>
            <w:pPr>
              <w:pStyle w:val="Listenabsatz"/>
              <w:numPr>
                <w:ilvl w:val="1"/>
                <w:numId w:val="29"/>
              </w:numPr>
              <w:ind w:left="828" w:hanging="357"/>
              <w:rPr>
                <w:sz w:val="22"/>
                <w:szCs w:val="22"/>
              </w:rPr>
            </w:pPr>
            <w:r>
              <w:rPr>
                <w:sz w:val="22"/>
                <w:szCs w:val="22"/>
              </w:rPr>
              <w:t>Hohe Inzidenz in Osteuropa</w:t>
            </w:r>
          </w:p>
          <w:p>
            <w:pPr>
              <w:pStyle w:val="Liste1"/>
            </w:pPr>
            <w:r>
              <w:t>COVID-19 / Rumänien</w:t>
            </w:r>
          </w:p>
          <w:p>
            <w:pPr>
              <w:pStyle w:val="Listenabsatz"/>
              <w:numPr>
                <w:ilvl w:val="1"/>
                <w:numId w:val="29"/>
              </w:numPr>
              <w:ind w:left="828" w:hanging="357"/>
              <w:rPr>
                <w:sz w:val="22"/>
                <w:szCs w:val="22"/>
              </w:rPr>
            </w:pPr>
            <w:r>
              <w:rPr>
                <w:sz w:val="22"/>
                <w:szCs w:val="22"/>
              </w:rPr>
              <w:t>7-Tages-Inzidenz: 488 (+14,7%)</w:t>
            </w:r>
          </w:p>
          <w:p>
            <w:pPr>
              <w:pStyle w:val="Listenabsatz"/>
              <w:numPr>
                <w:ilvl w:val="1"/>
                <w:numId w:val="29"/>
              </w:numPr>
              <w:ind w:left="828" w:hanging="357"/>
              <w:rPr>
                <w:sz w:val="22"/>
                <w:szCs w:val="22"/>
              </w:rPr>
            </w:pPr>
            <w:r>
              <w:rPr>
                <w:sz w:val="22"/>
                <w:szCs w:val="22"/>
              </w:rPr>
              <w:t>Tests/ 100.000 EW/ Woche: 2.142, Positivanteil:  22%</w:t>
            </w:r>
          </w:p>
          <w:p>
            <w:pPr>
              <w:pStyle w:val="Listenabsatz"/>
              <w:numPr>
                <w:ilvl w:val="1"/>
                <w:numId w:val="29"/>
              </w:numPr>
              <w:ind w:left="828" w:hanging="357"/>
              <w:rPr>
                <w:sz w:val="22"/>
                <w:szCs w:val="22"/>
              </w:rPr>
            </w:pPr>
            <w:r>
              <w:rPr>
                <w:sz w:val="22"/>
                <w:szCs w:val="22"/>
              </w:rPr>
              <w:t>Vollständig geimpft: 28,7 %, teilweise 32%; zweitniedrigste Impfquote in EU nach Bulgarien</w:t>
            </w:r>
          </w:p>
          <w:p>
            <w:pPr>
              <w:pStyle w:val="Listenabsatz"/>
              <w:numPr>
                <w:ilvl w:val="1"/>
                <w:numId w:val="29"/>
              </w:numPr>
              <w:ind w:left="828" w:hanging="357"/>
              <w:rPr>
                <w:sz w:val="22"/>
                <w:szCs w:val="22"/>
              </w:rPr>
            </w:pPr>
            <w:r>
              <w:rPr>
                <w:sz w:val="22"/>
                <w:szCs w:val="22"/>
              </w:rPr>
              <w:t>Todeszahlen steigen exponentiell.</w:t>
            </w:r>
          </w:p>
          <w:p>
            <w:pPr>
              <w:pStyle w:val="Listenabsatz"/>
              <w:numPr>
                <w:ilvl w:val="1"/>
                <w:numId w:val="29"/>
              </w:numPr>
              <w:ind w:left="828" w:hanging="357"/>
              <w:rPr>
                <w:sz w:val="22"/>
                <w:szCs w:val="22"/>
              </w:rPr>
            </w:pPr>
            <w:r>
              <w:rPr>
                <w:sz w:val="22"/>
                <w:szCs w:val="22"/>
              </w:rPr>
              <w:t>Anfang letzter Woche Bitte um internationale Unterstützung</w:t>
            </w:r>
          </w:p>
          <w:p>
            <w:pPr>
              <w:pStyle w:val="Listenabsatz"/>
              <w:numPr>
                <w:ilvl w:val="1"/>
                <w:numId w:val="29"/>
              </w:numPr>
              <w:ind w:left="828" w:hanging="357"/>
              <w:rPr>
                <w:sz w:val="22"/>
                <w:szCs w:val="22"/>
              </w:rPr>
            </w:pPr>
            <w:r>
              <w:rPr>
                <w:sz w:val="22"/>
                <w:szCs w:val="22"/>
              </w:rPr>
              <w:t>Patienten werden nach Ungarn verlegt.</w:t>
            </w:r>
          </w:p>
          <w:p>
            <w:pPr>
              <w:pStyle w:val="Listenabsatz"/>
              <w:numPr>
                <w:ilvl w:val="1"/>
                <w:numId w:val="29"/>
              </w:numPr>
              <w:ind w:left="828" w:hanging="357"/>
              <w:rPr>
                <w:sz w:val="22"/>
                <w:szCs w:val="22"/>
              </w:rPr>
            </w:pPr>
            <w:r>
              <w:rPr>
                <w:sz w:val="22"/>
                <w:szCs w:val="22"/>
              </w:rPr>
              <w:t>Sauerstofflieferungen aus Niederlanden und Polen.</w:t>
            </w:r>
          </w:p>
          <w:p>
            <w:pPr>
              <w:pStyle w:val="Listenabsatz"/>
              <w:numPr>
                <w:ilvl w:val="1"/>
                <w:numId w:val="29"/>
              </w:numPr>
              <w:ind w:left="828" w:hanging="357"/>
              <w:rPr>
                <w:sz w:val="22"/>
                <w:szCs w:val="22"/>
              </w:rPr>
            </w:pPr>
            <w:r>
              <w:rPr>
                <w:sz w:val="22"/>
                <w:szCs w:val="22"/>
              </w:rPr>
              <w:t>Überfordertes Gesundheitssystem, häufig erst späte Vorstellung im Krankenhaus</w:t>
            </w:r>
          </w:p>
          <w:p>
            <w:pPr>
              <w:pStyle w:val="Listenabsatz"/>
              <w:numPr>
                <w:ilvl w:val="1"/>
                <w:numId w:val="29"/>
              </w:numPr>
              <w:ind w:left="828" w:hanging="357"/>
              <w:rPr>
                <w:sz w:val="22"/>
                <w:szCs w:val="22"/>
              </w:rPr>
            </w:pPr>
            <w:r>
              <w:rPr>
                <w:sz w:val="22"/>
                <w:szCs w:val="22"/>
              </w:rPr>
              <w:t xml:space="preserve">Politische Krise in Rumänien: Regierung kann keine neuen Maßnahmen verhängen. </w:t>
            </w:r>
          </w:p>
          <w:p>
            <w:pPr>
              <w:pStyle w:val="Listenabsatz"/>
              <w:numPr>
                <w:ilvl w:val="1"/>
                <w:numId w:val="29"/>
              </w:numPr>
              <w:ind w:left="828" w:hanging="357"/>
              <w:rPr>
                <w:sz w:val="22"/>
                <w:szCs w:val="22"/>
              </w:rPr>
            </w:pPr>
            <w:r>
              <w:rPr>
                <w:sz w:val="22"/>
                <w:szCs w:val="22"/>
              </w:rPr>
              <w:t>Großes Misstrauen gegenüber Regierung</w:t>
            </w:r>
          </w:p>
          <w:p>
            <w:pPr>
              <w:pStyle w:val="Listenabsatz"/>
              <w:numPr>
                <w:ilvl w:val="1"/>
                <w:numId w:val="29"/>
              </w:numPr>
              <w:ind w:left="828" w:hanging="357"/>
              <w:rPr>
                <w:sz w:val="22"/>
                <w:szCs w:val="22"/>
              </w:rPr>
            </w:pPr>
            <w:r>
              <w:rPr>
                <w:sz w:val="22"/>
                <w:szCs w:val="22"/>
              </w:rPr>
              <w:t>Impfskepsis sehr hoch, vor allem in dörflichen Gegenden um Bukarest herum</w:t>
            </w:r>
          </w:p>
          <w:p>
            <w:pPr>
              <w:pStyle w:val="Listenabsatz"/>
              <w:ind w:left="828"/>
              <w:rPr>
                <w:sz w:val="22"/>
                <w:szCs w:val="22"/>
              </w:rPr>
            </w:pPr>
          </w:p>
          <w:p>
            <w:pPr>
              <w:pStyle w:val="Liste1"/>
            </w:pPr>
            <w:r>
              <w:t>Wie ist die Inzidenz bei Kindern in EU-Ländern (z.B. UK, Dänemark)?</w:t>
            </w:r>
          </w:p>
          <w:p>
            <w:pPr>
              <w:pStyle w:val="Liste1"/>
              <w:numPr>
                <w:ilvl w:val="0"/>
                <w:numId w:val="0"/>
              </w:numPr>
              <w:ind w:left="113"/>
              <w:rPr>
                <w:i/>
              </w:rPr>
            </w:pPr>
            <w:proofErr w:type="spellStart"/>
            <w:r>
              <w:rPr>
                <w:i/>
              </w:rPr>
              <w:t>ToDo</w:t>
            </w:r>
            <w:proofErr w:type="spellEnd"/>
            <w:r>
              <w:rPr>
                <w:i/>
              </w:rPr>
              <w:t>: für nächste Woche vorbereiten, FF ZIG1</w:t>
            </w:r>
          </w:p>
          <w:p>
            <w:pPr>
              <w:spacing w:line="276" w:lineRule="auto"/>
              <w:rPr>
                <w:b/>
                <w:sz w:val="22"/>
                <w:szCs w:val="22"/>
              </w:rPr>
            </w:pPr>
          </w:p>
          <w:p>
            <w:pPr>
              <w:spacing w:before="120" w:line="276" w:lineRule="auto"/>
              <w:rPr>
                <w:b/>
                <w:sz w:val="22"/>
                <w:szCs w:val="22"/>
              </w:rPr>
            </w:pPr>
            <w:r>
              <w:rPr>
                <w:b/>
                <w:sz w:val="22"/>
                <w:szCs w:val="22"/>
              </w:rPr>
              <w:t xml:space="preserve">National </w:t>
            </w:r>
          </w:p>
          <w:p>
            <w:pPr>
              <w:pStyle w:val="Liste1"/>
            </w:pPr>
            <w:r>
              <w:t xml:space="preserve">Fallzahlen, Todesfälle, Trend (Folien </w:t>
            </w:r>
            <w:hyperlink r:id="rId12" w:history="1">
              <w:r>
                <w:rPr>
                  <w:rStyle w:val="Hyperlink"/>
                </w:rPr>
                <w:t>hier</w:t>
              </w:r>
            </w:hyperlink>
            <w:r>
              <w:t xml:space="preserve">) </w:t>
            </w:r>
          </w:p>
          <w:p>
            <w:pPr>
              <w:pStyle w:val="Listenabsatz"/>
              <w:numPr>
                <w:ilvl w:val="1"/>
                <w:numId w:val="29"/>
              </w:numPr>
              <w:ind w:left="828" w:hanging="357"/>
              <w:rPr>
                <w:sz w:val="22"/>
                <w:szCs w:val="22"/>
              </w:rPr>
            </w:pPr>
            <w:proofErr w:type="spellStart"/>
            <w:r>
              <w:rPr>
                <w:sz w:val="22"/>
                <w:szCs w:val="22"/>
              </w:rPr>
              <w:t>SurvNet</w:t>
            </w:r>
            <w:proofErr w:type="spellEnd"/>
            <w:r>
              <w:rPr>
                <w:sz w:val="22"/>
                <w:szCs w:val="22"/>
              </w:rPr>
              <w:t xml:space="preserve"> übermittelt: 4.354.158 (+11.518), davon 94.526 (+65) Todesfälle </w:t>
            </w:r>
          </w:p>
          <w:p>
            <w:pPr>
              <w:pStyle w:val="Listenabsatz"/>
              <w:numPr>
                <w:ilvl w:val="1"/>
                <w:numId w:val="29"/>
              </w:numPr>
              <w:ind w:left="828" w:hanging="357"/>
              <w:rPr>
                <w:sz w:val="22"/>
                <w:szCs w:val="22"/>
              </w:rPr>
            </w:pPr>
            <w:r>
              <w:rPr>
                <w:sz w:val="22"/>
                <w:szCs w:val="22"/>
              </w:rPr>
              <w:lastRenderedPageBreak/>
              <w:t xml:space="preserve">7-Tage-Inzidenz: 68,7/100.000 </w:t>
            </w:r>
            <w:proofErr w:type="spellStart"/>
            <w:r>
              <w:rPr>
                <w:sz w:val="22"/>
                <w:szCs w:val="22"/>
              </w:rPr>
              <w:t>Einw</w:t>
            </w:r>
            <w:proofErr w:type="spellEnd"/>
            <w:r>
              <w:rPr>
                <w:sz w:val="22"/>
                <w:szCs w:val="22"/>
              </w:rPr>
              <w:t xml:space="preserve">. </w:t>
            </w:r>
          </w:p>
          <w:p>
            <w:pPr>
              <w:pStyle w:val="Listenabsatz"/>
              <w:numPr>
                <w:ilvl w:val="1"/>
                <w:numId w:val="29"/>
              </w:numPr>
              <w:ind w:left="828" w:hanging="357"/>
              <w:rPr>
                <w:sz w:val="22"/>
                <w:szCs w:val="22"/>
              </w:rPr>
            </w:pPr>
            <w:r>
              <w:rPr>
                <w:sz w:val="22"/>
                <w:szCs w:val="22"/>
              </w:rPr>
              <w:t xml:space="preserve">Hospitalisierungsinzidenz ab 60 Jahre: 4/100.000 </w:t>
            </w:r>
            <w:proofErr w:type="spellStart"/>
            <w:r>
              <w:rPr>
                <w:sz w:val="22"/>
                <w:szCs w:val="22"/>
              </w:rPr>
              <w:t>Einw</w:t>
            </w:r>
            <w:proofErr w:type="spellEnd"/>
            <w:r>
              <w:rPr>
                <w:sz w:val="22"/>
                <w:szCs w:val="22"/>
              </w:rPr>
              <w:t>.</w:t>
            </w:r>
          </w:p>
          <w:p>
            <w:pPr>
              <w:pStyle w:val="Listenabsatz"/>
              <w:numPr>
                <w:ilvl w:val="1"/>
                <w:numId w:val="29"/>
              </w:numPr>
              <w:ind w:left="828" w:hanging="357"/>
              <w:rPr>
                <w:sz w:val="22"/>
                <w:szCs w:val="22"/>
              </w:rPr>
            </w:pPr>
            <w:proofErr w:type="spellStart"/>
            <w:r>
              <w:rPr>
                <w:sz w:val="22"/>
                <w:szCs w:val="22"/>
              </w:rPr>
              <w:t>Impfmonitoring</w:t>
            </w:r>
            <w:proofErr w:type="spellEnd"/>
            <w:r>
              <w:rPr>
                <w:sz w:val="22"/>
                <w:szCs w:val="22"/>
              </w:rPr>
              <w:t>: Geimpfte mit 1. Dosis 57.128.110 (68,7%), mit vollständiger Impfung 54.486.100 (65,5%)</w:t>
            </w:r>
          </w:p>
          <w:p>
            <w:pPr>
              <w:pStyle w:val="Listenabsatz"/>
              <w:numPr>
                <w:ilvl w:val="1"/>
                <w:numId w:val="29"/>
              </w:numPr>
              <w:ind w:left="828" w:hanging="357"/>
              <w:rPr>
                <w:sz w:val="22"/>
                <w:szCs w:val="22"/>
              </w:rPr>
            </w:pPr>
            <w:r>
              <w:rPr>
                <w:sz w:val="22"/>
                <w:szCs w:val="22"/>
              </w:rPr>
              <w:t xml:space="preserve">Verlauf der 7-Tage-Inzidenz der Bundesländer </w:t>
            </w:r>
          </w:p>
          <w:p>
            <w:pPr>
              <w:pStyle w:val="Listenabsatz"/>
              <w:numPr>
                <w:ilvl w:val="2"/>
                <w:numId w:val="29"/>
              </w:numPr>
              <w:ind w:left="1190" w:hanging="357"/>
              <w:rPr>
                <w:sz w:val="22"/>
                <w:szCs w:val="22"/>
              </w:rPr>
            </w:pPr>
            <w:r>
              <w:rPr>
                <w:sz w:val="22"/>
                <w:szCs w:val="22"/>
              </w:rPr>
              <w:t xml:space="preserve">Gesamt: Plateau setzt sich weiter fort, minimaler Anstieg. </w:t>
            </w:r>
          </w:p>
          <w:p>
            <w:pPr>
              <w:pStyle w:val="Listenabsatz"/>
              <w:numPr>
                <w:ilvl w:val="2"/>
                <w:numId w:val="29"/>
              </w:numPr>
              <w:ind w:left="1190" w:hanging="357"/>
              <w:rPr>
                <w:sz w:val="22"/>
                <w:szCs w:val="22"/>
              </w:rPr>
            </w:pPr>
            <w:r>
              <w:rPr>
                <w:sz w:val="22"/>
                <w:szCs w:val="22"/>
              </w:rPr>
              <w:t>Thüringen: sehr großer Inzidenzanstieg</w:t>
            </w:r>
          </w:p>
          <w:p>
            <w:pPr>
              <w:pStyle w:val="Listenabsatz"/>
              <w:numPr>
                <w:ilvl w:val="2"/>
                <w:numId w:val="29"/>
              </w:numPr>
              <w:ind w:left="1190" w:hanging="357"/>
              <w:rPr>
                <w:sz w:val="22"/>
                <w:szCs w:val="22"/>
              </w:rPr>
            </w:pPr>
            <w:r>
              <w:rPr>
                <w:sz w:val="22"/>
                <w:szCs w:val="22"/>
              </w:rPr>
              <w:t>Bremen: Rückgang</w:t>
            </w:r>
          </w:p>
          <w:p>
            <w:pPr>
              <w:pStyle w:val="Listenabsatz"/>
              <w:numPr>
                <w:ilvl w:val="2"/>
                <w:numId w:val="29"/>
              </w:numPr>
              <w:ind w:left="1190" w:hanging="357"/>
              <w:rPr>
                <w:sz w:val="22"/>
                <w:szCs w:val="22"/>
              </w:rPr>
            </w:pPr>
            <w:r>
              <w:rPr>
                <w:sz w:val="22"/>
                <w:szCs w:val="22"/>
              </w:rPr>
              <w:t>Sachsen: Anstieg verlangsamt</w:t>
            </w:r>
          </w:p>
          <w:p>
            <w:pPr>
              <w:pStyle w:val="Listenabsatz"/>
              <w:numPr>
                <w:ilvl w:val="2"/>
                <w:numId w:val="29"/>
              </w:numPr>
              <w:ind w:left="1190" w:hanging="357"/>
              <w:rPr>
                <w:sz w:val="22"/>
                <w:szCs w:val="22"/>
              </w:rPr>
            </w:pPr>
            <w:r>
              <w:rPr>
                <w:sz w:val="22"/>
                <w:szCs w:val="22"/>
              </w:rPr>
              <w:t>Bayern, BW: auf hohem Niveau</w:t>
            </w:r>
          </w:p>
          <w:p>
            <w:pPr>
              <w:pStyle w:val="Listenabsatz"/>
              <w:numPr>
                <w:ilvl w:val="1"/>
                <w:numId w:val="29"/>
              </w:numPr>
              <w:ind w:left="828" w:hanging="357"/>
              <w:rPr>
                <w:sz w:val="22"/>
                <w:szCs w:val="22"/>
              </w:rPr>
            </w:pPr>
            <w:r>
              <w:rPr>
                <w:sz w:val="22"/>
                <w:szCs w:val="22"/>
              </w:rPr>
              <w:t>Thüringen: 7-Tage-Inzidenz nach Altersgruppe</w:t>
            </w:r>
          </w:p>
          <w:p>
            <w:pPr>
              <w:pStyle w:val="Listenabsatz"/>
              <w:numPr>
                <w:ilvl w:val="2"/>
                <w:numId w:val="29"/>
              </w:numPr>
              <w:ind w:left="1190" w:hanging="357"/>
              <w:rPr>
                <w:sz w:val="22"/>
                <w:szCs w:val="22"/>
              </w:rPr>
            </w:pPr>
            <w:r>
              <w:rPr>
                <w:sz w:val="22"/>
                <w:szCs w:val="22"/>
              </w:rPr>
              <w:t>Hohe Inzidenz vor allem bei 5-</w:t>
            </w:r>
            <w:proofErr w:type="gramStart"/>
            <w:r>
              <w:rPr>
                <w:sz w:val="22"/>
                <w:szCs w:val="22"/>
              </w:rPr>
              <w:t>14 Jährigen</w:t>
            </w:r>
            <w:proofErr w:type="gramEnd"/>
          </w:p>
          <w:p>
            <w:pPr>
              <w:pStyle w:val="Listenabsatz"/>
              <w:numPr>
                <w:ilvl w:val="1"/>
                <w:numId w:val="29"/>
              </w:numPr>
              <w:ind w:left="828" w:hanging="357"/>
              <w:rPr>
                <w:sz w:val="22"/>
                <w:szCs w:val="22"/>
              </w:rPr>
            </w:pPr>
            <w:r>
              <w:rPr>
                <w:sz w:val="22"/>
                <w:szCs w:val="22"/>
              </w:rPr>
              <w:t>Thüringen: 7-Tage-Inzidenz nach Kreis</w:t>
            </w:r>
          </w:p>
          <w:p>
            <w:pPr>
              <w:pStyle w:val="Listenabsatz"/>
              <w:numPr>
                <w:ilvl w:val="2"/>
                <w:numId w:val="29"/>
              </w:numPr>
              <w:ind w:left="1190" w:hanging="357"/>
              <w:rPr>
                <w:sz w:val="22"/>
                <w:szCs w:val="22"/>
              </w:rPr>
            </w:pPr>
            <w:r>
              <w:rPr>
                <w:sz w:val="22"/>
                <w:szCs w:val="22"/>
              </w:rPr>
              <w:t>In den meisten Kreisen Auf-/Abstieg</w:t>
            </w:r>
          </w:p>
          <w:p>
            <w:pPr>
              <w:pStyle w:val="Listenabsatz"/>
              <w:numPr>
                <w:ilvl w:val="2"/>
                <w:numId w:val="29"/>
              </w:numPr>
              <w:ind w:left="1190" w:hanging="357"/>
              <w:rPr>
                <w:sz w:val="22"/>
                <w:szCs w:val="22"/>
              </w:rPr>
            </w:pPr>
            <w:r>
              <w:rPr>
                <w:sz w:val="22"/>
                <w:szCs w:val="22"/>
              </w:rPr>
              <w:t>Anstieg vor allem im LK Kyffhäuserkreis</w:t>
            </w:r>
          </w:p>
          <w:p>
            <w:pPr>
              <w:pStyle w:val="Listenabsatz"/>
              <w:numPr>
                <w:ilvl w:val="2"/>
                <w:numId w:val="29"/>
              </w:numPr>
              <w:ind w:left="1190" w:hanging="357"/>
              <w:rPr>
                <w:sz w:val="22"/>
                <w:szCs w:val="22"/>
              </w:rPr>
            </w:pPr>
            <w:r>
              <w:rPr>
                <w:sz w:val="22"/>
                <w:szCs w:val="22"/>
              </w:rPr>
              <w:t>Vor allem Schüler betroffen, unklar ob ein großer oder mehrere Schulausbrüche</w:t>
            </w:r>
          </w:p>
          <w:p>
            <w:pPr>
              <w:pStyle w:val="Listenabsatz"/>
              <w:numPr>
                <w:ilvl w:val="2"/>
                <w:numId w:val="29"/>
              </w:numPr>
              <w:ind w:left="1190" w:hanging="357"/>
              <w:rPr>
                <w:sz w:val="22"/>
                <w:szCs w:val="22"/>
              </w:rPr>
            </w:pPr>
            <w:r>
              <w:rPr>
                <w:sz w:val="22"/>
                <w:szCs w:val="22"/>
              </w:rPr>
              <w:t>Beeinflusst Trend in ganz Thüringen</w:t>
            </w:r>
          </w:p>
          <w:p>
            <w:pPr>
              <w:pStyle w:val="Listenabsatz"/>
              <w:numPr>
                <w:ilvl w:val="1"/>
                <w:numId w:val="29"/>
              </w:numPr>
              <w:ind w:left="828" w:hanging="357"/>
              <w:rPr>
                <w:sz w:val="22"/>
                <w:szCs w:val="22"/>
              </w:rPr>
            </w:pPr>
            <w:r>
              <w:rPr>
                <w:sz w:val="22"/>
                <w:szCs w:val="22"/>
              </w:rPr>
              <w:t>Geografische Verteilung in Deutschland: 7-Tage-Inzidenz</w:t>
            </w:r>
          </w:p>
          <w:p>
            <w:pPr>
              <w:pStyle w:val="Listenabsatz"/>
              <w:numPr>
                <w:ilvl w:val="2"/>
                <w:numId w:val="29"/>
              </w:numPr>
              <w:ind w:left="1190" w:hanging="357"/>
              <w:rPr>
                <w:sz w:val="22"/>
                <w:szCs w:val="22"/>
              </w:rPr>
            </w:pPr>
            <w:r>
              <w:rPr>
                <w:sz w:val="22"/>
                <w:szCs w:val="22"/>
              </w:rPr>
              <w:t>Höchste Inzidenzen im Südost-Bayern; keine genaueren Informationen, ob 1 größeres Geschehen ursächlich</w:t>
            </w:r>
          </w:p>
          <w:p>
            <w:pPr>
              <w:pStyle w:val="Listenabsatz"/>
              <w:numPr>
                <w:ilvl w:val="1"/>
                <w:numId w:val="29"/>
              </w:numPr>
              <w:ind w:left="828" w:hanging="357"/>
              <w:rPr>
                <w:sz w:val="22"/>
                <w:szCs w:val="22"/>
              </w:rPr>
            </w:pPr>
            <w:r>
              <w:rPr>
                <w:sz w:val="22"/>
                <w:szCs w:val="22"/>
              </w:rPr>
              <w:t xml:space="preserve"> Altersmedian nach Meldewoche und Krankheitsschwere </w:t>
            </w:r>
          </w:p>
          <w:p>
            <w:pPr>
              <w:pStyle w:val="Listenabsatz"/>
              <w:numPr>
                <w:ilvl w:val="2"/>
                <w:numId w:val="29"/>
              </w:numPr>
              <w:ind w:left="1190" w:hanging="357"/>
              <w:rPr>
                <w:sz w:val="22"/>
                <w:szCs w:val="22"/>
              </w:rPr>
            </w:pPr>
            <w:r>
              <w:rPr>
                <w:sz w:val="22"/>
                <w:szCs w:val="22"/>
              </w:rPr>
              <w:t>von allen Fällen: ca. 30 Jahre</w:t>
            </w:r>
          </w:p>
          <w:p>
            <w:pPr>
              <w:pStyle w:val="Listenabsatz"/>
              <w:numPr>
                <w:ilvl w:val="2"/>
                <w:numId w:val="29"/>
              </w:numPr>
              <w:ind w:left="1190" w:hanging="357"/>
              <w:rPr>
                <w:sz w:val="22"/>
                <w:szCs w:val="22"/>
              </w:rPr>
            </w:pPr>
            <w:r>
              <w:rPr>
                <w:sz w:val="22"/>
                <w:szCs w:val="22"/>
              </w:rPr>
              <w:t>Hospitalisierte + ITS: Altersmedian steigt eher wieder an.</w:t>
            </w:r>
          </w:p>
          <w:p>
            <w:pPr>
              <w:pStyle w:val="Listenabsatz"/>
              <w:numPr>
                <w:ilvl w:val="2"/>
                <w:numId w:val="29"/>
              </w:numPr>
              <w:ind w:left="1190" w:hanging="357"/>
              <w:rPr>
                <w:sz w:val="22"/>
                <w:szCs w:val="22"/>
              </w:rPr>
            </w:pPr>
            <w:r>
              <w:rPr>
                <w:sz w:val="22"/>
                <w:szCs w:val="22"/>
              </w:rPr>
              <w:t xml:space="preserve">Verstorbene: Weiterhin sterben in erster Linie &gt; </w:t>
            </w:r>
            <w:proofErr w:type="gramStart"/>
            <w:r>
              <w:rPr>
                <w:sz w:val="22"/>
                <w:szCs w:val="22"/>
              </w:rPr>
              <w:t>80 Jährige</w:t>
            </w:r>
            <w:proofErr w:type="gramEnd"/>
            <w:r>
              <w:rPr>
                <w:sz w:val="22"/>
                <w:szCs w:val="22"/>
              </w:rPr>
              <w:t>.</w:t>
            </w:r>
          </w:p>
          <w:p>
            <w:pPr>
              <w:pStyle w:val="Listenabsatz"/>
              <w:numPr>
                <w:ilvl w:val="1"/>
                <w:numId w:val="29"/>
              </w:numPr>
              <w:ind w:left="828" w:hanging="357"/>
              <w:rPr>
                <w:sz w:val="22"/>
                <w:szCs w:val="22"/>
              </w:rPr>
            </w:pPr>
            <w:r>
              <w:rPr>
                <w:sz w:val="22"/>
                <w:szCs w:val="22"/>
              </w:rPr>
              <w:t>Sterbefallzahlen</w:t>
            </w:r>
          </w:p>
          <w:p>
            <w:pPr>
              <w:pStyle w:val="Listenabsatz"/>
              <w:numPr>
                <w:ilvl w:val="2"/>
                <w:numId w:val="29"/>
              </w:numPr>
              <w:ind w:left="1190" w:hanging="357"/>
              <w:rPr>
                <w:sz w:val="22"/>
                <w:szCs w:val="22"/>
              </w:rPr>
            </w:pPr>
            <w:r>
              <w:rPr>
                <w:sz w:val="22"/>
                <w:szCs w:val="22"/>
              </w:rPr>
              <w:t>Keine größere Übersterblichkeit in Deutschland</w:t>
            </w:r>
          </w:p>
          <w:p>
            <w:pPr>
              <w:pStyle w:val="Listenabsatz"/>
              <w:ind w:left="1190"/>
              <w:rPr>
                <w:sz w:val="22"/>
                <w:szCs w:val="22"/>
              </w:rPr>
            </w:pPr>
          </w:p>
          <w:p>
            <w:pPr>
              <w:pStyle w:val="Liste1"/>
            </w:pPr>
            <w:r>
              <w:t xml:space="preserve">Modellierung </w:t>
            </w:r>
            <w:r>
              <w:rPr>
                <w:b/>
                <w:i/>
                <w:color w:val="8DB3E2" w:themeColor="text2" w:themeTint="66"/>
              </w:rPr>
              <w:t xml:space="preserve">(nur freitags) </w:t>
            </w:r>
            <w:r>
              <w:t>(Folien hier)</w:t>
            </w:r>
          </w:p>
          <w:p>
            <w:pPr>
              <w:pStyle w:val="Listenabsatz"/>
              <w:numPr>
                <w:ilvl w:val="1"/>
                <w:numId w:val="29"/>
              </w:numPr>
              <w:ind w:left="828" w:hanging="357"/>
              <w:rPr>
                <w:sz w:val="22"/>
                <w:szCs w:val="22"/>
              </w:rPr>
            </w:pPr>
            <w:r>
              <w:rPr>
                <w:sz w:val="22"/>
                <w:szCs w:val="22"/>
              </w:rPr>
              <w:t>(nicht berichtet)</w:t>
            </w:r>
          </w:p>
          <w:p>
            <w:pPr>
              <w:pStyle w:val="Liste1"/>
              <w:numPr>
                <w:ilvl w:val="0"/>
                <w:numId w:val="0"/>
              </w:numPr>
              <w:ind w:left="473" w:hanging="360"/>
            </w:pPr>
          </w:p>
          <w:p>
            <w:pPr>
              <w:pStyle w:val="Liste1"/>
            </w:pPr>
            <w:r>
              <w:t>Wie ist das Testkonzept in Schulen in Thüringen?</w:t>
            </w:r>
          </w:p>
          <w:p>
            <w:pPr>
              <w:pStyle w:val="Listenabsatz"/>
              <w:numPr>
                <w:ilvl w:val="1"/>
                <w:numId w:val="29"/>
              </w:numPr>
              <w:ind w:left="828" w:hanging="357"/>
              <w:rPr>
                <w:sz w:val="22"/>
                <w:szCs w:val="22"/>
              </w:rPr>
            </w:pPr>
            <w:r>
              <w:rPr>
                <w:sz w:val="22"/>
                <w:szCs w:val="22"/>
              </w:rPr>
              <w:t>Wurde in AGI kurz angesprochen, recherchiert Fr. Diercke.</w:t>
            </w:r>
          </w:p>
          <w:p>
            <w:pPr>
              <w:pStyle w:val="Listenabsatz"/>
              <w:numPr>
                <w:ilvl w:val="1"/>
                <w:numId w:val="29"/>
              </w:numPr>
              <w:ind w:left="828" w:hanging="357"/>
              <w:rPr>
                <w:sz w:val="22"/>
                <w:szCs w:val="22"/>
              </w:rPr>
            </w:pPr>
            <w:r>
              <w:rPr>
                <w:sz w:val="22"/>
                <w:szCs w:val="22"/>
              </w:rPr>
              <w:t>Testpflicht und Pflicht zum Tragen einer Maske ab 5. Klasse fiel Ende September weg.</w:t>
            </w:r>
          </w:p>
        </w:tc>
        <w:tc>
          <w:tcPr>
            <w:tcW w:w="1492" w:type="dxa"/>
          </w:tcPr>
          <w:p>
            <w:pPr>
              <w:rPr>
                <w:sz w:val="22"/>
                <w:szCs w:val="22"/>
              </w:rPr>
            </w:pPr>
          </w:p>
          <w:p>
            <w:pPr>
              <w:rPr>
                <w:sz w:val="22"/>
                <w:szCs w:val="22"/>
              </w:rPr>
            </w:pPr>
          </w:p>
          <w:p>
            <w:pPr>
              <w:rPr>
                <w:sz w:val="22"/>
                <w:szCs w:val="22"/>
              </w:rPr>
            </w:pPr>
            <w:r>
              <w:rPr>
                <w:sz w:val="22"/>
                <w:szCs w:val="22"/>
              </w:rPr>
              <w:t>ZIG 1</w:t>
            </w:r>
          </w:p>
          <w:p>
            <w:pPr>
              <w:rPr>
                <w:sz w:val="22"/>
                <w:szCs w:val="22"/>
              </w:rPr>
            </w:pPr>
            <w:r>
              <w:rPr>
                <w:sz w:val="22"/>
                <w:szCs w:val="22"/>
              </w:rPr>
              <w:t>(Esquevin)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 (nicht berichtet)</w:t>
            </w:r>
          </w:p>
        </w:tc>
        <w:tc>
          <w:tcPr>
            <w:tcW w:w="1492"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t>(Folien hier)</w:t>
            </w:r>
            <w:r>
              <w:rPr>
                <w:b/>
                <w:sz w:val="28"/>
              </w:rPr>
              <w:t xml:space="preserve"> </w:t>
            </w:r>
            <w:r>
              <w:rPr>
                <w:b/>
                <w:i/>
                <w:color w:val="8DB3E2" w:themeColor="text2" w:themeTint="66"/>
              </w:rPr>
              <w:t>(nur freitags)</w:t>
            </w:r>
          </w:p>
          <w:p>
            <w:pPr>
              <w:pStyle w:val="Listenabsatz"/>
              <w:numPr>
                <w:ilvl w:val="0"/>
                <w:numId w:val="5"/>
              </w:numPr>
              <w:ind w:left="470" w:hanging="357"/>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 xml:space="preserve">Verabschiedung einer gekürzten Version (Entwurf </w:t>
            </w:r>
            <w:hyperlink r:id="rId13" w:history="1">
              <w:r>
                <w:rPr>
                  <w:rStyle w:val="Hyperlink"/>
                  <w:sz w:val="22"/>
                  <w:szCs w:val="22"/>
                </w:rPr>
                <w:t>hier</w:t>
              </w:r>
            </w:hyperlink>
            <w:r>
              <w:rPr>
                <w:sz w:val="22"/>
                <w:szCs w:val="22"/>
              </w:rPr>
              <w:t>)</w:t>
            </w:r>
          </w:p>
          <w:p>
            <w:pPr>
              <w:pStyle w:val="Listenabsatz"/>
              <w:numPr>
                <w:ilvl w:val="0"/>
                <w:numId w:val="5"/>
              </w:numPr>
              <w:ind w:left="453" w:hanging="340"/>
              <w:rPr>
                <w:sz w:val="22"/>
                <w:szCs w:val="22"/>
              </w:rPr>
            </w:pPr>
            <w:r>
              <w:rPr>
                <w:sz w:val="22"/>
                <w:szCs w:val="22"/>
              </w:rPr>
              <w:t>Risikobewertung</w:t>
            </w:r>
          </w:p>
          <w:p>
            <w:pPr>
              <w:pStyle w:val="Listenabsatz"/>
              <w:numPr>
                <w:ilvl w:val="1"/>
                <w:numId w:val="5"/>
              </w:numPr>
              <w:ind w:left="828" w:hanging="357"/>
              <w:rPr>
                <w:sz w:val="22"/>
                <w:szCs w:val="22"/>
              </w:rPr>
            </w:pPr>
            <w:r>
              <w:rPr>
                <w:sz w:val="22"/>
                <w:szCs w:val="22"/>
              </w:rPr>
              <w:t xml:space="preserve">Dem Vorschlag „für nicht vollständig geimpfte“ statt „für nur einmal geimpfte“ Bevölkerung zu schreiben, wird nicht entsprochen, da die STIKO-Empfehlung zur </w:t>
            </w:r>
            <w:proofErr w:type="spellStart"/>
            <w:r>
              <w:rPr>
                <w:sz w:val="22"/>
                <w:szCs w:val="22"/>
              </w:rPr>
              <w:t>Boosterung</w:t>
            </w:r>
            <w:proofErr w:type="spellEnd"/>
            <w:r>
              <w:rPr>
                <w:sz w:val="22"/>
                <w:szCs w:val="22"/>
              </w:rPr>
              <w:t xml:space="preserve"> von </w:t>
            </w:r>
            <w:proofErr w:type="spellStart"/>
            <w:r>
              <w:rPr>
                <w:sz w:val="22"/>
                <w:szCs w:val="22"/>
              </w:rPr>
              <w:t>Johnson&amp;Johnson</w:t>
            </w:r>
            <w:proofErr w:type="spellEnd"/>
            <w:r>
              <w:rPr>
                <w:sz w:val="22"/>
                <w:szCs w:val="22"/>
              </w:rPr>
              <w:t xml:space="preserve"> nächste Woche kommt. </w:t>
            </w:r>
          </w:p>
          <w:p>
            <w:pPr>
              <w:pStyle w:val="Listenabsatz"/>
              <w:numPr>
                <w:ilvl w:val="1"/>
                <w:numId w:val="5"/>
              </w:numPr>
              <w:ind w:left="828" w:hanging="357"/>
              <w:rPr>
                <w:sz w:val="22"/>
                <w:szCs w:val="22"/>
              </w:rPr>
            </w:pPr>
            <w:r>
              <w:rPr>
                <w:sz w:val="22"/>
                <w:szCs w:val="22"/>
              </w:rPr>
              <w:t xml:space="preserve">Sollte das Ziel nicht an die </w:t>
            </w:r>
            <w:ins w:id="12" w:author="Arvand, Mardjan" w:date="2021-10-18T12:52:00Z">
              <w:r>
                <w:rPr>
                  <w:sz w:val="22"/>
                  <w:szCs w:val="22"/>
                </w:rPr>
                <w:t>Entwicklung/</w:t>
              </w:r>
            </w:ins>
            <w:r>
              <w:rPr>
                <w:sz w:val="22"/>
                <w:szCs w:val="22"/>
              </w:rPr>
              <w:t xml:space="preserve">Phase der Epidemie angepasst werden? Von einer dauerhaften Reduktion der Fallzahlen </w:t>
            </w:r>
            <w:ins w:id="13" w:author="Arvand, Mardjan" w:date="2021-10-18T12:56:00Z">
              <w:r>
                <w:rPr>
                  <w:sz w:val="22"/>
                  <w:szCs w:val="22"/>
                </w:rPr>
                <w:t>(</w:t>
              </w:r>
              <w:r>
                <w:t>nicht nur schwere</w:t>
              </w:r>
              <w:r>
                <w:t>r</w:t>
              </w:r>
              <w:r>
                <w:t xml:space="preserve"> Fälle) </w:t>
              </w:r>
            </w:ins>
            <w:r>
              <w:rPr>
                <w:sz w:val="22"/>
                <w:szCs w:val="22"/>
              </w:rPr>
              <w:t xml:space="preserve">hin zu einer </w:t>
            </w:r>
            <w:ins w:id="14" w:author="Arvand, Mardjan" w:date="2021-10-18T12:51:00Z">
              <w:r>
                <w:t xml:space="preserve">nachhaltig </w:t>
              </w:r>
            </w:ins>
            <w:r>
              <w:rPr>
                <w:sz w:val="22"/>
                <w:szCs w:val="22"/>
              </w:rPr>
              <w:t>stabilen Infektionslage mit einem kontrollierbaren Maß an Verbreitung des Virus</w:t>
            </w:r>
            <w:ins w:id="15" w:author="Arvand, Mardjan" w:date="2021-10-18T12:50:00Z">
              <w:r>
                <w:rPr>
                  <w:sz w:val="22"/>
                  <w:szCs w:val="22"/>
                </w:rPr>
                <w:t xml:space="preserve"> </w:t>
              </w:r>
              <w:r>
                <w:t>in einer gut geschützten (z.B. durch Impfung) Bevölkerung, damit schwere Erkrankungen seltener auftreten und der Übergang in die endemische Phase mit vermehrt leichte</w:t>
              </w:r>
            </w:ins>
            <w:ins w:id="16" w:author="Arvand, Mardjan" w:date="2021-10-18T12:52:00Z">
              <w:r>
                <w:t>n</w:t>
              </w:r>
            </w:ins>
            <w:ins w:id="17" w:author="Arvand, Mardjan" w:date="2021-10-18T12:50:00Z">
              <w:r>
                <w:t xml:space="preserve"> Verläufe</w:t>
              </w:r>
            </w:ins>
            <w:ins w:id="18" w:author="Arvand, Mardjan" w:date="2021-10-18T12:52:00Z">
              <w:r>
                <w:t>n</w:t>
              </w:r>
            </w:ins>
            <w:ins w:id="19" w:author="Arvand, Mardjan" w:date="2021-10-18T12:50:00Z">
              <w:r>
                <w:t xml:space="preserve"> erfolgen kann</w:t>
              </w:r>
            </w:ins>
            <w:del w:id="20" w:author="Arvand, Mardjan" w:date="2021-10-18T12:50:00Z">
              <w:r>
                <w:rPr>
                  <w:sz w:val="22"/>
                  <w:szCs w:val="22"/>
                </w:rPr>
                <w:delText>.</w:delText>
              </w:r>
            </w:del>
          </w:p>
          <w:p>
            <w:pPr>
              <w:pStyle w:val="Listenabsatz"/>
              <w:numPr>
                <w:ilvl w:val="1"/>
                <w:numId w:val="5"/>
              </w:numPr>
              <w:ind w:left="828" w:hanging="357"/>
              <w:rPr>
                <w:sz w:val="22"/>
                <w:szCs w:val="22"/>
              </w:rPr>
            </w:pPr>
            <w:r>
              <w:rPr>
                <w:sz w:val="22"/>
                <w:szCs w:val="22"/>
              </w:rPr>
              <w:t>Sind vom Modell der Phaseneinteilung etwas abgekommen, Ziel der Pandemiebewältigung ist Minimierung schwerer Verläufe und der Todesfälle.</w:t>
            </w:r>
          </w:p>
          <w:p>
            <w:pPr>
              <w:pStyle w:val="Listenabsatz"/>
              <w:numPr>
                <w:ilvl w:val="1"/>
                <w:numId w:val="5"/>
              </w:numPr>
              <w:ind w:left="828" w:hanging="357"/>
              <w:rPr>
                <w:sz w:val="22"/>
                <w:szCs w:val="22"/>
              </w:rPr>
            </w:pPr>
            <w:r>
              <w:rPr>
                <w:sz w:val="22"/>
                <w:szCs w:val="22"/>
              </w:rPr>
              <w:t>Im Moment ist das Ziel noch, die Fallzahlen einzudämmen, auch in Hinsicht auf die Kinder.</w:t>
            </w:r>
          </w:p>
          <w:p>
            <w:pPr>
              <w:pStyle w:val="Listenabsatz"/>
              <w:numPr>
                <w:ilvl w:val="1"/>
                <w:numId w:val="5"/>
              </w:numPr>
              <w:ind w:left="828" w:hanging="357"/>
              <w:rPr>
                <w:sz w:val="22"/>
                <w:szCs w:val="22"/>
              </w:rPr>
            </w:pPr>
            <w:r>
              <w:rPr>
                <w:sz w:val="22"/>
                <w:szCs w:val="22"/>
              </w:rPr>
              <w:t xml:space="preserve">Nachhaltiger Rückgang bedeutet langfristige Unterdrückung der Fallzahlen, ist das das Ziel? Diskussion </w:t>
            </w:r>
            <w:del w:id="21" w:author="Arvand, Mardjan" w:date="2021-10-18T12:53:00Z">
              <w:r>
                <w:rPr>
                  <w:sz w:val="22"/>
                  <w:szCs w:val="22"/>
                </w:rPr>
                <w:delText xml:space="preserve">muss </w:delText>
              </w:r>
            </w:del>
            <w:ins w:id="22" w:author="Arvand, Mardjan" w:date="2021-10-18T12:53:00Z">
              <w:r>
                <w:rPr>
                  <w:sz w:val="22"/>
                  <w:szCs w:val="22"/>
                </w:rPr>
                <w:t>sollte hier</w:t>
              </w:r>
              <w:r>
                <w:rPr>
                  <w:sz w:val="22"/>
                  <w:szCs w:val="22"/>
                </w:rPr>
                <w:t xml:space="preserve"> </w:t>
              </w:r>
            </w:ins>
            <w:r>
              <w:rPr>
                <w:sz w:val="22"/>
                <w:szCs w:val="22"/>
              </w:rPr>
              <w:t>geführt werden.</w:t>
            </w:r>
          </w:p>
          <w:p>
            <w:pPr>
              <w:pStyle w:val="Listenabsatz"/>
              <w:numPr>
                <w:ilvl w:val="1"/>
                <w:numId w:val="5"/>
              </w:numPr>
              <w:ind w:left="828" w:hanging="357"/>
              <w:rPr>
                <w:sz w:val="22"/>
                <w:szCs w:val="22"/>
              </w:rPr>
            </w:pPr>
            <w:r>
              <w:rPr>
                <w:sz w:val="22"/>
                <w:szCs w:val="22"/>
              </w:rPr>
              <w:t xml:space="preserve">Einigung, anlehnend an </w:t>
            </w:r>
            <w:proofErr w:type="spellStart"/>
            <w:r>
              <w:rPr>
                <w:sz w:val="22"/>
                <w:szCs w:val="22"/>
              </w:rPr>
              <w:t>ControlCOVID</w:t>
            </w:r>
            <w:proofErr w:type="spellEnd"/>
            <w:r>
              <w:rPr>
                <w:sz w:val="22"/>
                <w:szCs w:val="22"/>
              </w:rPr>
              <w:t>: Ziel ist Infektions</w:t>
            </w:r>
            <w:r>
              <w:rPr>
                <w:sz w:val="22"/>
                <w:szCs w:val="22"/>
              </w:rPr>
              <w:softHyphen/>
              <w:t>zahlen nachhaltig niedrig zu halten, insbesondere um schwere Erkrankungen und Todesfälle zu minimieren.</w:t>
            </w:r>
          </w:p>
          <w:p>
            <w:pPr>
              <w:pStyle w:val="Listenabsatz"/>
              <w:numPr>
                <w:ilvl w:val="1"/>
                <w:numId w:val="5"/>
              </w:numPr>
              <w:ind w:left="828" w:hanging="357"/>
              <w:rPr>
                <w:sz w:val="22"/>
                <w:szCs w:val="22"/>
              </w:rPr>
            </w:pPr>
            <w:r>
              <w:rPr>
                <w:sz w:val="22"/>
                <w:szCs w:val="22"/>
              </w:rPr>
              <w:t>„Sehr“ guter Schutz vor schweren Erkrankungen bei Impfeffektivität bleibt.</w:t>
            </w:r>
          </w:p>
          <w:p>
            <w:pPr>
              <w:pStyle w:val="Listenabsatz"/>
              <w:numPr>
                <w:ilvl w:val="0"/>
                <w:numId w:val="5"/>
              </w:numPr>
              <w:ind w:left="453" w:hanging="340"/>
              <w:rPr>
                <w:sz w:val="22"/>
                <w:szCs w:val="22"/>
              </w:rPr>
            </w:pPr>
            <w:r>
              <w:rPr>
                <w:sz w:val="22"/>
                <w:szCs w:val="22"/>
              </w:rPr>
              <w:t>Hintergrund</w:t>
            </w:r>
          </w:p>
          <w:p>
            <w:pPr>
              <w:pStyle w:val="Listenabsatz"/>
              <w:numPr>
                <w:ilvl w:val="1"/>
                <w:numId w:val="5"/>
              </w:numPr>
              <w:ind w:left="828" w:hanging="357"/>
              <w:rPr>
                <w:sz w:val="22"/>
                <w:szCs w:val="22"/>
              </w:rPr>
            </w:pPr>
            <w:r>
              <w:rPr>
                <w:sz w:val="22"/>
                <w:szCs w:val="22"/>
              </w:rPr>
              <w:t>Inzidenzen sind leicht zurückgegangen und bilden derzeit ein Plateau. Wie ist das bei Kindern? Kein genereller Anstieg bei Kindern, nur in einzelnen Kreisen.</w:t>
            </w:r>
          </w:p>
          <w:p>
            <w:pPr>
              <w:pStyle w:val="Listenabsatz"/>
              <w:numPr>
                <w:ilvl w:val="1"/>
                <w:numId w:val="5"/>
              </w:numPr>
              <w:ind w:left="828" w:hanging="357"/>
              <w:rPr>
                <w:sz w:val="22"/>
                <w:szCs w:val="22"/>
              </w:rPr>
            </w:pPr>
            <w:r>
              <w:rPr>
                <w:sz w:val="22"/>
                <w:szCs w:val="22"/>
              </w:rPr>
              <w:t>Erneuter Anstieg der Infektionszahlen ist „zu erwarten“ oder „erscheint wahrscheinlich“? Wurde bereits diskutiert und bleibt bei „zu erwarten“.</w:t>
            </w:r>
          </w:p>
          <w:p>
            <w:pPr>
              <w:pStyle w:val="Listenabsatz"/>
              <w:numPr>
                <w:ilvl w:val="1"/>
                <w:numId w:val="5"/>
              </w:numPr>
              <w:ind w:left="828" w:hanging="357"/>
              <w:rPr>
                <w:sz w:val="22"/>
                <w:szCs w:val="22"/>
              </w:rPr>
            </w:pPr>
            <w:r>
              <w:rPr>
                <w:sz w:val="22"/>
                <w:szCs w:val="22"/>
              </w:rPr>
              <w:t>Verweis auf Delta-Variante bei Hintergrund wird gestrichen.</w:t>
            </w:r>
          </w:p>
          <w:p>
            <w:pPr>
              <w:pStyle w:val="Listenabsatz"/>
              <w:numPr>
                <w:ilvl w:val="1"/>
                <w:numId w:val="5"/>
              </w:numPr>
              <w:ind w:left="828" w:hanging="357"/>
              <w:rPr>
                <w:sz w:val="22"/>
                <w:szCs w:val="22"/>
              </w:rPr>
            </w:pPr>
            <w:r>
              <w:rPr>
                <w:sz w:val="22"/>
                <w:szCs w:val="22"/>
              </w:rPr>
              <w:t>Änderung zu „Zahl der Todesfälle befindet sich im Vergleich zu den vorherigen Wellen aktuell auf niedrigerem Niveau“ und „Die Zahl schwerer Erkrankungen…. liegen aktuell auf einem Plateau</w:t>
            </w:r>
            <w:proofErr w:type="gramStart"/>
            <w:r>
              <w:rPr>
                <w:sz w:val="22"/>
                <w:szCs w:val="22"/>
              </w:rPr>
              <w:t>“ .</w:t>
            </w:r>
            <w:proofErr w:type="gramEnd"/>
            <w:r>
              <w:rPr>
                <w:sz w:val="22"/>
                <w:szCs w:val="22"/>
              </w:rPr>
              <w:t xml:space="preserve"> Unter den Hospitalisierten steigt der Anteil der jüngeren Altersgruppen wird gestrichen.</w:t>
            </w:r>
          </w:p>
          <w:p>
            <w:pPr>
              <w:pStyle w:val="Listenabsatz"/>
              <w:numPr>
                <w:ilvl w:val="1"/>
                <w:numId w:val="5"/>
              </w:numPr>
              <w:ind w:left="828" w:hanging="357"/>
              <w:rPr>
                <w:sz w:val="22"/>
                <w:szCs w:val="22"/>
              </w:rPr>
            </w:pPr>
            <w:r>
              <w:rPr>
                <w:sz w:val="22"/>
                <w:szCs w:val="22"/>
              </w:rPr>
              <w:t>Virusverbreitung: Arbeitsumfeld, Kitas und Schulen wurden nicht erwähnt. -&gt; Im Arbeitsumfeld, in Schulen wird angefügt; Kitas spielen im Moment noch keine große Rolle.</w:t>
            </w:r>
          </w:p>
          <w:p>
            <w:pPr>
              <w:pStyle w:val="Listenabsatz"/>
              <w:numPr>
                <w:ilvl w:val="1"/>
                <w:numId w:val="5"/>
              </w:numPr>
              <w:ind w:left="828" w:hanging="357"/>
              <w:rPr>
                <w:sz w:val="22"/>
                <w:szCs w:val="22"/>
              </w:rPr>
            </w:pPr>
            <w:r>
              <w:rPr>
                <w:sz w:val="22"/>
                <w:szCs w:val="22"/>
              </w:rPr>
              <w:t>Lüften aller Innenräume ist redundant und wird gestrichen.</w:t>
            </w:r>
          </w:p>
          <w:p>
            <w:pPr>
              <w:pStyle w:val="Listenabsatz"/>
              <w:numPr>
                <w:ilvl w:val="1"/>
                <w:numId w:val="5"/>
              </w:numPr>
              <w:ind w:left="828" w:hanging="357"/>
              <w:rPr>
                <w:sz w:val="22"/>
                <w:szCs w:val="22"/>
              </w:rPr>
            </w:pPr>
            <w:r>
              <w:rPr>
                <w:sz w:val="22"/>
                <w:szCs w:val="22"/>
              </w:rPr>
              <w:t>Ergänzung: Nutzung der Corona-Warn-App wird empfohlen.</w:t>
            </w:r>
          </w:p>
          <w:p>
            <w:pPr>
              <w:pStyle w:val="Listenabsatz"/>
              <w:numPr>
                <w:ilvl w:val="0"/>
                <w:numId w:val="5"/>
              </w:numPr>
              <w:ind w:left="453" w:hanging="340"/>
              <w:rPr>
                <w:sz w:val="22"/>
                <w:szCs w:val="22"/>
              </w:rPr>
            </w:pPr>
            <w:r>
              <w:rPr>
                <w:sz w:val="22"/>
                <w:szCs w:val="22"/>
              </w:rPr>
              <w:t xml:space="preserve">Übertragbarkeit </w:t>
            </w:r>
          </w:p>
          <w:p>
            <w:pPr>
              <w:pStyle w:val="Listenabsatz"/>
              <w:numPr>
                <w:ilvl w:val="1"/>
                <w:numId w:val="5"/>
              </w:numPr>
              <w:ind w:left="828" w:hanging="357"/>
              <w:rPr>
                <w:sz w:val="22"/>
                <w:szCs w:val="22"/>
              </w:rPr>
            </w:pPr>
            <w:r>
              <w:rPr>
                <w:sz w:val="22"/>
                <w:szCs w:val="22"/>
              </w:rPr>
              <w:t>Dass die derzeit zirkulierende Delta Variante besonders leicht übertragbar ist, wird eingefügt.</w:t>
            </w:r>
          </w:p>
          <w:p>
            <w:pPr>
              <w:pStyle w:val="Listenabsatz"/>
              <w:numPr>
                <w:ilvl w:val="0"/>
                <w:numId w:val="5"/>
              </w:numPr>
              <w:ind w:left="453" w:hanging="340"/>
              <w:rPr>
                <w:sz w:val="22"/>
                <w:szCs w:val="22"/>
              </w:rPr>
            </w:pPr>
            <w:r>
              <w:rPr>
                <w:sz w:val="22"/>
                <w:szCs w:val="22"/>
              </w:rPr>
              <w:t>Ressourcenbelastung des Gesundheitssystems</w:t>
            </w:r>
          </w:p>
          <w:p>
            <w:pPr>
              <w:pStyle w:val="Listenabsatz"/>
              <w:numPr>
                <w:ilvl w:val="1"/>
                <w:numId w:val="5"/>
              </w:numPr>
              <w:ind w:left="828" w:hanging="357"/>
              <w:rPr>
                <w:sz w:val="22"/>
                <w:szCs w:val="22"/>
              </w:rPr>
            </w:pPr>
            <w:r>
              <w:rPr>
                <w:sz w:val="22"/>
                <w:szCs w:val="22"/>
              </w:rPr>
              <w:t xml:space="preserve">1. Absatz wird gestrichen -&gt; Krankheitsschwere soll in den Vordergrund gestellt werden, nicht Überlastung des Gesundheitssystems. </w:t>
            </w:r>
            <w:r>
              <w:rPr>
                <w:sz w:val="22"/>
                <w:szCs w:val="22"/>
              </w:rPr>
              <w:br/>
              <w:t xml:space="preserve">(Anmerkung: Kapazitäten auf den Intensivstationen sind aufgrund von Personalmangel gesunken.) </w:t>
            </w:r>
          </w:p>
          <w:p>
            <w:pPr>
              <w:pStyle w:val="Listenabsatz"/>
              <w:numPr>
                <w:ilvl w:val="0"/>
                <w:numId w:val="5"/>
              </w:numPr>
              <w:ind w:left="453" w:hanging="340"/>
              <w:rPr>
                <w:sz w:val="22"/>
                <w:szCs w:val="22"/>
              </w:rPr>
            </w:pPr>
            <w:r>
              <w:rPr>
                <w:sz w:val="22"/>
                <w:szCs w:val="22"/>
              </w:rPr>
              <w:t>Strategie und Infektionsschutzmaßnahmen</w:t>
            </w:r>
          </w:p>
          <w:p>
            <w:pPr>
              <w:pStyle w:val="Listenabsatz"/>
              <w:numPr>
                <w:ilvl w:val="1"/>
                <w:numId w:val="5"/>
              </w:numPr>
              <w:ind w:left="828" w:hanging="357"/>
              <w:rPr>
                <w:sz w:val="22"/>
                <w:szCs w:val="22"/>
              </w:rPr>
            </w:pPr>
            <w:r>
              <w:rPr>
                <w:sz w:val="22"/>
                <w:szCs w:val="22"/>
              </w:rPr>
              <w:t>Änderung der Überschrift zu „Grundsätzliche Aspekte der Strategie zur Pandemiebewältigung“</w:t>
            </w:r>
          </w:p>
          <w:p>
            <w:pPr>
              <w:pStyle w:val="Listenabsatz"/>
              <w:numPr>
                <w:ilvl w:val="0"/>
                <w:numId w:val="5"/>
              </w:numPr>
              <w:ind w:left="453" w:hanging="340"/>
              <w:rPr>
                <w:sz w:val="22"/>
                <w:szCs w:val="22"/>
              </w:rPr>
            </w:pPr>
            <w:r>
              <w:rPr>
                <w:sz w:val="22"/>
                <w:szCs w:val="22"/>
              </w:rPr>
              <w:t xml:space="preserve">Grundprinzipien der Risikobewertung </w:t>
            </w:r>
          </w:p>
          <w:p>
            <w:pPr>
              <w:pStyle w:val="Listenabsatz"/>
              <w:numPr>
                <w:ilvl w:val="1"/>
                <w:numId w:val="5"/>
              </w:numPr>
              <w:ind w:left="828" w:hanging="357"/>
              <w:rPr>
                <w:sz w:val="22"/>
                <w:szCs w:val="22"/>
              </w:rPr>
            </w:pPr>
            <w:r>
              <w:rPr>
                <w:sz w:val="22"/>
                <w:szCs w:val="22"/>
              </w:rPr>
              <w:lastRenderedPageBreak/>
              <w:t>Übertragbarkeit: Vorschlag Virusvariante zu ergänzen wurde abgelehnt, da an PISA-WHO Konzept orientiert. Maßzahlen für Übertragbarkeit sind Fallzahlen und Trends.</w:t>
            </w:r>
          </w:p>
          <w:p>
            <w:pPr>
              <w:rPr>
                <w:i/>
                <w:sz w:val="22"/>
                <w:szCs w:val="22"/>
              </w:rPr>
            </w:pPr>
            <w:proofErr w:type="spellStart"/>
            <w:r>
              <w:rPr>
                <w:i/>
                <w:sz w:val="22"/>
                <w:szCs w:val="22"/>
              </w:rPr>
              <w:t>ToDo</w:t>
            </w:r>
            <w:proofErr w:type="spellEnd"/>
            <w:r>
              <w:rPr>
                <w:i/>
                <w:sz w:val="22"/>
                <w:szCs w:val="22"/>
              </w:rPr>
              <w:t xml:space="preserve">: Fr. </w:t>
            </w:r>
            <w:proofErr w:type="gramStart"/>
            <w:r>
              <w:rPr>
                <w:i/>
                <w:sz w:val="22"/>
                <w:szCs w:val="22"/>
              </w:rPr>
              <w:t>an der Heiden</w:t>
            </w:r>
            <w:proofErr w:type="gramEnd"/>
            <w:r>
              <w:rPr>
                <w:i/>
                <w:sz w:val="22"/>
                <w:szCs w:val="22"/>
              </w:rPr>
              <w:t xml:space="preserve"> finalisiert Risikobewertung, wird am Montag als redaktionelle Überarbeitung und Kürzung von Presse publiziert.</w:t>
            </w:r>
          </w:p>
          <w:p>
            <w:pPr>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Arvand</w:t>
            </w:r>
          </w:p>
          <w:p>
            <w:pPr>
              <w:rPr>
                <w:sz w:val="22"/>
                <w:szCs w:val="22"/>
              </w:rPr>
            </w:pPr>
          </w:p>
          <w:p>
            <w:pPr>
              <w:rPr>
                <w:sz w:val="22"/>
                <w:szCs w:val="22"/>
              </w:rPr>
            </w:pPr>
          </w:p>
          <w:p>
            <w:pPr>
              <w:rPr>
                <w:sz w:val="22"/>
                <w:szCs w:val="22"/>
              </w:rPr>
            </w:pPr>
          </w:p>
          <w:p>
            <w:pPr>
              <w:rPr>
                <w:ins w:id="23" w:author="Arvand, Mardjan" w:date="2021-10-18T12:52:00Z"/>
                <w:sz w:val="22"/>
                <w:szCs w:val="22"/>
              </w:rPr>
            </w:pPr>
          </w:p>
          <w:p>
            <w:pPr>
              <w:rPr>
                <w:ins w:id="24" w:author="Arvand, Mardjan" w:date="2021-10-18T12:52:00Z"/>
                <w:sz w:val="22"/>
                <w:szCs w:val="22"/>
              </w:rPr>
            </w:pPr>
          </w:p>
          <w:p>
            <w:pPr>
              <w:rPr>
                <w:ins w:id="25" w:author="Arvand, Mardjan" w:date="2021-10-18T12:52:00Z"/>
                <w:sz w:val="22"/>
                <w:szCs w:val="22"/>
              </w:rPr>
            </w:pPr>
          </w:p>
          <w:p>
            <w:pPr>
              <w:rPr>
                <w:ins w:id="26" w:author="Arvand, Mardjan" w:date="2021-10-18T12:52:00Z"/>
                <w:sz w:val="22"/>
                <w:szCs w:val="22"/>
              </w:rPr>
            </w:pPr>
          </w:p>
          <w:p>
            <w:pPr>
              <w:rPr>
                <w:ins w:id="27" w:author="Arvand, Mardjan" w:date="2021-10-18T12:58:00Z"/>
                <w:sz w:val="22"/>
                <w:szCs w:val="22"/>
              </w:rPr>
            </w:pPr>
          </w:p>
          <w:p>
            <w:pPr>
              <w:rPr>
                <w:ins w:id="28" w:author="Arvand, Mardjan" w:date="2021-10-18T12:54:00Z"/>
                <w:sz w:val="22"/>
                <w:szCs w:val="22"/>
              </w:rPr>
            </w:pPr>
          </w:p>
          <w:p>
            <w:pPr>
              <w:rPr>
                <w:del w:id="29" w:author="Arvand, Mardjan" w:date="2021-10-18T12:52:00Z"/>
                <w:sz w:val="22"/>
                <w:szCs w:val="22"/>
              </w:rPr>
            </w:pPr>
            <w:r>
              <w:rPr>
                <w:sz w:val="22"/>
                <w:szCs w:val="22"/>
              </w:rPr>
              <w:t>Haas</w:t>
            </w:r>
          </w:p>
          <w:p>
            <w:pPr>
              <w:rPr>
                <w:ins w:id="30" w:author="Arvand, Mardjan" w:date="2021-10-18T12:58:00Z"/>
                <w:sz w:val="22"/>
                <w:szCs w:val="22"/>
              </w:rPr>
            </w:pPr>
          </w:p>
          <w:p>
            <w:pPr>
              <w:rPr>
                <w:ins w:id="31" w:author="Arvand, Mardjan" w:date="2021-10-18T12:58:00Z"/>
                <w:sz w:val="22"/>
                <w:szCs w:val="22"/>
              </w:rPr>
            </w:pPr>
          </w:p>
          <w:p>
            <w:pPr>
              <w:rPr>
                <w:ins w:id="32" w:author="Arvand, Mardjan" w:date="2021-10-18T12:58:00Z"/>
                <w:sz w:val="22"/>
                <w:szCs w:val="22"/>
              </w:rPr>
            </w:pPr>
          </w:p>
          <w:p>
            <w:pPr>
              <w:rPr>
                <w:del w:id="33" w:author="Arvand, Mardjan" w:date="2021-10-18T12:52:00Z"/>
                <w:sz w:val="22"/>
                <w:szCs w:val="22"/>
              </w:rPr>
            </w:pPr>
          </w:p>
          <w:p>
            <w:pPr>
              <w:rPr>
                <w:del w:id="34" w:author="Arvand, Mardjan" w:date="2021-10-18T12:52:00Z"/>
                <w:sz w:val="22"/>
                <w:szCs w:val="22"/>
              </w:rPr>
            </w:pPr>
          </w:p>
          <w:p>
            <w:pPr>
              <w:rPr>
                <w:del w:id="35" w:author="Arvand, Mardjan" w:date="2021-10-18T12:53:00Z"/>
                <w:sz w:val="22"/>
                <w:szCs w:val="22"/>
              </w:rPr>
            </w:pPr>
            <w:r>
              <w:rPr>
                <w:sz w:val="22"/>
                <w:szCs w:val="22"/>
              </w:rPr>
              <w:t>Wieler</w:t>
            </w:r>
          </w:p>
          <w:p>
            <w:pPr>
              <w:rPr>
                <w:ins w:id="36" w:author="Arvand, Mardjan" w:date="2021-10-18T12:58:00Z"/>
                <w:sz w:val="22"/>
                <w:szCs w:val="22"/>
              </w:rPr>
            </w:pPr>
          </w:p>
          <w:p>
            <w:pPr>
              <w:rPr>
                <w:ins w:id="37" w:author="Arvand, Mardjan" w:date="2021-10-18T12:58:00Z"/>
                <w:sz w:val="22"/>
                <w:szCs w:val="22"/>
              </w:rPr>
            </w:pPr>
          </w:p>
          <w:p>
            <w:pPr>
              <w:rPr>
                <w:ins w:id="38" w:author="Arvand, Mardjan" w:date="2021-10-18T12:58:00Z"/>
                <w:sz w:val="22"/>
                <w:szCs w:val="22"/>
              </w:rPr>
            </w:pPr>
          </w:p>
          <w:p>
            <w:pPr>
              <w:rPr>
                <w:ins w:id="39" w:author="Arvand, Mardjan" w:date="2021-10-18T12:58:00Z"/>
                <w:sz w:val="22"/>
                <w:szCs w:val="22"/>
              </w:rPr>
            </w:pPr>
          </w:p>
          <w:p>
            <w:pPr>
              <w:rPr>
                <w:ins w:id="40" w:author="Arvand, Mardjan" w:date="2021-10-18T12:58:00Z"/>
                <w:sz w:val="22"/>
                <w:szCs w:val="22"/>
              </w:rPr>
            </w:pPr>
            <w:bookmarkStart w:id="41" w:name="_GoBack"/>
            <w:bookmarkEnd w:id="41"/>
          </w:p>
          <w:p>
            <w:pPr>
              <w:rPr>
                <w:del w:id="42" w:author="Arvand, Mardjan" w:date="2021-10-18T12:53:00Z"/>
                <w:sz w:val="22"/>
                <w:szCs w:val="22"/>
              </w:rPr>
            </w:pPr>
          </w:p>
          <w:p>
            <w:pPr>
              <w:rPr>
                <w:del w:id="43" w:author="Arvand, Mardjan" w:date="2021-10-18T12:53:00Z"/>
                <w:sz w:val="22"/>
                <w:szCs w:val="22"/>
              </w:rPr>
            </w:pPr>
          </w:p>
          <w:p>
            <w:pPr>
              <w:rPr>
                <w:del w:id="44" w:author="Arvand, Mardjan" w:date="2021-10-18T12:53:00Z"/>
                <w:sz w:val="22"/>
                <w:szCs w:val="22"/>
              </w:rPr>
            </w:pPr>
          </w:p>
          <w:p>
            <w:pPr>
              <w:rPr>
                <w:del w:id="45" w:author="Arvand, Mardjan" w:date="2021-10-18T12:53:00Z"/>
                <w:sz w:val="22"/>
                <w:szCs w:val="22"/>
              </w:rPr>
            </w:pPr>
          </w:p>
          <w:p>
            <w:pPr>
              <w:rPr>
                <w:del w:id="46" w:author="Arvand, Mardjan" w:date="2021-10-18T12:53:00Z"/>
                <w:sz w:val="22"/>
                <w:szCs w:val="22"/>
              </w:rPr>
            </w:pPr>
          </w:p>
          <w:p>
            <w:pPr>
              <w:rPr>
                <w:sz w:val="22"/>
                <w:szCs w:val="22"/>
              </w:rPr>
            </w:pPr>
            <w:proofErr w:type="spellStart"/>
            <w:r>
              <w:rPr>
                <w:sz w:val="22"/>
                <w:szCs w:val="22"/>
              </w:rPr>
              <w:t>Abu</w:t>
            </w:r>
            <w:proofErr w:type="spellEnd"/>
            <w:r>
              <w:rPr>
                <w:sz w:val="22"/>
                <w:szCs w:val="22"/>
              </w:rPr>
              <w:t xml:space="preserve"> Sin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del w:id="47" w:author="Arvand, Mardjan" w:date="2021-10-18T12:57:00Z"/>
                <w:sz w:val="22"/>
                <w:szCs w:val="22"/>
              </w:rPr>
            </w:pPr>
          </w:p>
          <w:p>
            <w:pPr>
              <w:rPr>
                <w:del w:id="48" w:author="Arvand, Mardjan" w:date="2021-10-18T12:57:00Z"/>
                <w:sz w:val="22"/>
                <w:szCs w:val="22"/>
              </w:rPr>
            </w:pPr>
          </w:p>
          <w:p>
            <w:pPr>
              <w:rPr>
                <w:sz w:val="22"/>
                <w:szCs w:val="22"/>
              </w:rPr>
            </w:pPr>
          </w:p>
          <w:p>
            <w:pPr>
              <w:rPr>
                <w:sz w:val="22"/>
                <w:szCs w:val="22"/>
              </w:rPr>
            </w:pPr>
            <w:r>
              <w:rPr>
                <w:sz w:val="22"/>
                <w:szCs w:val="22"/>
              </w:rPr>
              <w:t>Haas</w:t>
            </w:r>
          </w:p>
        </w:tc>
      </w:tr>
      <w:tr>
        <w:trPr>
          <w:trHeight w:val="518"/>
        </w:trPr>
        <w:tc>
          <w:tcPr>
            <w:tcW w:w="684" w:type="dxa"/>
          </w:tcPr>
          <w:p>
            <w:pPr>
              <w:rPr>
                <w:b/>
              </w:rPr>
            </w:pPr>
            <w:r>
              <w:rPr>
                <w:b/>
              </w:rPr>
              <w:lastRenderedPageBreak/>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ind w:left="453" w:hanging="340"/>
              <w:rPr>
                <w:sz w:val="22"/>
                <w:szCs w:val="22"/>
              </w:rPr>
            </w:pPr>
            <w:r>
              <w:rPr>
                <w:sz w:val="22"/>
                <w:szCs w:val="22"/>
              </w:rPr>
              <w:t>Kein aktueller Beitrag</w:t>
            </w:r>
          </w:p>
          <w:p>
            <w:pPr>
              <w:pStyle w:val="Listenabsatz"/>
              <w:ind w:left="453"/>
              <w:rPr>
                <w:sz w:val="22"/>
                <w:szCs w:val="22"/>
              </w:rPr>
            </w:pPr>
          </w:p>
          <w:p>
            <w:pPr>
              <w:spacing w:before="120"/>
              <w:rPr>
                <w:b/>
                <w:sz w:val="22"/>
                <w:szCs w:val="22"/>
              </w:rPr>
            </w:pPr>
            <w:r>
              <w:rPr>
                <w:b/>
                <w:sz w:val="22"/>
                <w:szCs w:val="22"/>
              </w:rPr>
              <w:t>Presse</w:t>
            </w:r>
          </w:p>
          <w:p>
            <w:pPr>
              <w:pStyle w:val="Listenabsatz"/>
              <w:numPr>
                <w:ilvl w:val="0"/>
                <w:numId w:val="5"/>
              </w:numPr>
              <w:ind w:left="453" w:hanging="340"/>
              <w:rPr>
                <w:sz w:val="22"/>
                <w:szCs w:val="22"/>
              </w:rPr>
            </w:pPr>
            <w:r>
              <w:rPr>
                <w:sz w:val="22"/>
                <w:szCs w:val="22"/>
              </w:rPr>
              <w:t>RKI hat sich gegen Bild-Berichterstattung gewehrt. Dies wurde positiv aufgenommen.</w:t>
            </w:r>
          </w:p>
          <w:p>
            <w:pPr>
              <w:pStyle w:val="Listenabsatz"/>
              <w:numPr>
                <w:ilvl w:val="0"/>
                <w:numId w:val="5"/>
              </w:numPr>
              <w:ind w:left="453" w:hanging="340"/>
              <w:rPr>
                <w:sz w:val="22"/>
                <w:szCs w:val="22"/>
              </w:rPr>
            </w:pPr>
            <w:r>
              <w:rPr>
                <w:sz w:val="22"/>
                <w:szCs w:val="22"/>
              </w:rPr>
              <w:t xml:space="preserve">Information zu LK und Altersgruppen im letzten Wochenbericht </w:t>
            </w:r>
          </w:p>
          <w:p>
            <w:pPr>
              <w:pStyle w:val="Listenabsatz"/>
              <w:numPr>
                <w:ilvl w:val="1"/>
                <w:numId w:val="5"/>
              </w:numPr>
              <w:ind w:left="828" w:hanging="357"/>
              <w:rPr>
                <w:sz w:val="22"/>
                <w:szCs w:val="22"/>
              </w:rPr>
            </w:pPr>
            <w:proofErr w:type="spellStart"/>
            <w:r>
              <w:rPr>
                <w:sz w:val="22"/>
                <w:szCs w:val="22"/>
              </w:rPr>
              <w:t>Korrekturtweet</w:t>
            </w:r>
            <w:proofErr w:type="spellEnd"/>
            <w:r>
              <w:rPr>
                <w:sz w:val="22"/>
                <w:szCs w:val="22"/>
              </w:rPr>
              <w:t xml:space="preserve"> erforderlich, da Fehler bei Tweet gestern: in 9 statt 8 LK ist die Inzidenz bei 10-</w:t>
            </w:r>
            <w:proofErr w:type="gramStart"/>
            <w:r>
              <w:rPr>
                <w:sz w:val="22"/>
                <w:szCs w:val="22"/>
              </w:rPr>
              <w:t>19 Jährigen</w:t>
            </w:r>
            <w:proofErr w:type="gramEnd"/>
            <w:r>
              <w:rPr>
                <w:sz w:val="22"/>
                <w:szCs w:val="22"/>
              </w:rPr>
              <w:t xml:space="preserve"> sehr hoch.</w:t>
            </w:r>
          </w:p>
          <w:p>
            <w:pPr>
              <w:pStyle w:val="Listenabsatz"/>
              <w:numPr>
                <w:ilvl w:val="0"/>
                <w:numId w:val="5"/>
              </w:numPr>
              <w:ind w:left="453" w:hanging="340"/>
              <w:rPr>
                <w:sz w:val="22"/>
                <w:szCs w:val="22"/>
              </w:rPr>
            </w:pPr>
            <w:r>
              <w:rPr>
                <w:sz w:val="22"/>
                <w:szCs w:val="22"/>
              </w:rPr>
              <w:t>2 Anfragen hierzu von Bildzeitung und Deutschlandfunk</w:t>
            </w:r>
          </w:p>
          <w:p>
            <w:pPr>
              <w:pStyle w:val="Listenabsatz"/>
              <w:numPr>
                <w:ilvl w:val="1"/>
                <w:numId w:val="5"/>
              </w:numPr>
              <w:ind w:left="828" w:hanging="357"/>
              <w:rPr>
                <w:sz w:val="22"/>
                <w:szCs w:val="22"/>
              </w:rPr>
            </w:pPr>
            <w:r>
              <w:rPr>
                <w:sz w:val="22"/>
                <w:szCs w:val="22"/>
              </w:rPr>
              <w:t xml:space="preserve">Warum wurde Auswertung erst jetzt veröffentlicht, obwohl die Inzidenzen in dieser Altersgruppe vor ein paar Wochen höher waren? </w:t>
            </w:r>
          </w:p>
          <w:p>
            <w:pPr>
              <w:pStyle w:val="Listenabsatz"/>
              <w:numPr>
                <w:ilvl w:val="1"/>
                <w:numId w:val="5"/>
              </w:numPr>
              <w:ind w:left="828" w:hanging="357"/>
              <w:rPr>
                <w:sz w:val="22"/>
                <w:szCs w:val="22"/>
              </w:rPr>
            </w:pPr>
            <w:r>
              <w:rPr>
                <w:sz w:val="22"/>
                <w:szCs w:val="22"/>
              </w:rPr>
              <w:t xml:space="preserve">Wunsch nach Daten dazu </w:t>
            </w:r>
          </w:p>
          <w:p>
            <w:pPr>
              <w:pStyle w:val="Listenabsatz"/>
              <w:numPr>
                <w:ilvl w:val="2"/>
                <w:numId w:val="29"/>
              </w:numPr>
              <w:ind w:left="1190" w:hanging="357"/>
              <w:rPr>
                <w:sz w:val="22"/>
                <w:szCs w:val="22"/>
              </w:rPr>
            </w:pPr>
            <w:r>
              <w:rPr>
                <w:sz w:val="22"/>
                <w:szCs w:val="22"/>
              </w:rPr>
              <w:t>Dashboard-Daten sind verfügbar, jedoch andere Altersgruppen</w:t>
            </w:r>
          </w:p>
          <w:p>
            <w:pPr>
              <w:pStyle w:val="Listenabsatz"/>
              <w:numPr>
                <w:ilvl w:val="2"/>
                <w:numId w:val="29"/>
              </w:numPr>
              <w:ind w:left="1190" w:hanging="357"/>
              <w:rPr>
                <w:sz w:val="22"/>
                <w:szCs w:val="22"/>
              </w:rPr>
            </w:pPr>
            <w:r>
              <w:rPr>
                <w:sz w:val="22"/>
                <w:szCs w:val="22"/>
              </w:rPr>
              <w:t>Daten können im Nachhinein zur Verfügung gestellt werden. Besser wäre es aber, wenn nicht immer mehr weitere Daten zur Verfügung gestellt werden müssten.</w:t>
            </w:r>
          </w:p>
          <w:p>
            <w:pPr>
              <w:pStyle w:val="Listenabsatz"/>
              <w:numPr>
                <w:ilvl w:val="2"/>
                <w:numId w:val="29"/>
              </w:numPr>
              <w:ind w:left="1190" w:hanging="357"/>
              <w:rPr>
                <w:sz w:val="22"/>
                <w:szCs w:val="22"/>
              </w:rPr>
            </w:pPr>
            <w:r>
              <w:rPr>
                <w:sz w:val="22"/>
                <w:szCs w:val="22"/>
              </w:rPr>
              <w:t>Muss politisch entschieden werden.</w:t>
            </w:r>
          </w:p>
          <w:p>
            <w:pPr>
              <w:pStyle w:val="Listenabsatz"/>
              <w:numPr>
                <w:ilvl w:val="1"/>
                <w:numId w:val="5"/>
              </w:numPr>
              <w:ind w:left="828" w:hanging="357"/>
              <w:rPr>
                <w:sz w:val="22"/>
                <w:szCs w:val="22"/>
              </w:rPr>
            </w:pPr>
            <w:r>
              <w:rPr>
                <w:sz w:val="22"/>
                <w:szCs w:val="22"/>
              </w:rPr>
              <w:t xml:space="preserve">Müssen Daten einer Zeitung auf Aufforderung zur Verfügung gestellt werden? </w:t>
            </w:r>
          </w:p>
          <w:p>
            <w:pPr>
              <w:pStyle w:val="Listenabsatz"/>
              <w:numPr>
                <w:ilvl w:val="2"/>
                <w:numId w:val="29"/>
              </w:numPr>
              <w:ind w:left="1190" w:hanging="357"/>
              <w:rPr>
                <w:sz w:val="22"/>
                <w:szCs w:val="22"/>
              </w:rPr>
            </w:pPr>
            <w:r>
              <w:rPr>
                <w:sz w:val="22"/>
                <w:szCs w:val="22"/>
              </w:rPr>
              <w:t xml:space="preserve">Strategische Frage, keine rechtliche; könnten Daten wahrscheinlich einklagen. </w:t>
            </w:r>
          </w:p>
          <w:p>
            <w:pPr>
              <w:pStyle w:val="Listenabsatz"/>
              <w:numPr>
                <w:ilvl w:val="1"/>
                <w:numId w:val="5"/>
              </w:numPr>
              <w:ind w:left="828" w:hanging="357"/>
              <w:rPr>
                <w:sz w:val="22"/>
                <w:szCs w:val="22"/>
              </w:rPr>
            </w:pPr>
            <w:r>
              <w:rPr>
                <w:sz w:val="22"/>
                <w:szCs w:val="22"/>
              </w:rPr>
              <w:t>Begründung mit nicht vorhandener Kapazität ist ungünstig.</w:t>
            </w:r>
          </w:p>
          <w:p>
            <w:pPr>
              <w:pStyle w:val="Listenabsatz"/>
              <w:numPr>
                <w:ilvl w:val="1"/>
                <w:numId w:val="5"/>
              </w:numPr>
              <w:ind w:left="828" w:hanging="357"/>
              <w:rPr>
                <w:sz w:val="22"/>
                <w:szCs w:val="22"/>
              </w:rPr>
            </w:pPr>
            <w:r>
              <w:rPr>
                <w:sz w:val="22"/>
                <w:szCs w:val="22"/>
              </w:rPr>
              <w:t xml:space="preserve">Eher qualitativ antworten vs. gar nicht antworten? Wenn antworten, dann generisch. </w:t>
            </w:r>
          </w:p>
          <w:p>
            <w:pPr>
              <w:pStyle w:val="Listenabsatz"/>
              <w:numPr>
                <w:ilvl w:val="1"/>
                <w:numId w:val="5"/>
              </w:numPr>
              <w:ind w:left="828" w:hanging="357"/>
              <w:rPr>
                <w:sz w:val="22"/>
                <w:szCs w:val="22"/>
              </w:rPr>
            </w:pPr>
            <w:r>
              <w:rPr>
                <w:sz w:val="22"/>
                <w:szCs w:val="22"/>
              </w:rPr>
              <w:t>Es gibt vermutlich kein gutes Argument, warum diese Ergebnisse jetzt und nicht schon vorher veröffentlicht wurden.</w:t>
            </w:r>
          </w:p>
          <w:p>
            <w:pPr>
              <w:pStyle w:val="Listenabsatz"/>
              <w:numPr>
                <w:ilvl w:val="2"/>
                <w:numId w:val="29"/>
              </w:numPr>
              <w:ind w:left="1190" w:hanging="357"/>
              <w:rPr>
                <w:sz w:val="22"/>
                <w:szCs w:val="22"/>
              </w:rPr>
            </w:pPr>
            <w:r>
              <w:rPr>
                <w:sz w:val="22"/>
                <w:szCs w:val="22"/>
              </w:rPr>
              <w:t xml:space="preserve">Vorher standen andere Themen im Vordergrund. </w:t>
            </w:r>
          </w:p>
          <w:p>
            <w:pPr>
              <w:pStyle w:val="Listenabsatz"/>
              <w:numPr>
                <w:ilvl w:val="1"/>
                <w:numId w:val="5"/>
              </w:numPr>
              <w:ind w:left="828" w:hanging="357"/>
              <w:rPr>
                <w:sz w:val="22"/>
                <w:szCs w:val="22"/>
              </w:rPr>
            </w:pPr>
            <w:r>
              <w:rPr>
                <w:sz w:val="22"/>
                <w:szCs w:val="22"/>
              </w:rPr>
              <w:t xml:space="preserve">Verweis auf </w:t>
            </w:r>
            <w:proofErr w:type="spellStart"/>
            <w:r>
              <w:rPr>
                <w:sz w:val="22"/>
                <w:szCs w:val="22"/>
              </w:rPr>
              <w:t>SurvNet</w:t>
            </w:r>
            <w:proofErr w:type="spellEnd"/>
            <w:r>
              <w:rPr>
                <w:sz w:val="22"/>
                <w:szCs w:val="22"/>
              </w:rPr>
              <w:t xml:space="preserve">: Daten können aus </w:t>
            </w:r>
            <w:proofErr w:type="spellStart"/>
            <w:r>
              <w:rPr>
                <w:sz w:val="22"/>
                <w:szCs w:val="22"/>
              </w:rPr>
              <w:t>SurvNet</w:t>
            </w:r>
            <w:proofErr w:type="spellEnd"/>
            <w:r>
              <w:rPr>
                <w:sz w:val="22"/>
                <w:szCs w:val="22"/>
              </w:rPr>
              <w:t xml:space="preserve"> gezogen werden.</w:t>
            </w:r>
          </w:p>
          <w:p>
            <w:pPr>
              <w:pStyle w:val="Listenabsatz"/>
              <w:ind w:left="828"/>
              <w:rPr>
                <w:sz w:val="22"/>
                <w:szCs w:val="22"/>
              </w:rPr>
            </w:pPr>
            <w:r>
              <w:rPr>
                <w:sz w:val="22"/>
                <w:szCs w:val="22"/>
              </w:rPr>
              <w:t xml:space="preserve"> </w:t>
            </w:r>
          </w:p>
          <w:p>
            <w:pPr>
              <w:pStyle w:val="Listenabsatz"/>
              <w:numPr>
                <w:ilvl w:val="0"/>
                <w:numId w:val="5"/>
              </w:numPr>
              <w:ind w:left="453" w:hanging="340"/>
              <w:rPr>
                <w:sz w:val="22"/>
                <w:szCs w:val="22"/>
              </w:rPr>
            </w:pPr>
            <w:r>
              <w:rPr>
                <w:sz w:val="22"/>
                <w:szCs w:val="22"/>
              </w:rPr>
              <w:t xml:space="preserve">Workshop zum </w:t>
            </w:r>
            <w:proofErr w:type="spellStart"/>
            <w:r>
              <w:rPr>
                <w:sz w:val="22"/>
                <w:szCs w:val="22"/>
              </w:rPr>
              <w:t>Nowcasting</w:t>
            </w:r>
            <w:proofErr w:type="spellEnd"/>
            <w:r>
              <w:rPr>
                <w:sz w:val="22"/>
                <w:szCs w:val="22"/>
              </w:rPr>
              <w:t xml:space="preserve"> der Hospitalisierungsinzidenz für Datenjournalisten</w:t>
            </w:r>
          </w:p>
          <w:p>
            <w:pPr>
              <w:pStyle w:val="Listenabsatz"/>
              <w:numPr>
                <w:ilvl w:val="1"/>
                <w:numId w:val="5"/>
              </w:numPr>
              <w:ind w:left="828" w:hanging="357"/>
              <w:rPr>
                <w:sz w:val="22"/>
                <w:szCs w:val="22"/>
              </w:rPr>
            </w:pPr>
            <w:r>
              <w:rPr>
                <w:sz w:val="22"/>
                <w:szCs w:val="22"/>
              </w:rPr>
              <w:t xml:space="preserve">Von 10 – 12 Uhr: 10 Journalisten + Hr. </w:t>
            </w:r>
            <w:proofErr w:type="gramStart"/>
            <w:r>
              <w:rPr>
                <w:sz w:val="22"/>
                <w:szCs w:val="22"/>
              </w:rPr>
              <w:t>an der Heiden</w:t>
            </w:r>
            <w:proofErr w:type="gramEnd"/>
            <w:r>
              <w:rPr>
                <w:sz w:val="22"/>
                <w:szCs w:val="22"/>
              </w:rPr>
              <w:t xml:space="preserve">, Hr. Hamouda, Fr. Wenchel: gute Diskussion </w:t>
            </w:r>
          </w:p>
          <w:p>
            <w:pPr>
              <w:pStyle w:val="Listenabsatz"/>
              <w:numPr>
                <w:ilvl w:val="1"/>
                <w:numId w:val="5"/>
              </w:numPr>
              <w:ind w:left="828" w:hanging="357"/>
              <w:rPr>
                <w:sz w:val="22"/>
                <w:szCs w:val="22"/>
              </w:rPr>
            </w:pPr>
            <w:r>
              <w:rPr>
                <w:sz w:val="22"/>
                <w:szCs w:val="22"/>
              </w:rPr>
              <w:t>Hintergrundgespräche mit Journalisten sind ab und zu sinnvoll.</w:t>
            </w:r>
          </w:p>
          <w:p>
            <w:pPr>
              <w:pStyle w:val="Listenabsatz"/>
              <w:numPr>
                <w:ilvl w:val="1"/>
                <w:numId w:val="5"/>
              </w:numPr>
              <w:ind w:left="828" w:hanging="357"/>
              <w:rPr>
                <w:sz w:val="22"/>
                <w:szCs w:val="22"/>
              </w:rPr>
            </w:pPr>
            <w:r>
              <w:rPr>
                <w:sz w:val="22"/>
                <w:szCs w:val="22"/>
              </w:rPr>
              <w:t xml:space="preserve">Maschinenlesbarkeit der Daten notwendig </w:t>
            </w:r>
          </w:p>
          <w:p>
            <w:pPr>
              <w:pStyle w:val="Listenabsatz"/>
              <w:numPr>
                <w:ilvl w:val="1"/>
                <w:numId w:val="5"/>
              </w:numPr>
              <w:ind w:left="828" w:hanging="357"/>
              <w:rPr>
                <w:sz w:val="22"/>
                <w:szCs w:val="22"/>
              </w:rPr>
            </w:pPr>
            <w:r>
              <w:rPr>
                <w:sz w:val="22"/>
                <w:szCs w:val="22"/>
              </w:rPr>
              <w:t xml:space="preserve">Wurde nicht versprochen, möglichst nicht immer neue Sachen anbieten. </w:t>
            </w:r>
          </w:p>
          <w:p>
            <w:pPr>
              <w:pStyle w:val="Listenabsatz"/>
              <w:numPr>
                <w:ilvl w:val="1"/>
                <w:numId w:val="5"/>
              </w:numPr>
              <w:ind w:left="828" w:hanging="357"/>
              <w:rPr>
                <w:sz w:val="22"/>
                <w:szCs w:val="22"/>
              </w:rPr>
            </w:pPr>
            <w:r>
              <w:rPr>
                <w:sz w:val="22"/>
                <w:szCs w:val="22"/>
              </w:rPr>
              <w:t>Generell kommt bei neuen Abbildungen im Wochenbericht immer die Frage nach Daten auf, auch auf Bundeslandebene.</w:t>
            </w:r>
          </w:p>
          <w:p>
            <w:pPr>
              <w:pStyle w:val="Listenabsatz"/>
              <w:ind w:left="453"/>
              <w:rPr>
                <w:sz w:val="22"/>
                <w:szCs w:val="22"/>
              </w:rPr>
            </w:pPr>
          </w:p>
          <w:p>
            <w:pPr>
              <w:spacing w:before="120"/>
              <w:rPr>
                <w:b/>
                <w:sz w:val="22"/>
                <w:szCs w:val="22"/>
              </w:rPr>
            </w:pPr>
            <w:r>
              <w:rPr>
                <w:b/>
                <w:sz w:val="22"/>
                <w:szCs w:val="22"/>
              </w:rPr>
              <w:t>Wissenschaftskommunikation</w:t>
            </w:r>
          </w:p>
          <w:p>
            <w:pPr>
              <w:pStyle w:val="Listenabsatz"/>
              <w:numPr>
                <w:ilvl w:val="0"/>
                <w:numId w:val="5"/>
              </w:numPr>
              <w:ind w:left="453" w:hanging="340"/>
              <w:rPr>
                <w:sz w:val="22"/>
                <w:szCs w:val="22"/>
              </w:rPr>
            </w:pPr>
            <w:r>
              <w:rPr>
                <w:sz w:val="22"/>
                <w:szCs w:val="22"/>
              </w:rPr>
              <w:t>(nicht berichtet)</w:t>
            </w:r>
          </w:p>
          <w:p>
            <w:pPr>
              <w:pStyle w:val="Listenabsatz"/>
              <w:ind w:left="453"/>
              <w:rPr>
                <w:sz w:val="22"/>
                <w:szCs w:val="22"/>
              </w:rPr>
            </w:pPr>
          </w:p>
          <w:p>
            <w:pPr>
              <w:pStyle w:val="Listenabsatz"/>
              <w:ind w:left="453"/>
              <w:rPr>
                <w:sz w:val="22"/>
                <w:szCs w:val="22"/>
              </w:rPr>
            </w:pPr>
          </w:p>
          <w:p>
            <w:pPr>
              <w:pStyle w:val="Listenabsatz"/>
              <w:numPr>
                <w:ilvl w:val="0"/>
                <w:numId w:val="5"/>
              </w:numPr>
              <w:ind w:left="453" w:hanging="340"/>
              <w:rPr>
                <w:sz w:val="22"/>
                <w:szCs w:val="22"/>
              </w:rPr>
            </w:pPr>
            <w:r>
              <w:rPr>
                <w:sz w:val="22"/>
                <w:szCs w:val="22"/>
              </w:rPr>
              <w:t>VK am Mittwoch von Hr. Spahn mit Hr. Wieler, Hr. Schaade, Hr. Wichmann und mit Virologen und Gesundheitsämtern</w:t>
            </w:r>
          </w:p>
          <w:p>
            <w:pPr>
              <w:pStyle w:val="Listenabsatz"/>
              <w:numPr>
                <w:ilvl w:val="1"/>
                <w:numId w:val="5"/>
              </w:numPr>
              <w:ind w:left="828" w:hanging="357"/>
              <w:rPr>
                <w:sz w:val="22"/>
                <w:szCs w:val="22"/>
              </w:rPr>
            </w:pPr>
            <w:r>
              <w:rPr>
                <w:sz w:val="22"/>
                <w:szCs w:val="22"/>
              </w:rPr>
              <w:t>Mögliche Probleme bei Kapazitäten auf Intensivstationen durch Corona- und Influenzawelle wurde nicht vertraulich behandelt. Information ging an Bild.</w:t>
            </w:r>
          </w:p>
          <w:p>
            <w:pPr>
              <w:pStyle w:val="Listenabsatz"/>
              <w:numPr>
                <w:ilvl w:val="1"/>
                <w:numId w:val="5"/>
              </w:numPr>
              <w:ind w:left="828" w:hanging="357"/>
              <w:rPr>
                <w:sz w:val="22"/>
                <w:szCs w:val="22"/>
              </w:rPr>
            </w:pPr>
            <w:r>
              <w:rPr>
                <w:sz w:val="22"/>
                <w:szCs w:val="22"/>
              </w:rPr>
              <w:t xml:space="preserve">Beobachtung aus Köln, wo ein Test- und Impfzentrum nebeneinander liegen: Seitdem die Antigentests kostenpflichtig sind, lassen sich wieder mehr Leute impfen. </w:t>
            </w:r>
          </w:p>
          <w:p>
            <w:pPr>
              <w:pStyle w:val="Listenabsatz"/>
              <w:numPr>
                <w:ilvl w:val="1"/>
                <w:numId w:val="5"/>
              </w:numPr>
              <w:ind w:left="828" w:hanging="357"/>
              <w:rPr>
                <w:sz w:val="22"/>
                <w:szCs w:val="22"/>
              </w:rPr>
            </w:pPr>
            <w:r>
              <w:rPr>
                <w:sz w:val="22"/>
                <w:szCs w:val="22"/>
              </w:rPr>
              <w:t xml:space="preserve">Diskussion Einsatz von monoklonalen Antikörpern: Vorschlag GA sollten auf diese Möglichkeit hinweisen. Vermissen Empfehlung vom RKI zu monoklonalen Antikörpern. </w:t>
            </w:r>
          </w:p>
          <w:p>
            <w:pPr>
              <w:pStyle w:val="Listenabsatz"/>
              <w:numPr>
                <w:ilvl w:val="0"/>
                <w:numId w:val="5"/>
              </w:numPr>
              <w:ind w:left="453" w:hanging="340"/>
              <w:rPr>
                <w:sz w:val="22"/>
                <w:szCs w:val="22"/>
              </w:rPr>
            </w:pPr>
            <w:r>
              <w:rPr>
                <w:sz w:val="22"/>
                <w:szCs w:val="22"/>
              </w:rPr>
              <w:t>Antikörpergabe soll auf unterschiedlichen Wegen beworben werden, könnte in AGI eingebracht werden.</w:t>
            </w:r>
          </w:p>
          <w:p>
            <w:pPr>
              <w:pStyle w:val="Listenabsatz"/>
              <w:numPr>
                <w:ilvl w:val="1"/>
                <w:numId w:val="5"/>
              </w:numPr>
              <w:ind w:left="828" w:hanging="357"/>
              <w:rPr>
                <w:sz w:val="22"/>
                <w:szCs w:val="22"/>
              </w:rPr>
            </w:pPr>
            <w:r>
              <w:rPr>
                <w:sz w:val="22"/>
                <w:szCs w:val="22"/>
              </w:rPr>
              <w:t>Es geht im Moment vor allem um Schwangere. In GB sind ein hoher Prozentsatz der Personen auf Intensivstation schwangere Frauen.</w:t>
            </w:r>
          </w:p>
          <w:p>
            <w:pPr>
              <w:pStyle w:val="Listenabsatz"/>
              <w:numPr>
                <w:ilvl w:val="1"/>
                <w:numId w:val="5"/>
              </w:numPr>
              <w:ind w:left="828" w:hanging="357"/>
              <w:rPr>
                <w:sz w:val="22"/>
                <w:szCs w:val="22"/>
              </w:rPr>
            </w:pPr>
            <w:r>
              <w:rPr>
                <w:sz w:val="22"/>
                <w:szCs w:val="22"/>
              </w:rPr>
              <w:t>In den meisten Fällen ist beim Kontakt zwischen GA und Erkrankten kein Arzt involviert. Wie sollen die Informations</w:t>
            </w:r>
            <w:r>
              <w:rPr>
                <w:sz w:val="22"/>
                <w:szCs w:val="22"/>
              </w:rPr>
              <w:softHyphen/>
              <w:t xml:space="preserve">flüsse sein? </w:t>
            </w:r>
          </w:p>
          <w:p>
            <w:pPr>
              <w:pStyle w:val="Listenabsatz"/>
              <w:numPr>
                <w:ilvl w:val="2"/>
                <w:numId w:val="29"/>
              </w:numPr>
              <w:ind w:left="1190" w:hanging="357"/>
              <w:rPr>
                <w:sz w:val="22"/>
                <w:szCs w:val="22"/>
              </w:rPr>
            </w:pPr>
            <w:r>
              <w:rPr>
                <w:sz w:val="22"/>
                <w:szCs w:val="22"/>
              </w:rPr>
              <w:t xml:space="preserve">Ein Hygieneinspektor kann erkennen, dass es sich um eine Risikogruppe handelt. Dann sollte darauf hingewiesen werden, dass das Aufsuchen eines Arztes sinnvoll ist. Dieser Arzt berät zur Therapie. GA sollen nur dafür sorgen, dass die Risikogruppen sich ärztlich vorstellen. </w:t>
            </w:r>
          </w:p>
          <w:p>
            <w:pPr>
              <w:pStyle w:val="Listenabsatz"/>
              <w:numPr>
                <w:ilvl w:val="1"/>
                <w:numId w:val="5"/>
              </w:numPr>
              <w:ind w:left="828" w:hanging="357"/>
              <w:rPr>
                <w:sz w:val="22"/>
                <w:szCs w:val="22"/>
              </w:rPr>
            </w:pPr>
            <w:r>
              <w:rPr>
                <w:sz w:val="22"/>
                <w:szCs w:val="22"/>
              </w:rPr>
              <w:t xml:space="preserve">Können Antikörper ambulant gegeben werden? </w:t>
            </w:r>
          </w:p>
          <w:p>
            <w:pPr>
              <w:pStyle w:val="Listenabsatz"/>
              <w:numPr>
                <w:ilvl w:val="2"/>
                <w:numId w:val="29"/>
              </w:numPr>
              <w:ind w:left="1190" w:hanging="357"/>
              <w:rPr>
                <w:sz w:val="22"/>
                <w:szCs w:val="22"/>
              </w:rPr>
            </w:pPr>
            <w:r>
              <w:rPr>
                <w:sz w:val="22"/>
                <w:szCs w:val="22"/>
              </w:rPr>
              <w:t>Keine Zulassung; es gibt spezielle Kliniken, die das teilstationär anbieten.</w:t>
            </w:r>
          </w:p>
          <w:p>
            <w:pPr>
              <w:rPr>
                <w:sz w:val="22"/>
                <w:szCs w:val="22"/>
              </w:rPr>
            </w:pPr>
          </w:p>
        </w:tc>
        <w:tc>
          <w:tcPr>
            <w:tcW w:w="1492" w:type="dxa"/>
          </w:tcPr>
          <w:p>
            <w:pPr>
              <w:rPr>
                <w:sz w:val="22"/>
                <w:szCs w:val="22"/>
              </w:rPr>
            </w:pPr>
          </w:p>
          <w:p>
            <w:pPr>
              <w:rPr>
                <w:sz w:val="22"/>
                <w:szCs w:val="22"/>
              </w:rPr>
            </w:pPr>
            <w:r>
              <w:rPr>
                <w:sz w:val="22"/>
                <w:szCs w:val="22"/>
              </w:rPr>
              <w:t>BZgA</w:t>
            </w:r>
          </w:p>
          <w:p>
            <w:pPr>
              <w:rPr>
                <w:sz w:val="22"/>
                <w:szCs w:val="22"/>
              </w:rPr>
            </w:pPr>
            <w:r>
              <w:rPr>
                <w:sz w:val="22"/>
                <w:szCs w:val="22"/>
              </w:rPr>
              <w:t>(Ommen)</w:t>
            </w: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r>
              <w:rPr>
                <w:sz w:val="22"/>
                <w:szCs w:val="22"/>
              </w:rPr>
              <w:t>(Glasmacher)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Wieler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Wenchel</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p>
          <w:p>
            <w:pPr>
              <w:rPr>
                <w:sz w:val="22"/>
                <w:szCs w:val="22"/>
              </w:rPr>
            </w:pPr>
          </w:p>
          <w:p>
            <w:pPr>
              <w:rPr>
                <w:sz w:val="22"/>
                <w:szCs w:val="22"/>
              </w:rPr>
            </w:pPr>
          </w:p>
          <w:p>
            <w:pPr>
              <w:rPr>
                <w:sz w:val="22"/>
                <w:szCs w:val="22"/>
              </w:rPr>
            </w:pPr>
            <w:r>
              <w:rPr>
                <w:sz w:val="22"/>
                <w:szCs w:val="22"/>
              </w:rPr>
              <w:t>Wieler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Herzog</w:t>
            </w:r>
          </w:p>
        </w:tc>
      </w:tr>
      <w:tr>
        <w:tc>
          <w:tcPr>
            <w:tcW w:w="684" w:type="dxa"/>
          </w:tcPr>
          <w:p>
            <w:pPr>
              <w:rPr>
                <w:b/>
              </w:rPr>
            </w:pPr>
            <w:r>
              <w:rPr>
                <w:b/>
              </w:rPr>
              <w:lastRenderedPageBreak/>
              <w:t>6</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(nicht besprochen)</w:t>
            </w:r>
          </w:p>
          <w:p>
            <w:pPr>
              <w:pStyle w:val="Listenabsatz"/>
              <w:ind w:left="453"/>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rPr>
            </w:pPr>
          </w:p>
        </w:tc>
      </w:tr>
      <w:tr>
        <w:tc>
          <w:tcPr>
            <w:tcW w:w="684" w:type="dxa"/>
          </w:tcPr>
          <w:p>
            <w:pPr>
              <w:rPr>
                <w:b/>
              </w:rPr>
            </w:pPr>
            <w:r>
              <w:rPr>
                <w:b/>
              </w:rPr>
              <w:t>7</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sz w:val="22"/>
                <w:szCs w:val="22"/>
              </w:rPr>
            </w:pPr>
            <w:r>
              <w:rPr>
                <w:sz w:val="22"/>
                <w:szCs w:val="22"/>
              </w:rPr>
              <w:t>Artikel fürs Ärzteblatt kurz vor Finalisierung</w:t>
            </w:r>
          </w:p>
          <w:p>
            <w:pPr>
              <w:rPr>
                <w:i/>
                <w:sz w:val="22"/>
                <w:szCs w:val="22"/>
              </w:rPr>
            </w:pPr>
            <w:proofErr w:type="spellStart"/>
            <w:r>
              <w:rPr>
                <w:i/>
                <w:sz w:val="22"/>
                <w:szCs w:val="22"/>
              </w:rPr>
              <w:t>ToDo</w:t>
            </w:r>
            <w:proofErr w:type="spellEnd"/>
            <w:r>
              <w:rPr>
                <w:i/>
                <w:sz w:val="22"/>
                <w:szCs w:val="22"/>
              </w:rPr>
              <w:t xml:space="preserve">: </w:t>
            </w:r>
          </w:p>
          <w:p>
            <w:pPr>
              <w:rPr>
                <w:i/>
                <w:sz w:val="22"/>
                <w:szCs w:val="22"/>
              </w:rPr>
            </w:pPr>
            <w:r>
              <w:rPr>
                <w:i/>
                <w:sz w:val="22"/>
                <w:szCs w:val="22"/>
              </w:rPr>
              <w:t>FG37: Entscheidung, ob ARS Daten mit einbezogen werden sollen</w:t>
            </w:r>
          </w:p>
          <w:p>
            <w:pPr>
              <w:rPr>
                <w:i/>
                <w:sz w:val="22"/>
                <w:szCs w:val="22"/>
              </w:rPr>
            </w:pPr>
            <w:r>
              <w:rPr>
                <w:i/>
                <w:sz w:val="22"/>
                <w:szCs w:val="22"/>
              </w:rPr>
              <w:t>FG14: Möglichkeit, Passage zu Schutzkleidung bei Ärzten einzufügen</w:t>
            </w:r>
          </w:p>
          <w:p>
            <w:pPr>
              <w:rPr>
                <w:i/>
                <w:sz w:val="22"/>
                <w:szCs w:val="22"/>
              </w:rPr>
            </w:pPr>
            <w:r>
              <w:rPr>
                <w:i/>
                <w:sz w:val="22"/>
                <w:szCs w:val="22"/>
              </w:rPr>
              <w:t>FG33: Bitte um Kommentierung</w:t>
            </w:r>
          </w:p>
          <w:p>
            <w:pPr>
              <w:rPr>
                <w:i/>
                <w:sz w:val="22"/>
                <w:szCs w:val="22"/>
              </w:rPr>
            </w:pPr>
          </w:p>
        </w:tc>
        <w:tc>
          <w:tcPr>
            <w:tcW w:w="1492" w:type="dxa"/>
          </w:tcPr>
          <w:p>
            <w:pPr>
              <w:rPr>
                <w:sz w:val="22"/>
                <w:szCs w:val="22"/>
              </w:rPr>
            </w:pPr>
          </w:p>
          <w:p>
            <w:pPr>
              <w:rPr>
                <w:sz w:val="22"/>
                <w:szCs w:val="22"/>
              </w:rPr>
            </w:pPr>
            <w:r>
              <w:rPr>
                <w:sz w:val="22"/>
                <w:szCs w:val="22"/>
              </w:rPr>
              <w:t>FG12</w:t>
            </w:r>
          </w:p>
          <w:p>
            <w:pPr>
              <w:rPr>
                <w:sz w:val="22"/>
                <w:szCs w:val="22"/>
              </w:rPr>
            </w:pPr>
            <w:r>
              <w:rPr>
                <w:sz w:val="22"/>
                <w:szCs w:val="22"/>
              </w:rPr>
              <w:t>(Mankertz)</w:t>
            </w: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rPr>
                <w:b/>
                <w:sz w:val="22"/>
                <w:szCs w:val="22"/>
              </w:rPr>
            </w:pPr>
            <w:r>
              <w:rPr>
                <w:b/>
                <w:sz w:val="22"/>
                <w:szCs w:val="22"/>
              </w:rPr>
              <w:t>STIKO</w:t>
            </w:r>
          </w:p>
          <w:p>
            <w:pPr>
              <w:pStyle w:val="Listenabsatz"/>
              <w:numPr>
                <w:ilvl w:val="0"/>
                <w:numId w:val="5"/>
              </w:numPr>
              <w:ind w:left="453" w:hanging="340"/>
              <w:rPr>
                <w:sz w:val="22"/>
                <w:szCs w:val="22"/>
              </w:rPr>
            </w:pPr>
            <w:r>
              <w:rPr>
                <w:sz w:val="22"/>
                <w:szCs w:val="22"/>
              </w:rPr>
              <w:t>Sitzung letzten Mittwoch</w:t>
            </w:r>
          </w:p>
          <w:p>
            <w:pPr>
              <w:pStyle w:val="Listenabsatz"/>
              <w:numPr>
                <w:ilvl w:val="1"/>
                <w:numId w:val="5"/>
              </w:numPr>
              <w:ind w:left="828" w:hanging="357"/>
              <w:rPr>
                <w:sz w:val="22"/>
                <w:szCs w:val="22"/>
              </w:rPr>
            </w:pPr>
            <w:r>
              <w:rPr>
                <w:sz w:val="22"/>
                <w:szCs w:val="22"/>
              </w:rPr>
              <w:t>Booster-Impfung, Jansen-Impfstoffproblematik</w:t>
            </w:r>
          </w:p>
          <w:p>
            <w:pPr>
              <w:pStyle w:val="Listenabsatz"/>
              <w:numPr>
                <w:ilvl w:val="2"/>
                <w:numId w:val="29"/>
              </w:numPr>
              <w:ind w:left="1190" w:hanging="357"/>
              <w:rPr>
                <w:sz w:val="22"/>
                <w:szCs w:val="22"/>
              </w:rPr>
            </w:pPr>
            <w:r>
              <w:rPr>
                <w:sz w:val="22"/>
                <w:szCs w:val="22"/>
              </w:rPr>
              <w:lastRenderedPageBreak/>
              <w:t>Empfehlung für &gt;</w:t>
            </w:r>
            <w:proofErr w:type="gramStart"/>
            <w:r>
              <w:rPr>
                <w:sz w:val="22"/>
                <w:szCs w:val="22"/>
              </w:rPr>
              <w:t>70 Jährige</w:t>
            </w:r>
            <w:proofErr w:type="gramEnd"/>
            <w:r>
              <w:rPr>
                <w:sz w:val="22"/>
                <w:szCs w:val="22"/>
              </w:rPr>
              <w:t xml:space="preserve"> und Pflegepersonal kommt am Montag oder Mittwoch </w:t>
            </w:r>
          </w:p>
          <w:p>
            <w:pPr>
              <w:pStyle w:val="Listenabsatz"/>
              <w:numPr>
                <w:ilvl w:val="2"/>
                <w:numId w:val="29"/>
              </w:numPr>
              <w:ind w:left="1190" w:hanging="357"/>
              <w:rPr>
                <w:sz w:val="22"/>
                <w:szCs w:val="22"/>
              </w:rPr>
            </w:pPr>
            <w:r>
              <w:rPr>
                <w:sz w:val="22"/>
                <w:szCs w:val="22"/>
              </w:rPr>
              <w:t xml:space="preserve">Jansen-Impfstoff: nach 4 Wochen Optimierung der Grundimmunisierung mit einem </w:t>
            </w:r>
            <w:proofErr w:type="spellStart"/>
            <w:r>
              <w:rPr>
                <w:sz w:val="22"/>
                <w:szCs w:val="22"/>
              </w:rPr>
              <w:t>mRNA</w:t>
            </w:r>
            <w:proofErr w:type="spellEnd"/>
            <w:r>
              <w:rPr>
                <w:sz w:val="22"/>
                <w:szCs w:val="22"/>
              </w:rPr>
              <w:t>-Impfstoff. Auch mit Janssen? Off-label Gebrauch</w:t>
            </w:r>
          </w:p>
          <w:p>
            <w:pPr>
              <w:pStyle w:val="Listenabsatz"/>
              <w:numPr>
                <w:ilvl w:val="1"/>
                <w:numId w:val="5"/>
              </w:numPr>
              <w:ind w:left="828" w:hanging="357"/>
              <w:rPr>
                <w:sz w:val="22"/>
                <w:szCs w:val="22"/>
              </w:rPr>
            </w:pPr>
            <w:r>
              <w:rPr>
                <w:sz w:val="22"/>
                <w:szCs w:val="22"/>
              </w:rPr>
              <w:t xml:space="preserve">Vermehrt Myokarditiden bei jungen Männern unter 30 Jahren nach Impfung mit </w:t>
            </w:r>
            <w:proofErr w:type="spellStart"/>
            <w:r>
              <w:rPr>
                <w:sz w:val="22"/>
                <w:szCs w:val="22"/>
              </w:rPr>
              <w:t>Moderna</w:t>
            </w:r>
            <w:proofErr w:type="spellEnd"/>
          </w:p>
          <w:p>
            <w:pPr>
              <w:pStyle w:val="Listenabsatz"/>
              <w:numPr>
                <w:ilvl w:val="2"/>
                <w:numId w:val="29"/>
              </w:numPr>
              <w:ind w:left="1190" w:hanging="357"/>
              <w:rPr>
                <w:sz w:val="22"/>
                <w:szCs w:val="22"/>
              </w:rPr>
            </w:pPr>
            <w:r>
              <w:rPr>
                <w:sz w:val="22"/>
                <w:szCs w:val="22"/>
              </w:rPr>
              <w:t>Bei 12-</w:t>
            </w:r>
            <w:proofErr w:type="gramStart"/>
            <w:r>
              <w:rPr>
                <w:sz w:val="22"/>
                <w:szCs w:val="22"/>
              </w:rPr>
              <w:t>17 Jährigen</w:t>
            </w:r>
            <w:proofErr w:type="gramEnd"/>
            <w:r>
              <w:rPr>
                <w:sz w:val="22"/>
                <w:szCs w:val="22"/>
              </w:rPr>
              <w:t xml:space="preserve"> nur 1 Fall in Deutschland, bei 18+ Jährigen schon mehr Fälle </w:t>
            </w:r>
          </w:p>
          <w:p>
            <w:pPr>
              <w:pStyle w:val="Listenabsatz"/>
              <w:numPr>
                <w:ilvl w:val="2"/>
                <w:numId w:val="29"/>
              </w:numPr>
              <w:ind w:left="1190" w:hanging="357"/>
              <w:rPr>
                <w:sz w:val="22"/>
                <w:szCs w:val="22"/>
              </w:rPr>
            </w:pPr>
            <w:r>
              <w:rPr>
                <w:sz w:val="22"/>
                <w:szCs w:val="22"/>
              </w:rPr>
              <w:t xml:space="preserve">Rate deutlich höher als beim </w:t>
            </w:r>
            <w:proofErr w:type="spellStart"/>
            <w:r>
              <w:rPr>
                <w:sz w:val="22"/>
                <w:szCs w:val="22"/>
              </w:rPr>
              <w:t>BioNTech</w:t>
            </w:r>
            <w:proofErr w:type="spellEnd"/>
            <w:r>
              <w:rPr>
                <w:sz w:val="22"/>
                <w:szCs w:val="22"/>
              </w:rPr>
              <w:t xml:space="preserve">-Impfstoff </w:t>
            </w:r>
          </w:p>
          <w:p>
            <w:pPr>
              <w:pStyle w:val="Listenabsatz"/>
              <w:numPr>
                <w:ilvl w:val="2"/>
                <w:numId w:val="29"/>
              </w:numPr>
              <w:ind w:left="1190" w:hanging="357"/>
              <w:rPr>
                <w:sz w:val="22"/>
                <w:szCs w:val="22"/>
              </w:rPr>
            </w:pPr>
            <w:r>
              <w:rPr>
                <w:sz w:val="22"/>
                <w:szCs w:val="22"/>
              </w:rPr>
              <w:t xml:space="preserve">Wird in Sitzung in 14-Tagen nochmal aufgegriffen, vermutlich Empfehlung von </w:t>
            </w:r>
            <w:proofErr w:type="spellStart"/>
            <w:r>
              <w:rPr>
                <w:sz w:val="22"/>
                <w:szCs w:val="22"/>
              </w:rPr>
              <w:t>Comirnaty</w:t>
            </w:r>
            <w:proofErr w:type="spellEnd"/>
            <w:r>
              <w:rPr>
                <w:sz w:val="22"/>
                <w:szCs w:val="22"/>
              </w:rPr>
              <w:t xml:space="preserve"> für &lt; </w:t>
            </w:r>
            <w:proofErr w:type="gramStart"/>
            <w:r>
              <w:rPr>
                <w:sz w:val="22"/>
                <w:szCs w:val="22"/>
              </w:rPr>
              <w:t>30 Jährige</w:t>
            </w:r>
            <w:proofErr w:type="gramEnd"/>
            <w:r>
              <w:rPr>
                <w:sz w:val="22"/>
                <w:szCs w:val="22"/>
              </w:rPr>
              <w:t xml:space="preserve">. </w:t>
            </w:r>
          </w:p>
          <w:p>
            <w:pPr>
              <w:pStyle w:val="Listenabsatz"/>
              <w:numPr>
                <w:ilvl w:val="1"/>
                <w:numId w:val="5"/>
              </w:numPr>
              <w:ind w:left="828" w:hanging="357"/>
              <w:rPr>
                <w:sz w:val="22"/>
                <w:szCs w:val="22"/>
              </w:rPr>
            </w:pPr>
            <w:r>
              <w:rPr>
                <w:sz w:val="22"/>
                <w:szCs w:val="22"/>
              </w:rPr>
              <w:t xml:space="preserve">Was könnte der Grund für die Myokarditiden sein? </w:t>
            </w:r>
          </w:p>
          <w:p>
            <w:pPr>
              <w:pStyle w:val="Listenabsatz"/>
              <w:numPr>
                <w:ilvl w:val="2"/>
                <w:numId w:val="29"/>
              </w:numPr>
              <w:ind w:left="1190" w:hanging="357"/>
              <w:rPr>
                <w:sz w:val="22"/>
                <w:szCs w:val="22"/>
              </w:rPr>
            </w:pPr>
            <w:r>
              <w:rPr>
                <w:sz w:val="22"/>
                <w:szCs w:val="22"/>
              </w:rPr>
              <w:t>Höhere Konzentration des Impfstoffs? Nicht gesichert, aber keine weitere Erklärung</w:t>
            </w:r>
          </w:p>
          <w:p>
            <w:pPr>
              <w:pStyle w:val="Listenabsatz"/>
              <w:numPr>
                <w:ilvl w:val="2"/>
                <w:numId w:val="29"/>
              </w:numPr>
              <w:ind w:left="1190" w:hanging="357"/>
              <w:rPr>
                <w:sz w:val="22"/>
                <w:szCs w:val="22"/>
              </w:rPr>
            </w:pPr>
            <w:r>
              <w:rPr>
                <w:sz w:val="22"/>
                <w:szCs w:val="22"/>
              </w:rPr>
              <w:t>Besonders auffällig in Norwegen, deutlich erkennbares Signal bei jungen Männern</w:t>
            </w:r>
          </w:p>
          <w:p>
            <w:pPr>
              <w:pStyle w:val="Listenabsatz"/>
              <w:numPr>
                <w:ilvl w:val="2"/>
                <w:numId w:val="29"/>
              </w:numPr>
              <w:ind w:left="1190" w:hanging="357"/>
              <w:rPr>
                <w:sz w:val="22"/>
                <w:szCs w:val="22"/>
              </w:rPr>
            </w:pPr>
            <w:r>
              <w:rPr>
                <w:sz w:val="22"/>
                <w:szCs w:val="22"/>
              </w:rPr>
              <w:t>Keine Todesfälle, allerdings auch Fälle die langwieriger sind.</w:t>
            </w:r>
          </w:p>
          <w:p>
            <w:pPr>
              <w:pStyle w:val="Listenabsatz"/>
              <w:ind w:left="1190"/>
              <w:rPr>
                <w:sz w:val="22"/>
                <w:szCs w:val="22"/>
              </w:rPr>
            </w:pPr>
          </w:p>
        </w:tc>
        <w:tc>
          <w:tcPr>
            <w:tcW w:w="1492" w:type="dxa"/>
          </w:tcPr>
          <w:p>
            <w:pPr>
              <w:rPr>
                <w:sz w:val="22"/>
                <w:szCs w:val="22"/>
              </w:rPr>
            </w:pPr>
          </w:p>
          <w:p>
            <w:pPr>
              <w:rPr>
                <w:sz w:val="22"/>
                <w:szCs w:val="22"/>
              </w:rPr>
            </w:pPr>
          </w:p>
          <w:p>
            <w:pPr>
              <w:rPr>
                <w:sz w:val="22"/>
                <w:szCs w:val="22"/>
              </w:rPr>
            </w:pPr>
            <w:r>
              <w:rPr>
                <w:sz w:val="22"/>
                <w:szCs w:val="22"/>
              </w:rPr>
              <w:t>FG33</w:t>
            </w:r>
          </w:p>
          <w:p>
            <w:pPr>
              <w:rPr>
                <w:sz w:val="22"/>
                <w:szCs w:val="22"/>
              </w:rPr>
            </w:pPr>
            <w:r>
              <w:rPr>
                <w:sz w:val="22"/>
                <w:szCs w:val="22"/>
              </w:rPr>
              <w:t>(Harder)</w:t>
            </w:r>
          </w:p>
        </w:tc>
      </w:tr>
      <w:tr>
        <w:tc>
          <w:tcPr>
            <w:tcW w:w="684" w:type="dxa"/>
          </w:tcPr>
          <w:p>
            <w:pPr>
              <w:rPr>
                <w:b/>
              </w:rPr>
            </w:pPr>
            <w:r>
              <w:rPr>
                <w:b/>
              </w:rPr>
              <w:t>9</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2"/>
              <w:spacing w:before="0" w:after="0"/>
              <w:rPr>
                <w:sz w:val="22"/>
                <w:szCs w:val="22"/>
              </w:rPr>
            </w:pPr>
            <w:r>
              <w:rPr>
                <w:sz w:val="22"/>
                <w:szCs w:val="22"/>
              </w:rPr>
              <w:t>FG17</w:t>
            </w:r>
          </w:p>
          <w:p>
            <w:pPr>
              <w:pStyle w:val="Listenabsatz"/>
              <w:numPr>
                <w:ilvl w:val="0"/>
                <w:numId w:val="5"/>
              </w:numPr>
              <w:ind w:left="453" w:hanging="340"/>
              <w:rPr>
                <w:sz w:val="22"/>
                <w:szCs w:val="22"/>
              </w:rPr>
            </w:pPr>
            <w:r>
              <w:rPr>
                <w:sz w:val="22"/>
                <w:szCs w:val="22"/>
              </w:rPr>
              <w:t xml:space="preserve">Virologisches Sentinel hatte in den letzten 4 Wochen 702 Proben, davon: </w:t>
            </w:r>
          </w:p>
          <w:p>
            <w:pPr>
              <w:pStyle w:val="Listenabsatz"/>
              <w:numPr>
                <w:ilvl w:val="1"/>
                <w:numId w:val="5"/>
              </w:numPr>
              <w:ind w:left="828" w:hanging="357"/>
              <w:rPr>
                <w:sz w:val="22"/>
                <w:szCs w:val="22"/>
              </w:rPr>
            </w:pPr>
            <w:r>
              <w:rPr>
                <w:sz w:val="22"/>
                <w:szCs w:val="22"/>
              </w:rPr>
              <w:t>15 SARS-CoV-2</w:t>
            </w:r>
          </w:p>
          <w:p>
            <w:pPr>
              <w:pStyle w:val="Listenabsatz"/>
              <w:numPr>
                <w:ilvl w:val="1"/>
                <w:numId w:val="5"/>
              </w:numPr>
              <w:ind w:left="828" w:hanging="357"/>
              <w:rPr>
                <w:sz w:val="22"/>
                <w:szCs w:val="22"/>
              </w:rPr>
            </w:pPr>
            <w:r>
              <w:rPr>
                <w:sz w:val="22"/>
                <w:szCs w:val="22"/>
              </w:rPr>
              <w:t xml:space="preserve">1 Influenzavirusnachweis Anfang der Woche; </w:t>
            </w:r>
            <w:r>
              <w:rPr>
                <w:sz w:val="22"/>
                <w:szCs w:val="22"/>
              </w:rPr>
              <w:br/>
              <w:t>es handelt sich um den 2. in dieser Saison (H3N2)</w:t>
            </w:r>
          </w:p>
          <w:p>
            <w:pPr>
              <w:pStyle w:val="Listenabsatz"/>
              <w:numPr>
                <w:ilvl w:val="1"/>
                <w:numId w:val="5"/>
              </w:numPr>
              <w:ind w:left="828" w:hanging="357"/>
              <w:rPr>
                <w:sz w:val="22"/>
                <w:szCs w:val="22"/>
              </w:rPr>
            </w:pPr>
            <w:r>
              <w:rPr>
                <w:sz w:val="22"/>
                <w:szCs w:val="22"/>
              </w:rPr>
              <w:t xml:space="preserve">239 </w:t>
            </w:r>
            <w:proofErr w:type="spellStart"/>
            <w:r>
              <w:rPr>
                <w:sz w:val="22"/>
                <w:szCs w:val="22"/>
              </w:rPr>
              <w:t>Rhinovirus</w:t>
            </w:r>
            <w:proofErr w:type="spellEnd"/>
          </w:p>
          <w:p>
            <w:pPr>
              <w:pStyle w:val="Listenabsatz"/>
              <w:numPr>
                <w:ilvl w:val="1"/>
                <w:numId w:val="5"/>
              </w:numPr>
              <w:ind w:left="828" w:hanging="357"/>
              <w:rPr>
                <w:sz w:val="22"/>
                <w:szCs w:val="22"/>
              </w:rPr>
            </w:pPr>
            <w:r>
              <w:rPr>
                <w:sz w:val="22"/>
                <w:szCs w:val="22"/>
              </w:rPr>
              <w:t>186 RSV</w:t>
            </w:r>
          </w:p>
          <w:p>
            <w:pPr>
              <w:pStyle w:val="Listenabsatz"/>
              <w:numPr>
                <w:ilvl w:val="1"/>
                <w:numId w:val="5"/>
              </w:numPr>
              <w:ind w:left="828" w:hanging="357"/>
              <w:rPr>
                <w:sz w:val="22"/>
                <w:szCs w:val="22"/>
              </w:rPr>
            </w:pPr>
            <w:r>
              <w:rPr>
                <w:sz w:val="22"/>
                <w:szCs w:val="22"/>
              </w:rPr>
              <w:t>63 Parainfluenzavirus</w:t>
            </w:r>
          </w:p>
          <w:p>
            <w:pPr>
              <w:pStyle w:val="Listenabsatz"/>
              <w:numPr>
                <w:ilvl w:val="1"/>
                <w:numId w:val="5"/>
              </w:numPr>
              <w:ind w:left="828" w:hanging="357"/>
              <w:rPr>
                <w:sz w:val="22"/>
                <w:szCs w:val="22"/>
              </w:rPr>
            </w:pPr>
            <w:r>
              <w:rPr>
                <w:sz w:val="22"/>
                <w:szCs w:val="22"/>
              </w:rPr>
              <w:t xml:space="preserve">58 saisonale (endemische) Coronaviren </w:t>
            </w:r>
          </w:p>
          <w:p>
            <w:pPr>
              <w:pStyle w:val="Listenabsatz"/>
              <w:numPr>
                <w:ilvl w:val="1"/>
                <w:numId w:val="5"/>
              </w:numPr>
              <w:ind w:left="828" w:hanging="357"/>
              <w:rPr>
                <w:sz w:val="22"/>
                <w:szCs w:val="22"/>
              </w:rPr>
            </w:pPr>
            <w:del w:id="49" w:author="Janna Seifried" w:date="2021-10-15T20:35:00Z">
              <w:r>
                <w:rPr>
                  <w:sz w:val="22"/>
                  <w:szCs w:val="22"/>
                </w:rPr>
                <w:delText xml:space="preserve">## </w:delText>
              </w:r>
            </w:del>
            <w:ins w:id="50" w:author="Janna Seifried" w:date="2021-10-15T20:35:00Z">
              <w:r>
                <w:rPr>
                  <w:sz w:val="22"/>
                  <w:szCs w:val="22"/>
                </w:rPr>
                <w:t xml:space="preserve">7 </w:t>
              </w:r>
            </w:ins>
            <w:r>
              <w:rPr>
                <w:sz w:val="22"/>
                <w:szCs w:val="22"/>
              </w:rPr>
              <w:t>Metapneumovirus</w:t>
            </w:r>
          </w:p>
          <w:p>
            <w:pPr>
              <w:pStyle w:val="Listenabsatz"/>
              <w:ind w:left="907"/>
              <w:rPr>
                <w:sz w:val="22"/>
                <w:szCs w:val="22"/>
              </w:rPr>
            </w:pPr>
          </w:p>
          <w:p>
            <w:pPr>
              <w:pStyle w:val="2"/>
              <w:spacing w:before="0" w:after="0"/>
              <w:rPr>
                <w:sz w:val="22"/>
                <w:szCs w:val="22"/>
              </w:rPr>
            </w:pPr>
            <w:r>
              <w:rPr>
                <w:sz w:val="22"/>
                <w:szCs w:val="22"/>
              </w:rPr>
              <w:t>ZBS1</w:t>
            </w:r>
          </w:p>
          <w:p>
            <w:pPr>
              <w:pStyle w:val="Listenabsatz"/>
              <w:numPr>
                <w:ilvl w:val="0"/>
                <w:numId w:val="5"/>
              </w:numPr>
              <w:ind w:left="453" w:hanging="340"/>
              <w:rPr>
                <w:sz w:val="22"/>
                <w:szCs w:val="22"/>
              </w:rPr>
            </w:pPr>
            <w:r>
              <w:rPr>
                <w:sz w:val="22"/>
                <w:szCs w:val="22"/>
              </w:rPr>
              <w:t>(nicht berichtet)</w:t>
            </w:r>
          </w:p>
          <w:p>
            <w:pPr>
              <w:rPr>
                <w:sz w:val="22"/>
              </w:rPr>
            </w:pPr>
          </w:p>
        </w:tc>
        <w:tc>
          <w:tcPr>
            <w:tcW w:w="1492" w:type="dxa"/>
          </w:tcPr>
          <w:p>
            <w:pPr>
              <w:rPr>
                <w:sz w:val="22"/>
                <w:szCs w:val="22"/>
              </w:rPr>
            </w:pPr>
          </w:p>
          <w:p>
            <w:pPr>
              <w:rPr>
                <w:sz w:val="22"/>
                <w:szCs w:val="22"/>
              </w:rPr>
            </w:pPr>
            <w:r>
              <w:rPr>
                <w:sz w:val="22"/>
                <w:szCs w:val="22"/>
              </w:rPr>
              <w:t xml:space="preserve">FG17 </w:t>
            </w: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ZBS1 </w:t>
            </w:r>
          </w:p>
          <w:p>
            <w:pPr>
              <w:rPr>
                <w:sz w:val="22"/>
                <w:szCs w:val="22"/>
              </w:rPr>
            </w:pP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Klinisches Management</w:t>
            </w:r>
          </w:p>
          <w:p>
            <w:pPr>
              <w:pStyle w:val="Listenabsatz"/>
              <w:numPr>
                <w:ilvl w:val="1"/>
                <w:numId w:val="5"/>
              </w:numPr>
              <w:ind w:left="828" w:hanging="357"/>
              <w:rPr>
                <w:sz w:val="22"/>
                <w:szCs w:val="22"/>
              </w:rPr>
            </w:pPr>
            <w:r>
              <w:rPr>
                <w:sz w:val="22"/>
                <w:szCs w:val="22"/>
              </w:rPr>
              <w:t>Voranfrage zur Übernahme von Patienten aus Rumänien</w:t>
            </w:r>
          </w:p>
          <w:p>
            <w:pPr>
              <w:pStyle w:val="Listenabsatz"/>
              <w:numPr>
                <w:ilvl w:val="1"/>
                <w:numId w:val="5"/>
              </w:numPr>
              <w:ind w:left="828" w:hanging="357"/>
              <w:rPr>
                <w:sz w:val="22"/>
                <w:szCs w:val="22"/>
              </w:rPr>
            </w:pPr>
            <w:r>
              <w:rPr>
                <w:sz w:val="22"/>
                <w:szCs w:val="22"/>
              </w:rPr>
              <w:t>BMG rechnet mit hoher Wahrscheinlichkeit mit Anfrage zur Patientenübernahme nach Deutschland</w:t>
            </w:r>
          </w:p>
          <w:p>
            <w:pPr>
              <w:rPr>
                <w:sz w:val="22"/>
                <w:szCs w:val="22"/>
              </w:rPr>
            </w:pPr>
          </w:p>
        </w:tc>
        <w:tc>
          <w:tcPr>
            <w:tcW w:w="1492" w:type="dxa"/>
          </w:tcPr>
          <w:p>
            <w:pPr>
              <w:rPr>
                <w:sz w:val="22"/>
                <w:szCs w:val="22"/>
              </w:rPr>
            </w:pPr>
          </w:p>
          <w:p>
            <w:pPr>
              <w:rPr>
                <w:sz w:val="22"/>
                <w:szCs w:val="22"/>
              </w:rPr>
            </w:pPr>
            <w:r>
              <w:rPr>
                <w:sz w:val="22"/>
                <w:szCs w:val="22"/>
              </w:rPr>
              <w:t xml:space="preserve">ZBS7 </w:t>
            </w:r>
          </w:p>
          <w:p>
            <w:pPr>
              <w:rPr>
                <w:sz w:val="22"/>
                <w:szCs w:val="22"/>
              </w:rPr>
            </w:pPr>
            <w:r>
              <w:rPr>
                <w:sz w:val="22"/>
                <w:szCs w:val="22"/>
              </w:rPr>
              <w:t>(Herzog)</w:t>
            </w:r>
          </w:p>
        </w:tc>
      </w:tr>
      <w:tr>
        <w:tc>
          <w:tcPr>
            <w:tcW w:w="684" w:type="dxa"/>
          </w:tcPr>
          <w:p>
            <w:pPr>
              <w:rPr>
                <w:b/>
              </w:rPr>
            </w:pPr>
            <w:r>
              <w:rPr>
                <w:b/>
              </w:rPr>
              <w:t>11</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FG14</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 (nicht berichtet)</w:t>
            </w: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rPr>
            </w:pPr>
            <w:r>
              <w:rPr>
                <w:sz w:val="22"/>
              </w:rPr>
              <w:t>(nicht berichtet)</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Mittwoch, 20.10.2021, 11:00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12:50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AB08AF"/>
    <w:multiLevelType w:val="hybridMultilevel"/>
    <w:tmpl w:val="B706D476"/>
    <w:lvl w:ilvl="0" w:tplc="4448E738">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9"/>
  </w:num>
  <w:num w:numId="5">
    <w:abstractNumId w:val="8"/>
  </w:num>
  <w:num w:numId="6">
    <w:abstractNumId w:val="20"/>
  </w:num>
  <w:num w:numId="7">
    <w:abstractNumId w:val="25"/>
  </w:num>
  <w:num w:numId="8">
    <w:abstractNumId w:val="14"/>
  </w:num>
  <w:num w:numId="9">
    <w:abstractNumId w:val="5"/>
  </w:num>
  <w:num w:numId="10">
    <w:abstractNumId w:val="29"/>
  </w:num>
  <w:num w:numId="11">
    <w:abstractNumId w:val="24"/>
  </w:num>
  <w:num w:numId="12">
    <w:abstractNumId w:val="16"/>
  </w:num>
  <w:num w:numId="13">
    <w:abstractNumId w:val="13"/>
  </w:num>
  <w:num w:numId="14">
    <w:abstractNumId w:val="21"/>
  </w:num>
  <w:num w:numId="15">
    <w:abstractNumId w:val="18"/>
  </w:num>
  <w:num w:numId="16">
    <w:abstractNumId w:val="0"/>
  </w:num>
  <w:num w:numId="17">
    <w:abstractNumId w:val="12"/>
  </w:num>
  <w:num w:numId="18">
    <w:abstractNumId w:val="27"/>
  </w:num>
  <w:num w:numId="19">
    <w:abstractNumId w:val="10"/>
  </w:num>
  <w:num w:numId="20">
    <w:abstractNumId w:val="26"/>
  </w:num>
  <w:num w:numId="21">
    <w:abstractNumId w:val="7"/>
  </w:num>
  <w:num w:numId="22">
    <w:abstractNumId w:val="9"/>
  </w:num>
  <w:num w:numId="23">
    <w:abstractNumId w:val="2"/>
  </w:num>
  <w:num w:numId="24">
    <w:abstractNumId w:val="22"/>
  </w:num>
  <w:num w:numId="25">
    <w:abstractNumId w:val="15"/>
  </w:num>
  <w:num w:numId="26">
    <w:abstractNumId w:val="1"/>
  </w:num>
  <w:num w:numId="27">
    <w:abstractNumId w:val="23"/>
  </w:num>
  <w:num w:numId="28">
    <w:abstractNumId w:val="28"/>
  </w:num>
  <w:num w:numId="29">
    <w:abstractNumId w:val="6"/>
  </w:num>
  <w:num w:numId="30">
    <w:abstractNumId w:val="17"/>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na Seifried">
    <w15:presenceInfo w15:providerId="None" w15:userId="Janna Seifried"/>
  </w15:person>
  <w15:person w15:author="Arvand, Mardjan">
    <w15:presenceInfo w15:providerId="None" w15:userId="Arvand, Mardj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revisionView w:markup="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716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paragraph" w:customStyle="1" w:styleId="3">
    <w:name w:val="Ü3"/>
    <w:basedOn w:val="Listenabsatz"/>
    <w:qFormat/>
    <w:pPr>
      <w:spacing w:before="120" w:after="0"/>
      <w:ind w:left="1080" w:hanging="360"/>
    </w:pPr>
    <w:rPr>
      <w:b/>
      <w:sz w:val="22"/>
      <w:szCs w:val="22"/>
    </w:rPr>
  </w:style>
  <w:style w:type="paragraph" w:customStyle="1" w:styleId="Liste3">
    <w:name w:val="Liste3"/>
    <w:basedOn w:val="Listenabsatz"/>
    <w:qFormat/>
    <w:pPr>
      <w:spacing w:after="0"/>
      <w:ind w:left="1193" w:hanging="360"/>
    </w:pPr>
    <w:rPr>
      <w:sz w:val="22"/>
      <w:szCs w:val="22"/>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Risikobewertung-zu-COVID_2021-10-06_mdg-clean-BM_nach-Krisenstab_kommentiert.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geNational_2021-10-16.ppt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1-10-15_final.pptx"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C8DF9-DE1B-499E-B135-C505E5F2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1816</Words>
  <Characters>11441</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Arvand, Mardjan</cp:lastModifiedBy>
  <cp:revision>25</cp:revision>
  <cp:lastPrinted>2020-05-06T16:43:00Z</cp:lastPrinted>
  <dcterms:created xsi:type="dcterms:W3CDTF">2021-10-15T11:37:00Z</dcterms:created>
  <dcterms:modified xsi:type="dcterms:W3CDTF">2021-10-18T10:58:00Z</dcterms:modified>
</cp:coreProperties>
</file>