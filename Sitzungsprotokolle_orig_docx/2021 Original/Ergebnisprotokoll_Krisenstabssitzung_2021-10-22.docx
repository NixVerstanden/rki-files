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22.10.2021,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Thomas Ziese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Claudia </w:t>
      </w:r>
      <w:proofErr w:type="spellStart"/>
      <w:r>
        <w:rPr>
          <w:sz w:val="22"/>
          <w:szCs w:val="22"/>
        </w:rPr>
        <w:t>Siffcyk</w:t>
      </w:r>
      <w:proofErr w:type="spellEnd"/>
    </w:p>
    <w:p>
      <w:pPr>
        <w:pStyle w:val="Listenabsatz"/>
        <w:numPr>
          <w:ilvl w:val="1"/>
          <w:numId w:val="2"/>
        </w:numPr>
        <w:spacing w:after="0"/>
        <w:contextualSpacing w:val="0"/>
        <w:rPr>
          <w:sz w:val="22"/>
          <w:szCs w:val="22"/>
        </w:rPr>
      </w:pPr>
      <w:r>
        <w:rPr>
          <w:sz w:val="22"/>
          <w:szCs w:val="22"/>
        </w:rPr>
        <w:t>Renke Biallas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t>Agata Mikolajewska</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pStyle w:val="Listenabsatz"/>
        <w:numPr>
          <w:ilvl w:val="0"/>
          <w:numId w:val="2"/>
        </w:numPr>
        <w:spacing w:after="0"/>
        <w:contextualSpacing w:val="0"/>
        <w:rPr>
          <w:sz w:val="22"/>
          <w:szCs w:val="22"/>
        </w:rPr>
      </w:pPr>
      <w:r>
        <w:rPr>
          <w:sz w:val="22"/>
          <w:szCs w:val="22"/>
        </w:rPr>
        <w:t>Weitere</w:t>
      </w:r>
    </w:p>
    <w:p>
      <w:pPr>
        <w:pStyle w:val="Listenabsatz"/>
        <w:numPr>
          <w:ilvl w:val="1"/>
          <w:numId w:val="2"/>
        </w:numPr>
        <w:spacing w:after="0"/>
        <w:contextualSpacing w:val="0"/>
        <w:rPr>
          <w:sz w:val="22"/>
          <w:szCs w:val="22"/>
        </w:rPr>
      </w:pPr>
      <w:r>
        <w:t xml:space="preserve">Joachim-Martin </w:t>
      </w:r>
      <w:proofErr w:type="spellStart"/>
      <w:r>
        <w:t>Mehrlitz</w:t>
      </w:r>
      <w:proofErr w:type="spellEnd"/>
    </w:p>
    <w:p>
      <w:pPr>
        <w:pStyle w:val="Listenabsatz"/>
        <w:numPr>
          <w:ilvl w:val="1"/>
          <w:numId w:val="2"/>
        </w:numPr>
        <w:spacing w:after="0"/>
        <w:contextualSpacing w:val="0"/>
        <w:rPr>
          <w:sz w:val="22"/>
          <w:szCs w:val="22"/>
        </w:rPr>
      </w:pPr>
      <w:r>
        <w:t>Nadine Litzba</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p>
          <w:p>
            <w:pPr>
              <w:pStyle w:val="Liste1"/>
            </w:pPr>
            <w:r>
              <w:t>Folien</w:t>
            </w:r>
            <w:hyperlink r:id="rId14" w:history="1">
              <w:r>
                <w:rPr>
                  <w:rStyle w:val="Hyperlink"/>
                </w:rPr>
                <w:t xml:space="preserve"> hier</w:t>
              </w:r>
            </w:hyperlink>
          </w:p>
          <w:p>
            <w:pPr>
              <w:pStyle w:val="Liste1"/>
            </w:pPr>
            <w:r>
              <w:t>Weltweit:</w:t>
            </w:r>
          </w:p>
          <w:p>
            <w:pPr>
              <w:pStyle w:val="Liste2"/>
            </w:pPr>
            <w:proofErr w:type="spellStart"/>
            <w:r>
              <w:t>Datenstand</w:t>
            </w:r>
            <w:proofErr w:type="spellEnd"/>
            <w:r>
              <w:t>: WHO, 21.10.2021</w:t>
            </w:r>
          </w:p>
          <w:p>
            <w:pPr>
              <w:pStyle w:val="Liste2"/>
              <w:rPr>
                <w:lang w:val="de-DE"/>
              </w:rPr>
            </w:pPr>
            <w:r>
              <w:rPr>
                <w:lang w:val="de-DE"/>
              </w:rPr>
              <w:t>Fälle: 241.886.635 (+0,35% im Vergleich zu Vorwoche)</w:t>
            </w:r>
          </w:p>
          <w:p>
            <w:pPr>
              <w:pStyle w:val="Liste2"/>
            </w:pPr>
            <w:proofErr w:type="spellStart"/>
            <w:r>
              <w:t>Todesfälle</w:t>
            </w:r>
            <w:proofErr w:type="spellEnd"/>
            <w:r>
              <w:t>: 4.919.755 (CFR: 2,03%)</w:t>
            </w:r>
          </w:p>
          <w:p>
            <w:pPr>
              <w:pStyle w:val="Liste2"/>
              <w:rPr>
                <w:lang w:val="de-DE"/>
              </w:rPr>
            </w:pPr>
            <w:r>
              <w:rPr>
                <w:lang w:val="de-DE"/>
              </w:rPr>
              <w:t>Anzahl Fälle global rückgängig, in allen Regionen rückläufig bis auf Europa (+7%)</w:t>
            </w:r>
          </w:p>
          <w:p>
            <w:pPr>
              <w:pStyle w:val="Liste2"/>
              <w:rPr>
                <w:lang w:val="de-DE"/>
              </w:rPr>
            </w:pPr>
            <w:r>
              <w:rPr>
                <w:lang w:val="de-DE"/>
              </w:rPr>
              <w:t>Anzahl Todesfälle in allen Regionen zurückgegangen, jedoch steigt in Europa (+4%)</w:t>
            </w:r>
          </w:p>
          <w:p>
            <w:pPr>
              <w:pStyle w:val="Liste1"/>
            </w:pPr>
            <w:r>
              <w:t xml:space="preserve">Andere Berichte: </w:t>
            </w:r>
          </w:p>
          <w:p>
            <w:pPr>
              <w:pStyle w:val="Liste2"/>
              <w:rPr>
                <w:lang w:val="de-DE"/>
              </w:rPr>
            </w:pPr>
            <w:r>
              <w:rPr>
                <w:lang w:val="de-DE"/>
              </w:rPr>
              <w:t>Neue Mutante der Delta Variante, heute Veröffentlichung bei Public Health England. Der Einfluss der neuen Variante auf das Infektionsgeschehen wurde untersucht. Ein maßgeblicher Einfluss anderer Faktoren (z.B. Freedom Day und Wegfall infektionsepidemiologischer Maßnahmen, sowie eine niedrige Impfquote unter Kindern und Jugendlichen=</w:t>
            </w:r>
          </w:p>
          <w:p>
            <w:pPr>
              <w:pStyle w:val="Liste1"/>
            </w:pPr>
            <w:r>
              <w:t>Epidemiologie von COVID-19 bei Kindern</w:t>
            </w:r>
          </w:p>
          <w:p>
            <w:pPr>
              <w:pStyle w:val="Liste2"/>
              <w:rPr>
                <w:lang w:val="de-DE"/>
              </w:rPr>
            </w:pPr>
            <w:r>
              <w:rPr>
                <w:lang w:val="de-DE"/>
              </w:rPr>
              <w:t>Internationaler Vergleich des Anteils der positiv getesteten Personen innerhalb einer Altersgruppe (AG)</w:t>
            </w:r>
          </w:p>
          <w:p>
            <w:pPr>
              <w:pStyle w:val="Liste2"/>
              <w:rPr>
                <w:lang w:val="de-DE"/>
              </w:rPr>
            </w:pPr>
            <w:r>
              <w:rPr>
                <w:lang w:val="de-DE"/>
              </w:rPr>
              <w:t>Starker Anstieg der COVID-19 Fallzahlen in UK in der AG &lt;15 Jahre</w:t>
            </w:r>
          </w:p>
          <w:p>
            <w:pPr>
              <w:pStyle w:val="Liste2"/>
              <w:rPr>
                <w:lang w:val="de-DE"/>
              </w:rPr>
            </w:pPr>
            <w:r>
              <w:rPr>
                <w:lang w:val="de-DE"/>
              </w:rPr>
              <w:t>Im Vergleich niedrige Impfquote bei Kindern und Jugendlichen</w:t>
            </w:r>
          </w:p>
          <w:p>
            <w:pPr>
              <w:pStyle w:val="Liste2"/>
              <w:rPr>
                <w:lang w:val="de-DE"/>
              </w:rPr>
            </w:pPr>
            <w:r>
              <w:rPr>
                <w:lang w:val="de-DE"/>
              </w:rPr>
              <w:t>Fazit: Kinder und Jugendliche sollte weiterhin geimpft werden, sonst kann sich eine ähnliche Situation wie in England entwickeln. Weiterhin sollten weitere nicht-pharmakologische Schutzmaßnahmen (NPI) berücksichtig du genutzt werden.</w:t>
            </w:r>
          </w:p>
          <w:p>
            <w:pPr>
              <w:pStyle w:val="Liste2"/>
              <w:numPr>
                <w:ilvl w:val="0"/>
                <w:numId w:val="0"/>
              </w:numPr>
              <w:ind w:left="833" w:hanging="360"/>
              <w:rPr>
                <w:lang w:val="de-DE"/>
              </w:rPr>
            </w:pPr>
          </w:p>
          <w:p>
            <w:pPr>
              <w:rPr>
                <w:b/>
              </w:rPr>
            </w:pPr>
            <w:r>
              <w:rPr>
                <w:b/>
              </w:rPr>
              <w:t>Diskussion:</w:t>
            </w:r>
          </w:p>
          <w:p>
            <w:pPr>
              <w:pStyle w:val="Liste1"/>
            </w:pPr>
            <w:r>
              <w:t>Die national umgesetzte Teststrategie sowie NPI sollten berücksichtigt werden, da der Fokus im Vergleich auf der Testung und der Transmission von SARS-CoV-2 liegt. Bei dem sogenannten Freedom Day in UK wurden die meisten Restriktionen und NPI aufgelöst. Da die Impfung einen geringeren Einfluss auf die Transmission des Erregers hat ist beim Wegfallen der NPIs ein Anstieg der Infektionszahlen zu erwarten. Eine Empfehlung der Impfung allein ist daher zu kurz gegriffen.</w:t>
            </w:r>
          </w:p>
          <w:p>
            <w:pPr>
              <w:pStyle w:val="Liste1"/>
            </w:pPr>
            <w:r>
              <w:t xml:space="preserve">Am Beispiel UK zeigt sich wie sich Infektionen im Setting Schule verbreiten, wenn keine NPI mehr etabliert sind. Die </w:t>
            </w:r>
            <w:proofErr w:type="spellStart"/>
            <w:r>
              <w:t>skann</w:t>
            </w:r>
            <w:proofErr w:type="spellEnd"/>
            <w:r>
              <w:t xml:space="preserve"> auch als Impuls für Deutschland genutzt werden, um auf die Relevanz von NPI aber auch Impfungen in diesem Setting und v.a. bei Kindern und Jugendlichen hinzuweisen. Auch die Impfung von erwachsenen mit Kontakt zu diesem Setting trägt zu einem Schutz aller bei.</w:t>
            </w:r>
          </w:p>
          <w:p>
            <w:pPr>
              <w:pStyle w:val="Liste1"/>
              <w:numPr>
                <w:ilvl w:val="0"/>
                <w:numId w:val="0"/>
              </w:numPr>
              <w:ind w:left="360"/>
            </w:pPr>
          </w:p>
          <w:p>
            <w:pPr>
              <w:pStyle w:val="2"/>
            </w:pPr>
            <w:r>
              <w:lastRenderedPageBreak/>
              <w:t xml:space="preserve">National </w:t>
            </w:r>
          </w:p>
          <w:p>
            <w:pPr>
              <w:pStyle w:val="Liste1"/>
            </w:pPr>
            <w:r>
              <w:t xml:space="preserve">Fallzahlen, Todesfälle, Trend, Folien </w:t>
            </w:r>
            <w:hyperlink r:id="rId15" w:history="1">
              <w:r>
                <w:rPr>
                  <w:rStyle w:val="Hyperlink"/>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4.437.280 (+19.572), davon 94.991 (+116) Todesfälle </w:t>
            </w:r>
          </w:p>
          <w:p>
            <w:pPr>
              <w:pStyle w:val="Liste2"/>
            </w:pPr>
            <w:r>
              <w:t xml:space="preserve">7-Tage-Inzidenz:  95,1/100.000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57.379.610 (69,0%), mit vollständiger Impfung 54.896.523 (66,0%)</w:t>
            </w:r>
          </w:p>
          <w:p>
            <w:pPr>
              <w:pStyle w:val="Liste2"/>
              <w:rPr>
                <w:lang w:val="de-DE"/>
              </w:rPr>
            </w:pPr>
            <w:r>
              <w:rPr>
                <w:lang w:val="de-DE"/>
              </w:rPr>
              <w:t>Verlauf der 7-Tage-Inzidenz der Bundesländer:</w:t>
            </w:r>
          </w:p>
          <w:p>
            <w:pPr>
              <w:pStyle w:val="Liste3"/>
            </w:pPr>
            <w:r>
              <w:t>Seit dem 19.10. steiler Anstieg</w:t>
            </w:r>
          </w:p>
          <w:p>
            <w:pPr>
              <w:pStyle w:val="Liste3"/>
            </w:pPr>
            <w:r>
              <w:t>Thüringen am stärksten betroffen, mit einem weiterhin steigenden Trend</w:t>
            </w:r>
          </w:p>
          <w:p>
            <w:pPr>
              <w:pStyle w:val="Liste3"/>
            </w:pPr>
            <w:r>
              <w:t>Lediglich in Bremen sinkender Trend</w:t>
            </w:r>
          </w:p>
          <w:p>
            <w:pPr>
              <w:pStyle w:val="Liste3"/>
            </w:pPr>
            <w:r>
              <w:t>Bundesweiter Anstieg der Fallzahlen</w:t>
            </w:r>
          </w:p>
          <w:p>
            <w:pPr>
              <w:pStyle w:val="Liste2"/>
            </w:pPr>
            <w:proofErr w:type="spellStart"/>
            <w:r>
              <w:t>Adjustierte</w:t>
            </w:r>
            <w:proofErr w:type="spellEnd"/>
            <w:r>
              <w:t xml:space="preserve"> </w:t>
            </w:r>
            <w:proofErr w:type="spellStart"/>
            <w:r>
              <w:t>Hospitalisierungsinzidenz</w:t>
            </w:r>
            <w:proofErr w:type="spellEnd"/>
          </w:p>
          <w:p>
            <w:pPr>
              <w:pStyle w:val="Liste3"/>
            </w:pPr>
            <w:r>
              <w:t>Bei der adjustierten Hospitalisierungsinzidenz (HI) ist wieder ein Anstieg auf 4/100.000 EW zu beobachten. Die hohe HI ist vermehrt bei den 80+ zu beobachten</w:t>
            </w:r>
          </w:p>
          <w:p>
            <w:pPr>
              <w:pStyle w:val="Liste2"/>
            </w:pPr>
            <w:proofErr w:type="spellStart"/>
            <w:r>
              <w:t>Mortalitätssurveillance</w:t>
            </w:r>
            <w:proofErr w:type="spellEnd"/>
          </w:p>
          <w:p>
            <w:pPr>
              <w:pStyle w:val="Liste3"/>
            </w:pPr>
            <w:r>
              <w:t>Keine deutliche Übersterblichkeit</w:t>
            </w:r>
          </w:p>
          <w:p>
            <w:pPr>
              <w:pStyle w:val="Liste3"/>
            </w:pPr>
            <w:r>
              <w:t xml:space="preserve">In der europaweiten </w:t>
            </w:r>
            <w:proofErr w:type="spellStart"/>
            <w:r>
              <w:t>Mortalitätssurveillance</w:t>
            </w:r>
            <w:proofErr w:type="spellEnd"/>
            <w:r>
              <w:t xml:space="preserve"> zeigt sich eine Untersterblichkeit in der AG 0-14 zu Beginn des Jahres. Jetzt ist diese aber höher als im Jahr 2020</w:t>
            </w:r>
          </w:p>
          <w:p>
            <w:pPr>
              <w:pStyle w:val="Liste3"/>
            </w:pPr>
            <w:r>
              <w:t>In AG 65+ Mort. höher als 2020</w:t>
            </w:r>
          </w:p>
          <w:p/>
          <w:p>
            <w:pPr>
              <w:rPr>
                <w:b/>
              </w:rPr>
            </w:pPr>
            <w:r>
              <w:rPr>
                <w:b/>
              </w:rPr>
              <w:t>Diskussion:</w:t>
            </w:r>
          </w:p>
          <w:p>
            <w:pPr>
              <w:pStyle w:val="Liste1"/>
            </w:pPr>
            <w:r>
              <w:t>Bei der Darstellung aus dem EURO-MOMO-Bericht zur Übersterblichkeit wird eine unklare Baseline angegeben. Die Baseline entspricht der erwarteten Sterblichkeit den entsprechenden Zeitraum, es bleibt aber unklar wie es zu der beschriebenen Untersterblichkeit kam.</w:t>
            </w:r>
          </w:p>
          <w:p>
            <w:pPr>
              <w:pStyle w:val="Liste1"/>
            </w:pPr>
            <w:r>
              <w:t xml:space="preserve">Die Darstellung zeigt weiterhin die hohen Krankheitslast akuter saisonaler Atemwegsinfektionen bei Kindern und Jugendlichen in einem „normalen“ Jahr im Vergleich zu einem Jahr mit Lockdown und anderen NPI. Eine Weiterführung einiger Maßnahmen (z.B. Lüftungsregime) wäre wünschenswert, sodass auch in Zukunft vermehrt Fälle in dieser AG verhindert werden können. Eine Empfehlung zur Influenzaimpfung für Kinder (quasi als Grundimmunisierung mit Lebendimpfstoffen und nicht dann jedes Jahr) wäre ein interessantes Thema für die STIKO nach der Pandemie. </w:t>
            </w:r>
          </w:p>
          <w:p>
            <w:pPr>
              <w:pStyle w:val="Liste1"/>
              <w:numPr>
                <w:ilvl w:val="0"/>
                <w:numId w:val="0"/>
              </w:numPr>
              <w:ind w:left="360"/>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Delegation aus Montenegro in Berlin</w:t>
            </w:r>
          </w:p>
          <w:p>
            <w:pPr>
              <w:pStyle w:val="Liste1"/>
            </w:pPr>
            <w:r>
              <w:t>2 Anfragen</w:t>
            </w:r>
          </w:p>
          <w:p>
            <w:pPr>
              <w:pStyle w:val="Liste2"/>
              <w:rPr>
                <w:lang w:val="de-DE"/>
              </w:rPr>
            </w:pPr>
            <w:r>
              <w:rPr>
                <w:lang w:val="de-DE"/>
              </w:rPr>
              <w:t>BMG Anfrage zur Unterstützung in Rumänien – wurde abgelehnt</w:t>
            </w:r>
          </w:p>
          <w:p>
            <w:pPr>
              <w:pStyle w:val="Liste2"/>
              <w:rPr>
                <w:lang w:val="de-DE"/>
              </w:rPr>
            </w:pPr>
            <w:r>
              <w:rPr>
                <w:lang w:val="de-DE"/>
              </w:rPr>
              <w:t>Anfrage aus Papua-Neuguinea – wird noch geprüft</w:t>
            </w:r>
          </w:p>
          <w:p>
            <w:pPr>
              <w:pStyle w:val="Liste1"/>
            </w:pPr>
            <w:r>
              <w:t>In Namibia werden die etablierten Labore in Betrieb genommen und es gibt dazu eine begleitende Mission</w:t>
            </w:r>
          </w:p>
          <w:p>
            <w:pPr>
              <w:pStyle w:val="Liste1"/>
              <w:numPr>
                <w:ilvl w:val="0"/>
                <w:numId w:val="0"/>
              </w:numPr>
              <w:ind w:left="360"/>
            </w:pPr>
          </w:p>
          <w:p>
            <w:pPr>
              <w:pStyle w:val="Liste1"/>
              <w:numPr>
                <w:ilvl w:val="0"/>
                <w:numId w:val="0"/>
              </w:numPr>
              <w:ind w:left="360"/>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lastRenderedPageBreak/>
              <w:t>3</w:t>
            </w:r>
          </w:p>
        </w:tc>
        <w:tc>
          <w:tcPr>
            <w:tcW w:w="6824" w:type="dxa"/>
          </w:tcPr>
          <w:p>
            <w:pPr>
              <w:spacing w:line="276" w:lineRule="auto"/>
              <w:rPr>
                <w:rStyle w:val="TagFrZchn"/>
              </w:rPr>
            </w:pPr>
            <w:r>
              <w:rPr>
                <w:rStyle w:val="1Zchn"/>
              </w:rPr>
              <w:t>Update digitale Projekte</w:t>
            </w:r>
            <w:r>
              <w:rPr>
                <w:b/>
                <w:sz w:val="28"/>
              </w:rPr>
              <w:t xml:space="preserve"> </w:t>
            </w:r>
          </w:p>
          <w:p>
            <w:pPr>
              <w:pStyle w:val="Liste1"/>
            </w:pPr>
            <w:r>
              <w:t xml:space="preserve">Folien </w:t>
            </w:r>
            <w:hyperlink r:id="rId16" w:history="1">
              <w:r>
                <w:rPr>
                  <w:rStyle w:val="Hyperlink"/>
                </w:rPr>
                <w:t>hier</w:t>
              </w:r>
            </w:hyperlink>
          </w:p>
          <w:p>
            <w:pPr>
              <w:pStyle w:val="Liste1"/>
            </w:pPr>
            <w:r>
              <w:t>CWA &gt;35 Mio. Downloads | &gt;560.000 geteilte positive Ergebnisse</w:t>
            </w:r>
          </w:p>
          <w:p>
            <w:pPr>
              <w:pStyle w:val="Liste1"/>
            </w:pPr>
            <w:r>
              <w:t>CWA Version 2.12. (ab 20.10.21)</w:t>
            </w:r>
            <w:r>
              <w:rPr>
                <w:rFonts w:eastAsiaTheme="minorEastAsia" w:hAnsi="Calibri"/>
                <w:color w:val="000000" w:themeColor="text1"/>
                <w:kern w:val="24"/>
                <w:sz w:val="20"/>
                <w:szCs w:val="20"/>
                <w:lang w:eastAsia="de-DE"/>
              </w:rPr>
              <w:t xml:space="preserve"> </w:t>
            </w:r>
          </w:p>
          <w:p>
            <w:pPr>
              <w:pStyle w:val="Liste2"/>
            </w:pPr>
            <w:r>
              <w:t>Tage-Inzidenz der Hospitalisierung</w:t>
            </w:r>
          </w:p>
          <w:p>
            <w:pPr>
              <w:pStyle w:val="Liste2"/>
              <w:rPr>
                <w:lang w:val="de-DE"/>
              </w:rPr>
            </w:pPr>
            <w:r>
              <w:rPr>
                <w:lang w:val="de-DE"/>
              </w:rPr>
              <w:t>Zahl der COVID-Erkrankten auf Intensivstationen</w:t>
            </w:r>
          </w:p>
          <w:p>
            <w:pPr>
              <w:pStyle w:val="Liste2"/>
            </w:pPr>
            <w:proofErr w:type="spellStart"/>
            <w:r>
              <w:t>universeller</w:t>
            </w:r>
            <w:proofErr w:type="spellEnd"/>
            <w:r>
              <w:t xml:space="preserve"> QR-Code-Scanner</w:t>
            </w:r>
          </w:p>
          <w:p>
            <w:pPr>
              <w:pStyle w:val="Liste2"/>
            </w:pPr>
            <w:r>
              <w:t>Interaktives Dashboard (Downloads, Tests, Warnungen usw.)</w:t>
            </w:r>
          </w:p>
          <w:p>
            <w:pPr>
              <w:pStyle w:val="Liste1"/>
            </w:pPr>
            <w:proofErr w:type="spellStart"/>
            <w:r>
              <w:t>CovPass</w:t>
            </w:r>
            <w:proofErr w:type="spellEnd"/>
            <w:r>
              <w:t>-App &gt;22 Mio. Downloads</w:t>
            </w:r>
          </w:p>
          <w:p>
            <w:pPr>
              <w:pStyle w:val="Liste1"/>
            </w:pPr>
            <w:proofErr w:type="spellStart"/>
            <w:r>
              <w:t>CovPass</w:t>
            </w:r>
            <w:proofErr w:type="spellEnd"/>
            <w:r>
              <w:t>-App V. 1.10 (ab 16.10.21)</w:t>
            </w:r>
          </w:p>
          <w:p>
            <w:pPr>
              <w:pStyle w:val="Liste2"/>
              <w:rPr>
                <w:lang w:val="de-DE"/>
              </w:rPr>
            </w:pPr>
            <w:r>
              <w:rPr>
                <w:lang w:val="de-DE"/>
              </w:rPr>
              <w:t xml:space="preserve">Version 1.10 veröffentlicht: u.a. </w:t>
            </w:r>
            <w:proofErr w:type="spellStart"/>
            <w:r>
              <w:rPr>
                <w:lang w:val="de-DE"/>
              </w:rPr>
              <w:t>ScreenReader</w:t>
            </w:r>
            <w:proofErr w:type="spellEnd"/>
            <w:r>
              <w:rPr>
                <w:lang w:val="de-DE"/>
              </w:rPr>
              <w:t>-Anwendung, Taschenlampenfunktion integriert</w:t>
            </w:r>
          </w:p>
          <w:p>
            <w:pPr>
              <w:pStyle w:val="Liste1"/>
            </w:pPr>
            <w:r>
              <w:t>Digitale Einreiseanmeldung</w:t>
            </w:r>
          </w:p>
          <w:p>
            <w:pPr>
              <w:pStyle w:val="Liste2"/>
              <w:rPr>
                <w:lang w:val="de-DE"/>
              </w:rPr>
            </w:pPr>
            <w:r>
              <w:rPr>
                <w:lang w:val="de-DE"/>
              </w:rPr>
              <w:t>&gt; 50.000 Anmeldungen pro Tag</w:t>
            </w:r>
          </w:p>
          <w:p>
            <w:pPr>
              <w:pStyle w:val="Liste2"/>
              <w:rPr>
                <w:lang w:val="de-DE"/>
              </w:rPr>
            </w:pPr>
            <w:r>
              <w:rPr>
                <w:lang w:val="de-DE"/>
              </w:rPr>
              <w:t>&gt; 15,4 Mio. Anmeldungen seit 11/2020</w:t>
            </w:r>
          </w:p>
          <w:p>
            <w:pPr>
              <w:pStyle w:val="Liste2"/>
              <w:rPr>
                <w:lang w:val="de-DE"/>
              </w:rPr>
            </w:pPr>
            <w:r>
              <w:rPr>
                <w:bCs/>
                <w:lang w:val="de-DE"/>
              </w:rPr>
              <w:t>Entwicklung</w:t>
            </w:r>
            <w:r>
              <w:rPr>
                <w:lang w:val="de-DE"/>
              </w:rPr>
              <w:t xml:space="preserve">: </w:t>
            </w:r>
            <w:r>
              <w:rPr>
                <w:lang w:val="de-DE"/>
              </w:rPr>
              <w:tab/>
            </w:r>
          </w:p>
          <w:p>
            <w:pPr>
              <w:pStyle w:val="Liste3"/>
            </w:pPr>
            <w:r>
              <w:t xml:space="preserve">zusätzliche Informationen für Reisende, dass die Ausweisung als Risikogebiet sich kurzfristig ändern kann </w:t>
            </w:r>
          </w:p>
          <w:p>
            <w:pPr>
              <w:pStyle w:val="Liste3"/>
            </w:pPr>
            <w:r>
              <w:t>Optimierung GA-Portal</w:t>
            </w:r>
          </w:p>
          <w:p>
            <w:pPr>
              <w:pStyle w:val="Liste1"/>
              <w:numPr>
                <w:ilvl w:val="0"/>
                <w:numId w:val="0"/>
              </w:numPr>
              <w:ind w:left="473" w:hanging="360"/>
            </w:pPr>
          </w:p>
          <w:p>
            <w:pPr>
              <w:rPr>
                <w:b/>
              </w:rPr>
            </w:pPr>
            <w:r>
              <w:rPr>
                <w:b/>
              </w:rPr>
              <w:t>Diskussion:</w:t>
            </w:r>
          </w:p>
          <w:p>
            <w:pPr>
              <w:pStyle w:val="Liste1"/>
            </w:pPr>
            <w:r>
              <w:t>Die langfristige Perspektive digitaler Projekte wird diskutiert und mit Abt. 3 abgestimmt werden. Dazu gibt es in der kommenden Woche am Freitag ein Update.</w:t>
            </w:r>
          </w:p>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berichtet</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Entwicklung einer Kampagne um die Empfehlungen zu Auffrischungsimpfungen zu kommunizieren. Die Kommunikation wird mit der Kommunikation zur Grippeschutzimpfung kombiniert.</w:t>
            </w:r>
          </w:p>
          <w:p>
            <w:pPr>
              <w:pStyle w:val="Liste1"/>
            </w:pPr>
            <w:r>
              <w:t xml:space="preserve">Ein Erlass aus dem BMG zu Long-COVID erfordert, dass das Informationsangebot bzgl. dieses Themas ausgebaut werden soll. Relevante Akteure sollen gebündelt präsentiert werden. </w:t>
            </w:r>
          </w:p>
          <w:p>
            <w:pPr>
              <w:pStyle w:val="2"/>
            </w:pPr>
            <w:r>
              <w:t>Presse</w:t>
            </w:r>
          </w:p>
          <w:p>
            <w:pPr>
              <w:pStyle w:val="Liste1"/>
            </w:pPr>
            <w:r>
              <w:t>nicht berichtet</w:t>
            </w:r>
          </w:p>
          <w:p>
            <w:pPr>
              <w:pStyle w:val="2"/>
            </w:pPr>
            <w:r>
              <w:t>P1</w:t>
            </w:r>
          </w:p>
          <w:p>
            <w:pPr>
              <w:pStyle w:val="Liste1"/>
              <w:rPr>
                <w:i/>
              </w:rPr>
            </w:pPr>
            <w:r>
              <w:t xml:space="preserve">Grafik Impfdurchbrüche </w:t>
            </w:r>
            <w:hyperlink r:id="rId17" w:history="1">
              <w:r>
                <w:rPr>
                  <w:rStyle w:val="Hyperlink"/>
                </w:rPr>
                <w:t>hier</w:t>
              </w:r>
            </w:hyperlink>
          </w:p>
          <w:p>
            <w:pPr>
              <w:pStyle w:val="Liste1"/>
            </w:pPr>
            <w:r>
              <w:t>Grafikentwurf am Vorbild der Financial Times soll konzipiert werden. Möglichst einfache Darstellung muss noch diskutiert werden.</w:t>
            </w: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pPr>
          </w:p>
          <w:p>
            <w:pPr>
              <w:pStyle w:val="Liste1"/>
              <w:numPr>
                <w:ilvl w:val="0"/>
                <w:numId w:val="0"/>
              </w:numPr>
              <w:ind w:left="473" w:hanging="360"/>
              <w:rPr>
                <w:b/>
              </w:rPr>
            </w:pPr>
            <w:r>
              <w:rPr>
                <w:b/>
              </w:rPr>
              <w:lastRenderedPageBreak/>
              <w:t>Diskussion:</w:t>
            </w:r>
          </w:p>
          <w:p>
            <w:pPr>
              <w:pStyle w:val="Liste1"/>
            </w:pPr>
            <w:r>
              <w:t xml:space="preserve">Eine proaktive Kommunikation zur Impfung von schwangeren soll entwickelt werden. Schwere Verläufe dieser Population können </w:t>
            </w:r>
            <w:proofErr w:type="spellStart"/>
            <w:r>
              <w:t>duch</w:t>
            </w:r>
            <w:proofErr w:type="spellEnd"/>
            <w:r>
              <w:t xml:space="preserve"> eine vollständige Impfung zum großen </w:t>
            </w:r>
            <w:proofErr w:type="spellStart"/>
            <w:r>
              <w:t>teil</w:t>
            </w:r>
            <w:proofErr w:type="spellEnd"/>
            <w:r>
              <w:t xml:space="preserve"> verhindert werden.</w:t>
            </w:r>
          </w:p>
          <w:p>
            <w:pPr>
              <w:pStyle w:val="ToDo"/>
            </w:pPr>
            <w:proofErr w:type="spellStart"/>
            <w:r>
              <w:rPr>
                <w:b/>
              </w:rPr>
              <w:t>ToDo</w:t>
            </w:r>
            <w:proofErr w:type="spellEnd"/>
            <w:r>
              <w:rPr>
                <w:b/>
              </w:rPr>
              <w:t>:</w:t>
            </w:r>
            <w:r>
              <w:t xml:space="preserve"> Entwurf zur weiteren Kommunikation der Impfempfehlung bei Schwangeren soll kommenden Freitag vorgestellt werden.</w:t>
            </w:r>
          </w:p>
        </w:tc>
        <w:tc>
          <w:tcPr>
            <w:tcW w:w="1463" w:type="dxa"/>
          </w:tcPr>
          <w:p>
            <w:pPr>
              <w:rPr>
                <w:sz w:val="22"/>
                <w:szCs w:val="22"/>
              </w:rPr>
            </w:pPr>
          </w:p>
          <w:p>
            <w:pPr>
              <w:rPr>
                <w:sz w:val="22"/>
                <w:szCs w:val="22"/>
              </w:rPr>
            </w:pPr>
          </w:p>
          <w:p>
            <w:pPr>
              <w:rPr>
                <w:sz w:val="22"/>
                <w:szCs w:val="22"/>
              </w:rPr>
            </w:pPr>
            <w:r>
              <w:rPr>
                <w:sz w:val="22"/>
                <w:szCs w:val="22"/>
              </w:rPr>
              <w:t xml:space="preserve">BZgA </w:t>
            </w:r>
            <w:proofErr w:type="spellStart"/>
            <w:r>
              <w:rPr>
                <w:sz w:val="22"/>
                <w:szCs w:val="22"/>
              </w:rPr>
              <w:t>n.A</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t>Eine Strategie zum Umgang mit der Wahrnehmung in der Bevölkerung, dass Deutschland die Pandemie nicht gut bewältigt hätte und das RKI zum Teil dafür verantwortlich sei, soll entwickelt werden.</w:t>
            </w:r>
          </w:p>
          <w:p>
            <w:pPr>
              <w:pStyle w:val="Liste1"/>
            </w:pPr>
            <w:r>
              <w:t>Eine Aufarbeitung der Bewältigung der Pandemie mit dem Bundesamt für Bevölkerungsschutz und Katastrophenhilfe (BBK) aufgrund eines Widerspruchs von Herrn Seehofer nicht weiterverfolgt. Ein kleineres Projekt im Rahmen einer Masterarbeit soll durchgeführt werden.</w:t>
            </w:r>
          </w:p>
          <w:p>
            <w:pPr>
              <w:pStyle w:val="Liste1"/>
            </w:pPr>
            <w:r>
              <w:t>Der Hinweis auf die erbrachten Leistungen und guten Outcomes ist angebracht, jedoch sollte nicht außer Acht gelassen werden, dass bei besseren personellen Ressourcen auch bessre Outcomes hätten erreicht werden können, also die Performance mit mehr Personal besser sein könnte.</w:t>
            </w:r>
          </w:p>
          <w:p>
            <w:pPr>
              <w:pStyle w:val="Liste1"/>
            </w:pPr>
            <w:r>
              <w:t xml:space="preserve">Es gibt bereits viele Publikationen die unterschiedlichen Gesundheits-Outcomes in unterschiedlichen Ländern miteinander vergleichen. Dies könnte durch ein </w:t>
            </w:r>
            <w:proofErr w:type="spellStart"/>
            <w:r>
              <w:t>Systematic</w:t>
            </w:r>
            <w:proofErr w:type="spellEnd"/>
            <w:r>
              <w:t xml:space="preserve"> Review vertieft betrachtetet werden. Auch wären verschiedene Studiendesigns denkbar, die erklärend zeigen welchen Einfluss unterschiedlichen Maßnahmen während der Pandemie hatten. Wichtig ist es geeignete Parameter zu wählen, die auch den Umgang mit der Pandemie deutlich machen.</w:t>
            </w:r>
          </w:p>
          <w:p>
            <w:pPr>
              <w:pStyle w:val="Liste1"/>
            </w:pPr>
            <w:r>
              <w:t>Viele Faktoren bestimmen der Erfolg oder Misserfolg von Maßnahmen oder der Reaktion auf eine Krisenlage. Es muss daher genau kommuniziert werden, was untersucht wird und welche Botschaft gesendet werden soll.</w:t>
            </w:r>
          </w:p>
          <w:p>
            <w:pPr>
              <w:pStyle w:val="Liste1"/>
            </w:pPr>
            <w:r>
              <w:t xml:space="preserve">Unterschiedliche Kommunikationswege sind denkbar, z.B. Twitter, </w:t>
            </w:r>
            <w:proofErr w:type="spellStart"/>
            <w:r>
              <w:t>Epid</w:t>
            </w:r>
            <w:proofErr w:type="spellEnd"/>
            <w:r>
              <w:t>. Bull.</w:t>
            </w:r>
          </w:p>
          <w:p>
            <w:pPr>
              <w:pStyle w:val="ToDo"/>
            </w:pPr>
            <w:proofErr w:type="spellStart"/>
            <w:r>
              <w:rPr>
                <w:b/>
              </w:rPr>
              <w:t>ToDo</w:t>
            </w:r>
            <w:proofErr w:type="spellEnd"/>
            <w:r>
              <w:rPr>
                <w:b/>
              </w:rPr>
              <w:t>:</w:t>
            </w:r>
            <w:r>
              <w:t xml:space="preserve"> Projekte und Strategien entwickeln um zu kommunizieren, dass D in der Pandemie nicht versagt hat, z.B. internationaler Vergleich von Outcomes durch ein </w:t>
            </w:r>
            <w:proofErr w:type="spellStart"/>
            <w:r>
              <w:t>Systematic</w:t>
            </w:r>
            <w:proofErr w:type="spellEnd"/>
            <w:r>
              <w:t xml:space="preserve"> Review. Abt. 2 + Abt. 3 + ZIG</w:t>
            </w:r>
          </w:p>
          <w:p>
            <w:pPr>
              <w:pStyle w:val="2"/>
              <w:rPr>
                <w:i/>
              </w:rPr>
            </w:pPr>
            <w:r>
              <w:t>RKI-intern</w:t>
            </w:r>
          </w:p>
          <w:p>
            <w:pPr>
              <w:pStyle w:val="Liste1"/>
            </w:pPr>
            <w:r>
              <w:t xml:space="preserve">Mit dem Ende der epidemischen Lage nationaler Tragweite enden einige gesetzliche Regelungen und Verordnungen. </w:t>
            </w:r>
          </w:p>
          <w:p>
            <w:pPr>
              <w:pStyle w:val="Liste1"/>
            </w:pPr>
            <w:r>
              <w:t>Relevante Änderungen wurden identifiziert und eine entsprechende Reaktion auf diese soll geplant werden.</w:t>
            </w:r>
          </w:p>
          <w:p>
            <w:pPr>
              <w:pStyle w:val="Liste1"/>
            </w:pPr>
            <w:r>
              <w:t xml:space="preserve">Teilweise kann das Ende einiger Verordnungen auch zu einer Arbeitsentlastung im Haus führen, daher sollte genau geprüft werden, wie damit umgegangen wird. Eine nicht notwendige </w:t>
            </w:r>
            <w:r>
              <w:lastRenderedPageBreak/>
              <w:t>Weiterführung nicht notwendiger Tätigkeiten ist kritisch zu betrachten.</w:t>
            </w:r>
          </w:p>
          <w:p>
            <w:pPr>
              <w:pStyle w:val="Liste1"/>
            </w:pPr>
            <w:r>
              <w:t>In einem Gespräch mit dem BMG soll geprüft werden wie auf die kommenden Änderungen reagiert werden soll.</w:t>
            </w:r>
          </w:p>
          <w:p>
            <w:pPr>
              <w:pStyle w:val="Liste1"/>
            </w:pPr>
            <w:r>
              <w:t>Nicht alle Verordnungen enden sofort, sondern sind noch ein Jahr weiterhin bestehend. Auch können die BL je nach infektionsepidemiologischer Lage selbst wieder Verordnungen in Kraft setzen.</w:t>
            </w:r>
          </w:p>
          <w:p>
            <w:pPr>
              <w:pStyle w:val="ToDo"/>
            </w:pPr>
            <w:proofErr w:type="spellStart"/>
            <w:r>
              <w:rPr>
                <w:b/>
              </w:rPr>
              <w:t>ToDo</w:t>
            </w:r>
            <w:proofErr w:type="spellEnd"/>
            <w:r>
              <w:rPr>
                <w:b/>
              </w:rPr>
              <w:t>:</w:t>
            </w:r>
            <w:r>
              <w:t xml:space="preserve"> Herr Mehlitz soll eine Mail vorbereiten in der auf die kommenden Änderungen sowie mögliche Herausforderungen für das RKI hingewiesen wird, sodass ein Termin zur Besprechung mit dem BMG vereinbart werden kann. </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Herr</w:t>
            </w:r>
          </w:p>
          <w:p>
            <w:pPr>
              <w:rPr>
                <w:sz w:val="22"/>
                <w:szCs w:val="22"/>
                <w:lang w:val="en-GB"/>
              </w:rPr>
            </w:pPr>
            <w:r>
              <w:rPr>
                <w:sz w:val="22"/>
                <w:szCs w:val="22"/>
                <w:lang w:val="en-GB"/>
              </w:rPr>
              <w:t>Mehlitz</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berichtet</w:t>
            </w:r>
          </w:p>
          <w:p>
            <w:pPr>
              <w:pStyle w:val="Liste1"/>
              <w:numPr>
                <w:ilvl w:val="0"/>
                <w:numId w:val="0"/>
              </w:numPr>
              <w:ind w:left="360"/>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p>
          <w:p>
            <w:pPr>
              <w:pStyle w:val="Liste1"/>
            </w:pPr>
            <w:r>
              <w:t>Kommende Woche findet eine Jubiläums STIKO Sitzung statt</w:t>
            </w:r>
          </w:p>
          <w:p>
            <w:pPr>
              <w:pStyle w:val="Liste2"/>
              <w:rPr>
                <w:lang w:val="de-DE"/>
              </w:rPr>
            </w:pPr>
            <w:r>
              <w:rPr>
                <w:lang w:val="de-DE"/>
              </w:rPr>
              <w:t xml:space="preserve">Thema: Myokarditiden nach einer Impfung mit </w:t>
            </w:r>
            <w:proofErr w:type="spellStart"/>
            <w:r>
              <w:rPr>
                <w:lang w:val="de-DE"/>
              </w:rPr>
              <w:t>Moderna</w:t>
            </w:r>
            <w:proofErr w:type="spellEnd"/>
            <w:r>
              <w:rPr>
                <w:lang w:val="de-DE"/>
              </w:rPr>
              <w:t>, mögliche Einschränkungen des Gebrauchs in Deutschland</w:t>
            </w:r>
          </w:p>
          <w:p>
            <w:pPr>
              <w:pStyle w:val="Liste2"/>
              <w:numPr>
                <w:ilvl w:val="0"/>
                <w:numId w:val="0"/>
              </w:numPr>
              <w:ind w:left="833"/>
              <w:rPr>
                <w:lang w:val="de-DE"/>
              </w:rPr>
            </w:pP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 xml:space="preserve">Virologisches Sentinel hatte in den letzten 4 Wochen 665 Proben, </w:t>
            </w:r>
            <w:ins w:id="1" w:author="Djin-Ye Oh" w:date="2021-10-22T16:10:00Z">
              <w:r>
                <w:t>von denen 571 vollständig untersucht sind,</w:t>
              </w:r>
              <w:r>
                <w:t xml:space="preserve"> </w:t>
              </w:r>
            </w:ins>
            <w:r>
              <w:t>davon:</w:t>
            </w:r>
          </w:p>
          <w:p>
            <w:pPr>
              <w:pStyle w:val="Liste2"/>
            </w:pPr>
            <w:r>
              <w:t>10 SARS-CoV-2</w:t>
            </w:r>
          </w:p>
          <w:p>
            <w:pPr>
              <w:pStyle w:val="Liste2"/>
            </w:pPr>
            <w:r>
              <w:t>178 Rhinovirus</w:t>
            </w:r>
          </w:p>
          <w:p>
            <w:pPr>
              <w:pStyle w:val="Liste2"/>
            </w:pPr>
            <w:r>
              <w:t xml:space="preserve">45 </w:t>
            </w:r>
            <w:proofErr w:type="spellStart"/>
            <w:r>
              <w:t>Parainfluenzavirus</w:t>
            </w:r>
            <w:proofErr w:type="spellEnd"/>
          </w:p>
          <w:p>
            <w:pPr>
              <w:pStyle w:val="Liste2"/>
            </w:pPr>
            <w:r>
              <w:rPr>
                <w:lang w:val="de-DE"/>
              </w:rPr>
              <w:t xml:space="preserve">58 saisonale (endemische) Coronaviren </w:t>
            </w:r>
          </w:p>
          <w:p>
            <w:pPr>
              <w:pStyle w:val="Liste2"/>
            </w:pPr>
            <w:r>
              <w:t>9 Metapneumovirus</w:t>
            </w:r>
          </w:p>
          <w:p>
            <w:pPr>
              <w:pStyle w:val="Liste2"/>
            </w:pPr>
            <w:r>
              <w:t xml:space="preserve">2 </w:t>
            </w:r>
            <w:proofErr w:type="spellStart"/>
            <w:r>
              <w:t>Influenzavirus</w:t>
            </w:r>
            <w:proofErr w:type="spellEnd"/>
            <w:r>
              <w:t xml:space="preserve"> (H3N2)</w:t>
            </w:r>
          </w:p>
          <w:p>
            <w:pPr>
              <w:pStyle w:val="Liste2"/>
            </w:pPr>
            <w:r>
              <w:t>187 RSV</w:t>
            </w:r>
          </w:p>
          <w:p>
            <w:pPr>
              <w:pStyle w:val="Liste2"/>
              <w:rPr>
                <w:del w:id="2" w:author="Djin-Ye Oh" w:date="2021-10-22T16:11:00Z"/>
              </w:rPr>
            </w:pPr>
            <w:del w:id="3" w:author="Djin-Ye Oh" w:date="2021-10-22T16:11:00Z">
              <w:r>
                <w:delText>Rest noch nicht ausgewertet</w:delText>
              </w:r>
            </w:del>
          </w:p>
          <w:p>
            <w:pPr>
              <w:pStyle w:val="2"/>
            </w:pPr>
            <w:bookmarkStart w:id="4" w:name="_GoBack"/>
            <w:bookmarkEnd w:id="4"/>
            <w:r>
              <w:t>ZBS1</w:t>
            </w:r>
          </w:p>
          <w:p>
            <w:pPr>
              <w:pStyle w:val="Liste1"/>
            </w:pPr>
            <w:r>
              <w:t>93 Proben mit 50 positiven Proben (ca. 54%) aus einem Gesundheitsamt und Studienproben</w:t>
            </w:r>
          </w:p>
          <w:p>
            <w:pPr>
              <w:pStyle w:val="Liste1"/>
            </w:pPr>
            <w:r>
              <w:t>Unterstützung bei einem WHO Projekt in Papua-Neuguinea im Februar</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(Michel)</w:t>
            </w:r>
            <w:r>
              <w:rPr>
                <w:sz w:val="22"/>
                <w:szCs w:val="22"/>
              </w:rPr>
              <w:br/>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rPr>
                <w:b/>
              </w:rPr>
            </w:pPr>
            <w:r>
              <w:t>Infografik zum Einsatz von Monoklonale Antikörper ist nun online gestellt</w:t>
            </w:r>
          </w:p>
          <w:p>
            <w:pPr>
              <w:pStyle w:val="Liste1"/>
            </w:pPr>
            <w:r>
              <w:t>Web-Seminar mit der Akademie für öffentliches Gesundheitswesen zum Einsatz von monoklonalen Antikörpern. Die Aktivitäten des RKI wurden hier vorgestellt</w:t>
            </w:r>
          </w:p>
          <w:p>
            <w:pPr>
              <w:pStyle w:val="Liste1"/>
            </w:pPr>
            <w:r>
              <w:t>Weitere Dokumente werden aktualisiert</w:t>
            </w:r>
          </w:p>
          <w:p>
            <w:pPr>
              <w:pStyle w:val="Liste1"/>
            </w:pPr>
            <w:r>
              <w:t>Publikation für Deutsches Ärzteblatt zu Therapieempfehlungen wird eingereicht</w:t>
            </w:r>
          </w:p>
          <w:p>
            <w:pPr>
              <w:pStyle w:val="Liste1"/>
              <w:rPr>
                <w:b/>
              </w:rPr>
            </w:pPr>
            <w:r>
              <w:lastRenderedPageBreak/>
              <w:t>Viele Meldungen zu schweren Verläufen bei Schwangeren mit COVID-19 (nicht systematisch erfasst). Relevante Empfehlungen sollen angepasst werden.</w:t>
            </w: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t>nicht berichtet</w:t>
            </w:r>
          </w:p>
          <w:p>
            <w:pPr>
              <w:pStyle w:val="Liste1"/>
              <w:numPr>
                <w:ilvl w:val="0"/>
                <w:numId w:val="0"/>
              </w:numPr>
              <w:ind w:left="360" w:hanging="360"/>
              <w:rPr>
                <w:i/>
              </w:rPr>
            </w:pP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p>
            <w:pPr>
              <w:pStyle w:val="Liste1"/>
              <w:numPr>
                <w:ilvl w:val="0"/>
                <w:numId w:val="0"/>
              </w:numPr>
              <w:ind w:left="360"/>
            </w:pP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p>
            <w:pPr>
              <w:pStyle w:val="Liste1"/>
              <w:numPr>
                <w:ilvl w:val="0"/>
                <w:numId w:val="0"/>
              </w:numPr>
              <w:ind w:left="360"/>
            </w:pP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p>
          <w:p>
            <w:pPr>
              <w:pStyle w:val="Liste1"/>
            </w:pPr>
            <w:r>
              <w:t>Weiterhin schlechte personelle Besetzung für das LZ</w:t>
            </w:r>
          </w:p>
          <w:p>
            <w:pPr>
              <w:pStyle w:val="Liste1"/>
            </w:pPr>
            <w:r>
              <w:t>Doppelschichten müssen teilweise gemacht werde</w:t>
            </w:r>
          </w:p>
          <w:p>
            <w:pPr>
              <w:pStyle w:val="ToDo"/>
            </w:pPr>
            <w:proofErr w:type="spellStart"/>
            <w:r>
              <w:rPr>
                <w:b/>
              </w:rPr>
              <w:t>ToDo</w:t>
            </w:r>
            <w:proofErr w:type="spellEnd"/>
            <w:r>
              <w:rPr>
                <w:b/>
              </w:rPr>
              <w:t>:</w:t>
            </w:r>
            <w:r>
              <w:t xml:space="preserve"> Schrieben für MA mit Aufruf zur Mitarbeit im LZ an Herrn Schaade senden und dann im Haus teilen.</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p>
            <w:pPr>
              <w:pStyle w:val="Liste1"/>
              <w:numPr>
                <w:ilvl w:val="0"/>
                <w:numId w:val="0"/>
              </w:numPr>
              <w:ind w:left="360"/>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27.10.2021,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12:56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AC5A26"/>
    <w:multiLevelType w:val="hybridMultilevel"/>
    <w:tmpl w:val="FB0EEB7A"/>
    <w:lvl w:ilvl="0" w:tplc="EB4451E8">
      <w:start w:val="1"/>
      <w:numFmt w:val="bullet"/>
      <w:pStyle w:val="Liste1"/>
      <w:lvlText w:val=""/>
      <w:lvlJc w:val="left"/>
      <w:pPr>
        <w:ind w:left="360" w:hanging="360"/>
      </w:pPr>
      <w:rPr>
        <w:rFonts w:ascii="Symbol" w:hAnsi="Symbol" w:hint="default"/>
      </w:rPr>
    </w:lvl>
    <w:lvl w:ilvl="1" w:tplc="3EEEC43C">
      <w:start w:val="1"/>
      <w:numFmt w:val="bullet"/>
      <w:pStyle w:val="Liste3"/>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EBC18FF"/>
    <w:multiLevelType w:val="hybridMultilevel"/>
    <w:tmpl w:val="327631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1"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7AA303A7"/>
    <w:multiLevelType w:val="hybridMultilevel"/>
    <w:tmpl w:val="8E5AABEE"/>
    <w:lvl w:ilvl="0" w:tplc="04070001">
      <w:start w:val="1"/>
      <w:numFmt w:val="bullet"/>
      <w:lvlText w:val=""/>
      <w:lvlJc w:val="left"/>
      <w:pPr>
        <w:ind w:left="1193" w:hanging="360"/>
      </w:pPr>
      <w:rPr>
        <w:rFonts w:ascii="Symbol" w:hAnsi="Symbol" w:hint="default"/>
      </w:rPr>
    </w:lvl>
    <w:lvl w:ilvl="1" w:tplc="04070003" w:tentative="1">
      <w:start w:val="1"/>
      <w:numFmt w:val="bullet"/>
      <w:lvlText w:val="o"/>
      <w:lvlJc w:val="left"/>
      <w:pPr>
        <w:ind w:left="1913" w:hanging="360"/>
      </w:pPr>
      <w:rPr>
        <w:rFonts w:ascii="Courier New" w:hAnsi="Courier New" w:cs="Courier New" w:hint="default"/>
      </w:rPr>
    </w:lvl>
    <w:lvl w:ilvl="2" w:tplc="04070005" w:tentative="1">
      <w:start w:val="1"/>
      <w:numFmt w:val="bullet"/>
      <w:lvlText w:val=""/>
      <w:lvlJc w:val="left"/>
      <w:pPr>
        <w:ind w:left="2633" w:hanging="360"/>
      </w:pPr>
      <w:rPr>
        <w:rFonts w:ascii="Wingdings" w:hAnsi="Wingdings" w:hint="default"/>
      </w:rPr>
    </w:lvl>
    <w:lvl w:ilvl="3" w:tplc="04070001" w:tentative="1">
      <w:start w:val="1"/>
      <w:numFmt w:val="bullet"/>
      <w:lvlText w:val=""/>
      <w:lvlJc w:val="left"/>
      <w:pPr>
        <w:ind w:left="3353" w:hanging="360"/>
      </w:pPr>
      <w:rPr>
        <w:rFonts w:ascii="Symbol" w:hAnsi="Symbol" w:hint="default"/>
      </w:rPr>
    </w:lvl>
    <w:lvl w:ilvl="4" w:tplc="04070003" w:tentative="1">
      <w:start w:val="1"/>
      <w:numFmt w:val="bullet"/>
      <w:lvlText w:val="o"/>
      <w:lvlJc w:val="left"/>
      <w:pPr>
        <w:ind w:left="4073" w:hanging="360"/>
      </w:pPr>
      <w:rPr>
        <w:rFonts w:ascii="Courier New" w:hAnsi="Courier New" w:cs="Courier New" w:hint="default"/>
      </w:rPr>
    </w:lvl>
    <w:lvl w:ilvl="5" w:tplc="04070005" w:tentative="1">
      <w:start w:val="1"/>
      <w:numFmt w:val="bullet"/>
      <w:lvlText w:val=""/>
      <w:lvlJc w:val="left"/>
      <w:pPr>
        <w:ind w:left="4793" w:hanging="360"/>
      </w:pPr>
      <w:rPr>
        <w:rFonts w:ascii="Wingdings" w:hAnsi="Wingdings" w:hint="default"/>
      </w:rPr>
    </w:lvl>
    <w:lvl w:ilvl="6" w:tplc="04070001" w:tentative="1">
      <w:start w:val="1"/>
      <w:numFmt w:val="bullet"/>
      <w:lvlText w:val=""/>
      <w:lvlJc w:val="left"/>
      <w:pPr>
        <w:ind w:left="5513" w:hanging="360"/>
      </w:pPr>
      <w:rPr>
        <w:rFonts w:ascii="Symbol" w:hAnsi="Symbol" w:hint="default"/>
      </w:rPr>
    </w:lvl>
    <w:lvl w:ilvl="7" w:tplc="04070003" w:tentative="1">
      <w:start w:val="1"/>
      <w:numFmt w:val="bullet"/>
      <w:lvlText w:val="o"/>
      <w:lvlJc w:val="left"/>
      <w:pPr>
        <w:ind w:left="6233" w:hanging="360"/>
      </w:pPr>
      <w:rPr>
        <w:rFonts w:ascii="Courier New" w:hAnsi="Courier New" w:cs="Courier New" w:hint="default"/>
      </w:rPr>
    </w:lvl>
    <w:lvl w:ilvl="8" w:tplc="04070005" w:tentative="1">
      <w:start w:val="1"/>
      <w:numFmt w:val="bullet"/>
      <w:lvlText w:val=""/>
      <w:lvlJc w:val="left"/>
      <w:pPr>
        <w:ind w:left="6953" w:hanging="360"/>
      </w:pPr>
      <w:rPr>
        <w:rFonts w:ascii="Wingdings" w:hAnsi="Wingdings" w:hint="default"/>
      </w:rPr>
    </w:lvl>
  </w:abstractNum>
  <w:abstractNum w:abstractNumId="35" w15:restartNumberingAfterBreak="0">
    <w:nsid w:val="7C383297"/>
    <w:multiLevelType w:val="hybridMultilevel"/>
    <w:tmpl w:val="3074487C"/>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3"/>
  </w:num>
  <w:num w:numId="2">
    <w:abstractNumId w:val="4"/>
  </w:num>
  <w:num w:numId="3">
    <w:abstractNumId w:val="3"/>
  </w:num>
  <w:num w:numId="4">
    <w:abstractNumId w:val="21"/>
  </w:num>
  <w:num w:numId="5">
    <w:abstractNumId w:val="9"/>
  </w:num>
  <w:num w:numId="6">
    <w:abstractNumId w:val="22"/>
  </w:num>
  <w:num w:numId="7">
    <w:abstractNumId w:val="28"/>
  </w:num>
  <w:num w:numId="8">
    <w:abstractNumId w:val="16"/>
  </w:num>
  <w:num w:numId="9">
    <w:abstractNumId w:val="5"/>
  </w:num>
  <w:num w:numId="10">
    <w:abstractNumId w:val="33"/>
  </w:num>
  <w:num w:numId="11">
    <w:abstractNumId w:val="27"/>
  </w:num>
  <w:num w:numId="12">
    <w:abstractNumId w:val="18"/>
  </w:num>
  <w:num w:numId="13">
    <w:abstractNumId w:val="15"/>
  </w:num>
  <w:num w:numId="14">
    <w:abstractNumId w:val="23"/>
  </w:num>
  <w:num w:numId="15">
    <w:abstractNumId w:val="20"/>
  </w:num>
  <w:num w:numId="16">
    <w:abstractNumId w:val="0"/>
  </w:num>
  <w:num w:numId="17">
    <w:abstractNumId w:val="14"/>
  </w:num>
  <w:num w:numId="18">
    <w:abstractNumId w:val="31"/>
  </w:num>
  <w:num w:numId="19">
    <w:abstractNumId w:val="12"/>
  </w:num>
  <w:num w:numId="20">
    <w:abstractNumId w:val="29"/>
  </w:num>
  <w:num w:numId="21">
    <w:abstractNumId w:val="8"/>
  </w:num>
  <w:num w:numId="22">
    <w:abstractNumId w:val="10"/>
  </w:num>
  <w:num w:numId="23">
    <w:abstractNumId w:val="2"/>
  </w:num>
  <w:num w:numId="24">
    <w:abstractNumId w:val="24"/>
  </w:num>
  <w:num w:numId="25">
    <w:abstractNumId w:val="17"/>
  </w:num>
  <w:num w:numId="26">
    <w:abstractNumId w:val="1"/>
  </w:num>
  <w:num w:numId="27">
    <w:abstractNumId w:val="26"/>
  </w:num>
  <w:num w:numId="28">
    <w:abstractNumId w:val="32"/>
  </w:num>
  <w:num w:numId="29">
    <w:abstractNumId w:val="16"/>
  </w:num>
  <w:num w:numId="30">
    <w:abstractNumId w:val="16"/>
  </w:num>
  <w:num w:numId="31">
    <w:abstractNumId w:val="30"/>
  </w:num>
  <w:num w:numId="32">
    <w:abstractNumId w:val="25"/>
  </w:num>
  <w:num w:numId="33">
    <w:abstractNumId w:val="16"/>
  </w:num>
  <w:num w:numId="34">
    <w:abstractNumId w:val="16"/>
  </w:num>
  <w:num w:numId="35">
    <w:abstractNumId w:val="16"/>
  </w:num>
  <w:num w:numId="36">
    <w:abstractNumId w:val="7"/>
  </w:num>
  <w:num w:numId="37">
    <w:abstractNumId w:val="6"/>
  </w:num>
  <w:num w:numId="38">
    <w:abstractNumId w:val="7"/>
  </w:num>
  <w:num w:numId="39">
    <w:abstractNumId w:val="16"/>
  </w:num>
  <w:num w:numId="40">
    <w:abstractNumId w:val="19"/>
  </w:num>
  <w:num w:numId="41">
    <w:abstractNumId w:val="9"/>
  </w:num>
  <w:num w:numId="42">
    <w:abstractNumId w:val="7"/>
  </w:num>
  <w:num w:numId="43">
    <w:abstractNumId w:val="34"/>
  </w:num>
  <w:num w:numId="44">
    <w:abstractNumId w:val="11"/>
  </w:num>
  <w:num w:numId="45">
    <w:abstractNumId w:val="3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jin-Ye Oh">
    <w15:presenceInfo w15:providerId="None" w15:userId="Djin-Ye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398">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90474844">
      <w:bodyDiv w:val="1"/>
      <w:marLeft w:val="0"/>
      <w:marRight w:val="0"/>
      <w:marTop w:val="0"/>
      <w:marBottom w:val="0"/>
      <w:divBdr>
        <w:top w:val="none" w:sz="0" w:space="0" w:color="auto"/>
        <w:left w:val="none" w:sz="0" w:space="0" w:color="auto"/>
        <w:bottom w:val="none" w:sz="0" w:space="0" w:color="auto"/>
        <w:right w:val="none" w:sz="0" w:space="0" w:color="auto"/>
      </w:divBdr>
    </w:div>
    <w:div w:id="440492448">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10-22_Lage_AG\impfdurchbrueche_financial_times.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10-22_Lage_AG\Digi-Tools_Krisenstab_2021-10-22.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10-22_Lage_AG\LageNational_2021-10-22.pptx"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10-22_Lage_AG\COVID-19_internat.%20Lage_2021-10-2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5E02D-9171-4B43-B82B-F5D083AA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1658</Words>
  <Characters>10450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Djin-Ye Oh</cp:lastModifiedBy>
  <cp:revision>35</cp:revision>
  <cp:lastPrinted>2020-05-06T16:43:00Z</cp:lastPrinted>
  <dcterms:created xsi:type="dcterms:W3CDTF">2021-05-05T09:19:00Z</dcterms:created>
  <dcterms:modified xsi:type="dcterms:W3CDTF">2021-10-22T14:11:00Z</dcterms:modified>
</cp:coreProperties>
</file>