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27.10.2021,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w:t>
      </w:r>
    </w:p>
    <w:p>
      <w:pPr>
        <w:spacing w:after="0"/>
        <w:rPr>
          <w:b/>
          <w:sz w:val="22"/>
        </w:rPr>
      </w:pP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Teilnehmende:</w:t>
      </w:r>
    </w:p>
    <w:p>
      <w:pPr>
        <w:spacing w:after="0"/>
        <w:rPr>
          <w:b/>
          <w:sz w:val="22"/>
        </w:rPr>
      </w:pPr>
      <w:r>
        <w:rPr>
          <w:b/>
          <w:sz w:val="22"/>
        </w:rPr>
        <w:t xml:space="preserv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 xml:space="preserve">Lothar Wieler </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contextualSpacing w:val="0"/>
        <w:rPr>
          <w:sz w:val="22"/>
          <w:szCs w:val="22"/>
        </w:rPr>
      </w:pPr>
      <w:r>
        <w:rPr>
          <w:sz w:val="22"/>
          <w:szCs w:val="22"/>
        </w:rPr>
        <w:t xml:space="preserve">Esther Maria </w:t>
      </w:r>
      <w:proofErr w:type="spellStart"/>
      <w:r>
        <w:rPr>
          <w:sz w:val="22"/>
          <w:szCs w:val="22"/>
        </w:rPr>
        <w:t>Antao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 xml:space="preserve">Barbara Biere </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Hannelore Neuhauser</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Thomas Harder</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Ruth Offergeld</w:t>
      </w:r>
    </w:p>
    <w:p>
      <w:pPr>
        <w:spacing w:after="0"/>
        <w:rPr>
          <w:sz w:val="22"/>
          <w:szCs w:val="22"/>
          <w:highlight w:val="cyan"/>
        </w:rPr>
      </w:pPr>
    </w:p>
    <w:p>
      <w:pPr>
        <w:spacing w:after="0"/>
        <w:rPr>
          <w:sz w:val="22"/>
          <w:szCs w:val="22"/>
          <w:highlight w:val="cyan"/>
        </w:rPr>
      </w:pPr>
    </w:p>
    <w:p>
      <w:pPr>
        <w:spacing w:after="0"/>
        <w:rPr>
          <w:sz w:val="22"/>
          <w:szCs w:val="22"/>
          <w:highlight w:val="cyan"/>
        </w:rPr>
      </w:pPr>
    </w:p>
    <w:p>
      <w:pPr>
        <w:spacing w:after="0"/>
        <w:rPr>
          <w:sz w:val="22"/>
          <w:szCs w:val="22"/>
          <w:highlight w:val="cyan"/>
        </w:rPr>
      </w:pPr>
    </w:p>
    <w:p>
      <w:pPr>
        <w:spacing w:after="0"/>
        <w:rPr>
          <w:sz w:val="22"/>
          <w:szCs w:val="22"/>
          <w:highlight w:val="cyan"/>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 xml:space="preserve">Muna Abu Sin </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Petra v. Berenberg (Protokoll)</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2"/>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Jasmin </w:t>
      </w:r>
      <w:proofErr w:type="spellStart"/>
      <w:r>
        <w:rPr>
          <w:sz w:val="22"/>
        </w:rPr>
        <w:t>Benser</w:t>
      </w:r>
      <w:proofErr w:type="spellEnd"/>
    </w:p>
    <w:p>
      <w:pPr>
        <w:rPr>
          <w:sz w:val="22"/>
        </w:rPr>
      </w:pPr>
    </w:p>
    <w:p>
      <w:pPr>
        <w:rPr>
          <w:sz w:val="22"/>
        </w:rPr>
      </w:pPr>
    </w:p>
    <w:p>
      <w:pPr>
        <w:rPr>
          <w:sz w:val="22"/>
        </w:rPr>
      </w:pPr>
    </w:p>
    <w:p>
      <w:pPr>
        <w:rPr>
          <w:sz w:val="22"/>
        </w:rPr>
      </w:pPr>
    </w:p>
    <w:p>
      <w:pPr>
        <w:rPr>
          <w:sz w:val="22"/>
        </w:rPr>
      </w:pPr>
    </w:p>
    <w:p>
      <w:pPr>
        <w:rPr>
          <w:sz w:val="22"/>
        </w:rPr>
      </w:pP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Fallzahlen, Todesfälle, Trend (Folien</w:t>
            </w:r>
            <w:r>
              <w:t xml:space="preserve"> </w:t>
            </w:r>
            <w:hyperlink r:id="rId11" w:history="1">
              <w:r>
                <w:rPr>
                  <w:rStyle w:val="Hyperlink"/>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4.506.415 (+11.900) Fälle, davon 95.359 (+114) Todesfälle </w:t>
            </w:r>
          </w:p>
          <w:p>
            <w:pPr>
              <w:pStyle w:val="Listenabsatz"/>
              <w:numPr>
                <w:ilvl w:val="1"/>
                <w:numId w:val="8"/>
              </w:numPr>
              <w:ind w:left="907" w:hanging="340"/>
              <w:rPr>
                <w:sz w:val="22"/>
                <w:szCs w:val="22"/>
              </w:rPr>
            </w:pPr>
            <w:r>
              <w:rPr>
                <w:sz w:val="22"/>
                <w:szCs w:val="22"/>
              </w:rPr>
              <w:t xml:space="preserve">7-Tage-Inzidenz 118,0/100.000 EW </w:t>
            </w:r>
          </w:p>
          <w:p>
            <w:pPr>
              <w:pStyle w:val="Listenabsatz"/>
              <w:numPr>
                <w:ilvl w:val="1"/>
                <w:numId w:val="8"/>
              </w:numPr>
              <w:ind w:left="907" w:hanging="340"/>
              <w:rPr>
                <w:sz w:val="22"/>
                <w:szCs w:val="22"/>
              </w:rPr>
            </w:pPr>
            <w:r>
              <w:rPr>
                <w:sz w:val="22"/>
                <w:szCs w:val="22"/>
              </w:rPr>
              <w:t>Hospitalisierungsinzidenz: 3,07/100.000 EW, AG ≥ 60Jährige: 6,57/100.000 EW</w:t>
            </w:r>
          </w:p>
          <w:p>
            <w:pPr>
              <w:pStyle w:val="Listenabsatz"/>
              <w:numPr>
                <w:ilvl w:val="1"/>
                <w:numId w:val="8"/>
              </w:numPr>
              <w:ind w:left="907" w:hanging="340"/>
              <w:rPr>
                <w:sz w:val="22"/>
                <w:szCs w:val="22"/>
              </w:rPr>
            </w:pPr>
            <w:r>
              <w:rPr>
                <w:sz w:val="22"/>
                <w:szCs w:val="22"/>
              </w:rPr>
              <w:t>Impfmonitoring: Geimpfte mit 1. Dosis 57.562.198 (69,2%), mit vollständiger Impfung 55.191.607 (66,4%)</w:t>
            </w:r>
          </w:p>
          <w:p>
            <w:pPr>
              <w:pStyle w:val="Listenabsatz"/>
              <w:numPr>
                <w:ilvl w:val="1"/>
                <w:numId w:val="5"/>
              </w:numPr>
              <w:ind w:left="924" w:hanging="357"/>
              <w:rPr>
                <w:sz w:val="22"/>
                <w:szCs w:val="22"/>
              </w:rPr>
            </w:pPr>
            <w:r>
              <w:rPr>
                <w:sz w:val="22"/>
                <w:szCs w:val="22"/>
              </w:rPr>
              <w:t xml:space="preserve">Verlauf der 7-Tages-Inzidenz der Bundesländer </w:t>
            </w:r>
          </w:p>
          <w:p>
            <w:pPr>
              <w:pStyle w:val="Listenabsatz"/>
              <w:numPr>
                <w:ilvl w:val="2"/>
                <w:numId w:val="5"/>
              </w:numPr>
              <w:ind w:left="1491" w:hanging="357"/>
              <w:rPr>
                <w:sz w:val="22"/>
                <w:szCs w:val="22"/>
              </w:rPr>
            </w:pPr>
            <w:r>
              <w:rPr>
                <w:sz w:val="22"/>
                <w:szCs w:val="22"/>
              </w:rPr>
              <w:t>Steiler Anstieg der Gesamtinzidenz von 70 auf &gt;100/100.000 EW</w:t>
            </w:r>
          </w:p>
          <w:p>
            <w:pPr>
              <w:pStyle w:val="Listenabsatz"/>
              <w:numPr>
                <w:ilvl w:val="2"/>
                <w:numId w:val="5"/>
              </w:numPr>
              <w:ind w:left="1491" w:hanging="357"/>
              <w:rPr>
                <w:sz w:val="22"/>
                <w:szCs w:val="22"/>
              </w:rPr>
            </w:pPr>
            <w:r>
              <w:rPr>
                <w:sz w:val="22"/>
                <w:szCs w:val="22"/>
              </w:rPr>
              <w:t>TH, SN, BY &gt; 200/100.000 EW</w:t>
            </w:r>
          </w:p>
          <w:p>
            <w:pPr>
              <w:pStyle w:val="Listenabsatz"/>
              <w:numPr>
                <w:ilvl w:val="2"/>
                <w:numId w:val="5"/>
              </w:numPr>
              <w:ind w:left="1491" w:hanging="357"/>
              <w:rPr>
                <w:sz w:val="22"/>
                <w:szCs w:val="22"/>
              </w:rPr>
            </w:pPr>
            <w:r>
              <w:rPr>
                <w:sz w:val="22"/>
                <w:szCs w:val="22"/>
              </w:rPr>
              <w:t>Kein Anstieg in SL und SH, in NW jetzt Plateau nach vorherigem Anstieg</w:t>
            </w:r>
          </w:p>
          <w:p>
            <w:pPr>
              <w:pStyle w:val="Listenabsatz"/>
              <w:numPr>
                <w:ilvl w:val="1"/>
                <w:numId w:val="5"/>
              </w:numPr>
              <w:ind w:left="924" w:hanging="357"/>
              <w:rPr>
                <w:sz w:val="22"/>
                <w:szCs w:val="22"/>
              </w:rPr>
            </w:pPr>
            <w:r>
              <w:rPr>
                <w:sz w:val="22"/>
                <w:szCs w:val="22"/>
              </w:rPr>
              <w:t xml:space="preserve">Nowcasting und 7-Tage-Tage-R-Wert </w:t>
            </w:r>
          </w:p>
          <w:p>
            <w:pPr>
              <w:pStyle w:val="Listenabsatz"/>
              <w:numPr>
                <w:ilvl w:val="2"/>
                <w:numId w:val="5"/>
              </w:numPr>
              <w:ind w:left="1491" w:hanging="357"/>
              <w:rPr>
                <w:sz w:val="22"/>
                <w:szCs w:val="22"/>
              </w:rPr>
            </w:pPr>
            <w:r>
              <w:rPr>
                <w:sz w:val="22"/>
                <w:szCs w:val="22"/>
              </w:rPr>
              <w:t>R weiterhin &gt;1, der steile Anstieg setzt sich derzeit nicht fort</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lang w:val="en-US"/>
              </w:rPr>
            </w:pPr>
            <w:r>
              <w:rPr>
                <w:sz w:val="22"/>
                <w:szCs w:val="22"/>
                <w:lang w:val="en-US"/>
              </w:rPr>
              <w:t xml:space="preserve">Starker Anstieg in BW, BY, SN, TH </w:t>
            </w:r>
          </w:p>
          <w:p>
            <w:pPr>
              <w:pStyle w:val="Listenabsatz"/>
              <w:numPr>
                <w:ilvl w:val="2"/>
                <w:numId w:val="5"/>
              </w:numPr>
              <w:ind w:left="1491" w:hanging="357"/>
              <w:rPr>
                <w:sz w:val="22"/>
                <w:szCs w:val="22"/>
              </w:rPr>
            </w:pPr>
            <w:r>
              <w:rPr>
                <w:sz w:val="22"/>
                <w:szCs w:val="22"/>
              </w:rPr>
              <w:t>Nur noch &lt;40 LK mit Inzidenz &lt;50/100.000</w:t>
            </w:r>
          </w:p>
          <w:p>
            <w:pPr>
              <w:pStyle w:val="Listenabsatz"/>
              <w:numPr>
                <w:ilvl w:val="2"/>
                <w:numId w:val="5"/>
              </w:numPr>
              <w:ind w:left="1491" w:hanging="357"/>
              <w:rPr>
                <w:sz w:val="22"/>
                <w:szCs w:val="22"/>
              </w:rPr>
            </w:pPr>
            <w:r>
              <w:rPr>
                <w:sz w:val="22"/>
                <w:szCs w:val="22"/>
              </w:rPr>
              <w:t>Höchste Inzidenz im LK Mühldorf: &gt; 550/100.000</w:t>
            </w:r>
          </w:p>
          <w:p>
            <w:pPr>
              <w:pStyle w:val="Listenabsatz"/>
              <w:numPr>
                <w:ilvl w:val="2"/>
                <w:numId w:val="5"/>
              </w:numPr>
              <w:ind w:left="1491" w:hanging="357"/>
              <w:rPr>
                <w:sz w:val="22"/>
                <w:szCs w:val="22"/>
              </w:rPr>
            </w:pPr>
            <w:r>
              <w:rPr>
                <w:sz w:val="22"/>
                <w:szCs w:val="22"/>
              </w:rPr>
              <w:t>Keine Daten aus LK Parchim (Cyberangriff)</w:t>
            </w:r>
          </w:p>
          <w:p>
            <w:pPr>
              <w:pStyle w:val="Listenabsatz"/>
              <w:numPr>
                <w:ilvl w:val="1"/>
                <w:numId w:val="5"/>
              </w:numPr>
              <w:ind w:left="924" w:hanging="357"/>
              <w:rPr>
                <w:sz w:val="22"/>
                <w:szCs w:val="22"/>
              </w:rPr>
            </w:pPr>
            <w:r>
              <w:rPr>
                <w:sz w:val="22"/>
                <w:szCs w:val="22"/>
              </w:rPr>
              <w:t>7-Tage-Inzidenz nach Altersgruppen und Meldewoche</w:t>
            </w:r>
          </w:p>
          <w:p>
            <w:pPr>
              <w:pStyle w:val="Listenabsatz"/>
              <w:numPr>
                <w:ilvl w:val="2"/>
                <w:numId w:val="5"/>
              </w:numPr>
              <w:ind w:left="1491" w:hanging="357"/>
              <w:rPr>
                <w:sz w:val="22"/>
                <w:szCs w:val="22"/>
              </w:rPr>
            </w:pPr>
            <w:r>
              <w:rPr>
                <w:sz w:val="22"/>
                <w:szCs w:val="22"/>
              </w:rPr>
              <w:t>Anstieg in allen Altersgruppen, am stärksten bei 5-9 und 10-14Jährigen</w:t>
            </w:r>
          </w:p>
          <w:p>
            <w:pPr>
              <w:pStyle w:val="Listenabsatz"/>
              <w:numPr>
                <w:ilvl w:val="2"/>
                <w:numId w:val="5"/>
              </w:numPr>
              <w:ind w:left="1491" w:hanging="357"/>
              <w:rPr>
                <w:sz w:val="22"/>
                <w:szCs w:val="22"/>
              </w:rPr>
            </w:pPr>
            <w:r>
              <w:rPr>
                <w:sz w:val="22"/>
                <w:szCs w:val="22"/>
              </w:rPr>
              <w:t>40-44Jährige: &gt;150/100.000</w:t>
            </w:r>
          </w:p>
          <w:p>
            <w:pPr>
              <w:pStyle w:val="Listenabsatz"/>
              <w:numPr>
                <w:ilvl w:val="2"/>
                <w:numId w:val="5"/>
              </w:numPr>
              <w:ind w:left="1491" w:hanging="357"/>
              <w:rPr>
                <w:sz w:val="22"/>
                <w:szCs w:val="22"/>
              </w:rPr>
            </w:pPr>
            <w:r>
              <w:rPr>
                <w:sz w:val="22"/>
                <w:szCs w:val="22"/>
              </w:rPr>
              <w:t>&gt;90Jährige: Steigerung in KW 41 von 78 auf 118/100.000</w:t>
            </w:r>
          </w:p>
          <w:p>
            <w:pPr>
              <w:pStyle w:val="Listenabsatz"/>
              <w:numPr>
                <w:ilvl w:val="1"/>
                <w:numId w:val="5"/>
              </w:numPr>
              <w:ind w:left="924" w:hanging="357"/>
              <w:rPr>
                <w:sz w:val="22"/>
                <w:szCs w:val="22"/>
              </w:rPr>
            </w:pPr>
            <w:r>
              <w:rPr>
                <w:sz w:val="22"/>
                <w:szCs w:val="22"/>
              </w:rPr>
              <w:t>Geografische Verteilung in Deutschland: 7-Tage-Inzidenz nach Altersgruppen</w:t>
            </w:r>
          </w:p>
          <w:p>
            <w:pPr>
              <w:pStyle w:val="Listenabsatz"/>
              <w:numPr>
                <w:ilvl w:val="2"/>
                <w:numId w:val="5"/>
              </w:numPr>
              <w:ind w:left="1491" w:hanging="357"/>
              <w:rPr>
                <w:sz w:val="22"/>
                <w:szCs w:val="22"/>
              </w:rPr>
            </w:pPr>
            <w:r>
              <w:rPr>
                <w:sz w:val="22"/>
                <w:szCs w:val="22"/>
              </w:rPr>
              <w:t xml:space="preserve">Anteil der LK mit Inzidenzen &gt; 500 hat sich deutlich erweitert, besonders bei 10-19Jährigen </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w:t>
            </w:r>
            <w:r>
              <w:t xml:space="preserve"> </w:t>
            </w:r>
            <w:hyperlink r:id="rId12" w:history="1">
              <w:r>
                <w:rPr>
                  <w:rStyle w:val="Hyperlink"/>
                </w:rPr>
                <w:t xml:space="preserve"> 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 xml:space="preserve">Anzahl der meldenden Labore hat abgenommen 10% Rückgang i. Vgl. zu KW 37 </w:t>
            </w:r>
          </w:p>
          <w:p>
            <w:pPr>
              <w:pStyle w:val="Listenabsatz"/>
              <w:numPr>
                <w:ilvl w:val="2"/>
                <w:numId w:val="5"/>
              </w:numPr>
              <w:ind w:left="1491" w:hanging="357"/>
              <w:rPr>
                <w:sz w:val="22"/>
                <w:szCs w:val="22"/>
              </w:rPr>
            </w:pPr>
            <w:r>
              <w:rPr>
                <w:sz w:val="22"/>
                <w:szCs w:val="22"/>
              </w:rPr>
              <w:t>Leichter Anstieg der Testanzahl, deutlicher Anstieg des Positivenanteils auf knapp 11%</w:t>
            </w:r>
          </w:p>
          <w:p>
            <w:pPr>
              <w:pStyle w:val="Listenabsatz"/>
              <w:numPr>
                <w:ilvl w:val="2"/>
                <w:numId w:val="5"/>
              </w:numPr>
              <w:ind w:left="1491" w:hanging="357"/>
              <w:rPr>
                <w:sz w:val="22"/>
                <w:szCs w:val="22"/>
              </w:rPr>
            </w:pPr>
            <w:proofErr w:type="spellStart"/>
            <w:r>
              <w:rPr>
                <w:sz w:val="22"/>
                <w:szCs w:val="22"/>
              </w:rPr>
              <w:t>Positivenanteile</w:t>
            </w:r>
            <w:proofErr w:type="spellEnd"/>
            <w:r>
              <w:rPr>
                <w:sz w:val="22"/>
                <w:szCs w:val="22"/>
              </w:rPr>
              <w:t xml:space="preserve"> in SN</w:t>
            </w:r>
            <w:bookmarkStart w:id="0" w:name="_GoBack"/>
            <w:bookmarkEnd w:id="0"/>
            <w:r>
              <w:rPr>
                <w:sz w:val="22"/>
                <w:szCs w:val="22"/>
              </w:rPr>
              <w:t xml:space="preserve"> und TH am deutlichsten gestiegen</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Kapazitäten stabil</w:t>
            </w:r>
          </w:p>
          <w:p>
            <w:pPr>
              <w:pStyle w:val="Listenabsatz"/>
              <w:numPr>
                <w:ilvl w:val="2"/>
                <w:numId w:val="5"/>
              </w:numPr>
              <w:ind w:left="1491" w:hanging="357"/>
              <w:rPr>
                <w:sz w:val="22"/>
                <w:szCs w:val="22"/>
              </w:rPr>
            </w:pPr>
            <w:r>
              <w:rPr>
                <w:sz w:val="22"/>
                <w:szCs w:val="22"/>
              </w:rPr>
              <w:t>Auslastung in TH auf ca. 90% gestiegen</w:t>
            </w:r>
          </w:p>
          <w:p>
            <w:pPr>
              <w:pStyle w:val="Listenabsatz"/>
              <w:numPr>
                <w:ilvl w:val="2"/>
                <w:numId w:val="5"/>
              </w:numPr>
              <w:ind w:left="1491" w:hanging="357"/>
              <w:rPr>
                <w:sz w:val="22"/>
                <w:szCs w:val="22"/>
              </w:rPr>
            </w:pPr>
            <w:r>
              <w:rPr>
                <w:sz w:val="22"/>
                <w:szCs w:val="22"/>
              </w:rPr>
              <w:t xml:space="preserve">In allen anderen BL unter 50%, steigende Tendenz  </w:t>
            </w:r>
          </w:p>
          <w:p>
            <w:pPr>
              <w:pStyle w:val="Listenabsatz"/>
              <w:numPr>
                <w:ilvl w:val="1"/>
                <w:numId w:val="5"/>
              </w:numPr>
              <w:ind w:left="924" w:hanging="357"/>
              <w:rPr>
                <w:sz w:val="22"/>
                <w:szCs w:val="22"/>
              </w:rPr>
            </w:pPr>
            <w:r>
              <w:rPr>
                <w:sz w:val="22"/>
                <w:szCs w:val="22"/>
              </w:rPr>
              <w:t xml:space="preserve">Positivenanteile auf Laborebene (bundesweit) </w:t>
            </w:r>
          </w:p>
          <w:p>
            <w:pPr>
              <w:pStyle w:val="Listenabsatz"/>
              <w:numPr>
                <w:ilvl w:val="2"/>
                <w:numId w:val="5"/>
              </w:numPr>
              <w:ind w:left="1491" w:hanging="357"/>
              <w:rPr>
                <w:sz w:val="22"/>
                <w:szCs w:val="22"/>
              </w:rPr>
            </w:pPr>
            <w:r>
              <w:rPr>
                <w:sz w:val="22"/>
                <w:szCs w:val="22"/>
              </w:rPr>
              <w:lastRenderedPageBreak/>
              <w:t xml:space="preserve">Heterogenes Bild mit bemerkenswert großer Streuung zwischen 0% und 30%, (Ausreißer &gt; 50%), überwiegend zwischen 5% und 15% </w:t>
            </w:r>
          </w:p>
          <w:p>
            <w:pPr>
              <w:rPr>
                <w:sz w:val="22"/>
                <w:szCs w:val="22"/>
              </w:rPr>
            </w:pPr>
            <w:r>
              <w:rPr>
                <w:sz w:val="22"/>
                <w:szCs w:val="22"/>
              </w:rPr>
              <w:t xml:space="preserve"> </w:t>
            </w:r>
          </w:p>
          <w:p>
            <w:pPr>
              <w:pStyle w:val="Listenabsatz"/>
              <w:ind w:left="453"/>
              <w:rPr>
                <w:sz w:val="22"/>
                <w:szCs w:val="22"/>
              </w:rPr>
            </w:pPr>
            <w:r>
              <w:rPr>
                <w:b/>
                <w:sz w:val="22"/>
                <w:szCs w:val="22"/>
              </w:rPr>
              <w:t>ARS-Daten</w:t>
            </w:r>
            <w:r>
              <w:rPr>
                <w:sz w:val="22"/>
                <w:szCs w:val="22"/>
              </w:rPr>
              <w:t xml:space="preserve"> (Folien</w:t>
            </w:r>
            <w:r>
              <w:t xml:space="preserve"> </w:t>
            </w:r>
            <w:hyperlink r:id="rId13"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 xml:space="preserve">Anzahl Testungen und Positivenanteile  </w:t>
            </w:r>
          </w:p>
          <w:p>
            <w:pPr>
              <w:pStyle w:val="Listenabsatz"/>
              <w:numPr>
                <w:ilvl w:val="2"/>
                <w:numId w:val="5"/>
              </w:numPr>
              <w:ind w:left="1491" w:hanging="357"/>
              <w:rPr>
                <w:sz w:val="22"/>
                <w:szCs w:val="22"/>
              </w:rPr>
            </w:pPr>
            <w:r>
              <w:rPr>
                <w:sz w:val="22"/>
                <w:szCs w:val="22"/>
              </w:rPr>
              <w:t>Anzahl der Testungen stabil, starker Anstieg in TH</w:t>
            </w:r>
          </w:p>
          <w:p>
            <w:pPr>
              <w:pStyle w:val="Listenabsatz"/>
              <w:numPr>
                <w:ilvl w:val="2"/>
                <w:numId w:val="5"/>
              </w:numPr>
              <w:ind w:left="1491" w:hanging="357"/>
              <w:rPr>
                <w:sz w:val="22"/>
                <w:szCs w:val="22"/>
              </w:rPr>
            </w:pPr>
            <w:r>
              <w:rPr>
                <w:sz w:val="22"/>
                <w:szCs w:val="22"/>
              </w:rPr>
              <w:t xml:space="preserve">Positivenanteil gestiegen (knapp 10%) </w:t>
            </w:r>
          </w:p>
          <w:p>
            <w:pPr>
              <w:pStyle w:val="Listenabsatz"/>
              <w:numPr>
                <w:ilvl w:val="2"/>
                <w:numId w:val="5"/>
              </w:numPr>
              <w:ind w:left="1491" w:hanging="357"/>
              <w:rPr>
                <w:sz w:val="22"/>
                <w:szCs w:val="22"/>
              </w:rPr>
            </w:pPr>
            <w:r>
              <w:rPr>
                <w:sz w:val="22"/>
                <w:szCs w:val="22"/>
              </w:rPr>
              <w:t xml:space="preserve">Jahresvergleich Testanzahl 2020/2021 auf Bundesland-Ebene: TH Anstieg HE etwa gleich, NW Rückgang </w:t>
            </w:r>
          </w:p>
          <w:p>
            <w:pPr>
              <w:pStyle w:val="Listenabsatz"/>
              <w:numPr>
                <w:ilvl w:val="2"/>
                <w:numId w:val="5"/>
              </w:numPr>
              <w:ind w:left="1491" w:hanging="357"/>
              <w:rPr>
                <w:sz w:val="22"/>
                <w:szCs w:val="22"/>
              </w:rPr>
            </w:pPr>
            <w:r>
              <w:rPr>
                <w:sz w:val="22"/>
                <w:szCs w:val="22"/>
              </w:rPr>
              <w:t xml:space="preserve">Jahresvergleich Testanzahl 2020/2021: deutlicher Anstieg TH, ST, BB, BY, BW Anstiege in den letzten 2 Wochen </w:t>
            </w:r>
          </w:p>
          <w:p>
            <w:pPr>
              <w:pStyle w:val="Listenabsatz"/>
              <w:numPr>
                <w:ilvl w:val="1"/>
                <w:numId w:val="5"/>
              </w:numPr>
              <w:ind w:left="924" w:hanging="357"/>
              <w:rPr>
                <w:sz w:val="22"/>
                <w:szCs w:val="22"/>
              </w:rPr>
            </w:pPr>
            <w:r>
              <w:rPr>
                <w:sz w:val="22"/>
                <w:szCs w:val="22"/>
              </w:rPr>
              <w:t xml:space="preserve">Altersstratifizierte Testungen und Positivenanteile nach Bundesländern (mit ausreichenden Angaben) </w:t>
            </w:r>
          </w:p>
          <w:p>
            <w:pPr>
              <w:pStyle w:val="Listenabsatz"/>
              <w:numPr>
                <w:ilvl w:val="2"/>
                <w:numId w:val="5"/>
              </w:numPr>
              <w:ind w:left="1491" w:hanging="357"/>
              <w:rPr>
                <w:sz w:val="22"/>
                <w:szCs w:val="22"/>
              </w:rPr>
            </w:pPr>
            <w:r>
              <w:rPr>
                <w:sz w:val="22"/>
                <w:szCs w:val="22"/>
              </w:rPr>
              <w:t>5-14Jährige mit höchstem Positivenanteil in den meisten Bundesländern</w:t>
            </w:r>
          </w:p>
          <w:p>
            <w:pPr>
              <w:pStyle w:val="Listenabsatz"/>
              <w:numPr>
                <w:ilvl w:val="2"/>
                <w:numId w:val="5"/>
              </w:numPr>
              <w:ind w:left="1491" w:hanging="357"/>
              <w:rPr>
                <w:sz w:val="22"/>
                <w:szCs w:val="22"/>
              </w:rPr>
            </w:pPr>
            <w:r>
              <w:rPr>
                <w:sz w:val="22"/>
                <w:szCs w:val="22"/>
              </w:rPr>
              <w:t>In NRW steiler Einbruch der Testzahlen bei 5-14Jährigen</w:t>
            </w:r>
          </w:p>
          <w:p>
            <w:pPr>
              <w:pStyle w:val="Listenabsatz"/>
              <w:numPr>
                <w:ilvl w:val="1"/>
                <w:numId w:val="5"/>
              </w:numPr>
              <w:ind w:left="924" w:hanging="357"/>
              <w:rPr>
                <w:sz w:val="22"/>
                <w:szCs w:val="22"/>
              </w:rPr>
            </w:pPr>
            <w:r>
              <w:rPr>
                <w:sz w:val="22"/>
                <w:szCs w:val="22"/>
              </w:rPr>
              <w:t xml:space="preserve">Testungen und Positivenanteile nach Abnahmeort und Altersgruppen </w:t>
            </w:r>
          </w:p>
          <w:p>
            <w:pPr>
              <w:pStyle w:val="Listenabsatz"/>
              <w:numPr>
                <w:ilvl w:val="2"/>
                <w:numId w:val="5"/>
              </w:numPr>
              <w:ind w:left="1491" w:hanging="357"/>
              <w:rPr>
                <w:sz w:val="22"/>
                <w:szCs w:val="22"/>
              </w:rPr>
            </w:pPr>
            <w:r>
              <w:rPr>
                <w:sz w:val="22"/>
                <w:szCs w:val="22"/>
              </w:rPr>
              <w:t>Im Jahresvergleich 20/21:  zögerlicher Anstieg aber vergleichsweise weniger als 2020 in Arztpraxen, stabile Testanzahl in Krankenhäusern, deutlicher Rückgang an anderen Testorten</w:t>
            </w:r>
          </w:p>
          <w:p>
            <w:pPr>
              <w:pStyle w:val="Listenabsatz"/>
              <w:numPr>
                <w:ilvl w:val="2"/>
                <w:numId w:val="5"/>
              </w:numPr>
              <w:ind w:left="1491" w:hanging="357"/>
              <w:rPr>
                <w:sz w:val="22"/>
                <w:szCs w:val="22"/>
              </w:rPr>
            </w:pPr>
            <w:r>
              <w:rPr>
                <w:sz w:val="22"/>
                <w:szCs w:val="22"/>
              </w:rPr>
              <w:t>Im Jahresvergleich 20/21:  Zunahme der Testanzahl bei 0-4Jährigen, deutliche Abnahme in den mittleren Altersgruppen, deutlicher Rückgang seit 2 Wochen bei den 5-14Jährigen, 60-69Jährige etwas unter den Vorjahreswerten, geringere  Unterschiede in den hohen Altersgruppen</w:t>
            </w:r>
          </w:p>
          <w:p>
            <w:pPr>
              <w:pStyle w:val="Listenabsatz"/>
              <w:numPr>
                <w:ilvl w:val="2"/>
                <w:numId w:val="5"/>
              </w:numPr>
              <w:ind w:left="1491" w:hanging="357"/>
              <w:rPr>
                <w:sz w:val="22"/>
                <w:szCs w:val="22"/>
              </w:rPr>
            </w:pPr>
            <w:r>
              <w:rPr>
                <w:sz w:val="22"/>
                <w:szCs w:val="22"/>
              </w:rPr>
              <w:t xml:space="preserve">Testorte sind bei den 0-4 und 5-14Jährigen überwiegend Arztpraxen, bei den 60-79 und &gt;80Jährigen überwiegend Krankenhäuser   </w:t>
            </w:r>
          </w:p>
          <w:p>
            <w:pPr>
              <w:pStyle w:val="Listenabsatz"/>
              <w:numPr>
                <w:ilvl w:val="2"/>
                <w:numId w:val="5"/>
              </w:numPr>
              <w:ind w:left="1491" w:hanging="357"/>
              <w:rPr>
                <w:sz w:val="22"/>
                <w:szCs w:val="22"/>
              </w:rPr>
            </w:pPr>
            <w:r>
              <w:rPr>
                <w:sz w:val="22"/>
                <w:szCs w:val="22"/>
              </w:rPr>
              <w:t xml:space="preserve">Positivenanteile: starker Anstieg in Arztpraxen und an anderen Testorten, gering auch in Krankenhäusern </w:t>
            </w:r>
          </w:p>
          <w:p>
            <w:pPr>
              <w:pStyle w:val="Listenabsatz"/>
              <w:numPr>
                <w:ilvl w:val="2"/>
                <w:numId w:val="5"/>
              </w:numPr>
              <w:ind w:left="1491" w:hanging="357"/>
              <w:rPr>
                <w:sz w:val="22"/>
                <w:szCs w:val="22"/>
              </w:rPr>
            </w:pPr>
            <w:r>
              <w:rPr>
                <w:sz w:val="22"/>
                <w:szCs w:val="22"/>
              </w:rPr>
              <w:t xml:space="preserve">Starke Zunahme des Positivenanteils bei 5-14Jährigen (bei gleichzeitigem Rückgang der Testanzahl) </w:t>
            </w:r>
          </w:p>
          <w:p>
            <w:pPr>
              <w:pStyle w:val="Listenabsatz"/>
              <w:numPr>
                <w:ilvl w:val="1"/>
                <w:numId w:val="5"/>
              </w:numPr>
              <w:ind w:left="924" w:hanging="357"/>
              <w:rPr>
                <w:sz w:val="22"/>
                <w:szCs w:val="22"/>
              </w:rPr>
            </w:pPr>
            <w:r>
              <w:rPr>
                <w:sz w:val="22"/>
                <w:szCs w:val="22"/>
              </w:rPr>
              <w:t xml:space="preserve">Ausbrüche in Pflege- und medizinischen Behandlungseinrichtungen </w:t>
            </w:r>
          </w:p>
          <w:p>
            <w:pPr>
              <w:pStyle w:val="Listenabsatz"/>
              <w:numPr>
                <w:ilvl w:val="2"/>
                <w:numId w:val="5"/>
              </w:numPr>
              <w:ind w:left="1491" w:hanging="357"/>
              <w:rPr>
                <w:sz w:val="22"/>
                <w:szCs w:val="22"/>
              </w:rPr>
            </w:pPr>
            <w:r>
              <w:rPr>
                <w:sz w:val="22"/>
                <w:szCs w:val="22"/>
              </w:rPr>
              <w:t xml:space="preserve">Ausbrüche in med. Einrichtungen KW 42: 78 (Vorwoche 55) </w:t>
            </w:r>
          </w:p>
          <w:p>
            <w:pPr>
              <w:pStyle w:val="Listenabsatz"/>
              <w:numPr>
                <w:ilvl w:val="2"/>
                <w:numId w:val="5"/>
              </w:numPr>
              <w:ind w:left="1491" w:hanging="357"/>
              <w:rPr>
                <w:sz w:val="22"/>
                <w:szCs w:val="22"/>
              </w:rPr>
            </w:pPr>
            <w:r>
              <w:rPr>
                <w:sz w:val="22"/>
                <w:szCs w:val="22"/>
              </w:rPr>
              <w:t xml:space="preserve">Ausbrüche in Alten- und Pflegeheimen: 122 (Vorwoche 78) </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 </w:t>
            </w:r>
            <w:r>
              <w:rPr>
                <w:b/>
                <w:sz w:val="22"/>
                <w:szCs w:val="22"/>
              </w:rPr>
              <w:t xml:space="preserve">VOC/Delta-Variante </w:t>
            </w:r>
            <w:r>
              <w:rPr>
                <w:b/>
                <w:i/>
                <w:color w:val="D99594" w:themeColor="accent2" w:themeTint="99"/>
                <w:sz w:val="20"/>
                <w:szCs w:val="20"/>
              </w:rPr>
              <w:t>(nur mittwochs)</w:t>
            </w:r>
            <w:r>
              <w:rPr>
                <w:color w:val="D99594" w:themeColor="accent2" w:themeTint="99"/>
                <w:sz w:val="22"/>
                <w:szCs w:val="22"/>
              </w:rPr>
              <w:t xml:space="preserve"> </w:t>
            </w:r>
            <w:r>
              <w:rPr>
                <w:sz w:val="22"/>
                <w:szCs w:val="22"/>
              </w:rPr>
              <w:t>(Folien</w:t>
            </w:r>
            <w:r>
              <w:t xml:space="preserve"> </w:t>
            </w:r>
            <w:hyperlink r:id="rId14" w:history="1">
              <w:r>
                <w:rPr>
                  <w:rStyle w:val="Hyperlink"/>
                </w:rPr>
                <w:t>hier</w:t>
              </w:r>
            </w:hyperlink>
            <w:r>
              <w:rPr>
                <w:sz w:val="22"/>
                <w:szCs w:val="22"/>
              </w:rPr>
              <w:t xml:space="preserve">) </w:t>
            </w:r>
          </w:p>
          <w:p>
            <w:pPr>
              <w:pStyle w:val="Listenabsatz"/>
              <w:numPr>
                <w:ilvl w:val="1"/>
                <w:numId w:val="5"/>
              </w:numPr>
              <w:ind w:left="924" w:hanging="357"/>
              <w:rPr>
                <w:sz w:val="22"/>
                <w:szCs w:val="22"/>
              </w:rPr>
            </w:pPr>
            <w:r>
              <w:rPr>
                <w:sz w:val="22"/>
                <w:szCs w:val="22"/>
              </w:rPr>
              <w:t>Übersicht VOC in Erhebungssystemen</w:t>
            </w:r>
          </w:p>
          <w:p>
            <w:pPr>
              <w:pStyle w:val="Listenabsatz"/>
              <w:numPr>
                <w:ilvl w:val="2"/>
                <w:numId w:val="5"/>
              </w:numPr>
              <w:ind w:left="1491" w:hanging="357"/>
              <w:rPr>
                <w:sz w:val="22"/>
                <w:szCs w:val="22"/>
              </w:rPr>
            </w:pPr>
            <w:r>
              <w:rPr>
                <w:sz w:val="22"/>
                <w:szCs w:val="22"/>
              </w:rPr>
              <w:t xml:space="preserve">Bei Genomsequenzierung liegt der B.1.617.2 (Delta)-Anteil bei 100 %, in IfSG-Daten bei 99,7, in der RKI Testzahlerfassung ist ein Gap von 5% sichtbar, den fehlenden Daten wird nachgegangen </w:t>
            </w:r>
          </w:p>
          <w:p>
            <w:pPr>
              <w:pStyle w:val="Listenabsatz"/>
              <w:numPr>
                <w:ilvl w:val="2"/>
                <w:numId w:val="5"/>
              </w:numPr>
              <w:ind w:left="1491" w:hanging="357"/>
              <w:rPr>
                <w:sz w:val="22"/>
                <w:szCs w:val="22"/>
              </w:rPr>
            </w:pPr>
            <w:r>
              <w:rPr>
                <w:sz w:val="22"/>
                <w:szCs w:val="22"/>
              </w:rPr>
              <w:t>Keine Nachweise von VOI</w:t>
            </w:r>
          </w:p>
          <w:p>
            <w:pPr>
              <w:pStyle w:val="Listenabsatz"/>
              <w:numPr>
                <w:ilvl w:val="2"/>
                <w:numId w:val="5"/>
              </w:numPr>
              <w:ind w:left="1491" w:hanging="357"/>
              <w:rPr>
                <w:sz w:val="22"/>
                <w:szCs w:val="22"/>
              </w:rPr>
            </w:pPr>
            <w:r>
              <w:rPr>
                <w:sz w:val="22"/>
                <w:szCs w:val="22"/>
              </w:rPr>
              <w:lastRenderedPageBreak/>
              <w:t xml:space="preserve">Interessenfokus richtet sich derzeit auf AY.4.2 (auch großes Medieninteresse) mit 0,8% Nachweisen in der letzten Woche, und AY.33 (mit und ohne E484K Mutation) mit 2,3% Nachweisen (50-60 Nachweise mit E484K)  </w:t>
            </w:r>
          </w:p>
          <w:p>
            <w:pPr>
              <w:pStyle w:val="Listenabsatz"/>
              <w:numPr>
                <w:ilvl w:val="2"/>
                <w:numId w:val="5"/>
              </w:numPr>
              <w:ind w:left="1491" w:hanging="357"/>
              <w:rPr>
                <w:sz w:val="22"/>
                <w:szCs w:val="22"/>
              </w:rPr>
            </w:pPr>
            <w:r>
              <w:rPr>
                <w:sz w:val="22"/>
                <w:szCs w:val="22"/>
              </w:rPr>
              <w:t xml:space="preserve">Charakteristische Mutation AY.4.2: Y145H+A222V, 315 Nachweise in AY.4.2, 82 Nachweise in B.1.617.2 (Delta)  </w:t>
            </w:r>
          </w:p>
          <w:p>
            <w:pPr>
              <w:pStyle w:val="Listenabsatz"/>
              <w:numPr>
                <w:ilvl w:val="2"/>
                <w:numId w:val="5"/>
              </w:numPr>
              <w:ind w:left="1491" w:hanging="357"/>
              <w:rPr>
                <w:sz w:val="22"/>
                <w:szCs w:val="22"/>
              </w:rPr>
            </w:pPr>
            <w:r>
              <w:rPr>
                <w:sz w:val="22"/>
                <w:szCs w:val="22"/>
              </w:rPr>
              <w:t>AY.4.2: bei gleicher Impfquote Altersmedian (31 vs. 35), Hospitalisierungen (6,2% vs. 10%) und Verstorbenenanteil (0,56% vs. 3,19%) höher,</w:t>
            </w:r>
          </w:p>
          <w:p>
            <w:pPr>
              <w:pStyle w:val="Listenabsatz"/>
              <w:ind w:left="1491"/>
              <w:rPr>
                <w:sz w:val="22"/>
                <w:szCs w:val="22"/>
              </w:rPr>
            </w:pPr>
            <w:r>
              <w:rPr>
                <w:sz w:val="22"/>
                <w:szCs w:val="22"/>
              </w:rPr>
              <w:t>(CAVE geringe Fallzahl!)</w:t>
            </w:r>
          </w:p>
          <w:p>
            <w:pPr>
              <w:pStyle w:val="Listenabsatz"/>
              <w:numPr>
                <w:ilvl w:val="2"/>
                <w:numId w:val="5"/>
              </w:numPr>
              <w:ind w:left="1491" w:hanging="357"/>
              <w:rPr>
                <w:sz w:val="22"/>
                <w:szCs w:val="22"/>
              </w:rPr>
            </w:pPr>
            <w:r>
              <w:rPr>
                <w:sz w:val="22"/>
                <w:szCs w:val="22"/>
              </w:rPr>
              <w:t xml:space="preserve">Geografische Verteilung: keine spezifische Region erkennbar </w:t>
            </w:r>
          </w:p>
          <w:p>
            <w:pPr>
              <w:pStyle w:val="Listenabsatz"/>
              <w:numPr>
                <w:ilvl w:val="2"/>
                <w:numId w:val="5"/>
              </w:numPr>
              <w:ind w:left="1491" w:hanging="357"/>
              <w:rPr>
                <w:sz w:val="22"/>
                <w:szCs w:val="22"/>
              </w:rPr>
            </w:pPr>
            <w:r>
              <w:rPr>
                <w:sz w:val="22"/>
                <w:szCs w:val="22"/>
              </w:rPr>
              <w:t>International: derzeit keine Hinweise auf unterschiedliches Outcome</w:t>
            </w:r>
          </w:p>
          <w:p>
            <w:pPr>
              <w:pStyle w:val="Listenabsatz"/>
              <w:numPr>
                <w:ilvl w:val="2"/>
                <w:numId w:val="5"/>
              </w:numPr>
              <w:ind w:left="1491" w:hanging="357"/>
              <w:rPr>
                <w:sz w:val="22"/>
                <w:szCs w:val="22"/>
              </w:rPr>
            </w:pPr>
            <w:r>
              <w:rPr>
                <w:sz w:val="22"/>
                <w:szCs w:val="22"/>
              </w:rPr>
              <w:t>Anteil Genomsequenzierung: leichter Rückgang nachgewiesen</w:t>
            </w:r>
          </w:p>
          <w:p>
            <w:pPr>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r>
              <w:rPr>
                <w:sz w:val="22"/>
                <w:szCs w:val="22"/>
              </w:rPr>
              <w:t xml:space="preserve">(Folien </w:t>
            </w:r>
            <w:hyperlink r:id="rId15" w:history="1">
              <w:r>
                <w:rPr>
                  <w:rStyle w:val="Hyperlink"/>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p>
          <w:p>
            <w:pPr>
              <w:pStyle w:val="Listenabsatz"/>
              <w:numPr>
                <w:ilvl w:val="2"/>
                <w:numId w:val="5"/>
              </w:numPr>
              <w:ind w:left="1491" w:hanging="357"/>
              <w:rPr>
                <w:sz w:val="22"/>
                <w:szCs w:val="22"/>
              </w:rPr>
            </w:pPr>
            <w:r>
              <w:rPr>
                <w:sz w:val="22"/>
                <w:szCs w:val="22"/>
              </w:rPr>
              <w:t>ARE-Rate i. Vgl. zur Vorwoche gesunken, Kurve wird hauptsächlich durch Kinder getragen</w:t>
            </w:r>
          </w:p>
          <w:p>
            <w:pPr>
              <w:pStyle w:val="Listenabsatz"/>
              <w:numPr>
                <w:ilvl w:val="2"/>
                <w:numId w:val="5"/>
              </w:numPr>
              <w:ind w:left="1491" w:hanging="357"/>
              <w:rPr>
                <w:sz w:val="22"/>
                <w:szCs w:val="22"/>
              </w:rPr>
            </w:pPr>
            <w:r>
              <w:rPr>
                <w:sz w:val="22"/>
                <w:szCs w:val="22"/>
              </w:rPr>
              <w:t>Anstieg bei den 0-4Jährigen, Rückgang bei Schulkindern, Rückgang bei mittleren Altersgruppen Ältere Altersgruppen in allen Altersgruppen</w:t>
            </w:r>
          </w:p>
          <w:p>
            <w:pPr>
              <w:pStyle w:val="Listenabsatz"/>
              <w:numPr>
                <w:ilvl w:val="2"/>
                <w:numId w:val="5"/>
              </w:numPr>
              <w:ind w:left="1491" w:hanging="357"/>
              <w:rPr>
                <w:sz w:val="22"/>
                <w:szCs w:val="22"/>
              </w:rPr>
            </w:pPr>
            <w:r>
              <w:rPr>
                <w:sz w:val="22"/>
                <w:szCs w:val="22"/>
              </w:rPr>
              <w:t>Gesamt-ARE-Rate liegt in der 42. KW im Bereich der Vorjahre</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Konsultationsinzidenz im Vgl. zur Vorwoche leicht gesunken (bei 60% Feriendichte)</w:t>
            </w:r>
          </w:p>
          <w:p>
            <w:pPr>
              <w:pStyle w:val="Listenabsatz"/>
              <w:numPr>
                <w:ilvl w:val="2"/>
                <w:numId w:val="5"/>
              </w:numPr>
              <w:ind w:left="1491" w:hanging="357"/>
              <w:rPr>
                <w:sz w:val="22"/>
                <w:szCs w:val="22"/>
              </w:rPr>
            </w:pPr>
            <w:r>
              <w:rPr>
                <w:sz w:val="22"/>
                <w:szCs w:val="22"/>
              </w:rPr>
              <w:t xml:space="preserve">Betrifft alle BL außer HE, RP, SL </w:t>
            </w:r>
          </w:p>
          <w:p>
            <w:pPr>
              <w:pStyle w:val="Listenabsatz"/>
              <w:numPr>
                <w:ilvl w:val="2"/>
                <w:numId w:val="5"/>
              </w:numPr>
              <w:ind w:left="1491" w:hanging="357"/>
              <w:rPr>
                <w:sz w:val="22"/>
                <w:szCs w:val="22"/>
              </w:rPr>
            </w:pPr>
            <w:r>
              <w:rPr>
                <w:sz w:val="22"/>
                <w:szCs w:val="22"/>
              </w:rPr>
              <w:t>Anstieg in NW, RP und SL bei den 0-5Jährigen</w:t>
            </w:r>
          </w:p>
          <w:p>
            <w:pPr>
              <w:pStyle w:val="Listenabsatz"/>
              <w:numPr>
                <w:ilvl w:val="2"/>
                <w:numId w:val="5"/>
              </w:numPr>
              <w:ind w:left="1491" w:hanging="357"/>
              <w:rPr>
                <w:sz w:val="22"/>
                <w:szCs w:val="22"/>
              </w:rPr>
            </w:pPr>
            <w:r>
              <w:rPr>
                <w:sz w:val="22"/>
                <w:szCs w:val="22"/>
              </w:rPr>
              <w:t xml:space="preserve">Anstieg in SL und RP bei den 5-14Jährigen in </w:t>
            </w:r>
          </w:p>
          <w:p>
            <w:pPr>
              <w:pStyle w:val="Listenabsatz"/>
              <w:numPr>
                <w:ilvl w:val="2"/>
                <w:numId w:val="5"/>
              </w:numPr>
              <w:ind w:left="1491" w:hanging="357"/>
              <w:rPr>
                <w:sz w:val="22"/>
                <w:szCs w:val="22"/>
              </w:rPr>
            </w:pPr>
            <w:r>
              <w:rPr>
                <w:sz w:val="22"/>
                <w:szCs w:val="22"/>
              </w:rPr>
              <w:t xml:space="preserve">1,4 Mio/100.000 EW (= 1,1 Mio Besuche) in KW 42 </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 xml:space="preserve">SARI-Fallzahlen in fast allen Altersgruppen (außer 15-34) stark gestiegen, insgesamt deutlich über der Vorjahresniveau </w:t>
            </w:r>
          </w:p>
          <w:p>
            <w:pPr>
              <w:pStyle w:val="Listenabsatz"/>
              <w:numPr>
                <w:ilvl w:val="2"/>
                <w:numId w:val="5"/>
              </w:numPr>
              <w:ind w:left="1491" w:hanging="357"/>
              <w:rPr>
                <w:sz w:val="22"/>
                <w:szCs w:val="22"/>
              </w:rPr>
            </w:pPr>
            <w:r>
              <w:rPr>
                <w:sz w:val="22"/>
                <w:szCs w:val="22"/>
              </w:rPr>
              <w:t>Weiterhin sehr hohes Niveau bei 0-4Järigen (73% RSV)</w:t>
            </w:r>
          </w:p>
          <w:p>
            <w:pPr>
              <w:pStyle w:val="Listenabsatz"/>
              <w:numPr>
                <w:ilvl w:val="2"/>
                <w:numId w:val="5"/>
              </w:numPr>
              <w:ind w:left="1491" w:hanging="357"/>
              <w:rPr>
                <w:sz w:val="22"/>
                <w:szCs w:val="22"/>
              </w:rPr>
            </w:pPr>
            <w:r>
              <w:rPr>
                <w:sz w:val="22"/>
                <w:szCs w:val="22"/>
              </w:rPr>
              <w:t xml:space="preserve">5-14 und 15-34Jährige etwa auf Vorjahresniveau, starker Anstieg bei &gt;35Jährigen durch hohen COVID-19- Anteil  </w:t>
            </w:r>
          </w:p>
          <w:p>
            <w:pPr>
              <w:pStyle w:val="Listenabsatz"/>
              <w:numPr>
                <w:ilvl w:val="2"/>
                <w:numId w:val="5"/>
              </w:numPr>
              <w:ind w:left="1491" w:hanging="357"/>
              <w:rPr>
                <w:sz w:val="22"/>
                <w:szCs w:val="22"/>
              </w:rPr>
            </w:pPr>
            <w:r>
              <w:rPr>
                <w:sz w:val="22"/>
                <w:szCs w:val="22"/>
              </w:rPr>
              <w:t>Anteil der SARI-COVID-Fälle insgesamt gestiegen</w:t>
            </w:r>
          </w:p>
          <w:p>
            <w:pPr>
              <w:pStyle w:val="Listenabsatz"/>
              <w:numPr>
                <w:ilvl w:val="2"/>
                <w:numId w:val="5"/>
              </w:numPr>
              <w:ind w:left="1491" w:hanging="357"/>
              <w:rPr>
                <w:sz w:val="22"/>
                <w:szCs w:val="22"/>
              </w:rPr>
            </w:pPr>
            <w:r>
              <w:rPr>
                <w:bCs/>
                <w:sz w:val="22"/>
                <w:szCs w:val="22"/>
              </w:rPr>
              <w:t>Anteil COVID-19 an SARI 23% (KW 41: 17%)</w:t>
            </w:r>
          </w:p>
          <w:p>
            <w:pPr>
              <w:pStyle w:val="Listenabsatz"/>
              <w:numPr>
                <w:ilvl w:val="2"/>
                <w:numId w:val="5"/>
              </w:numPr>
              <w:ind w:left="1491" w:hanging="357"/>
              <w:rPr>
                <w:sz w:val="22"/>
                <w:szCs w:val="22"/>
              </w:rPr>
            </w:pPr>
            <w:r>
              <w:rPr>
                <w:sz w:val="22"/>
                <w:szCs w:val="22"/>
              </w:rPr>
              <w:t>Anteil COVID an SARI mit Intensivbehandlung 44% (KW 41: 39%)</w:t>
            </w:r>
          </w:p>
          <w:p>
            <w:pPr>
              <w:pStyle w:val="Listenabsatz"/>
              <w:numPr>
                <w:ilvl w:val="2"/>
                <w:numId w:val="5"/>
              </w:numPr>
              <w:ind w:left="1491" w:hanging="357"/>
              <w:rPr>
                <w:sz w:val="22"/>
                <w:szCs w:val="22"/>
              </w:rPr>
            </w:pPr>
            <w:r>
              <w:rPr>
                <w:sz w:val="22"/>
                <w:szCs w:val="22"/>
              </w:rPr>
              <w:t xml:space="preserve">Jahresvergleich 20/21: Anstieg in allen älteren Altersgruppen verläuft etwa auf Vorjahresniveau, aber eine Woche früher, gleiche Entwicklung bei COVID-SARI-Fällen auf ICU für 35-59Jährige, jüngere </w:t>
            </w:r>
            <w:r>
              <w:rPr>
                <w:sz w:val="22"/>
                <w:szCs w:val="22"/>
              </w:rPr>
              <w:lastRenderedPageBreak/>
              <w:t xml:space="preserve">Altersgruppen spielen bei den COVOD-19-Diagnosen eine ganz geringe Rolle </w:t>
            </w:r>
          </w:p>
          <w:p>
            <w:pPr>
              <w:pStyle w:val="Listenabsatz"/>
              <w:numPr>
                <w:ilvl w:val="1"/>
                <w:numId w:val="5"/>
              </w:numPr>
              <w:ind w:left="924" w:hanging="357"/>
              <w:rPr>
                <w:sz w:val="22"/>
                <w:szCs w:val="22"/>
              </w:rPr>
            </w:pPr>
            <w:r>
              <w:rPr>
                <w:sz w:val="22"/>
                <w:szCs w:val="22"/>
              </w:rPr>
              <w:t xml:space="preserve">Ausbrüche Kindergärten, Horte, Schulen </w:t>
            </w:r>
          </w:p>
          <w:p>
            <w:pPr>
              <w:pStyle w:val="Listenabsatz"/>
              <w:numPr>
                <w:ilvl w:val="2"/>
                <w:numId w:val="5"/>
              </w:numPr>
              <w:ind w:left="1491" w:hanging="357"/>
              <w:rPr>
                <w:sz w:val="22"/>
                <w:szCs w:val="22"/>
              </w:rPr>
            </w:pPr>
            <w:r>
              <w:rPr>
                <w:sz w:val="22"/>
                <w:szCs w:val="22"/>
              </w:rPr>
              <w:t>Weniger i. Vgl. zu 2. und 3. Welle (bei 60% Feriendichte)</w:t>
            </w:r>
          </w:p>
          <w:p>
            <w:pPr>
              <w:pStyle w:val="Listenabsatz"/>
              <w:numPr>
                <w:ilvl w:val="2"/>
                <w:numId w:val="5"/>
              </w:numPr>
              <w:ind w:left="1491" w:hanging="357"/>
              <w:rPr>
                <w:sz w:val="22"/>
                <w:szCs w:val="22"/>
              </w:rPr>
            </w:pPr>
            <w:r>
              <w:rPr>
                <w:sz w:val="22"/>
                <w:szCs w:val="22"/>
              </w:rPr>
              <w:t xml:space="preserve">Kindergartenausbrüche: 190 Ausbrüche für die letzten 4 Wochen (BY 26, BW 36)  </w:t>
            </w:r>
          </w:p>
          <w:p>
            <w:pPr>
              <w:pStyle w:val="Listenabsatz"/>
              <w:numPr>
                <w:ilvl w:val="2"/>
                <w:numId w:val="5"/>
              </w:numPr>
              <w:ind w:left="1491" w:hanging="357"/>
              <w:rPr>
                <w:sz w:val="22"/>
                <w:szCs w:val="22"/>
              </w:rPr>
            </w:pPr>
            <w:r>
              <w:rPr>
                <w:sz w:val="22"/>
                <w:szCs w:val="22"/>
              </w:rPr>
              <w:t>Ausbruchsgröße: MW 5 Fälle Median 3 Fälle</w:t>
            </w:r>
          </w:p>
          <w:p>
            <w:pPr>
              <w:pStyle w:val="Listenabsatz"/>
              <w:numPr>
                <w:ilvl w:val="2"/>
                <w:numId w:val="5"/>
              </w:numPr>
              <w:ind w:left="1491" w:hanging="357"/>
              <w:rPr>
                <w:sz w:val="22"/>
                <w:szCs w:val="22"/>
              </w:rPr>
            </w:pPr>
            <w:r>
              <w:rPr>
                <w:sz w:val="22"/>
                <w:szCs w:val="22"/>
              </w:rPr>
              <w:t xml:space="preserve">18 Ausbrüche mit ≥10 Fällen </w:t>
            </w:r>
          </w:p>
          <w:p>
            <w:pPr>
              <w:pStyle w:val="Listenabsatz"/>
              <w:numPr>
                <w:ilvl w:val="2"/>
                <w:numId w:val="5"/>
              </w:numPr>
              <w:ind w:left="1491" w:hanging="357"/>
              <w:rPr>
                <w:sz w:val="22"/>
                <w:szCs w:val="22"/>
              </w:rPr>
            </w:pPr>
            <w:r>
              <w:rPr>
                <w:sz w:val="22"/>
                <w:szCs w:val="22"/>
              </w:rPr>
              <w:t>Schulausbrüche:  768 Ausbrüche, davon 189 in BW, 116 in TH</w:t>
            </w:r>
          </w:p>
          <w:p>
            <w:pPr>
              <w:pStyle w:val="Listenabsatz"/>
              <w:numPr>
                <w:ilvl w:val="2"/>
                <w:numId w:val="5"/>
              </w:numPr>
              <w:ind w:left="1491" w:hanging="357"/>
              <w:rPr>
                <w:sz w:val="22"/>
                <w:szCs w:val="22"/>
              </w:rPr>
            </w:pPr>
            <w:r>
              <w:rPr>
                <w:sz w:val="22"/>
                <w:szCs w:val="22"/>
              </w:rPr>
              <w:t>77% aller Ausbruchsfälle bei 6-14Jährigen</w:t>
            </w:r>
          </w:p>
          <w:p>
            <w:pPr>
              <w:pStyle w:val="Listenabsatz"/>
              <w:numPr>
                <w:ilvl w:val="2"/>
                <w:numId w:val="5"/>
              </w:numPr>
              <w:ind w:left="1491" w:hanging="357"/>
              <w:rPr>
                <w:sz w:val="22"/>
                <w:szCs w:val="22"/>
              </w:rPr>
            </w:pPr>
            <w:r>
              <w:rPr>
                <w:sz w:val="22"/>
                <w:szCs w:val="22"/>
              </w:rPr>
              <w:t>Ausbruchsgröße: MW 3 Fälle, Median 5 Fälle</w:t>
            </w:r>
          </w:p>
          <w:p>
            <w:pPr>
              <w:pStyle w:val="Listenabsatz"/>
              <w:numPr>
                <w:ilvl w:val="2"/>
                <w:numId w:val="5"/>
              </w:numPr>
              <w:ind w:left="1491" w:hanging="357"/>
              <w:rPr>
                <w:sz w:val="22"/>
                <w:szCs w:val="22"/>
              </w:rPr>
            </w:pPr>
            <w:r>
              <w:rPr>
                <w:sz w:val="22"/>
                <w:szCs w:val="22"/>
              </w:rPr>
              <w:t xml:space="preserve">84 Ausbrüche mit ≥10 Fällen (bis zu 73 Fällen) </w:t>
            </w:r>
          </w:p>
          <w:p>
            <w:pPr>
              <w:pStyle w:val="Listenabsatz"/>
              <w:numPr>
                <w:ilvl w:val="2"/>
                <w:numId w:val="5"/>
              </w:numPr>
              <w:ind w:left="1491" w:hanging="357"/>
              <w:rPr>
                <w:sz w:val="22"/>
                <w:szCs w:val="22"/>
              </w:rPr>
            </w:pPr>
          </w:p>
          <w:p>
            <w:pPr>
              <w:pStyle w:val="Listenabsatz"/>
              <w:numPr>
                <w:ilvl w:val="0"/>
                <w:numId w:val="5"/>
              </w:numPr>
              <w:ind w:left="453" w:hanging="340"/>
              <w:rPr>
                <w:sz w:val="22"/>
                <w:szCs w:val="22"/>
              </w:rPr>
            </w:pPr>
            <w:r>
              <w:rPr>
                <w:b/>
                <w:sz w:val="22"/>
                <w:szCs w:val="22"/>
              </w:rPr>
              <w:t xml:space="preserve">Virologische Surveillance, NRZ Influenza-Daten </w:t>
            </w:r>
            <w:r>
              <w:rPr>
                <w:b/>
                <w:i/>
                <w:color w:val="D99594" w:themeColor="accent2" w:themeTint="99"/>
                <w:sz w:val="20"/>
                <w:szCs w:val="20"/>
              </w:rPr>
              <w:t>(nur mittwochs)</w:t>
            </w:r>
            <w:r>
              <w:rPr>
                <w:sz w:val="22"/>
                <w:szCs w:val="22"/>
              </w:rPr>
              <w:t xml:space="preserve"> (Folien</w:t>
            </w:r>
            <w:r>
              <w:t xml:space="preserve"> </w:t>
            </w:r>
            <w:hyperlink r:id="rId16" w:history="1">
              <w:r>
                <w:rPr>
                  <w:rStyle w:val="Hyperlink"/>
                </w:rPr>
                <w:t>hier</w:t>
              </w:r>
            </w:hyperlink>
            <w:r>
              <w:t xml:space="preserve"> </w:t>
            </w:r>
            <w:r>
              <w:rPr>
                <w:sz w:val="22"/>
                <w:szCs w:val="22"/>
              </w:rPr>
              <w:t>)</w:t>
            </w:r>
          </w:p>
          <w:p>
            <w:pPr>
              <w:pStyle w:val="Listenabsatz"/>
              <w:numPr>
                <w:ilvl w:val="1"/>
                <w:numId w:val="5"/>
              </w:numPr>
              <w:ind w:left="924" w:hanging="357"/>
              <w:rPr>
                <w:sz w:val="22"/>
                <w:szCs w:val="22"/>
              </w:rPr>
            </w:pPr>
            <w:r>
              <w:rPr>
                <w:sz w:val="22"/>
                <w:szCs w:val="22"/>
              </w:rPr>
              <w:t xml:space="preserve">201 Einsendungen aus 45 (-12) Praxen in 13 BL  </w:t>
            </w:r>
          </w:p>
          <w:p>
            <w:pPr>
              <w:pStyle w:val="Listenabsatz"/>
              <w:numPr>
                <w:ilvl w:val="1"/>
                <w:numId w:val="5"/>
              </w:numPr>
              <w:ind w:left="924" w:hanging="357"/>
              <w:rPr>
                <w:sz w:val="22"/>
                <w:szCs w:val="22"/>
              </w:rPr>
            </w:pPr>
            <w:r>
              <w:rPr>
                <w:sz w:val="22"/>
                <w:szCs w:val="22"/>
              </w:rPr>
              <w:t xml:space="preserve">Positivenrate 63% </w:t>
            </w:r>
          </w:p>
          <w:p>
            <w:pPr>
              <w:pStyle w:val="Listenabsatz"/>
              <w:numPr>
                <w:ilvl w:val="1"/>
                <w:numId w:val="5"/>
              </w:numPr>
              <w:ind w:left="924" w:hanging="357"/>
              <w:rPr>
                <w:sz w:val="22"/>
                <w:szCs w:val="22"/>
              </w:rPr>
            </w:pPr>
            <w:r>
              <w:rPr>
                <w:sz w:val="22"/>
                <w:szCs w:val="22"/>
              </w:rPr>
              <w:t xml:space="preserve">50% der Proben von &lt;15Jährigen </w:t>
            </w:r>
          </w:p>
          <w:p>
            <w:pPr>
              <w:pStyle w:val="Listenabsatz"/>
              <w:numPr>
                <w:ilvl w:val="1"/>
                <w:numId w:val="5"/>
              </w:numPr>
              <w:ind w:left="924" w:hanging="357"/>
              <w:rPr>
                <w:sz w:val="22"/>
                <w:szCs w:val="22"/>
              </w:rPr>
            </w:pPr>
            <w:r>
              <w:rPr>
                <w:sz w:val="22"/>
                <w:szCs w:val="22"/>
              </w:rPr>
              <w:t xml:space="preserve">2 Sars-CoV-2 Nachweise, mit 2 % etwa gleichbleibend   </w:t>
            </w:r>
          </w:p>
          <w:p>
            <w:pPr>
              <w:pStyle w:val="Listenabsatz"/>
              <w:numPr>
                <w:ilvl w:val="1"/>
                <w:numId w:val="5"/>
              </w:numPr>
              <w:ind w:left="924" w:hanging="357"/>
              <w:rPr>
                <w:sz w:val="22"/>
                <w:szCs w:val="22"/>
              </w:rPr>
            </w:pPr>
            <w:r>
              <w:rPr>
                <w:sz w:val="22"/>
                <w:szCs w:val="22"/>
              </w:rPr>
              <w:t xml:space="preserve">1 Influenza A -Nachweis, konnte noch nicht typisiert werden </w:t>
            </w:r>
          </w:p>
          <w:p>
            <w:pPr>
              <w:pStyle w:val="Listenabsatz"/>
              <w:numPr>
                <w:ilvl w:val="1"/>
                <w:numId w:val="5"/>
              </w:numPr>
              <w:ind w:left="924" w:hanging="357"/>
              <w:rPr>
                <w:sz w:val="22"/>
                <w:szCs w:val="22"/>
              </w:rPr>
            </w:pPr>
            <w:r>
              <w:rPr>
                <w:sz w:val="22"/>
                <w:szCs w:val="22"/>
              </w:rPr>
              <w:t xml:space="preserve">Rhinoviren: stark verbreitet </w:t>
            </w:r>
          </w:p>
          <w:p>
            <w:pPr>
              <w:pStyle w:val="Listenabsatz"/>
              <w:numPr>
                <w:ilvl w:val="1"/>
                <w:numId w:val="5"/>
              </w:numPr>
              <w:ind w:left="924" w:hanging="357"/>
              <w:rPr>
                <w:sz w:val="22"/>
                <w:szCs w:val="22"/>
              </w:rPr>
            </w:pPr>
            <w:r>
              <w:rPr>
                <w:sz w:val="22"/>
                <w:szCs w:val="22"/>
              </w:rPr>
              <w:t>PIF: leichter Anstieg durch PIF 3 Nachweise, insgesamt PIF4 &gt; PIF3, Rückgang, RSV und HRV Rückgang</w:t>
            </w:r>
          </w:p>
          <w:p>
            <w:pPr>
              <w:pStyle w:val="Listenabsatz"/>
              <w:numPr>
                <w:ilvl w:val="1"/>
                <w:numId w:val="5"/>
              </w:numPr>
              <w:ind w:left="924" w:hanging="357"/>
              <w:rPr>
                <w:sz w:val="22"/>
                <w:szCs w:val="22"/>
              </w:rPr>
            </w:pPr>
            <w:r>
              <w:rPr>
                <w:sz w:val="22"/>
                <w:szCs w:val="22"/>
              </w:rPr>
              <w:t xml:space="preserve">Endemische Coronaviren: Seitwärtsbewegung bei OC43 und 229E, andere spielen keine Rolle </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r>
              <w:rPr>
                <w:color w:val="D99594" w:themeColor="accent2" w:themeTint="99"/>
                <w:sz w:val="22"/>
                <w:szCs w:val="22"/>
              </w:rPr>
              <w:t xml:space="preserve"> </w:t>
            </w:r>
            <w:r>
              <w:rPr>
                <w:sz w:val="22"/>
                <w:szCs w:val="22"/>
              </w:rPr>
              <w:t>(Folien</w:t>
            </w:r>
            <w:r>
              <w:t xml:space="preserve"> </w:t>
            </w:r>
            <w:hyperlink r:id="rId17"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 xml:space="preserve">1762 Behandelte </w:t>
            </w:r>
            <w:r>
              <w:rPr>
                <w:sz w:val="22"/>
                <w:szCs w:val="22"/>
              </w:rPr>
              <w:sym w:font="Wingdings" w:char="F0E0"/>
            </w:r>
            <w:r>
              <w:rPr>
                <w:sz w:val="22"/>
                <w:szCs w:val="22"/>
              </w:rPr>
              <w:t>starker Anstieg +282 Fälle</w:t>
            </w:r>
          </w:p>
          <w:p>
            <w:pPr>
              <w:pStyle w:val="Listenabsatz"/>
              <w:numPr>
                <w:ilvl w:val="2"/>
                <w:numId w:val="5"/>
              </w:numPr>
              <w:ind w:left="1491" w:hanging="357"/>
              <w:rPr>
                <w:sz w:val="22"/>
                <w:szCs w:val="22"/>
              </w:rPr>
            </w:pPr>
            <w:r>
              <w:rPr>
                <w:sz w:val="22"/>
                <w:szCs w:val="22"/>
              </w:rPr>
              <w:t xml:space="preserve">Neuaufnahmen +821 in 7 Tagen (Vorwoche +600) </w:t>
            </w:r>
          </w:p>
          <w:p>
            <w:pPr>
              <w:pStyle w:val="Listenabsatz"/>
              <w:numPr>
                <w:ilvl w:val="1"/>
                <w:numId w:val="5"/>
              </w:numPr>
              <w:ind w:left="924" w:hanging="357"/>
              <w:rPr>
                <w:sz w:val="22"/>
                <w:szCs w:val="22"/>
              </w:rPr>
            </w:pPr>
            <w:r>
              <w:rPr>
                <w:sz w:val="22"/>
                <w:szCs w:val="22"/>
              </w:rPr>
              <w:t>Anteil der COVID-19-Patient:innen an der Gesamtzahl der Intensivbetten auf Kreisebene</w:t>
            </w:r>
          </w:p>
          <w:p>
            <w:pPr>
              <w:pStyle w:val="Listenabsatz"/>
              <w:numPr>
                <w:ilvl w:val="2"/>
                <w:numId w:val="5"/>
              </w:numPr>
              <w:ind w:left="1491" w:hanging="357"/>
              <w:rPr>
                <w:sz w:val="22"/>
                <w:szCs w:val="22"/>
              </w:rPr>
            </w:pPr>
            <w:r>
              <w:rPr>
                <w:sz w:val="22"/>
                <w:szCs w:val="22"/>
              </w:rPr>
              <w:t>Nord-West: Rückgang HB (kleine Fallzahlen), Anstieg  HH, Plateau N</w:t>
            </w:r>
            <w:ins w:id="1" w:author="von Berenberg-Gossler, Petra" w:date="2021-10-28T13:20:00Z">
              <w:r>
                <w:rPr>
                  <w:sz w:val="22"/>
                  <w:szCs w:val="22"/>
                </w:rPr>
                <w:t>I</w:t>
              </w:r>
            </w:ins>
            <w:del w:id="2" w:author="von Berenberg-Gossler, Petra" w:date="2021-10-28T13:20:00Z">
              <w:r>
                <w:rPr>
                  <w:sz w:val="22"/>
                  <w:szCs w:val="22"/>
                </w:rPr>
                <w:delText>S</w:delText>
              </w:r>
            </w:del>
            <w:r>
              <w:rPr>
                <w:sz w:val="22"/>
                <w:szCs w:val="22"/>
              </w:rPr>
              <w:t>, SH, Nord-Ost: Anstieg BB, ST, Mitte: Anstieg in SN, TH, HE, Süd: Anstieg BY, BW, Plateau RP SL</w:t>
            </w:r>
          </w:p>
          <w:p>
            <w:pPr>
              <w:pStyle w:val="Listenabsatz"/>
              <w:numPr>
                <w:ilvl w:val="2"/>
                <w:numId w:val="5"/>
              </w:numPr>
              <w:ind w:left="1491" w:hanging="357"/>
              <w:rPr>
                <w:sz w:val="22"/>
                <w:szCs w:val="22"/>
              </w:rPr>
            </w:pPr>
            <w:r>
              <w:rPr>
                <w:sz w:val="22"/>
                <w:szCs w:val="22"/>
              </w:rPr>
              <w:t>2 BL &lt; 3% (Basisstufe), 14 BL &gt; 3%:</w:t>
            </w:r>
          </w:p>
          <w:p>
            <w:pPr>
              <w:pStyle w:val="Listenabsatz"/>
              <w:numPr>
                <w:ilvl w:val="1"/>
                <w:numId w:val="5"/>
              </w:numPr>
              <w:ind w:left="924" w:hanging="357"/>
              <w:rPr>
                <w:sz w:val="22"/>
                <w:szCs w:val="22"/>
              </w:rPr>
            </w:pPr>
            <w:r>
              <w:rPr>
                <w:sz w:val="22"/>
                <w:szCs w:val="22"/>
              </w:rPr>
              <w:t>Altersstruktur</w:t>
            </w:r>
          </w:p>
          <w:p>
            <w:pPr>
              <w:pStyle w:val="Listenabsatz"/>
              <w:numPr>
                <w:ilvl w:val="2"/>
                <w:numId w:val="5"/>
              </w:numPr>
              <w:ind w:left="1491" w:hanging="357"/>
              <w:rPr>
                <w:sz w:val="22"/>
                <w:szCs w:val="22"/>
              </w:rPr>
            </w:pPr>
            <w:r>
              <w:rPr>
                <w:sz w:val="22"/>
                <w:szCs w:val="22"/>
              </w:rPr>
              <w:t>60% der ITS-Fälle sind &gt; 60Jährige</w:t>
            </w:r>
          </w:p>
          <w:p>
            <w:pPr>
              <w:pStyle w:val="Listenabsatz"/>
              <w:numPr>
                <w:ilvl w:val="2"/>
                <w:numId w:val="5"/>
              </w:numPr>
              <w:ind w:left="1491" w:hanging="357"/>
              <w:rPr>
                <w:sz w:val="22"/>
                <w:szCs w:val="22"/>
              </w:rPr>
            </w:pPr>
            <w:r>
              <w:rPr>
                <w:sz w:val="22"/>
                <w:szCs w:val="22"/>
              </w:rPr>
              <w:t xml:space="preserve">Verschiebung hin zu älteren Altersgruppen, </w:t>
            </w:r>
          </w:p>
          <w:p>
            <w:pPr>
              <w:pStyle w:val="Listenabsatz"/>
              <w:numPr>
                <w:ilvl w:val="2"/>
                <w:numId w:val="5"/>
              </w:numPr>
              <w:ind w:left="1491" w:hanging="357"/>
              <w:rPr>
                <w:sz w:val="22"/>
                <w:szCs w:val="22"/>
              </w:rPr>
            </w:pPr>
            <w:r>
              <w:rPr>
                <w:sz w:val="22"/>
                <w:szCs w:val="22"/>
              </w:rPr>
              <w:t>Absolute Zahlen: Zunahme bei den 60-69, 70-79 und +80Jährigen, auch 50-59Jährige nehmen zu, andere Altersgruppen halten ihr Plateau</w:t>
            </w:r>
          </w:p>
          <w:p>
            <w:pPr>
              <w:pStyle w:val="Listenabsatz"/>
              <w:numPr>
                <w:ilvl w:val="2"/>
                <w:numId w:val="5"/>
              </w:numPr>
              <w:ind w:left="1491" w:hanging="357"/>
              <w:rPr>
                <w:sz w:val="22"/>
                <w:szCs w:val="22"/>
              </w:rPr>
            </w:pPr>
            <w:r>
              <w:rPr>
                <w:sz w:val="22"/>
                <w:szCs w:val="22"/>
              </w:rPr>
              <w:t xml:space="preserve">Todesraten spiegeln dieses Bild  </w:t>
            </w:r>
          </w:p>
          <w:p>
            <w:pPr>
              <w:pStyle w:val="Listenabsatz"/>
              <w:numPr>
                <w:ilvl w:val="1"/>
                <w:numId w:val="5"/>
              </w:numPr>
              <w:ind w:left="924" w:hanging="357"/>
              <w:rPr>
                <w:sz w:val="22"/>
                <w:szCs w:val="22"/>
              </w:rPr>
            </w:pPr>
            <w:r>
              <w:rPr>
                <w:sz w:val="22"/>
                <w:szCs w:val="22"/>
              </w:rPr>
              <w:t xml:space="preserve">Personal-Raum- und High-Care-Verfügbarkeitseinschränkungen </w:t>
            </w:r>
          </w:p>
          <w:p>
            <w:pPr>
              <w:pStyle w:val="Listenabsatz"/>
              <w:numPr>
                <w:ilvl w:val="2"/>
                <w:numId w:val="5"/>
              </w:numPr>
              <w:ind w:left="1491" w:hanging="357"/>
              <w:rPr>
                <w:sz w:val="22"/>
                <w:szCs w:val="22"/>
              </w:rPr>
            </w:pPr>
            <w:r>
              <w:rPr>
                <w:sz w:val="22"/>
                <w:szCs w:val="22"/>
              </w:rPr>
              <w:t>Personal und Raumeinschränkungen folgen der COVID-Kurve, durch Personalwegfall fast 10% Kapazitätsreduktion i. Vgl. zum Vorjahr</w:t>
            </w:r>
          </w:p>
          <w:p>
            <w:pPr>
              <w:pStyle w:val="Listenabsatz"/>
              <w:numPr>
                <w:ilvl w:val="2"/>
                <w:numId w:val="5"/>
              </w:numPr>
              <w:ind w:left="1491" w:hanging="357"/>
              <w:rPr>
                <w:sz w:val="22"/>
                <w:szCs w:val="22"/>
              </w:rPr>
            </w:pPr>
            <w:r>
              <w:rPr>
                <w:sz w:val="22"/>
                <w:szCs w:val="22"/>
              </w:rPr>
              <w:lastRenderedPageBreak/>
              <w:t>Starke Zunahme der Nicht-Verfügbarkeit im High-Care- Bereich</w:t>
            </w:r>
          </w:p>
          <w:p>
            <w:pPr>
              <w:pStyle w:val="Listenabsatz"/>
              <w:numPr>
                <w:ilvl w:val="1"/>
                <w:numId w:val="5"/>
              </w:numPr>
              <w:ind w:left="924" w:hanging="357"/>
              <w:rPr>
                <w:sz w:val="22"/>
                <w:szCs w:val="22"/>
              </w:rPr>
            </w:pPr>
            <w:r>
              <w:rPr>
                <w:sz w:val="22"/>
                <w:szCs w:val="22"/>
              </w:rPr>
              <w:t xml:space="preserve">Beatmung/ECMO Belegung und Kapazitäten </w:t>
            </w:r>
          </w:p>
          <w:p>
            <w:pPr>
              <w:pStyle w:val="Listenabsatz"/>
              <w:numPr>
                <w:ilvl w:val="2"/>
                <w:numId w:val="5"/>
              </w:numPr>
              <w:ind w:left="1491" w:hanging="357"/>
              <w:rPr>
                <w:sz w:val="22"/>
                <w:szCs w:val="22"/>
              </w:rPr>
            </w:pPr>
            <w:r>
              <w:rPr>
                <w:sz w:val="22"/>
                <w:szCs w:val="22"/>
              </w:rPr>
              <w:t>Anstieg der Belegung und Rückgang der Kapazitäten in beiden Bereichen</w:t>
            </w:r>
          </w:p>
          <w:p>
            <w:pPr>
              <w:pStyle w:val="Listenabsatz"/>
              <w:numPr>
                <w:ilvl w:val="2"/>
                <w:numId w:val="5"/>
              </w:numPr>
              <w:ind w:left="1491" w:hanging="357"/>
              <w:rPr>
                <w:sz w:val="22"/>
                <w:szCs w:val="22"/>
              </w:rPr>
            </w:pPr>
            <w:r>
              <w:rPr>
                <w:sz w:val="22"/>
                <w:szCs w:val="22"/>
              </w:rPr>
              <w:t xml:space="preserve">Anteil von COVID-Fällen „drückt“ die Gesamtbelastung nach oben  </w:t>
            </w:r>
          </w:p>
          <w:p>
            <w:pPr>
              <w:pStyle w:val="Listenabsatz"/>
              <w:numPr>
                <w:ilvl w:val="1"/>
                <w:numId w:val="5"/>
              </w:numPr>
              <w:ind w:left="924" w:hanging="357"/>
              <w:rPr>
                <w:sz w:val="22"/>
                <w:szCs w:val="22"/>
              </w:rPr>
            </w:pPr>
            <w:r>
              <w:rPr>
                <w:sz w:val="22"/>
                <w:szCs w:val="22"/>
              </w:rPr>
              <w:t>Prognosen intensivpflichtiger COVID-19-Patient:innen</w:t>
            </w:r>
          </w:p>
          <w:p>
            <w:pPr>
              <w:pStyle w:val="Listenabsatz"/>
              <w:numPr>
                <w:ilvl w:val="2"/>
                <w:numId w:val="5"/>
              </w:numPr>
              <w:ind w:left="1491" w:hanging="357"/>
              <w:rPr>
                <w:sz w:val="22"/>
                <w:szCs w:val="22"/>
              </w:rPr>
            </w:pPr>
            <w:r>
              <w:rPr>
                <w:sz w:val="22"/>
                <w:szCs w:val="22"/>
              </w:rPr>
              <w:t xml:space="preserve">Starker Anstieg für Osten, Süden und Süd-Westen </w:t>
            </w:r>
          </w:p>
          <w:p>
            <w:pPr>
              <w:pStyle w:val="Listenabsatz"/>
              <w:numPr>
                <w:ilvl w:val="2"/>
                <w:numId w:val="5"/>
              </w:numPr>
              <w:ind w:left="1491" w:hanging="357"/>
              <w:rPr>
                <w:sz w:val="22"/>
                <w:szCs w:val="22"/>
              </w:rPr>
            </w:pPr>
            <w:r>
              <w:rPr>
                <w:sz w:val="22"/>
                <w:szCs w:val="22"/>
              </w:rPr>
              <w:t xml:space="preserve">Moderater Anstieg für Westen   </w:t>
            </w:r>
          </w:p>
          <w:p>
            <w:pPr>
              <w:pStyle w:val="Listenabsatz"/>
              <w:numPr>
                <w:ilvl w:val="0"/>
                <w:numId w:val="5"/>
              </w:numPr>
              <w:ind w:left="453" w:hanging="340"/>
              <w:rPr>
                <w:b/>
                <w:sz w:val="22"/>
                <w:szCs w:val="22"/>
              </w:rPr>
            </w:pPr>
            <w:r>
              <w:rPr>
                <w:b/>
                <w:sz w:val="22"/>
                <w:szCs w:val="22"/>
              </w:rPr>
              <w:t xml:space="preserve">Diskussion </w:t>
            </w:r>
          </w:p>
          <w:p>
            <w:pPr>
              <w:pStyle w:val="Listenabsatz"/>
              <w:numPr>
                <w:ilvl w:val="1"/>
                <w:numId w:val="5"/>
              </w:numPr>
              <w:ind w:left="924" w:hanging="357"/>
              <w:rPr>
                <w:sz w:val="22"/>
                <w:szCs w:val="22"/>
              </w:rPr>
            </w:pPr>
            <w:r>
              <w:rPr>
                <w:sz w:val="22"/>
                <w:szCs w:val="22"/>
              </w:rPr>
              <w:t xml:space="preserve">Frage: Wie viele Ausbrüche bestehen aus mehr als zwei Fällen? </w:t>
            </w:r>
          </w:p>
          <w:p>
            <w:pPr>
              <w:pStyle w:val="Listenabsatz"/>
              <w:numPr>
                <w:ilvl w:val="1"/>
                <w:numId w:val="5"/>
              </w:numPr>
              <w:ind w:left="924" w:hanging="357"/>
              <w:rPr>
                <w:sz w:val="22"/>
                <w:szCs w:val="22"/>
              </w:rPr>
            </w:pPr>
            <w:r>
              <w:rPr>
                <w:sz w:val="22"/>
                <w:szCs w:val="22"/>
              </w:rPr>
              <w:t>Antwort: Ab zwei Fällen wird ein Ausbruch registriert, Median bzw. MW liegen bei KiTa- und Schulausbrüchen zwischen 3 und 5</w:t>
            </w:r>
          </w:p>
          <w:p>
            <w:pPr>
              <w:pStyle w:val="Listenabsatz"/>
              <w:numPr>
                <w:ilvl w:val="1"/>
                <w:numId w:val="5"/>
              </w:numPr>
              <w:ind w:left="924" w:hanging="357"/>
              <w:rPr>
                <w:sz w:val="22"/>
                <w:szCs w:val="22"/>
              </w:rPr>
            </w:pPr>
            <w:r>
              <w:rPr>
                <w:sz w:val="22"/>
                <w:szCs w:val="22"/>
              </w:rPr>
              <w:t xml:space="preserve">Frage: Was kann man zum Absinken der Anzahl der Todesfälle auf ITS von 2. auf 3. Welle aussagen und zum derzeitigen Anstieg? (Im Hinblick auf die Debatte, dass die ITS-Belegung als Maß für die Belastung von politischer Seite eingefordert wird). Ist der Anteil der Todesfälle durch verbesserte Therapie gesunken? </w:t>
            </w:r>
          </w:p>
          <w:p>
            <w:pPr>
              <w:pStyle w:val="Listenabsatz"/>
              <w:numPr>
                <w:ilvl w:val="1"/>
                <w:numId w:val="5"/>
              </w:numPr>
              <w:ind w:left="924" w:hanging="357"/>
              <w:rPr>
                <w:sz w:val="22"/>
                <w:szCs w:val="22"/>
              </w:rPr>
            </w:pPr>
            <w:r>
              <w:rPr>
                <w:sz w:val="22"/>
                <w:szCs w:val="22"/>
              </w:rPr>
              <w:t>Antwort (Fischer): Anstieg der Anzahl der Verstorbenen auf IST in den letzten Wochen zu beobachten (zwischen 30 und 45 Todesfälle/Tag) es gibt jedoch keine Aussage dazu, in welche Behandlungskategorie diese fielen. Daten zu Therapieintensität und Versterben sind nicht verlinkt)</w:t>
            </w:r>
          </w:p>
          <w:p>
            <w:pPr>
              <w:rPr>
                <w:sz w:val="22"/>
                <w:szCs w:val="22"/>
              </w:rPr>
            </w:pPr>
          </w:p>
          <w:p>
            <w:pPr>
              <w:rPr>
                <w:b/>
              </w:rPr>
            </w:pPr>
            <w:r>
              <w:rPr>
                <w:b/>
                <w:i/>
              </w:rPr>
              <w:t xml:space="preserve">ToDo 1: </w:t>
            </w:r>
            <w:r>
              <w:rPr>
                <w:i/>
              </w:rPr>
              <w:t>Nachfrage durch M. Fischer bei DIVI-Register und Rückmeldung</w:t>
            </w:r>
            <w:r>
              <w:rPr>
                <w:b/>
              </w:rPr>
              <w:t xml:space="preserve"> </w:t>
            </w:r>
          </w:p>
          <w:p>
            <w:pPr>
              <w:rPr>
                <w:b/>
              </w:rPr>
            </w:pPr>
          </w:p>
          <w:p>
            <w:pPr>
              <w:pStyle w:val="Listenabsatz"/>
              <w:numPr>
                <w:ilvl w:val="1"/>
                <w:numId w:val="5"/>
              </w:numPr>
              <w:ind w:left="924" w:hanging="357"/>
              <w:rPr>
                <w:sz w:val="22"/>
                <w:szCs w:val="22"/>
              </w:rPr>
            </w:pPr>
            <w:r>
              <w:rPr>
                <w:sz w:val="22"/>
                <w:szCs w:val="22"/>
              </w:rPr>
              <w:t>Frage: Warum unterscheidet sich die Zahl der Ausbrüche im KITA- Bereich so deutlich von den Schulen?</w:t>
            </w:r>
          </w:p>
          <w:p>
            <w:pPr>
              <w:pStyle w:val="Listenabsatz"/>
              <w:numPr>
                <w:ilvl w:val="1"/>
                <w:numId w:val="5"/>
              </w:numPr>
              <w:ind w:left="924" w:hanging="357"/>
              <w:rPr>
                <w:sz w:val="22"/>
                <w:szCs w:val="22"/>
              </w:rPr>
            </w:pPr>
            <w:r>
              <w:rPr>
                <w:sz w:val="22"/>
                <w:szCs w:val="22"/>
              </w:rPr>
              <w:t xml:space="preserve">Antwort: Bisher aus den Daten ableitbare Hypothesen:  Informationen zur Umsetzung von Maßnahmen liegen für KITAs vor (für Schulen weniger).  Die Umsetzung der Präventionsmaßnahmen ist in Schulen wohl eher rückläufig (AHA+L), im KITA-Bereich gut, ein Zusammenhang mit den Fallzahlen kann hier abgeleitet werden. Betreuer im KITA- Bereich wurden von Impfkampagnen besser erreicht, es ist bekannt, dass die Infektionszahlen der Kinder mit steigender Impfquote der Betreuenden sinken.  </w:t>
            </w:r>
          </w:p>
          <w:p>
            <w:pPr>
              <w:pStyle w:val="Listenabsatz"/>
              <w:ind w:left="924"/>
              <w:rPr>
                <w:sz w:val="22"/>
                <w:szCs w:val="22"/>
              </w:rPr>
            </w:pPr>
            <w:r>
              <w:rPr>
                <w:sz w:val="22"/>
                <w:szCs w:val="22"/>
              </w:rPr>
              <w:t xml:space="preserve">Übertragungsdynamik und Suszeptibilität:  Jüngere Kinder sind sehr selten Indexperson, sie infizieren sich in der Familie. Bei den 10-19Jährigen sind jedoch 39%, bei den &gt;25Jährigen 50% Indexpersonen. </w:t>
            </w:r>
          </w:p>
          <w:p>
            <w:pPr>
              <w:pStyle w:val="Listenabsatz"/>
              <w:ind w:left="924"/>
              <w:rPr>
                <w:sz w:val="22"/>
                <w:szCs w:val="22"/>
              </w:rPr>
            </w:pPr>
            <w:r>
              <w:rPr>
                <w:sz w:val="22"/>
                <w:szCs w:val="22"/>
              </w:rPr>
              <w:t xml:space="preserve">KITA-Kinder halten sich zudem deutlich mehr im Freien auf. </w:t>
            </w:r>
          </w:p>
          <w:p>
            <w:pPr>
              <w:pStyle w:val="Listenabsatz"/>
              <w:ind w:left="924"/>
              <w:rPr>
                <w:sz w:val="22"/>
                <w:szCs w:val="22"/>
              </w:rPr>
            </w:pPr>
            <w:r>
              <w:rPr>
                <w:sz w:val="22"/>
                <w:szCs w:val="22"/>
              </w:rPr>
              <w:t>In den meisten BL gibt es keine Testpflicht für KITA-Kinder, dies könnte zu einer Untererfassung führen</w:t>
            </w:r>
          </w:p>
          <w:p>
            <w:pPr>
              <w:pStyle w:val="Listenabsatz"/>
              <w:numPr>
                <w:ilvl w:val="1"/>
                <w:numId w:val="5"/>
              </w:numPr>
              <w:ind w:left="924" w:hanging="357"/>
              <w:rPr>
                <w:sz w:val="22"/>
                <w:szCs w:val="22"/>
              </w:rPr>
            </w:pPr>
            <w:r>
              <w:rPr>
                <w:sz w:val="22"/>
                <w:szCs w:val="22"/>
              </w:rPr>
              <w:t xml:space="preserve">Frage: Heatmap und Jahresvergleich der COVID-SARI-Fälle zeigen eindrücklich die derzeitige Entwicklung.  Zeigt sich in Hotspot-Gebieten (Inzidenzen &gt;500/100.000 EW) eine </w:t>
            </w:r>
            <w:r>
              <w:rPr>
                <w:sz w:val="22"/>
                <w:szCs w:val="22"/>
              </w:rPr>
              <w:lastRenderedPageBreak/>
              <w:t xml:space="preserve">unmittelbare Assoziation von Inzidenz und Belastung der Kliniken?  </w:t>
            </w:r>
          </w:p>
          <w:p>
            <w:pPr>
              <w:pStyle w:val="Listenabsatz"/>
              <w:numPr>
                <w:ilvl w:val="1"/>
                <w:numId w:val="5"/>
              </w:numPr>
              <w:ind w:left="924" w:hanging="357"/>
              <w:rPr>
                <w:sz w:val="22"/>
                <w:szCs w:val="22"/>
              </w:rPr>
            </w:pPr>
            <w:r>
              <w:rPr>
                <w:sz w:val="22"/>
                <w:szCs w:val="22"/>
              </w:rPr>
              <w:t xml:space="preserve">Antwort (Folien zur geografischen Verteilung der Hospitalisierungsinzidenz nach Altersgruppen): In SN, TH, BY und BW ist die 7-Tage-Inzidenz in den höheren Altersgruppen am höchsten. Auch bei den Hospitalisierungsinzidenzen liegen BY und TH an der Spitze.  In Landkreisen in BY mit den höchsten 7-Tage-Inzidenzen liegt die Hospitalisierungsinzidenz zwischen 10 und 20. </w:t>
            </w:r>
          </w:p>
          <w:p>
            <w:pPr>
              <w:pStyle w:val="Listenabsatz"/>
              <w:numPr>
                <w:ilvl w:val="1"/>
                <w:numId w:val="5"/>
              </w:numPr>
              <w:ind w:left="924" w:hanging="357"/>
              <w:rPr>
                <w:sz w:val="22"/>
                <w:szCs w:val="22"/>
              </w:rPr>
            </w:pPr>
            <w:r>
              <w:rPr>
                <w:sz w:val="22"/>
                <w:szCs w:val="22"/>
              </w:rPr>
              <w:t xml:space="preserve">Vorschlag: Zusammenführung der Darstellungen der geografischen Verteilung der Inzidenz und der Hospitalisierungsinzidenz (ggf. nach Altersgruppen) </w:t>
            </w:r>
          </w:p>
          <w:p>
            <w:pPr>
              <w:rPr>
                <w:sz w:val="22"/>
                <w:szCs w:val="22"/>
              </w:rPr>
            </w:pPr>
          </w:p>
          <w:p>
            <w:pPr>
              <w:rPr>
                <w:i/>
                <w:sz w:val="22"/>
                <w:szCs w:val="22"/>
              </w:rPr>
            </w:pPr>
            <w:r>
              <w:rPr>
                <w:b/>
                <w:i/>
                <w:sz w:val="22"/>
                <w:szCs w:val="22"/>
              </w:rPr>
              <w:t>ToDo 2:</w:t>
            </w:r>
            <w:r>
              <w:rPr>
                <w:i/>
                <w:sz w:val="22"/>
                <w:szCs w:val="22"/>
              </w:rPr>
              <w:t xml:space="preserve">  Zusammenführung der Darstellungen der geografischen Verteilung der Inzidenz und der Hospitalisierungsinzidenz (ggf. nach Altersgruppen) </w:t>
            </w:r>
          </w:p>
          <w:p>
            <w:pPr>
              <w:rPr>
                <w:i/>
                <w:sz w:val="22"/>
                <w:szCs w:val="22"/>
              </w:rPr>
            </w:pPr>
            <w:r>
              <w:rPr>
                <w:i/>
                <w:sz w:val="22"/>
                <w:szCs w:val="22"/>
              </w:rPr>
              <w:t xml:space="preserve">Angebot von Michaela Diercke: Altersstratifizierte Darstellung der Anteile Hospitalisierter, der Anteile schwerer Verlaufsformen und der Anteile der Verstorbenen (Rückgang schwerer Verlaufsformen durch die Impfung) Vorstellung in der nächsten Krisenstabssitzung (Fr 29.10.2021) </w:t>
            </w:r>
          </w:p>
          <w:p>
            <w:pPr>
              <w:ind w:left="567"/>
              <w:rPr>
                <w:sz w:val="22"/>
                <w:szCs w:val="22"/>
              </w:rPr>
            </w:pPr>
          </w:p>
          <w:p>
            <w:pPr>
              <w:pStyle w:val="Listenabsatz"/>
              <w:numPr>
                <w:ilvl w:val="1"/>
                <w:numId w:val="5"/>
              </w:numPr>
              <w:ind w:left="924" w:hanging="357"/>
              <w:rPr>
                <w:sz w:val="22"/>
                <w:szCs w:val="22"/>
              </w:rPr>
            </w:pPr>
            <w:r>
              <w:rPr>
                <w:sz w:val="22"/>
                <w:szCs w:val="22"/>
              </w:rPr>
              <w:t xml:space="preserve">Vorschlag: Mehr auf die Problematik der Älteren mit erhöhtem Risiko für Hospitalisierung, schweren Verlauf und Tod fokussieren. </w:t>
            </w:r>
          </w:p>
          <w:p>
            <w:pPr>
              <w:pStyle w:val="Listenabsatz"/>
              <w:numPr>
                <w:ilvl w:val="1"/>
                <w:numId w:val="5"/>
              </w:numPr>
              <w:ind w:left="924" w:hanging="357"/>
              <w:rPr>
                <w:sz w:val="22"/>
                <w:szCs w:val="22"/>
              </w:rPr>
            </w:pPr>
            <w:r>
              <w:rPr>
                <w:sz w:val="22"/>
                <w:szCs w:val="22"/>
              </w:rPr>
              <w:t>Wie wirkt die Impfung? 2020 waren all &gt;60Jährigen sehr vorsichtig. Jetzt infizieren sich zwar weniger Personen, diese, weil älter, haben ggf. mehr Risiko für einen schweren Verlauf. Kann die Impfung kompensieren, dass unsere Empfehlungen nicht mehr gelebt werden?</w:t>
            </w:r>
          </w:p>
          <w:p>
            <w:pPr>
              <w:pStyle w:val="Listenabsatz"/>
              <w:numPr>
                <w:ilvl w:val="1"/>
                <w:numId w:val="5"/>
              </w:numPr>
              <w:ind w:left="924" w:hanging="357"/>
              <w:rPr>
                <w:sz w:val="22"/>
                <w:szCs w:val="22"/>
              </w:rPr>
            </w:pPr>
            <w:r>
              <w:rPr>
                <w:sz w:val="22"/>
                <w:szCs w:val="22"/>
              </w:rPr>
              <w:t xml:space="preserve">Hinweis:   Nächste Woche findet die letzte BPK Spahn/Wieler statt, letzte Gelegenheit, relevante Botschaften zu vermitteln. Von politischer Seite soll die Boosterimpfung beworben werden. Das Herausarbeiten von Risikogruppen eignet sich thematisch für die BPK:  </w:t>
            </w:r>
          </w:p>
          <w:p>
            <w:pPr>
              <w:pStyle w:val="Listenabsatz"/>
              <w:numPr>
                <w:ilvl w:val="1"/>
                <w:numId w:val="5"/>
              </w:numPr>
              <w:ind w:left="924" w:hanging="357"/>
              <w:rPr>
                <w:sz w:val="22"/>
                <w:szCs w:val="22"/>
              </w:rPr>
            </w:pPr>
            <w:r>
              <w:rPr>
                <w:sz w:val="22"/>
                <w:szCs w:val="22"/>
              </w:rPr>
              <w:t>Es ist bekannt, dass auch bei Geimpften mit steigendem Alter das Risiko für schwere Verläufe steigt</w:t>
            </w:r>
          </w:p>
          <w:p>
            <w:pPr>
              <w:pStyle w:val="Listenabsatz"/>
              <w:numPr>
                <w:ilvl w:val="1"/>
                <w:numId w:val="5"/>
              </w:numPr>
              <w:ind w:left="924" w:hanging="357"/>
              <w:rPr>
                <w:sz w:val="22"/>
                <w:szCs w:val="22"/>
              </w:rPr>
            </w:pPr>
            <w:r>
              <w:rPr>
                <w:sz w:val="22"/>
                <w:szCs w:val="22"/>
              </w:rPr>
              <w:t xml:space="preserve">Ungebremste Infektionsausbreitung in jüngeren Altersgruppen erhöht den Infektionsdruck (Exposition) auf Ältere und dringt auch in geschützte Bereiche (KH, Pflegeheime) ein, die Gruppe der Suszeptiblen ist nach wie vor groß. </w:t>
            </w:r>
          </w:p>
          <w:p>
            <w:pPr>
              <w:pStyle w:val="Listenabsatz"/>
              <w:numPr>
                <w:ilvl w:val="1"/>
                <w:numId w:val="5"/>
              </w:numPr>
              <w:ind w:left="924" w:hanging="357"/>
              <w:rPr>
                <w:sz w:val="22"/>
                <w:szCs w:val="22"/>
              </w:rPr>
            </w:pPr>
            <w:r>
              <w:rPr>
                <w:sz w:val="22"/>
                <w:szCs w:val="22"/>
              </w:rPr>
              <w:t>Diese Informationen sollen auch im Wochenbericht berücksichtigt werden.</w:t>
            </w:r>
          </w:p>
          <w:p>
            <w:pPr>
              <w:rPr>
                <w:sz w:val="22"/>
                <w:szCs w:val="22"/>
              </w:rPr>
            </w:pPr>
          </w:p>
          <w:p>
            <w:pPr>
              <w:rPr>
                <w:i/>
                <w:sz w:val="22"/>
                <w:szCs w:val="22"/>
              </w:rPr>
            </w:pPr>
            <w:r>
              <w:rPr>
                <w:b/>
                <w:i/>
                <w:sz w:val="22"/>
                <w:szCs w:val="22"/>
              </w:rPr>
              <w:t>ToDo 3</w:t>
            </w:r>
            <w:r>
              <w:rPr>
                <w:b/>
                <w:i/>
                <w:sz w:val="28"/>
                <w:szCs w:val="28"/>
              </w:rPr>
              <w:t>:</w:t>
            </w:r>
            <w:r>
              <w:rPr>
                <w:sz w:val="22"/>
                <w:szCs w:val="22"/>
              </w:rPr>
              <w:t xml:space="preserve"> </w:t>
            </w:r>
            <w:r>
              <w:rPr>
                <w:i/>
                <w:sz w:val="22"/>
                <w:szCs w:val="22"/>
              </w:rPr>
              <w:t xml:space="preserve">Diese Information soll bereits morgen, Do 28.10.2021 in den Wochenbericht aufgenommen (und im Rahmen der BPK verstärkt) werden: Umformulierung im Abschnitt „Einschätzung der Lage“: „..sprunghafter Anstieg in den höheren Altersgruppen.“ ,  sowie Empfehlung, Kontakte zu reduzieren, die Boosterimpfung in Anspruch zu nehmen und auf einen vollständigen Impfschutz zu achten.  </w:t>
            </w:r>
          </w:p>
          <w:p>
            <w:pPr>
              <w:rPr>
                <w:b/>
                <w:i/>
                <w:sz w:val="22"/>
                <w:szCs w:val="22"/>
              </w:rPr>
            </w:pPr>
          </w:p>
          <w:p>
            <w:pPr>
              <w:rPr>
                <w:b/>
                <w:i/>
                <w:sz w:val="22"/>
                <w:szCs w:val="22"/>
              </w:rPr>
            </w:pPr>
          </w:p>
          <w:p>
            <w:pPr>
              <w:rPr>
                <w:i/>
                <w:sz w:val="22"/>
                <w:szCs w:val="22"/>
              </w:rPr>
            </w:pPr>
            <w:r>
              <w:rPr>
                <w:b/>
                <w:i/>
                <w:sz w:val="22"/>
                <w:szCs w:val="22"/>
              </w:rPr>
              <w:t>ToDo 4:</w:t>
            </w:r>
            <w:r>
              <w:rPr>
                <w:i/>
                <w:sz w:val="22"/>
                <w:szCs w:val="22"/>
              </w:rPr>
              <w:t xml:space="preserve"> Botschaft soll im begleitenden Tweet aufgegriffen werden </w:t>
            </w:r>
          </w:p>
          <w:p>
            <w:pPr>
              <w:rPr>
                <w:sz w:val="22"/>
                <w:szCs w:val="22"/>
              </w:rPr>
            </w:pPr>
          </w:p>
          <w:p>
            <w:pPr>
              <w:pStyle w:val="Listenabsatz"/>
              <w:numPr>
                <w:ilvl w:val="1"/>
                <w:numId w:val="5"/>
              </w:numPr>
              <w:ind w:left="924" w:hanging="357"/>
              <w:rPr>
                <w:sz w:val="22"/>
                <w:szCs w:val="22"/>
              </w:rPr>
            </w:pPr>
            <w:r>
              <w:rPr>
                <w:sz w:val="22"/>
                <w:szCs w:val="22"/>
              </w:rPr>
              <w:t xml:space="preserve">Wie ist die Impfeffektivität nach Impfung AstraZeneca? </w:t>
            </w:r>
          </w:p>
          <w:p>
            <w:pPr>
              <w:pStyle w:val="Listenabsatz"/>
              <w:numPr>
                <w:ilvl w:val="1"/>
                <w:numId w:val="5"/>
              </w:numPr>
              <w:ind w:left="924" w:hanging="357"/>
              <w:rPr>
                <w:sz w:val="22"/>
                <w:szCs w:val="22"/>
              </w:rPr>
            </w:pPr>
            <w:r>
              <w:rPr>
                <w:sz w:val="22"/>
                <w:szCs w:val="22"/>
              </w:rPr>
              <w:t xml:space="preserve">Antwort: Effektivität wurde nach Impfstoffen ausgewertet., Effektivität bei AstraZeneca etwas geringer, aber kein bedrohliches </w:t>
            </w:r>
            <w:proofErr w:type="spellStart"/>
            <w:r>
              <w:rPr>
                <w:sz w:val="22"/>
                <w:szCs w:val="22"/>
              </w:rPr>
              <w:t>Waning</w:t>
            </w:r>
            <w:proofErr w:type="spellEnd"/>
            <w:r>
              <w:rPr>
                <w:sz w:val="22"/>
                <w:szCs w:val="22"/>
              </w:rPr>
              <w:t xml:space="preserve"> zu beobachten. In der Gruppe der 10-15% Personen ohne Impfwirkung finden sich vermutlich höher suszeptible Personen und Personen, die die dritte Impfung noch nicht erhalten haben. </w:t>
            </w:r>
          </w:p>
          <w:p>
            <w:pPr>
              <w:pStyle w:val="Listenabsatz"/>
              <w:numPr>
                <w:ilvl w:val="1"/>
                <w:numId w:val="5"/>
              </w:numPr>
              <w:ind w:left="924" w:hanging="357"/>
              <w:rPr>
                <w:sz w:val="22"/>
                <w:szCs w:val="22"/>
              </w:rPr>
            </w:pPr>
            <w:r>
              <w:rPr>
                <w:sz w:val="22"/>
                <w:szCs w:val="22"/>
              </w:rPr>
              <w:t xml:space="preserve">Frage an </w:t>
            </w:r>
            <w:proofErr w:type="spellStart"/>
            <w:r>
              <w:rPr>
                <w:sz w:val="22"/>
                <w:szCs w:val="22"/>
              </w:rPr>
              <w:t>BzGA</w:t>
            </w:r>
            <w:proofErr w:type="spellEnd"/>
            <w:r>
              <w:rPr>
                <w:sz w:val="22"/>
                <w:szCs w:val="22"/>
              </w:rPr>
              <w:t xml:space="preserve">:  Ist eine Kampagne für die dritte Impfung/Boosterimpfung geplant? </w:t>
            </w:r>
          </w:p>
          <w:p>
            <w:pPr>
              <w:pStyle w:val="Listenabsatz"/>
              <w:numPr>
                <w:ilvl w:val="1"/>
                <w:numId w:val="5"/>
              </w:numPr>
              <w:ind w:left="924" w:hanging="357"/>
              <w:rPr>
                <w:sz w:val="22"/>
                <w:szCs w:val="22"/>
              </w:rPr>
            </w:pPr>
            <w:r>
              <w:rPr>
                <w:sz w:val="22"/>
                <w:szCs w:val="22"/>
              </w:rPr>
              <w:t xml:space="preserve">Frage kann nicht beantwortet werden. </w:t>
            </w:r>
          </w:p>
          <w:p>
            <w:pPr>
              <w:rPr>
                <w:sz w:val="22"/>
                <w:szCs w:val="22"/>
              </w:rPr>
            </w:pPr>
          </w:p>
          <w:p>
            <w:pPr>
              <w:rPr>
                <w:sz w:val="22"/>
                <w:szCs w:val="22"/>
              </w:rPr>
            </w:pPr>
            <w:r>
              <w:rPr>
                <w:b/>
                <w:sz w:val="22"/>
                <w:szCs w:val="22"/>
              </w:rPr>
              <w:t xml:space="preserve">ToDo </w:t>
            </w:r>
            <w:proofErr w:type="gramStart"/>
            <w:r>
              <w:rPr>
                <w:b/>
                <w:sz w:val="22"/>
                <w:szCs w:val="22"/>
              </w:rPr>
              <w:t>5</w:t>
            </w:r>
            <w:r>
              <w:rPr>
                <w:sz w:val="22"/>
                <w:szCs w:val="22"/>
              </w:rPr>
              <w:t xml:space="preserve"> :</w:t>
            </w:r>
            <w:proofErr w:type="gramEnd"/>
            <w:r>
              <w:rPr>
                <w:sz w:val="22"/>
                <w:szCs w:val="22"/>
              </w:rPr>
              <w:t xml:space="preserve"> </w:t>
            </w:r>
            <w:r>
              <w:rPr>
                <w:i/>
                <w:sz w:val="22"/>
                <w:szCs w:val="22"/>
              </w:rPr>
              <w:t xml:space="preserve">Bitte an </w:t>
            </w:r>
            <w:proofErr w:type="spellStart"/>
            <w:r>
              <w:rPr>
                <w:i/>
                <w:sz w:val="22"/>
                <w:szCs w:val="22"/>
              </w:rPr>
              <w:t>BzGA</w:t>
            </w:r>
            <w:proofErr w:type="spellEnd"/>
            <w:r>
              <w:rPr>
                <w:i/>
                <w:sz w:val="22"/>
                <w:szCs w:val="22"/>
              </w:rPr>
              <w:t>, diesbezügliche Informationen in der Krisenstabssitzung am Freitag, 29.10.2021 zu teilen</w:t>
            </w:r>
            <w:r>
              <w:rPr>
                <w:sz w:val="22"/>
                <w:szCs w:val="22"/>
              </w:rPr>
              <w:t xml:space="preserve"> </w:t>
            </w:r>
          </w:p>
          <w:p>
            <w:pPr>
              <w:rPr>
                <w:sz w:val="22"/>
                <w:szCs w:val="22"/>
              </w:rPr>
            </w:pPr>
          </w:p>
          <w:p>
            <w:pPr>
              <w:pStyle w:val="Listenabsatz"/>
              <w:numPr>
                <w:ilvl w:val="1"/>
                <w:numId w:val="5"/>
              </w:numPr>
              <w:ind w:left="924" w:hanging="357"/>
              <w:rPr>
                <w:sz w:val="22"/>
                <w:szCs w:val="22"/>
              </w:rPr>
            </w:pPr>
            <w:r>
              <w:rPr>
                <w:sz w:val="22"/>
                <w:szCs w:val="22"/>
              </w:rPr>
              <w:t xml:space="preserve">Vorantreiben der Impfung ist wichtig, aber das mit dem steigenden Alter (damit einhergehend häufigeren Vorerkrankungen) zunehmende relative Risiko bleibt bestehen, deshalb sollten die Infektionszahlen niedrig gehalten werden. Sonst kommt es zu Todesfällen, die durch geringere Exposition vermeidbar wären. </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rPr>
            </w:pP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Abt.3 Hamouda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37 </w:t>
            </w:r>
          </w:p>
          <w:p>
            <w:pPr>
              <w:rPr>
                <w:sz w:val="22"/>
                <w:szCs w:val="22"/>
              </w:rPr>
            </w:pPr>
            <w:r>
              <w:rPr>
                <w:sz w:val="22"/>
                <w:szCs w:val="22"/>
              </w:rPr>
              <w:t xml:space="preserve">Abu Sin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17 </w:t>
            </w:r>
          </w:p>
          <w:p>
            <w:pPr>
              <w:rPr>
                <w:sz w:val="22"/>
                <w:szCs w:val="22"/>
              </w:rPr>
            </w:pPr>
            <w:r>
              <w:rPr>
                <w:sz w:val="22"/>
                <w:szCs w:val="22"/>
              </w:rPr>
              <w:t xml:space="preserve">Kröger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37</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Biere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MF 4 </w:t>
            </w:r>
          </w:p>
          <w:p>
            <w:pPr>
              <w:rPr>
                <w:sz w:val="22"/>
                <w:szCs w:val="22"/>
              </w:rPr>
            </w:pPr>
            <w:r>
              <w:rPr>
                <w:sz w:val="22"/>
                <w:szCs w:val="22"/>
              </w:rPr>
              <w:t xml:space="preserve">Fischer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Fischer</w:t>
            </w: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 xml:space="preserve">Fischer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sz w:val="22"/>
                <w:szCs w:val="22"/>
              </w:rPr>
            </w:pPr>
          </w:p>
          <w:p>
            <w:pPr>
              <w:rPr>
                <w:sz w:val="22"/>
                <w:szCs w:val="22"/>
              </w:rPr>
            </w:pPr>
          </w:p>
          <w:p>
            <w:pPr>
              <w:rPr>
                <w:i/>
                <w:sz w:val="22"/>
                <w:szCs w:val="22"/>
              </w:rPr>
            </w:pPr>
            <w:r>
              <w:rPr>
                <w:i/>
                <w:sz w:val="22"/>
                <w:szCs w:val="22"/>
              </w:rPr>
              <w:t xml:space="preserve">Abt 3 /FG 32 </w:t>
            </w:r>
          </w:p>
          <w:p>
            <w:pPr>
              <w:rPr>
                <w:i/>
                <w:sz w:val="22"/>
                <w:szCs w:val="22"/>
              </w:rPr>
            </w:pPr>
            <w:r>
              <w:rPr>
                <w:i/>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Wieler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r>
              <w:rPr>
                <w:i/>
                <w:sz w:val="22"/>
                <w:szCs w:val="22"/>
              </w:rPr>
              <w:t>Bremer/Lagebericht</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Presse/ Wenchel</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roofErr w:type="spellStart"/>
            <w:r>
              <w:rPr>
                <w:i/>
                <w:sz w:val="22"/>
                <w:szCs w:val="22"/>
              </w:rPr>
              <w:t>BzGA</w:t>
            </w:r>
            <w:proofErr w:type="spellEnd"/>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Abstimmung und ad hoc Verabschiedung einer an die aktuelle Entwicklung angepassten Risikobewertung  (Dokument</w:t>
            </w:r>
            <w:r>
              <w:t xml:space="preserve"> </w:t>
            </w:r>
            <w:hyperlink r:id="rId18" w:history="1">
              <w:r>
                <w:rPr>
                  <w:rStyle w:val="Hyperlink"/>
                </w:rPr>
                <w:t>hier</w:t>
              </w:r>
            </w:hyperlink>
            <w:r>
              <w:rPr>
                <w:sz w:val="22"/>
                <w:szCs w:val="22"/>
              </w:rPr>
              <w:t xml:space="preserve">) </w:t>
            </w:r>
          </w:p>
          <w:p>
            <w:pPr>
              <w:pStyle w:val="Listenabsatz"/>
              <w:numPr>
                <w:ilvl w:val="0"/>
                <w:numId w:val="31"/>
              </w:numPr>
              <w:rPr>
                <w:sz w:val="22"/>
                <w:szCs w:val="22"/>
              </w:rPr>
            </w:pPr>
            <w:r>
              <w:rPr>
                <w:sz w:val="22"/>
                <w:szCs w:val="22"/>
              </w:rPr>
              <w:t>Folgender Passus wird verabschiedet: Die 7-Tage-Inzidenzen steigen derzeit in allen Altersgruppen an. Die Fallzahlen sind höher als im gleichen Zeitraum des Vorjahres. Ein erneuter weiterer Anstieg der Infektionszahlen ist zu erwarten. Gründe dafür sind unter anderem die noch immer große Zahl ungeimpfter Personen, mehr Kontakte in Innenräumen.</w:t>
            </w:r>
          </w:p>
          <w:p>
            <w:pPr>
              <w:pStyle w:val="Listenabsatz"/>
              <w:ind w:left="881"/>
              <w:rPr>
                <w:sz w:val="22"/>
                <w:szCs w:val="22"/>
              </w:rPr>
            </w:pPr>
            <w:r>
              <w:rPr>
                <w:sz w:val="22"/>
                <w:szCs w:val="22"/>
              </w:rPr>
              <w:t xml:space="preserve">Die Zahl der Todesfälle zeigt eine </w:t>
            </w:r>
            <w:proofErr w:type="spellStart"/>
            <w:r>
              <w:rPr>
                <w:sz w:val="22"/>
                <w:szCs w:val="22"/>
              </w:rPr>
              <w:t>steigenderTendenz</w:t>
            </w:r>
            <w:proofErr w:type="spellEnd"/>
            <w:r>
              <w:rPr>
                <w:sz w:val="22"/>
                <w:szCs w:val="22"/>
              </w:rPr>
              <w:t>. Die Zahl schwerer Erkrankungen an COVID-19, die im Krankenhaus evtl. auch intensivmedizinisch behandelt werden müssen, steigt ebenfalls wieder an. Es lassen sich nicht alle Infektionsketten nachvollziehen, Ausbrüche treten in vielen verschiedenen Umfeldern auf.</w:t>
            </w:r>
          </w:p>
          <w:p>
            <w:pPr>
              <w:pStyle w:val="Listenabsatz"/>
              <w:ind w:left="881"/>
              <w:rPr>
                <w:sz w:val="22"/>
                <w:szCs w:val="22"/>
              </w:rPr>
            </w:pPr>
            <w:r>
              <w:rPr>
                <w:sz w:val="22"/>
                <w:szCs w:val="22"/>
              </w:rPr>
              <w:t xml:space="preserve">Das Virus verbreitet sich überall dort, wo Menschen zusammenkommen, insbesondere in geschlossenen Räumen. Häufungen werden oft in Privathaushalten und in der Freizeit (z.B. im Zusammenhang mit Reisen) dokumentiert, Übertragungen und Ausbrüche finden aber auch in anderen Zusammenhängen statt, z.B. im </w:t>
            </w:r>
            <w:r>
              <w:rPr>
                <w:sz w:val="22"/>
                <w:szCs w:val="22"/>
              </w:rPr>
              <w:lastRenderedPageBreak/>
              <w:t>Arbeitsumfeld, in Schulen, bei Tanz- und Gesangsveranstaltungen und anderen Feiern, besonders auch bei Großveranstaltungen und in Innenräumen. COVID-19-bedingten Ausbrüche in Alten- und Pflegeheimen und Krankenhäusern treten wieder zunehmend auf. Davon sind auch geimpfte Personen betroffen.</w:t>
            </w:r>
          </w:p>
          <w:p>
            <w:pPr>
              <w:rPr>
                <w:sz w:val="22"/>
                <w:szCs w:val="22"/>
              </w:rPr>
            </w:pPr>
          </w:p>
          <w:p>
            <w:pPr>
              <w:rPr>
                <w:i/>
                <w:sz w:val="22"/>
                <w:szCs w:val="22"/>
              </w:rPr>
            </w:pPr>
            <w:r>
              <w:rPr>
                <w:i/>
                <w:sz w:val="22"/>
                <w:szCs w:val="22"/>
              </w:rPr>
              <w:t>Keine Zirkulation, Freigabe des aktualisierten Dokuments durch Herrn Schaade</w:t>
            </w:r>
          </w:p>
          <w:p>
            <w:pPr>
              <w:rPr>
                <w:sz w:val="22"/>
                <w:szCs w:val="22"/>
              </w:rPr>
            </w:pPr>
          </w:p>
        </w:tc>
        <w:tc>
          <w:tcPr>
            <w:tcW w:w="1492" w:type="dxa"/>
          </w:tcPr>
          <w:p>
            <w:pPr>
              <w:rPr>
                <w:sz w:val="22"/>
                <w:szCs w:val="22"/>
              </w:rPr>
            </w:pPr>
          </w:p>
          <w:p>
            <w:pPr>
              <w:rPr>
                <w:sz w:val="22"/>
                <w:szCs w:val="22"/>
              </w:rPr>
            </w:pPr>
          </w:p>
          <w:p>
            <w:pPr>
              <w:rPr>
                <w:sz w:val="22"/>
                <w:szCs w:val="22"/>
                <w:lang w:val="en-US"/>
              </w:rPr>
            </w:pPr>
            <w:r>
              <w:rPr>
                <w:sz w:val="22"/>
                <w:szCs w:val="22"/>
                <w:lang w:val="en-US"/>
              </w:rPr>
              <w:t>FG 38</w:t>
            </w:r>
          </w:p>
          <w:p>
            <w:pPr>
              <w:rPr>
                <w:sz w:val="22"/>
                <w:szCs w:val="22"/>
                <w:lang w:val="en-US"/>
              </w:rPr>
            </w:pPr>
            <w:r>
              <w:rPr>
                <w:sz w:val="22"/>
                <w:szCs w:val="22"/>
                <w:lang w:val="en-US"/>
              </w:rPr>
              <w:t>Rexroth</w:t>
            </w:r>
          </w:p>
          <w:p>
            <w:pPr>
              <w:rPr>
                <w:sz w:val="22"/>
                <w:szCs w:val="22"/>
                <w:lang w:val="en-US"/>
              </w:rPr>
            </w:pPr>
            <w:r>
              <w:rPr>
                <w:sz w:val="22"/>
                <w:szCs w:val="22"/>
                <w:lang w:val="en-US"/>
              </w:rPr>
              <w:t>Alle</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r>
              <w:rPr>
                <w:i/>
                <w:sz w:val="22"/>
                <w:szCs w:val="22"/>
                <w:lang w:val="en-US"/>
              </w:rPr>
              <w:t>Rexroth/ Schaade</w:t>
            </w:r>
          </w:p>
        </w:tc>
      </w:tr>
      <w:tr>
        <w:trPr>
          <w:trHeight w:val="518"/>
        </w:trPr>
        <w:tc>
          <w:tcPr>
            <w:tcW w:w="684" w:type="dxa"/>
          </w:tcPr>
          <w:p>
            <w:pPr>
              <w:rPr>
                <w:b/>
              </w:rPr>
            </w:pPr>
            <w:r>
              <w:rPr>
                <w:b/>
              </w:rPr>
              <w:lastRenderedPageBreak/>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Kein Beitrag </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Botschaft Twitter für Donnerstag ist bereits geklärt</w:t>
            </w:r>
          </w:p>
          <w:p>
            <w:pPr>
              <w:pStyle w:val="Listenabsatz"/>
              <w:numPr>
                <w:ilvl w:val="0"/>
                <w:numId w:val="5"/>
              </w:numPr>
              <w:ind w:left="453" w:hanging="340"/>
              <w:rPr>
                <w:sz w:val="22"/>
                <w:szCs w:val="22"/>
              </w:rPr>
            </w:pPr>
            <w:r>
              <w:rPr>
                <w:sz w:val="22"/>
                <w:szCs w:val="22"/>
              </w:rPr>
              <w:t xml:space="preserve">BPK nächste Woche wurde bereits besprochen  </w:t>
            </w:r>
          </w:p>
          <w:p>
            <w:pPr>
              <w:pStyle w:val="Listenabsatz"/>
              <w:ind w:left="453"/>
              <w:rPr>
                <w:sz w:val="22"/>
                <w:szCs w:val="22"/>
              </w:rPr>
            </w:pPr>
          </w:p>
          <w:p>
            <w:pPr>
              <w:rPr>
                <w:b/>
                <w:i/>
                <w:sz w:val="22"/>
                <w:szCs w:val="22"/>
              </w:rPr>
            </w:pPr>
            <w:r>
              <w:rPr>
                <w:b/>
                <w:sz w:val="22"/>
                <w:szCs w:val="22"/>
              </w:rPr>
              <w:t>P1</w:t>
            </w:r>
            <w:r>
              <w:rPr>
                <w:b/>
                <w:i/>
                <w:sz w:val="22"/>
                <w:szCs w:val="22"/>
              </w:rPr>
              <w:t xml:space="preserve"> </w:t>
            </w:r>
          </w:p>
          <w:p>
            <w:pPr>
              <w:pStyle w:val="Listenabsatz"/>
              <w:numPr>
                <w:ilvl w:val="0"/>
                <w:numId w:val="5"/>
              </w:numPr>
              <w:ind w:left="453" w:hanging="340"/>
              <w:rPr>
                <w:sz w:val="22"/>
                <w:szCs w:val="22"/>
              </w:rPr>
            </w:pPr>
            <w:r>
              <w:rPr>
                <w:sz w:val="22"/>
                <w:szCs w:val="22"/>
              </w:rPr>
              <w:t>Angepasste Illustration zu Impfdurchbrüchen (Quelle: Financial Times) wird spätestens Anfang nächster Woche fertiggestellt</w:t>
            </w:r>
          </w:p>
        </w:tc>
        <w:tc>
          <w:tcPr>
            <w:tcW w:w="1492" w:type="dxa"/>
          </w:tcPr>
          <w:p>
            <w:pPr>
              <w:rPr>
                <w:sz w:val="22"/>
                <w:szCs w:val="22"/>
              </w:rPr>
            </w:pPr>
          </w:p>
          <w:p>
            <w:pPr>
              <w:rPr>
                <w:sz w:val="22"/>
                <w:szCs w:val="22"/>
              </w:rPr>
            </w:pPr>
            <w:r>
              <w:rPr>
                <w:sz w:val="22"/>
                <w:szCs w:val="22"/>
              </w:rPr>
              <w:t>BZgA</w:t>
            </w:r>
          </w:p>
          <w:p>
            <w:pPr>
              <w:rPr>
                <w:sz w:val="22"/>
                <w:szCs w:val="22"/>
              </w:rPr>
            </w:pPr>
            <w:r>
              <w:rPr>
                <w:sz w:val="22"/>
                <w:szCs w:val="22"/>
              </w:rPr>
              <w:t>Benzer</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r>
              <w:rPr>
                <w:sz w:val="22"/>
                <w:szCs w:val="22"/>
              </w:rPr>
              <w:t xml:space="preserve">P1 </w:t>
            </w:r>
          </w:p>
          <w:p>
            <w:pPr>
              <w:rPr>
                <w:sz w:val="22"/>
                <w:szCs w:val="22"/>
              </w:rPr>
            </w:pPr>
            <w:r>
              <w:rPr>
                <w:sz w:val="22"/>
                <w:szCs w:val="22"/>
              </w:rPr>
              <w:t xml:space="preserve">Lein </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Neue Koalition berät gegenwärtig zu einer Übergangslösung, die bis Ende März andauern soll, bezgl. der Aufhebung der epidemischen Lage, Details sind noch nicht bekannt</w:t>
            </w:r>
          </w:p>
          <w:p>
            <w:pPr>
              <w:ind w:left="113"/>
              <w:rPr>
                <w:sz w:val="22"/>
                <w:szCs w:val="22"/>
              </w:rPr>
            </w:pPr>
          </w:p>
          <w:p>
            <w:pPr>
              <w:pStyle w:val="Listenabsatz"/>
              <w:numPr>
                <w:ilvl w:val="0"/>
                <w:numId w:val="5"/>
              </w:numPr>
              <w:ind w:left="453" w:hanging="340"/>
              <w:rPr>
                <w:sz w:val="22"/>
                <w:szCs w:val="22"/>
              </w:rPr>
            </w:pPr>
            <w:r>
              <w:rPr>
                <w:sz w:val="22"/>
                <w:szCs w:val="22"/>
              </w:rPr>
              <w:t>Outcome Indikatoren: D im Vergleich zu anderen Ländern</w:t>
            </w:r>
          </w:p>
          <w:p>
            <w:pPr>
              <w:pStyle w:val="Listenabsatz"/>
              <w:numPr>
                <w:ilvl w:val="0"/>
                <w:numId w:val="36"/>
              </w:numPr>
              <w:rPr>
                <w:sz w:val="22"/>
                <w:szCs w:val="22"/>
              </w:rPr>
            </w:pPr>
            <w:r>
              <w:rPr>
                <w:sz w:val="22"/>
                <w:szCs w:val="22"/>
              </w:rPr>
              <w:t>In welcher Form, mit welcher Tiefe und mit welchem Zeithorizont soll die geplante Publikation verfasst werden?</w:t>
            </w:r>
          </w:p>
          <w:p>
            <w:pPr>
              <w:pStyle w:val="Listenabsatz"/>
              <w:numPr>
                <w:ilvl w:val="0"/>
                <w:numId w:val="36"/>
              </w:numPr>
              <w:rPr>
                <w:sz w:val="22"/>
                <w:szCs w:val="22"/>
              </w:rPr>
            </w:pPr>
            <w:r>
              <w:rPr>
                <w:sz w:val="22"/>
                <w:szCs w:val="22"/>
              </w:rPr>
              <w:t xml:space="preserve">Es soll zweigleisig verfahren werden  </w:t>
            </w:r>
          </w:p>
          <w:p>
            <w:pPr>
              <w:pStyle w:val="Listenabsatz"/>
              <w:numPr>
                <w:ilvl w:val="0"/>
                <w:numId w:val="36"/>
              </w:numPr>
              <w:rPr>
                <w:sz w:val="22"/>
                <w:szCs w:val="22"/>
              </w:rPr>
            </w:pPr>
            <w:r>
              <w:rPr>
                <w:sz w:val="22"/>
                <w:szCs w:val="22"/>
              </w:rPr>
              <w:t xml:space="preserve">Zeithorizont 1,5 Wochen: Artikel im </w:t>
            </w:r>
            <w:proofErr w:type="spellStart"/>
            <w:r>
              <w:rPr>
                <w:sz w:val="22"/>
                <w:szCs w:val="22"/>
              </w:rPr>
              <w:t>EpiBull</w:t>
            </w:r>
            <w:proofErr w:type="spellEnd"/>
            <w:r>
              <w:rPr>
                <w:sz w:val="22"/>
                <w:szCs w:val="22"/>
              </w:rPr>
              <w:t xml:space="preserve"> (kein syst. Review), wenige Indikatoren, positive Kernaussage </w:t>
            </w:r>
          </w:p>
          <w:p>
            <w:pPr>
              <w:pStyle w:val="Listenabsatz"/>
              <w:ind w:left="1173"/>
              <w:rPr>
                <w:sz w:val="22"/>
                <w:szCs w:val="22"/>
              </w:rPr>
            </w:pPr>
            <w:r>
              <w:rPr>
                <w:sz w:val="22"/>
                <w:szCs w:val="22"/>
              </w:rPr>
              <w:t xml:space="preserve">soll einen Kontrapunkt setzten zum Narrativ, dass in D viele Fehler gemacht wurden und das RKI dabei eine große Rolle gespielt hat </w:t>
            </w:r>
          </w:p>
          <w:p>
            <w:pPr>
              <w:pStyle w:val="Listenabsatz"/>
              <w:numPr>
                <w:ilvl w:val="0"/>
                <w:numId w:val="36"/>
              </w:numPr>
              <w:rPr>
                <w:sz w:val="22"/>
                <w:szCs w:val="22"/>
              </w:rPr>
            </w:pPr>
            <w:r>
              <w:rPr>
                <w:sz w:val="22"/>
                <w:szCs w:val="22"/>
              </w:rPr>
              <w:t>Vertiefte Analyse/systematischer Review soll zum Frühjahr 2021 angestrebt werden</w:t>
            </w:r>
          </w:p>
          <w:p>
            <w:pPr>
              <w:pStyle w:val="Listenabsatz"/>
              <w:numPr>
                <w:ilvl w:val="0"/>
                <w:numId w:val="36"/>
              </w:numPr>
              <w:rPr>
                <w:sz w:val="22"/>
                <w:szCs w:val="22"/>
              </w:rPr>
            </w:pPr>
            <w:r>
              <w:rPr>
                <w:sz w:val="22"/>
                <w:szCs w:val="22"/>
              </w:rPr>
              <w:t>Angedachte Folien brauchen nicht erarbeitet zu werden</w:t>
            </w:r>
          </w:p>
          <w:p>
            <w:pPr>
              <w:pStyle w:val="Listenabsatz"/>
              <w:numPr>
                <w:ilvl w:val="0"/>
                <w:numId w:val="5"/>
              </w:numPr>
              <w:ind w:left="453" w:hanging="340"/>
              <w:rPr>
                <w:sz w:val="22"/>
                <w:szCs w:val="22"/>
              </w:rPr>
            </w:pPr>
            <w:r>
              <w:rPr>
                <w:sz w:val="22"/>
                <w:szCs w:val="22"/>
              </w:rPr>
              <w:t xml:space="preserve">Hinweis Rexroth: Auch im gemeinsamen Krisenstab von BMI und BMG war die epidemische Lage von nationaler Tragweite Thema </w:t>
            </w:r>
          </w:p>
          <w:p>
            <w:pPr>
              <w:pStyle w:val="Listenabsatz"/>
              <w:numPr>
                <w:ilvl w:val="0"/>
                <w:numId w:val="36"/>
              </w:numPr>
              <w:rPr>
                <w:sz w:val="22"/>
                <w:szCs w:val="22"/>
              </w:rPr>
            </w:pPr>
            <w:r>
              <w:rPr>
                <w:sz w:val="22"/>
                <w:szCs w:val="22"/>
              </w:rPr>
              <w:t>Die anderen Ressorts äußern Verunsicherung angesichts der steigenden Fallzahlen. Es besteht Zurückhaltung gegenüber Aktivitäten, da die Leitung fehlt (z.B. Strafverfolgung von Impfzertifikatfälschung)</w:t>
            </w:r>
          </w:p>
          <w:p>
            <w:pPr>
              <w:pStyle w:val="Listenabsatz"/>
              <w:numPr>
                <w:ilvl w:val="0"/>
                <w:numId w:val="36"/>
              </w:numPr>
              <w:rPr>
                <w:sz w:val="22"/>
                <w:szCs w:val="22"/>
              </w:rPr>
            </w:pPr>
            <w:r>
              <w:rPr>
                <w:sz w:val="22"/>
                <w:szCs w:val="22"/>
              </w:rPr>
              <w:t>Kampagne zur Boosterimpfung ab 10.11. setzt zu spät an, es gibt Überlegungen, Druck/Zwang auszuüben</w:t>
            </w:r>
          </w:p>
          <w:p>
            <w:pPr>
              <w:pStyle w:val="Listenabsatz"/>
              <w:numPr>
                <w:ilvl w:val="0"/>
                <w:numId w:val="36"/>
              </w:numPr>
              <w:rPr>
                <w:sz w:val="22"/>
                <w:szCs w:val="22"/>
              </w:rPr>
            </w:pPr>
            <w:r>
              <w:rPr>
                <w:sz w:val="22"/>
                <w:szCs w:val="22"/>
              </w:rPr>
              <w:t xml:space="preserve">Nowcasting zur Hospitalisierung wurde rezipiert, Missverständnisse traten auf, Fehlinterpretationen als Indikator für die Belastung des Gesundheitswesens </w:t>
            </w:r>
            <w:r>
              <w:rPr>
                <w:sz w:val="22"/>
                <w:szCs w:val="22"/>
              </w:rPr>
              <w:lastRenderedPageBreak/>
              <w:t>konnten gemeinsam mit Herrn Rottmann geklärt werden, die Schwierigkeit des Meldeverzugs der Hospitalisierungsdaten wurde verstanden</w:t>
            </w:r>
          </w:p>
          <w:p>
            <w:pPr>
              <w:pStyle w:val="Listenabsatz"/>
              <w:numPr>
                <w:ilvl w:val="0"/>
                <w:numId w:val="36"/>
              </w:numPr>
              <w:rPr>
                <w:sz w:val="22"/>
                <w:szCs w:val="22"/>
              </w:rPr>
            </w:pPr>
            <w:r>
              <w:rPr>
                <w:sz w:val="22"/>
                <w:szCs w:val="22"/>
              </w:rPr>
              <w:t xml:space="preserve">Zwangsmaßnahmen in Erwägung zu ziehen, weil bestimmte Dinge nicht funktionieren ist bemerkenswert, Der Übergang vom politischen Vakuum zur neuen Regierung gelingt hoffentlich rasch </w:t>
            </w:r>
          </w:p>
          <w:p>
            <w:pPr>
              <w:pStyle w:val="Listenabsatz"/>
              <w:numPr>
                <w:ilvl w:val="0"/>
                <w:numId w:val="36"/>
              </w:numPr>
              <w:rPr>
                <w:sz w:val="22"/>
                <w:szCs w:val="22"/>
              </w:rPr>
            </w:pPr>
            <w:r>
              <w:rPr>
                <w:sz w:val="22"/>
                <w:szCs w:val="22"/>
              </w:rPr>
              <w:t>Auch bezüglich der Meldepflichten von Krankenhäusern wird Druck von Seiten des RKI erwartet, dies ist nicht möglich, hier sind die Landes- und regionalen Gesundheitsbehörden zuständig. Dies wäre zumindest bei großen Kliniken sinnvoll</w:t>
            </w:r>
          </w:p>
          <w:p>
            <w:pPr>
              <w:pStyle w:val="Listenabsatz"/>
              <w:numPr>
                <w:ilvl w:val="0"/>
                <w:numId w:val="5"/>
              </w:numPr>
              <w:spacing w:after="200"/>
              <w:ind w:left="453" w:hanging="340"/>
              <w:rPr>
                <w:sz w:val="22"/>
                <w:szCs w:val="22"/>
              </w:rPr>
            </w:pPr>
            <w:r>
              <w:rPr>
                <w:sz w:val="22"/>
                <w:szCs w:val="22"/>
              </w:rPr>
              <w:t xml:space="preserve">Derzeit wird geprüft, ob das Nowcasting für die Hospitalisierungsinzidenz besser dargestellt und in den Trendbericht aufgenommen werden kann. Auch eine Darstellung auf Länderebene ist denkbar </w:t>
            </w:r>
          </w:p>
          <w:p>
            <w:pPr>
              <w:pStyle w:val="Listenabsatz"/>
              <w:numPr>
                <w:ilvl w:val="0"/>
                <w:numId w:val="36"/>
              </w:numPr>
              <w:rPr>
                <w:sz w:val="22"/>
                <w:szCs w:val="22"/>
              </w:rPr>
            </w:pPr>
            <w:r>
              <w:rPr>
                <w:sz w:val="22"/>
                <w:szCs w:val="22"/>
              </w:rPr>
              <w:t xml:space="preserve">Insgesamt könnten wesentlich mehr Daten präsentiert werden, die </w:t>
            </w:r>
            <w:proofErr w:type="spellStart"/>
            <w:r>
              <w:rPr>
                <w:sz w:val="22"/>
                <w:szCs w:val="22"/>
              </w:rPr>
              <w:t>kont</w:t>
            </w:r>
            <w:proofErr w:type="spellEnd"/>
            <w:r>
              <w:rPr>
                <w:sz w:val="22"/>
                <w:szCs w:val="22"/>
              </w:rPr>
              <w:t xml:space="preserve">. Aktualisierung würde jedoch mehr Personal voraussetzen </w:t>
            </w:r>
          </w:p>
          <w:p>
            <w:pPr>
              <w:pStyle w:val="Listenabsatz"/>
              <w:numPr>
                <w:ilvl w:val="0"/>
                <w:numId w:val="5"/>
              </w:numPr>
              <w:spacing w:after="200"/>
              <w:ind w:left="453" w:hanging="340"/>
              <w:rPr>
                <w:sz w:val="22"/>
                <w:szCs w:val="22"/>
              </w:rPr>
            </w:pPr>
            <w:r>
              <w:rPr>
                <w:sz w:val="22"/>
                <w:szCs w:val="22"/>
              </w:rPr>
              <w:t xml:space="preserve">Hinweis: Die Ampelkoalition hat ein Eckpunktepapier zur Aufhebung der epidemischen Lage erarbeitet, in allen Fraktionen sind auch Juristen mit diesem Vorgang befasst </w:t>
            </w:r>
          </w:p>
          <w:p>
            <w:pPr>
              <w:ind w:left="113"/>
              <w:rPr>
                <w:i/>
                <w:sz w:val="22"/>
                <w:szCs w:val="22"/>
              </w:rPr>
            </w:pPr>
            <w:r>
              <w:rPr>
                <w:b/>
                <w:i/>
                <w:sz w:val="22"/>
                <w:szCs w:val="22"/>
              </w:rPr>
              <w:t>ToDo 6</w:t>
            </w:r>
            <w:r>
              <w:rPr>
                <w:i/>
                <w:sz w:val="22"/>
                <w:szCs w:val="22"/>
              </w:rPr>
              <w:t xml:space="preserve">: Eckpunktepapier soll zirkuliert werden </w:t>
            </w:r>
          </w:p>
          <w:p>
            <w:pPr>
              <w:rPr>
                <w:sz w:val="22"/>
                <w:szCs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Jung-Sendzik</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Wieler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p>
          <w:p>
            <w:pPr>
              <w:rPr>
                <w:sz w:val="22"/>
                <w:szCs w:val="22"/>
              </w:rPr>
            </w:pPr>
            <w:r>
              <w:rPr>
                <w:sz w:val="22"/>
                <w:szCs w:val="22"/>
              </w:rPr>
              <w:t xml:space="preserve"> </w:t>
            </w: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ZBS7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12</w:t>
            </w:r>
          </w:p>
        </w:tc>
        <w:tc>
          <w:tcPr>
            <w:tcW w:w="6795" w:type="dxa"/>
          </w:tcPr>
          <w:p>
            <w:pPr>
              <w:spacing w:line="276" w:lineRule="auto"/>
              <w:rPr>
                <w:b/>
                <w:i/>
                <w:color w:val="8DB3E2" w:themeColor="text2" w:themeTint="66"/>
              </w:rPr>
            </w:pPr>
            <w:r>
              <w:rPr>
                <w:b/>
                <w:sz w:val="28"/>
              </w:rPr>
              <w:t xml:space="preserve">Surveillance </w:t>
            </w:r>
            <w:r>
              <w:rPr>
                <w:b/>
                <w:i/>
                <w:color w:val="8DB3E2" w:themeColor="text2" w:themeTint="66"/>
              </w:rPr>
              <w:t>(nur freitags)</w:t>
            </w:r>
          </w:p>
          <w:p>
            <w:pPr>
              <w:pStyle w:val="Listenabsatz"/>
              <w:numPr>
                <w:ilvl w:val="0"/>
                <w:numId w:val="5"/>
              </w:numPr>
              <w:spacing w:after="200"/>
              <w:ind w:left="453" w:hanging="340"/>
              <w:rPr>
                <w:sz w:val="22"/>
                <w:szCs w:val="22"/>
              </w:rPr>
            </w:pPr>
            <w:r>
              <w:rPr>
                <w:sz w:val="22"/>
                <w:szCs w:val="22"/>
              </w:rPr>
              <w:t xml:space="preserve">Präsentation: Aktuellen Einschätzung der Datenlage zur Seroprävalenz in Deutschland und Ausblick auf noch kommende Ergebnisse in CoMoBu (Folien </w:t>
            </w:r>
            <w:hyperlink r:id="rId19" w:history="1">
              <w:r>
                <w:rPr>
                  <w:rStyle w:val="Hyperlink"/>
                  <w:sz w:val="22"/>
                  <w:szCs w:val="22"/>
                </w:rPr>
                <w:t>hier</w:t>
              </w:r>
            </w:hyperlink>
            <w:r>
              <w:rPr>
                <w:sz w:val="22"/>
                <w:szCs w:val="22"/>
              </w:rPr>
              <w:t xml:space="preserve">)  </w:t>
            </w:r>
          </w:p>
          <w:p>
            <w:pPr>
              <w:pStyle w:val="Listenabsatz"/>
              <w:numPr>
                <w:ilvl w:val="0"/>
                <w:numId w:val="36"/>
              </w:numPr>
              <w:rPr>
                <w:sz w:val="22"/>
                <w:szCs w:val="22"/>
              </w:rPr>
            </w:pPr>
            <w:r>
              <w:rPr>
                <w:sz w:val="22"/>
                <w:szCs w:val="22"/>
              </w:rPr>
              <w:t>Seit Frühjahr 2020 werden alle Studien zur Seroprävalenz von SARS-CoV-2-Antikörpern in D verfolgt</w:t>
            </w:r>
          </w:p>
          <w:p>
            <w:pPr>
              <w:pStyle w:val="Listenabsatz"/>
              <w:numPr>
                <w:ilvl w:val="0"/>
                <w:numId w:val="36"/>
              </w:numPr>
              <w:rPr>
                <w:sz w:val="22"/>
                <w:szCs w:val="22"/>
              </w:rPr>
            </w:pPr>
            <w:r>
              <w:rPr>
                <w:sz w:val="22"/>
                <w:szCs w:val="22"/>
              </w:rPr>
              <w:t>Erwachsene: Seroprävalenz in frühen Hotspots bis zu 14%; außerhalb von Hotspots niedrig einstellig,</w:t>
            </w:r>
            <w:r>
              <w:rPr>
                <w:rFonts w:ascii="BundesSerif Office" w:eastAsia="Calibri" w:hAnsi="BundesSerif Office" w:cs="Times New Roman"/>
                <w:color w:val="000000" w:themeColor="text1"/>
                <w:kern w:val="24"/>
                <w:lang w:eastAsia="de-DE"/>
              </w:rPr>
              <w:t xml:space="preserve"> </w:t>
            </w:r>
            <w:r>
              <w:rPr>
                <w:sz w:val="22"/>
                <w:szCs w:val="22"/>
              </w:rPr>
              <w:t xml:space="preserve">Bundesweit: Corona-Bund ifo-forsa Juli/August 2020 </w:t>
            </w:r>
            <w:r>
              <w:rPr>
                <w:sz w:val="22"/>
                <w:szCs w:val="22"/>
              </w:rPr>
              <w:lastRenderedPageBreak/>
              <w:t>(0,5%) und Okt/Nov 2020 (1,1%), RKI-SOEP-Studie Schwerpunkt Oktober/November 2020 (1,7%)</w:t>
            </w:r>
          </w:p>
          <w:p>
            <w:pPr>
              <w:pStyle w:val="Listenabsatz"/>
              <w:numPr>
                <w:ilvl w:val="0"/>
                <w:numId w:val="36"/>
              </w:numPr>
              <w:rPr>
                <w:sz w:val="22"/>
                <w:szCs w:val="22"/>
              </w:rPr>
            </w:pPr>
            <w:r>
              <w:rPr>
                <w:sz w:val="22"/>
                <w:szCs w:val="22"/>
              </w:rPr>
              <w:t>Kinder: außerhalb von Hotspots niedrig einstellig,</w:t>
            </w:r>
            <w:r>
              <w:rPr>
                <w:rFonts w:ascii="BundesSans Office" w:eastAsia="Calibri" w:hAnsi="BundesSans Office"/>
                <w:color w:val="000000" w:themeColor="text1"/>
                <w:kern w:val="24"/>
              </w:rPr>
              <w:t xml:space="preserve"> </w:t>
            </w:r>
            <w:r>
              <w:rPr>
                <w:sz w:val="22"/>
                <w:szCs w:val="22"/>
              </w:rPr>
              <w:t xml:space="preserve">die wenigen Ergebnisse aus 2021 zeigen Anstieg der Seroprävalenz </w:t>
            </w:r>
          </w:p>
          <w:p>
            <w:pPr>
              <w:pStyle w:val="Listenabsatz"/>
              <w:numPr>
                <w:ilvl w:val="0"/>
                <w:numId w:val="36"/>
              </w:numPr>
              <w:rPr>
                <w:sz w:val="22"/>
                <w:szCs w:val="22"/>
              </w:rPr>
            </w:pPr>
            <w:r>
              <w:rPr>
                <w:sz w:val="22"/>
                <w:szCs w:val="22"/>
              </w:rPr>
              <w:t>Untererfassung:  Erwachsene im ersten Halbjahr 2020 Faktor 4 bis 5, danach deutlich gesunken, in der Mehrzahl der Studien um den Faktor 2, einige Studien regional weiterhin Faktor 3 bis 5, im internationalen Vergleich niedrige Untererfassung, keine belastbaren Schätzungen bei Kindern</w:t>
            </w:r>
          </w:p>
          <w:p>
            <w:pPr>
              <w:pStyle w:val="Listenabsatz"/>
              <w:numPr>
                <w:ilvl w:val="0"/>
                <w:numId w:val="36"/>
              </w:numPr>
              <w:rPr>
                <w:sz w:val="22"/>
                <w:szCs w:val="22"/>
              </w:rPr>
            </w:pPr>
            <w:r>
              <w:rPr>
                <w:sz w:val="22"/>
                <w:szCs w:val="22"/>
              </w:rPr>
              <w:t xml:space="preserve">CoMoBu (RKI-SOEP-Studie): Datenerhebung für die 2. Runde im 4. Quartal 2021, erstmals unter Einbeziehung von Jugendlichen, vulnerablen Gruppen, Migranten, Geflüchtete, Impf- und Serostatus wird erhoben, umfangreicher Fragenkatalog zu Gesundheit, sozialen Unterschieden, Gesundheitsverhalten (insbes. i. Vgl. zu präpandemischer Zeit) Belastung und Folgen der Pandemie, Impfbereitschaft, wahrgenommene Barrieren </w:t>
            </w:r>
          </w:p>
          <w:p>
            <w:pPr>
              <w:pStyle w:val="Listenabsatz"/>
              <w:numPr>
                <w:ilvl w:val="0"/>
                <w:numId w:val="36"/>
              </w:numPr>
              <w:rPr>
                <w:sz w:val="22"/>
                <w:szCs w:val="22"/>
              </w:rPr>
            </w:pPr>
            <w:r>
              <w:rPr>
                <w:sz w:val="22"/>
                <w:szCs w:val="22"/>
              </w:rPr>
              <w:t>Ergebnisse sind im April 2022 zu erwarten, aufwendige Auswertung, Datengewichtung</w:t>
            </w:r>
          </w:p>
          <w:p>
            <w:pPr>
              <w:pStyle w:val="Listenabsatz"/>
              <w:numPr>
                <w:ilvl w:val="0"/>
                <w:numId w:val="36"/>
              </w:numPr>
              <w:rPr>
                <w:sz w:val="22"/>
                <w:szCs w:val="22"/>
              </w:rPr>
            </w:pPr>
            <w:r>
              <w:rPr>
                <w:sz w:val="22"/>
                <w:szCs w:val="22"/>
              </w:rPr>
              <w:t xml:space="preserve">CORONA-MONITORING lokal 2021: Nachbefragung aller Teilnehmenden aus 2020 in 4 Orten (Kurz-Fragebogen zu Infektionen/Impfungen; Lang-Fragebogen zu Long-COVID-Beschwerden), erneute Blutprobe aller Teilnehmenden in  Straubing bzw. aller sicher/mutmaßlich Seropositiven in den 3 übrigen Orten ELISAs auf S-AK und N-AK, IGRA auf T-Zell-Immunität </w:t>
            </w:r>
          </w:p>
          <w:p>
            <w:pPr>
              <w:pStyle w:val="Listenabsatz"/>
              <w:numPr>
                <w:ilvl w:val="0"/>
                <w:numId w:val="36"/>
              </w:numPr>
              <w:rPr>
                <w:sz w:val="22"/>
                <w:szCs w:val="22"/>
              </w:rPr>
            </w:pPr>
            <w:r>
              <w:rPr>
                <w:sz w:val="22"/>
                <w:szCs w:val="22"/>
              </w:rPr>
              <w:t>Derzeitiger Stand: Kurzbefragungen und Blutentnahmen in allen Orten abgeschlossen, Laboranalysen für letzten Ort Straubing werden in Kürze beendet, Long-COVID-Befragung hat begonnen, erste Datenauswertungen laufen</w:t>
            </w:r>
          </w:p>
          <w:p>
            <w:pPr>
              <w:pStyle w:val="Listenabsatz"/>
              <w:numPr>
                <w:ilvl w:val="0"/>
                <w:numId w:val="36"/>
              </w:numPr>
              <w:rPr>
                <w:sz w:val="22"/>
                <w:szCs w:val="22"/>
              </w:rPr>
            </w:pPr>
            <w:r>
              <w:rPr>
                <w:sz w:val="22"/>
                <w:szCs w:val="22"/>
              </w:rPr>
              <w:t xml:space="preserve">SeBluCo: 2022 ist eine erneute Stichprobe geplant (n=15.000), bisherige Ergebnisse: Bis November 2020 adjustierte Prävalenz &lt;2%, dann stetiger Anstieg bis </w:t>
            </w:r>
            <w:r>
              <w:rPr>
                <w:bCs/>
                <w:sz w:val="22"/>
                <w:szCs w:val="22"/>
              </w:rPr>
              <w:t>April (19,4% gesamt, 6,1% natürliche Infektionen</w:t>
            </w:r>
            <w:r>
              <w:rPr>
                <w:sz w:val="22"/>
                <w:szCs w:val="22"/>
              </w:rPr>
              <w:t>), sehr gute Korrelation der natürlichen Infektionen mit repräsentativen Studien (</w:t>
            </w:r>
            <w:proofErr w:type="spellStart"/>
            <w:r>
              <w:rPr>
                <w:sz w:val="22"/>
                <w:szCs w:val="22"/>
              </w:rPr>
              <w:t>MusPAD</w:t>
            </w:r>
            <w:proofErr w:type="spellEnd"/>
            <w:r>
              <w:rPr>
                <w:sz w:val="22"/>
                <w:szCs w:val="22"/>
              </w:rPr>
              <w:t>)</w:t>
            </w:r>
          </w:p>
          <w:p>
            <w:pPr>
              <w:pStyle w:val="Listenabsatz"/>
              <w:numPr>
                <w:ilvl w:val="0"/>
                <w:numId w:val="36"/>
              </w:numPr>
              <w:rPr>
                <w:bCs/>
                <w:sz w:val="22"/>
                <w:szCs w:val="22"/>
              </w:rPr>
            </w:pPr>
            <w:r>
              <w:rPr>
                <w:bCs/>
                <w:sz w:val="22"/>
                <w:szCs w:val="22"/>
              </w:rPr>
              <w:t>Blutspendende (18-59Jährige) waren Anfang 2021 weniger häufiger geimpft als allg. Bevölkerung (zu der Zeit noch Priorisierung), Sept. 2021: 87,6% AK-positiv (75-95%), davon N-positiv: 9,3% (vorläufig, 1.728/4.141 Proben untersucht)</w:t>
            </w:r>
          </w:p>
          <w:p>
            <w:pPr>
              <w:pStyle w:val="Listenabsatz"/>
              <w:numPr>
                <w:ilvl w:val="0"/>
                <w:numId w:val="5"/>
              </w:numPr>
              <w:spacing w:after="200"/>
              <w:ind w:left="453" w:hanging="340"/>
              <w:rPr>
                <w:sz w:val="22"/>
                <w:szCs w:val="22"/>
              </w:rPr>
            </w:pPr>
            <w:r>
              <w:rPr>
                <w:sz w:val="22"/>
                <w:szCs w:val="22"/>
              </w:rPr>
              <w:t xml:space="preserve">Diskussion </w:t>
            </w:r>
          </w:p>
          <w:p>
            <w:pPr>
              <w:pStyle w:val="Listenabsatz"/>
              <w:numPr>
                <w:ilvl w:val="0"/>
                <w:numId w:val="36"/>
              </w:numPr>
              <w:rPr>
                <w:sz w:val="22"/>
                <w:szCs w:val="22"/>
              </w:rPr>
            </w:pPr>
            <w:r>
              <w:rPr>
                <w:sz w:val="22"/>
                <w:szCs w:val="22"/>
              </w:rPr>
              <w:t>Seroprävalenz durch natürliche Infektionen ist erfreulich niedrig, das zeigt, dass die Maßnahmen wirksam gegen die Verbreitung der Infektion waren, diese Aussage könnte in den Bericht aufgenommen werden</w:t>
            </w:r>
          </w:p>
          <w:p>
            <w:pPr>
              <w:pStyle w:val="Listenabsatz"/>
              <w:numPr>
                <w:ilvl w:val="0"/>
                <w:numId w:val="36"/>
              </w:numPr>
              <w:rPr>
                <w:sz w:val="22"/>
                <w:szCs w:val="22"/>
              </w:rPr>
            </w:pPr>
            <w:r>
              <w:rPr>
                <w:sz w:val="22"/>
                <w:szCs w:val="22"/>
              </w:rPr>
              <w:t xml:space="preserve">Dunkelziffer:  sollte eingeordnet werden, Faktor 2 ist eine sehr niedrige Untererfassung </w:t>
            </w:r>
          </w:p>
          <w:p>
            <w:pPr>
              <w:rPr>
                <w:sz w:val="22"/>
                <w:szCs w:val="22"/>
              </w:rPr>
            </w:pPr>
          </w:p>
          <w:p>
            <w:pPr>
              <w:rPr>
                <w:i/>
                <w:sz w:val="22"/>
                <w:szCs w:val="22"/>
              </w:rPr>
            </w:pPr>
            <w:r>
              <w:rPr>
                <w:b/>
                <w:i/>
                <w:sz w:val="22"/>
                <w:szCs w:val="22"/>
              </w:rPr>
              <w:lastRenderedPageBreak/>
              <w:t>ToDo 7:</w:t>
            </w:r>
            <w:r>
              <w:rPr>
                <w:i/>
                <w:sz w:val="22"/>
                <w:szCs w:val="22"/>
              </w:rPr>
              <w:t xml:space="preserve"> Bis nächste Woche Überlegungen zur Kommunikation der SeBluCo Studie, können die Daten zur Abschätzung der Impfquote herangezogen werden, wie ist der Bias einzuordnen etc. </w:t>
            </w:r>
          </w:p>
        </w:tc>
        <w:tc>
          <w:tcPr>
            <w:tcW w:w="1492" w:type="dxa"/>
          </w:tcPr>
          <w:p>
            <w:pPr>
              <w:rPr>
                <w:sz w:val="22"/>
                <w:szCs w:val="22"/>
              </w:rPr>
            </w:pPr>
            <w:r>
              <w:rPr>
                <w:sz w:val="22"/>
                <w:szCs w:val="22"/>
              </w:rPr>
              <w:lastRenderedPageBreak/>
              <w:t>FG34</w:t>
            </w:r>
          </w:p>
          <w:p>
            <w:pPr>
              <w:rPr>
                <w:sz w:val="22"/>
                <w:szCs w:val="22"/>
              </w:rPr>
            </w:pPr>
            <w:r>
              <w:rPr>
                <w:sz w:val="22"/>
                <w:szCs w:val="22"/>
              </w:rPr>
              <w:t xml:space="preserve">Offergeld </w:t>
            </w:r>
          </w:p>
          <w:p>
            <w:pPr>
              <w:rPr>
                <w:sz w:val="22"/>
                <w:szCs w:val="22"/>
              </w:rPr>
            </w:pPr>
            <w:r>
              <w:rPr>
                <w:sz w:val="22"/>
                <w:szCs w:val="22"/>
              </w:rPr>
              <w:t>FG 25 Neuhauser</w:t>
            </w:r>
          </w:p>
          <w:p>
            <w:pPr>
              <w:rPr>
                <w:sz w:val="22"/>
                <w:szCs w:val="22"/>
              </w:rPr>
            </w:pPr>
          </w:p>
          <w:p>
            <w:pPr>
              <w:rPr>
                <w:sz w:val="22"/>
                <w:szCs w:val="22"/>
              </w:rPr>
            </w:pPr>
            <w:r>
              <w:rPr>
                <w:sz w:val="22"/>
                <w:szCs w:val="22"/>
              </w:rPr>
              <w:t>Neuhauser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Offergeld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 xml:space="preserve">Alle? </w:t>
            </w: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Keine vermerkt</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Freitag, 29.10.2021, 11:00 Uhr, via Webex</w:t>
            </w:r>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12:56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BundesSerif Office">
    <w:altName w:val="Book Antiqua"/>
    <w:charset w:val="00"/>
    <w:family w:val="roman"/>
    <w:pitch w:val="variable"/>
    <w:sig w:usb0="A00000BF" w:usb1="4000206B" w:usb2="00000000" w:usb3="00000000" w:csb0="00000093" w:csb1="00000000"/>
  </w:font>
  <w:font w:name="BundesSans Office">
    <w:altName w:val="Lucida Sans Unicode"/>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90B"/>
    <w:multiLevelType w:val="hybridMultilevel"/>
    <w:tmpl w:val="EF145D4C"/>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1" w15:restartNumberingAfterBreak="0">
    <w:nsid w:val="033B1950"/>
    <w:multiLevelType w:val="hybridMultilevel"/>
    <w:tmpl w:val="B446590E"/>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 w15:restartNumberingAfterBreak="0">
    <w:nsid w:val="0A922CC3"/>
    <w:multiLevelType w:val="hybridMultilevel"/>
    <w:tmpl w:val="DD4670D6"/>
    <w:lvl w:ilvl="0" w:tplc="3FC029E0">
      <w:start w:val="1"/>
      <w:numFmt w:val="bullet"/>
      <w:lvlText w:val="-"/>
      <w:lvlJc w:val="left"/>
      <w:pPr>
        <w:tabs>
          <w:tab w:val="num" w:pos="720"/>
        </w:tabs>
        <w:ind w:left="720" w:hanging="360"/>
      </w:pPr>
      <w:rPr>
        <w:rFonts w:ascii="Times New Roman" w:hAnsi="Times New Roman" w:hint="default"/>
      </w:rPr>
    </w:lvl>
    <w:lvl w:ilvl="1" w:tplc="EEC6A5C6">
      <w:start w:val="1"/>
      <w:numFmt w:val="bullet"/>
      <w:lvlText w:val="-"/>
      <w:lvlJc w:val="left"/>
      <w:pPr>
        <w:tabs>
          <w:tab w:val="num" w:pos="1440"/>
        </w:tabs>
        <w:ind w:left="1440" w:hanging="360"/>
      </w:pPr>
      <w:rPr>
        <w:rFonts w:ascii="Times New Roman" w:hAnsi="Times New Roman" w:hint="default"/>
      </w:rPr>
    </w:lvl>
    <w:lvl w:ilvl="2" w:tplc="11C4D16E" w:tentative="1">
      <w:start w:val="1"/>
      <w:numFmt w:val="bullet"/>
      <w:lvlText w:val="-"/>
      <w:lvlJc w:val="left"/>
      <w:pPr>
        <w:tabs>
          <w:tab w:val="num" w:pos="2160"/>
        </w:tabs>
        <w:ind w:left="2160" w:hanging="360"/>
      </w:pPr>
      <w:rPr>
        <w:rFonts w:ascii="Times New Roman" w:hAnsi="Times New Roman" w:hint="default"/>
      </w:rPr>
    </w:lvl>
    <w:lvl w:ilvl="3" w:tplc="EE16660A" w:tentative="1">
      <w:start w:val="1"/>
      <w:numFmt w:val="bullet"/>
      <w:lvlText w:val="-"/>
      <w:lvlJc w:val="left"/>
      <w:pPr>
        <w:tabs>
          <w:tab w:val="num" w:pos="2880"/>
        </w:tabs>
        <w:ind w:left="2880" w:hanging="360"/>
      </w:pPr>
      <w:rPr>
        <w:rFonts w:ascii="Times New Roman" w:hAnsi="Times New Roman" w:hint="default"/>
      </w:rPr>
    </w:lvl>
    <w:lvl w:ilvl="4" w:tplc="0C603BAE" w:tentative="1">
      <w:start w:val="1"/>
      <w:numFmt w:val="bullet"/>
      <w:lvlText w:val="-"/>
      <w:lvlJc w:val="left"/>
      <w:pPr>
        <w:tabs>
          <w:tab w:val="num" w:pos="3600"/>
        </w:tabs>
        <w:ind w:left="3600" w:hanging="360"/>
      </w:pPr>
      <w:rPr>
        <w:rFonts w:ascii="Times New Roman" w:hAnsi="Times New Roman" w:hint="default"/>
      </w:rPr>
    </w:lvl>
    <w:lvl w:ilvl="5" w:tplc="EF60F192" w:tentative="1">
      <w:start w:val="1"/>
      <w:numFmt w:val="bullet"/>
      <w:lvlText w:val="-"/>
      <w:lvlJc w:val="left"/>
      <w:pPr>
        <w:tabs>
          <w:tab w:val="num" w:pos="4320"/>
        </w:tabs>
        <w:ind w:left="4320" w:hanging="360"/>
      </w:pPr>
      <w:rPr>
        <w:rFonts w:ascii="Times New Roman" w:hAnsi="Times New Roman" w:hint="default"/>
      </w:rPr>
    </w:lvl>
    <w:lvl w:ilvl="6" w:tplc="1A7A2E3E" w:tentative="1">
      <w:start w:val="1"/>
      <w:numFmt w:val="bullet"/>
      <w:lvlText w:val="-"/>
      <w:lvlJc w:val="left"/>
      <w:pPr>
        <w:tabs>
          <w:tab w:val="num" w:pos="5040"/>
        </w:tabs>
        <w:ind w:left="5040" w:hanging="360"/>
      </w:pPr>
      <w:rPr>
        <w:rFonts w:ascii="Times New Roman" w:hAnsi="Times New Roman" w:hint="default"/>
      </w:rPr>
    </w:lvl>
    <w:lvl w:ilvl="7" w:tplc="88D0138C" w:tentative="1">
      <w:start w:val="1"/>
      <w:numFmt w:val="bullet"/>
      <w:lvlText w:val="-"/>
      <w:lvlJc w:val="left"/>
      <w:pPr>
        <w:tabs>
          <w:tab w:val="num" w:pos="5760"/>
        </w:tabs>
        <w:ind w:left="5760" w:hanging="360"/>
      </w:pPr>
      <w:rPr>
        <w:rFonts w:ascii="Times New Roman" w:hAnsi="Times New Roman" w:hint="default"/>
      </w:rPr>
    </w:lvl>
    <w:lvl w:ilvl="8" w:tplc="2006DE5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194E6E24"/>
    <w:multiLevelType w:val="hybridMultilevel"/>
    <w:tmpl w:val="67328830"/>
    <w:lvl w:ilvl="0" w:tplc="38463C9A">
      <w:start w:val="1"/>
      <w:numFmt w:val="bullet"/>
      <w:lvlText w:val="•"/>
      <w:lvlJc w:val="left"/>
      <w:pPr>
        <w:tabs>
          <w:tab w:val="num" w:pos="720"/>
        </w:tabs>
        <w:ind w:left="720" w:hanging="360"/>
      </w:pPr>
      <w:rPr>
        <w:rFonts w:ascii="Arial" w:hAnsi="Arial" w:hint="default"/>
      </w:rPr>
    </w:lvl>
    <w:lvl w:ilvl="1" w:tplc="5E36D498" w:tentative="1">
      <w:start w:val="1"/>
      <w:numFmt w:val="bullet"/>
      <w:lvlText w:val="•"/>
      <w:lvlJc w:val="left"/>
      <w:pPr>
        <w:tabs>
          <w:tab w:val="num" w:pos="1440"/>
        </w:tabs>
        <w:ind w:left="1440" w:hanging="360"/>
      </w:pPr>
      <w:rPr>
        <w:rFonts w:ascii="Arial" w:hAnsi="Arial" w:hint="default"/>
      </w:rPr>
    </w:lvl>
    <w:lvl w:ilvl="2" w:tplc="64440AFA" w:tentative="1">
      <w:start w:val="1"/>
      <w:numFmt w:val="bullet"/>
      <w:lvlText w:val="•"/>
      <w:lvlJc w:val="left"/>
      <w:pPr>
        <w:tabs>
          <w:tab w:val="num" w:pos="2160"/>
        </w:tabs>
        <w:ind w:left="2160" w:hanging="360"/>
      </w:pPr>
      <w:rPr>
        <w:rFonts w:ascii="Arial" w:hAnsi="Arial" w:hint="default"/>
      </w:rPr>
    </w:lvl>
    <w:lvl w:ilvl="3" w:tplc="84E6ED30" w:tentative="1">
      <w:start w:val="1"/>
      <w:numFmt w:val="bullet"/>
      <w:lvlText w:val="•"/>
      <w:lvlJc w:val="left"/>
      <w:pPr>
        <w:tabs>
          <w:tab w:val="num" w:pos="2880"/>
        </w:tabs>
        <w:ind w:left="2880" w:hanging="360"/>
      </w:pPr>
      <w:rPr>
        <w:rFonts w:ascii="Arial" w:hAnsi="Arial" w:hint="default"/>
      </w:rPr>
    </w:lvl>
    <w:lvl w:ilvl="4" w:tplc="EAF0B91C" w:tentative="1">
      <w:start w:val="1"/>
      <w:numFmt w:val="bullet"/>
      <w:lvlText w:val="•"/>
      <w:lvlJc w:val="left"/>
      <w:pPr>
        <w:tabs>
          <w:tab w:val="num" w:pos="3600"/>
        </w:tabs>
        <w:ind w:left="3600" w:hanging="360"/>
      </w:pPr>
      <w:rPr>
        <w:rFonts w:ascii="Arial" w:hAnsi="Arial" w:hint="default"/>
      </w:rPr>
    </w:lvl>
    <w:lvl w:ilvl="5" w:tplc="019CF958" w:tentative="1">
      <w:start w:val="1"/>
      <w:numFmt w:val="bullet"/>
      <w:lvlText w:val="•"/>
      <w:lvlJc w:val="left"/>
      <w:pPr>
        <w:tabs>
          <w:tab w:val="num" w:pos="4320"/>
        </w:tabs>
        <w:ind w:left="4320" w:hanging="360"/>
      </w:pPr>
      <w:rPr>
        <w:rFonts w:ascii="Arial" w:hAnsi="Arial" w:hint="default"/>
      </w:rPr>
    </w:lvl>
    <w:lvl w:ilvl="6" w:tplc="2A10F6EE" w:tentative="1">
      <w:start w:val="1"/>
      <w:numFmt w:val="bullet"/>
      <w:lvlText w:val="•"/>
      <w:lvlJc w:val="left"/>
      <w:pPr>
        <w:tabs>
          <w:tab w:val="num" w:pos="5040"/>
        </w:tabs>
        <w:ind w:left="5040" w:hanging="360"/>
      </w:pPr>
      <w:rPr>
        <w:rFonts w:ascii="Arial" w:hAnsi="Arial" w:hint="default"/>
      </w:rPr>
    </w:lvl>
    <w:lvl w:ilvl="7" w:tplc="C92AEE86" w:tentative="1">
      <w:start w:val="1"/>
      <w:numFmt w:val="bullet"/>
      <w:lvlText w:val="•"/>
      <w:lvlJc w:val="left"/>
      <w:pPr>
        <w:tabs>
          <w:tab w:val="num" w:pos="5760"/>
        </w:tabs>
        <w:ind w:left="5760" w:hanging="360"/>
      </w:pPr>
      <w:rPr>
        <w:rFonts w:ascii="Arial" w:hAnsi="Arial" w:hint="default"/>
      </w:rPr>
    </w:lvl>
    <w:lvl w:ilvl="8" w:tplc="34CCC3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1"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397807"/>
    <w:multiLevelType w:val="hybridMultilevel"/>
    <w:tmpl w:val="B5EE23A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E7C7EB0"/>
    <w:multiLevelType w:val="hybridMultilevel"/>
    <w:tmpl w:val="0AF26060"/>
    <w:lvl w:ilvl="0" w:tplc="04070003">
      <w:start w:val="1"/>
      <w:numFmt w:val="bullet"/>
      <w:lvlText w:val="o"/>
      <w:lvlJc w:val="left"/>
      <w:pPr>
        <w:ind w:left="881" w:hanging="360"/>
      </w:pPr>
      <w:rPr>
        <w:rFonts w:ascii="Courier New" w:hAnsi="Courier New" w:cs="Courier New" w:hint="default"/>
      </w:rPr>
    </w:lvl>
    <w:lvl w:ilvl="1" w:tplc="04070003" w:tentative="1">
      <w:start w:val="1"/>
      <w:numFmt w:val="bullet"/>
      <w:lvlText w:val="o"/>
      <w:lvlJc w:val="left"/>
      <w:pPr>
        <w:ind w:left="1601" w:hanging="360"/>
      </w:pPr>
      <w:rPr>
        <w:rFonts w:ascii="Courier New" w:hAnsi="Courier New" w:cs="Courier New" w:hint="default"/>
      </w:rPr>
    </w:lvl>
    <w:lvl w:ilvl="2" w:tplc="04070005" w:tentative="1">
      <w:start w:val="1"/>
      <w:numFmt w:val="bullet"/>
      <w:lvlText w:val=""/>
      <w:lvlJc w:val="left"/>
      <w:pPr>
        <w:ind w:left="2321" w:hanging="360"/>
      </w:pPr>
      <w:rPr>
        <w:rFonts w:ascii="Wingdings" w:hAnsi="Wingdings" w:hint="default"/>
      </w:rPr>
    </w:lvl>
    <w:lvl w:ilvl="3" w:tplc="04070001" w:tentative="1">
      <w:start w:val="1"/>
      <w:numFmt w:val="bullet"/>
      <w:lvlText w:val=""/>
      <w:lvlJc w:val="left"/>
      <w:pPr>
        <w:ind w:left="3041" w:hanging="360"/>
      </w:pPr>
      <w:rPr>
        <w:rFonts w:ascii="Symbol" w:hAnsi="Symbol" w:hint="default"/>
      </w:rPr>
    </w:lvl>
    <w:lvl w:ilvl="4" w:tplc="04070003" w:tentative="1">
      <w:start w:val="1"/>
      <w:numFmt w:val="bullet"/>
      <w:lvlText w:val="o"/>
      <w:lvlJc w:val="left"/>
      <w:pPr>
        <w:ind w:left="3761" w:hanging="360"/>
      </w:pPr>
      <w:rPr>
        <w:rFonts w:ascii="Courier New" w:hAnsi="Courier New" w:cs="Courier New" w:hint="default"/>
      </w:rPr>
    </w:lvl>
    <w:lvl w:ilvl="5" w:tplc="04070005" w:tentative="1">
      <w:start w:val="1"/>
      <w:numFmt w:val="bullet"/>
      <w:lvlText w:val=""/>
      <w:lvlJc w:val="left"/>
      <w:pPr>
        <w:ind w:left="4481" w:hanging="360"/>
      </w:pPr>
      <w:rPr>
        <w:rFonts w:ascii="Wingdings" w:hAnsi="Wingdings" w:hint="default"/>
      </w:rPr>
    </w:lvl>
    <w:lvl w:ilvl="6" w:tplc="04070001" w:tentative="1">
      <w:start w:val="1"/>
      <w:numFmt w:val="bullet"/>
      <w:lvlText w:val=""/>
      <w:lvlJc w:val="left"/>
      <w:pPr>
        <w:ind w:left="5201" w:hanging="360"/>
      </w:pPr>
      <w:rPr>
        <w:rFonts w:ascii="Symbol" w:hAnsi="Symbol" w:hint="default"/>
      </w:rPr>
    </w:lvl>
    <w:lvl w:ilvl="7" w:tplc="04070003" w:tentative="1">
      <w:start w:val="1"/>
      <w:numFmt w:val="bullet"/>
      <w:lvlText w:val="o"/>
      <w:lvlJc w:val="left"/>
      <w:pPr>
        <w:ind w:left="5921" w:hanging="360"/>
      </w:pPr>
      <w:rPr>
        <w:rFonts w:ascii="Courier New" w:hAnsi="Courier New" w:cs="Courier New" w:hint="default"/>
      </w:rPr>
    </w:lvl>
    <w:lvl w:ilvl="8" w:tplc="04070005" w:tentative="1">
      <w:start w:val="1"/>
      <w:numFmt w:val="bullet"/>
      <w:lvlText w:val=""/>
      <w:lvlJc w:val="left"/>
      <w:pPr>
        <w:ind w:left="6641" w:hanging="360"/>
      </w:pPr>
      <w:rPr>
        <w:rFonts w:ascii="Wingdings" w:hAnsi="Wingdings" w:hint="default"/>
      </w:rPr>
    </w:lvl>
  </w:abstractNum>
  <w:abstractNum w:abstractNumId="15" w15:restartNumberingAfterBreak="0">
    <w:nsid w:val="2EEE0E24"/>
    <w:multiLevelType w:val="hybridMultilevel"/>
    <w:tmpl w:val="59FCA9BE"/>
    <w:lvl w:ilvl="0" w:tplc="78DABBC4">
      <w:start w:val="1"/>
      <w:numFmt w:val="bullet"/>
      <w:lvlText w:val="•"/>
      <w:lvlJc w:val="left"/>
      <w:pPr>
        <w:tabs>
          <w:tab w:val="num" w:pos="720"/>
        </w:tabs>
        <w:ind w:left="720" w:hanging="360"/>
      </w:pPr>
      <w:rPr>
        <w:rFonts w:ascii="Arial" w:hAnsi="Arial" w:hint="default"/>
      </w:rPr>
    </w:lvl>
    <w:lvl w:ilvl="1" w:tplc="FFCE2684" w:tentative="1">
      <w:start w:val="1"/>
      <w:numFmt w:val="bullet"/>
      <w:lvlText w:val="•"/>
      <w:lvlJc w:val="left"/>
      <w:pPr>
        <w:tabs>
          <w:tab w:val="num" w:pos="1440"/>
        </w:tabs>
        <w:ind w:left="1440" w:hanging="360"/>
      </w:pPr>
      <w:rPr>
        <w:rFonts w:ascii="Arial" w:hAnsi="Arial" w:hint="default"/>
      </w:rPr>
    </w:lvl>
    <w:lvl w:ilvl="2" w:tplc="1FC67AC0" w:tentative="1">
      <w:start w:val="1"/>
      <w:numFmt w:val="bullet"/>
      <w:lvlText w:val="•"/>
      <w:lvlJc w:val="left"/>
      <w:pPr>
        <w:tabs>
          <w:tab w:val="num" w:pos="2160"/>
        </w:tabs>
        <w:ind w:left="2160" w:hanging="360"/>
      </w:pPr>
      <w:rPr>
        <w:rFonts w:ascii="Arial" w:hAnsi="Arial" w:hint="default"/>
      </w:rPr>
    </w:lvl>
    <w:lvl w:ilvl="3" w:tplc="9454DFC4" w:tentative="1">
      <w:start w:val="1"/>
      <w:numFmt w:val="bullet"/>
      <w:lvlText w:val="•"/>
      <w:lvlJc w:val="left"/>
      <w:pPr>
        <w:tabs>
          <w:tab w:val="num" w:pos="2880"/>
        </w:tabs>
        <w:ind w:left="2880" w:hanging="360"/>
      </w:pPr>
      <w:rPr>
        <w:rFonts w:ascii="Arial" w:hAnsi="Arial" w:hint="default"/>
      </w:rPr>
    </w:lvl>
    <w:lvl w:ilvl="4" w:tplc="0210801E" w:tentative="1">
      <w:start w:val="1"/>
      <w:numFmt w:val="bullet"/>
      <w:lvlText w:val="•"/>
      <w:lvlJc w:val="left"/>
      <w:pPr>
        <w:tabs>
          <w:tab w:val="num" w:pos="3600"/>
        </w:tabs>
        <w:ind w:left="3600" w:hanging="360"/>
      </w:pPr>
      <w:rPr>
        <w:rFonts w:ascii="Arial" w:hAnsi="Arial" w:hint="default"/>
      </w:rPr>
    </w:lvl>
    <w:lvl w:ilvl="5" w:tplc="9DB83FAE" w:tentative="1">
      <w:start w:val="1"/>
      <w:numFmt w:val="bullet"/>
      <w:lvlText w:val="•"/>
      <w:lvlJc w:val="left"/>
      <w:pPr>
        <w:tabs>
          <w:tab w:val="num" w:pos="4320"/>
        </w:tabs>
        <w:ind w:left="4320" w:hanging="360"/>
      </w:pPr>
      <w:rPr>
        <w:rFonts w:ascii="Arial" w:hAnsi="Arial" w:hint="default"/>
      </w:rPr>
    </w:lvl>
    <w:lvl w:ilvl="6" w:tplc="58425894" w:tentative="1">
      <w:start w:val="1"/>
      <w:numFmt w:val="bullet"/>
      <w:lvlText w:val="•"/>
      <w:lvlJc w:val="left"/>
      <w:pPr>
        <w:tabs>
          <w:tab w:val="num" w:pos="5040"/>
        </w:tabs>
        <w:ind w:left="5040" w:hanging="360"/>
      </w:pPr>
      <w:rPr>
        <w:rFonts w:ascii="Arial" w:hAnsi="Arial" w:hint="default"/>
      </w:rPr>
    </w:lvl>
    <w:lvl w:ilvl="7" w:tplc="ACAA685A" w:tentative="1">
      <w:start w:val="1"/>
      <w:numFmt w:val="bullet"/>
      <w:lvlText w:val="•"/>
      <w:lvlJc w:val="left"/>
      <w:pPr>
        <w:tabs>
          <w:tab w:val="num" w:pos="5760"/>
        </w:tabs>
        <w:ind w:left="5760" w:hanging="360"/>
      </w:pPr>
      <w:rPr>
        <w:rFonts w:ascii="Arial" w:hAnsi="Arial" w:hint="default"/>
      </w:rPr>
    </w:lvl>
    <w:lvl w:ilvl="8" w:tplc="A1CCB6A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CD2612"/>
    <w:multiLevelType w:val="hybridMultilevel"/>
    <w:tmpl w:val="74A8D85C"/>
    <w:lvl w:ilvl="0" w:tplc="EEB07FCA">
      <w:start w:val="1"/>
      <w:numFmt w:val="bullet"/>
      <w:lvlText w:val="•"/>
      <w:lvlJc w:val="left"/>
      <w:pPr>
        <w:tabs>
          <w:tab w:val="num" w:pos="720"/>
        </w:tabs>
        <w:ind w:left="720" w:hanging="360"/>
      </w:pPr>
      <w:rPr>
        <w:rFonts w:ascii="Arial" w:hAnsi="Arial" w:hint="default"/>
      </w:rPr>
    </w:lvl>
    <w:lvl w:ilvl="1" w:tplc="DA1E5452">
      <w:start w:val="1"/>
      <w:numFmt w:val="bullet"/>
      <w:lvlText w:val="•"/>
      <w:lvlJc w:val="left"/>
      <w:pPr>
        <w:tabs>
          <w:tab w:val="num" w:pos="1440"/>
        </w:tabs>
        <w:ind w:left="1440" w:hanging="360"/>
      </w:pPr>
      <w:rPr>
        <w:rFonts w:ascii="Arial" w:hAnsi="Arial" w:hint="default"/>
      </w:rPr>
    </w:lvl>
    <w:lvl w:ilvl="2" w:tplc="3454C758" w:tentative="1">
      <w:start w:val="1"/>
      <w:numFmt w:val="bullet"/>
      <w:lvlText w:val="•"/>
      <w:lvlJc w:val="left"/>
      <w:pPr>
        <w:tabs>
          <w:tab w:val="num" w:pos="2160"/>
        </w:tabs>
        <w:ind w:left="2160" w:hanging="360"/>
      </w:pPr>
      <w:rPr>
        <w:rFonts w:ascii="Arial" w:hAnsi="Arial" w:hint="default"/>
      </w:rPr>
    </w:lvl>
    <w:lvl w:ilvl="3" w:tplc="1ED2AF20" w:tentative="1">
      <w:start w:val="1"/>
      <w:numFmt w:val="bullet"/>
      <w:lvlText w:val="•"/>
      <w:lvlJc w:val="left"/>
      <w:pPr>
        <w:tabs>
          <w:tab w:val="num" w:pos="2880"/>
        </w:tabs>
        <w:ind w:left="2880" w:hanging="360"/>
      </w:pPr>
      <w:rPr>
        <w:rFonts w:ascii="Arial" w:hAnsi="Arial" w:hint="default"/>
      </w:rPr>
    </w:lvl>
    <w:lvl w:ilvl="4" w:tplc="06345B6C" w:tentative="1">
      <w:start w:val="1"/>
      <w:numFmt w:val="bullet"/>
      <w:lvlText w:val="•"/>
      <w:lvlJc w:val="left"/>
      <w:pPr>
        <w:tabs>
          <w:tab w:val="num" w:pos="3600"/>
        </w:tabs>
        <w:ind w:left="3600" w:hanging="360"/>
      </w:pPr>
      <w:rPr>
        <w:rFonts w:ascii="Arial" w:hAnsi="Arial" w:hint="default"/>
      </w:rPr>
    </w:lvl>
    <w:lvl w:ilvl="5" w:tplc="9D185174" w:tentative="1">
      <w:start w:val="1"/>
      <w:numFmt w:val="bullet"/>
      <w:lvlText w:val="•"/>
      <w:lvlJc w:val="left"/>
      <w:pPr>
        <w:tabs>
          <w:tab w:val="num" w:pos="4320"/>
        </w:tabs>
        <w:ind w:left="4320" w:hanging="360"/>
      </w:pPr>
      <w:rPr>
        <w:rFonts w:ascii="Arial" w:hAnsi="Arial" w:hint="default"/>
      </w:rPr>
    </w:lvl>
    <w:lvl w:ilvl="6" w:tplc="6138FF8A" w:tentative="1">
      <w:start w:val="1"/>
      <w:numFmt w:val="bullet"/>
      <w:lvlText w:val="•"/>
      <w:lvlJc w:val="left"/>
      <w:pPr>
        <w:tabs>
          <w:tab w:val="num" w:pos="5040"/>
        </w:tabs>
        <w:ind w:left="5040" w:hanging="360"/>
      </w:pPr>
      <w:rPr>
        <w:rFonts w:ascii="Arial" w:hAnsi="Arial" w:hint="default"/>
      </w:rPr>
    </w:lvl>
    <w:lvl w:ilvl="7" w:tplc="E2C088A0" w:tentative="1">
      <w:start w:val="1"/>
      <w:numFmt w:val="bullet"/>
      <w:lvlText w:val="•"/>
      <w:lvlJc w:val="left"/>
      <w:pPr>
        <w:tabs>
          <w:tab w:val="num" w:pos="5760"/>
        </w:tabs>
        <w:ind w:left="5760" w:hanging="360"/>
      </w:pPr>
      <w:rPr>
        <w:rFonts w:ascii="Arial" w:hAnsi="Arial" w:hint="default"/>
      </w:rPr>
    </w:lvl>
    <w:lvl w:ilvl="8" w:tplc="EC5C380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95F7CD3"/>
    <w:multiLevelType w:val="hybridMultilevel"/>
    <w:tmpl w:val="DA2AFDD4"/>
    <w:lvl w:ilvl="0" w:tplc="04070003">
      <w:start w:val="1"/>
      <w:numFmt w:val="bullet"/>
      <w:lvlText w:val="o"/>
      <w:lvlJc w:val="left"/>
      <w:pPr>
        <w:ind w:left="1225" w:hanging="360"/>
      </w:pPr>
      <w:rPr>
        <w:rFonts w:ascii="Courier New" w:hAnsi="Courier New" w:cs="Courier New" w:hint="default"/>
      </w:rPr>
    </w:lvl>
    <w:lvl w:ilvl="1" w:tplc="04070003" w:tentative="1">
      <w:start w:val="1"/>
      <w:numFmt w:val="bullet"/>
      <w:lvlText w:val="o"/>
      <w:lvlJc w:val="left"/>
      <w:pPr>
        <w:ind w:left="1945" w:hanging="360"/>
      </w:pPr>
      <w:rPr>
        <w:rFonts w:ascii="Courier New" w:hAnsi="Courier New" w:cs="Courier New" w:hint="default"/>
      </w:rPr>
    </w:lvl>
    <w:lvl w:ilvl="2" w:tplc="04070005" w:tentative="1">
      <w:start w:val="1"/>
      <w:numFmt w:val="bullet"/>
      <w:lvlText w:val=""/>
      <w:lvlJc w:val="left"/>
      <w:pPr>
        <w:ind w:left="2665" w:hanging="360"/>
      </w:pPr>
      <w:rPr>
        <w:rFonts w:ascii="Wingdings" w:hAnsi="Wingdings" w:hint="default"/>
      </w:rPr>
    </w:lvl>
    <w:lvl w:ilvl="3" w:tplc="04070001" w:tentative="1">
      <w:start w:val="1"/>
      <w:numFmt w:val="bullet"/>
      <w:lvlText w:val=""/>
      <w:lvlJc w:val="left"/>
      <w:pPr>
        <w:ind w:left="3385" w:hanging="360"/>
      </w:pPr>
      <w:rPr>
        <w:rFonts w:ascii="Symbol" w:hAnsi="Symbol" w:hint="default"/>
      </w:rPr>
    </w:lvl>
    <w:lvl w:ilvl="4" w:tplc="04070003" w:tentative="1">
      <w:start w:val="1"/>
      <w:numFmt w:val="bullet"/>
      <w:lvlText w:val="o"/>
      <w:lvlJc w:val="left"/>
      <w:pPr>
        <w:ind w:left="4105" w:hanging="360"/>
      </w:pPr>
      <w:rPr>
        <w:rFonts w:ascii="Courier New" w:hAnsi="Courier New" w:cs="Courier New" w:hint="default"/>
      </w:rPr>
    </w:lvl>
    <w:lvl w:ilvl="5" w:tplc="04070005" w:tentative="1">
      <w:start w:val="1"/>
      <w:numFmt w:val="bullet"/>
      <w:lvlText w:val=""/>
      <w:lvlJc w:val="left"/>
      <w:pPr>
        <w:ind w:left="4825" w:hanging="360"/>
      </w:pPr>
      <w:rPr>
        <w:rFonts w:ascii="Wingdings" w:hAnsi="Wingdings" w:hint="default"/>
      </w:rPr>
    </w:lvl>
    <w:lvl w:ilvl="6" w:tplc="04070001" w:tentative="1">
      <w:start w:val="1"/>
      <w:numFmt w:val="bullet"/>
      <w:lvlText w:val=""/>
      <w:lvlJc w:val="left"/>
      <w:pPr>
        <w:ind w:left="5545" w:hanging="360"/>
      </w:pPr>
      <w:rPr>
        <w:rFonts w:ascii="Symbol" w:hAnsi="Symbol" w:hint="default"/>
      </w:rPr>
    </w:lvl>
    <w:lvl w:ilvl="7" w:tplc="04070003" w:tentative="1">
      <w:start w:val="1"/>
      <w:numFmt w:val="bullet"/>
      <w:lvlText w:val="o"/>
      <w:lvlJc w:val="left"/>
      <w:pPr>
        <w:ind w:left="6265" w:hanging="360"/>
      </w:pPr>
      <w:rPr>
        <w:rFonts w:ascii="Courier New" w:hAnsi="Courier New" w:cs="Courier New" w:hint="default"/>
      </w:rPr>
    </w:lvl>
    <w:lvl w:ilvl="8" w:tplc="04070005" w:tentative="1">
      <w:start w:val="1"/>
      <w:numFmt w:val="bullet"/>
      <w:lvlText w:val=""/>
      <w:lvlJc w:val="left"/>
      <w:pPr>
        <w:ind w:left="6985" w:hanging="360"/>
      </w:pPr>
      <w:rPr>
        <w:rFonts w:ascii="Wingdings" w:hAnsi="Wingdings" w:hint="default"/>
      </w:rPr>
    </w:lvl>
  </w:abstractNum>
  <w:abstractNum w:abstractNumId="25"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4B095C62"/>
    <w:multiLevelType w:val="hybridMultilevel"/>
    <w:tmpl w:val="312A76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336B2A"/>
    <w:multiLevelType w:val="hybridMultilevel"/>
    <w:tmpl w:val="010ED714"/>
    <w:lvl w:ilvl="0" w:tplc="BE5EBF7E">
      <w:start w:val="1"/>
      <w:numFmt w:val="bullet"/>
      <w:lvlText w:val="•"/>
      <w:lvlJc w:val="left"/>
      <w:pPr>
        <w:tabs>
          <w:tab w:val="num" w:pos="720"/>
        </w:tabs>
        <w:ind w:left="720" w:hanging="360"/>
      </w:pPr>
      <w:rPr>
        <w:rFonts w:ascii="Arial" w:hAnsi="Arial" w:hint="default"/>
      </w:rPr>
    </w:lvl>
    <w:lvl w:ilvl="1" w:tplc="B91E3FEE" w:tentative="1">
      <w:start w:val="1"/>
      <w:numFmt w:val="bullet"/>
      <w:lvlText w:val="•"/>
      <w:lvlJc w:val="left"/>
      <w:pPr>
        <w:tabs>
          <w:tab w:val="num" w:pos="1440"/>
        </w:tabs>
        <w:ind w:left="1440" w:hanging="360"/>
      </w:pPr>
      <w:rPr>
        <w:rFonts w:ascii="Arial" w:hAnsi="Arial" w:hint="default"/>
      </w:rPr>
    </w:lvl>
    <w:lvl w:ilvl="2" w:tplc="00F28DEC" w:tentative="1">
      <w:start w:val="1"/>
      <w:numFmt w:val="bullet"/>
      <w:lvlText w:val="•"/>
      <w:lvlJc w:val="left"/>
      <w:pPr>
        <w:tabs>
          <w:tab w:val="num" w:pos="2160"/>
        </w:tabs>
        <w:ind w:left="2160" w:hanging="360"/>
      </w:pPr>
      <w:rPr>
        <w:rFonts w:ascii="Arial" w:hAnsi="Arial" w:hint="default"/>
      </w:rPr>
    </w:lvl>
    <w:lvl w:ilvl="3" w:tplc="117C09FC" w:tentative="1">
      <w:start w:val="1"/>
      <w:numFmt w:val="bullet"/>
      <w:lvlText w:val="•"/>
      <w:lvlJc w:val="left"/>
      <w:pPr>
        <w:tabs>
          <w:tab w:val="num" w:pos="2880"/>
        </w:tabs>
        <w:ind w:left="2880" w:hanging="360"/>
      </w:pPr>
      <w:rPr>
        <w:rFonts w:ascii="Arial" w:hAnsi="Arial" w:hint="default"/>
      </w:rPr>
    </w:lvl>
    <w:lvl w:ilvl="4" w:tplc="69A67A8E" w:tentative="1">
      <w:start w:val="1"/>
      <w:numFmt w:val="bullet"/>
      <w:lvlText w:val="•"/>
      <w:lvlJc w:val="left"/>
      <w:pPr>
        <w:tabs>
          <w:tab w:val="num" w:pos="3600"/>
        </w:tabs>
        <w:ind w:left="3600" w:hanging="360"/>
      </w:pPr>
      <w:rPr>
        <w:rFonts w:ascii="Arial" w:hAnsi="Arial" w:hint="default"/>
      </w:rPr>
    </w:lvl>
    <w:lvl w:ilvl="5" w:tplc="2150779E" w:tentative="1">
      <w:start w:val="1"/>
      <w:numFmt w:val="bullet"/>
      <w:lvlText w:val="•"/>
      <w:lvlJc w:val="left"/>
      <w:pPr>
        <w:tabs>
          <w:tab w:val="num" w:pos="4320"/>
        </w:tabs>
        <w:ind w:left="4320" w:hanging="360"/>
      </w:pPr>
      <w:rPr>
        <w:rFonts w:ascii="Arial" w:hAnsi="Arial" w:hint="default"/>
      </w:rPr>
    </w:lvl>
    <w:lvl w:ilvl="6" w:tplc="82B82B9E" w:tentative="1">
      <w:start w:val="1"/>
      <w:numFmt w:val="bullet"/>
      <w:lvlText w:val="•"/>
      <w:lvlJc w:val="left"/>
      <w:pPr>
        <w:tabs>
          <w:tab w:val="num" w:pos="5040"/>
        </w:tabs>
        <w:ind w:left="5040" w:hanging="360"/>
      </w:pPr>
      <w:rPr>
        <w:rFonts w:ascii="Arial" w:hAnsi="Arial" w:hint="default"/>
      </w:rPr>
    </w:lvl>
    <w:lvl w:ilvl="7" w:tplc="C6009264" w:tentative="1">
      <w:start w:val="1"/>
      <w:numFmt w:val="bullet"/>
      <w:lvlText w:val="•"/>
      <w:lvlJc w:val="left"/>
      <w:pPr>
        <w:tabs>
          <w:tab w:val="num" w:pos="5760"/>
        </w:tabs>
        <w:ind w:left="5760" w:hanging="360"/>
      </w:pPr>
      <w:rPr>
        <w:rFonts w:ascii="Arial" w:hAnsi="Arial" w:hint="default"/>
      </w:rPr>
    </w:lvl>
    <w:lvl w:ilvl="8" w:tplc="B1FA30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D613C07"/>
    <w:multiLevelType w:val="hybridMultilevel"/>
    <w:tmpl w:val="3EA48C28"/>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9" w15:restartNumberingAfterBreak="0">
    <w:nsid w:val="547670B7"/>
    <w:multiLevelType w:val="hybridMultilevel"/>
    <w:tmpl w:val="4738AA76"/>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3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C171B42"/>
    <w:multiLevelType w:val="hybridMultilevel"/>
    <w:tmpl w:val="CFF8DD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78FF240C"/>
    <w:multiLevelType w:val="hybridMultilevel"/>
    <w:tmpl w:val="220EE44A"/>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num w:numId="1">
    <w:abstractNumId w:val="18"/>
  </w:num>
  <w:num w:numId="2">
    <w:abstractNumId w:val="7"/>
  </w:num>
  <w:num w:numId="3">
    <w:abstractNumId w:val="6"/>
  </w:num>
  <w:num w:numId="4">
    <w:abstractNumId w:val="26"/>
  </w:num>
  <w:num w:numId="5">
    <w:abstractNumId w:val="12"/>
  </w:num>
  <w:num w:numId="6">
    <w:abstractNumId w:val="30"/>
  </w:num>
  <w:num w:numId="7">
    <w:abstractNumId w:val="36"/>
  </w:num>
  <w:num w:numId="8">
    <w:abstractNumId w:val="21"/>
  </w:num>
  <w:num w:numId="9">
    <w:abstractNumId w:val="8"/>
  </w:num>
  <w:num w:numId="10">
    <w:abstractNumId w:val="40"/>
  </w:num>
  <w:num w:numId="11">
    <w:abstractNumId w:val="35"/>
  </w:num>
  <w:num w:numId="12">
    <w:abstractNumId w:val="23"/>
  </w:num>
  <w:num w:numId="13">
    <w:abstractNumId w:val="20"/>
  </w:num>
  <w:num w:numId="14">
    <w:abstractNumId w:val="31"/>
  </w:num>
  <w:num w:numId="15">
    <w:abstractNumId w:val="25"/>
  </w:num>
  <w:num w:numId="16">
    <w:abstractNumId w:val="3"/>
  </w:num>
  <w:num w:numId="17">
    <w:abstractNumId w:val="19"/>
  </w:num>
  <w:num w:numId="18">
    <w:abstractNumId w:val="38"/>
  </w:num>
  <w:num w:numId="19">
    <w:abstractNumId w:val="17"/>
  </w:num>
  <w:num w:numId="20">
    <w:abstractNumId w:val="37"/>
  </w:num>
  <w:num w:numId="21">
    <w:abstractNumId w:val="11"/>
  </w:num>
  <w:num w:numId="22">
    <w:abstractNumId w:val="13"/>
  </w:num>
  <w:num w:numId="23">
    <w:abstractNumId w:val="5"/>
  </w:num>
  <w:num w:numId="24">
    <w:abstractNumId w:val="33"/>
  </w:num>
  <w:num w:numId="25">
    <w:abstractNumId w:val="22"/>
  </w:num>
  <w:num w:numId="26">
    <w:abstractNumId w:val="4"/>
  </w:num>
  <w:num w:numId="27">
    <w:abstractNumId w:val="34"/>
  </w:num>
  <w:num w:numId="28">
    <w:abstractNumId w:val="39"/>
  </w:num>
  <w:num w:numId="29">
    <w:abstractNumId w:val="10"/>
  </w:num>
  <w:num w:numId="30">
    <w:abstractNumId w:val="32"/>
  </w:num>
  <w:num w:numId="31">
    <w:abstractNumId w:val="14"/>
  </w:num>
  <w:num w:numId="32">
    <w:abstractNumId w:val="28"/>
  </w:num>
  <w:num w:numId="33">
    <w:abstractNumId w:val="41"/>
  </w:num>
  <w:num w:numId="34">
    <w:abstractNumId w:val="1"/>
  </w:num>
  <w:num w:numId="35">
    <w:abstractNumId w:val="29"/>
  </w:num>
  <w:num w:numId="36">
    <w:abstractNumId w:val="0"/>
  </w:num>
  <w:num w:numId="37">
    <w:abstractNumId w:val="24"/>
  </w:num>
  <w:num w:numId="38">
    <w:abstractNumId w:val="9"/>
  </w:num>
  <w:num w:numId="39">
    <w:abstractNumId w:val="2"/>
  </w:num>
  <w:num w:numId="40">
    <w:abstractNumId w:val="15"/>
  </w:num>
  <w:num w:numId="41">
    <w:abstractNumId w:val="27"/>
  </w:num>
  <w:num w:numId="42">
    <w:abstractNumId w:val="1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on Berenberg-Gossler, Petra">
    <w15:presenceInfo w15:providerId="None" w15:userId="von Berenberg-Gossler, Pe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7495">
      <w:bodyDiv w:val="1"/>
      <w:marLeft w:val="0"/>
      <w:marRight w:val="0"/>
      <w:marTop w:val="0"/>
      <w:marBottom w:val="0"/>
      <w:divBdr>
        <w:top w:val="none" w:sz="0" w:space="0" w:color="auto"/>
        <w:left w:val="none" w:sz="0" w:space="0" w:color="auto"/>
        <w:bottom w:val="none" w:sz="0" w:space="0" w:color="auto"/>
        <w:right w:val="none" w:sz="0" w:space="0" w:color="auto"/>
      </w:divBdr>
      <w:divsChild>
        <w:div w:id="1174761907">
          <w:marLeft w:val="360"/>
          <w:marRight w:val="0"/>
          <w:marTop w:val="80"/>
          <w:marBottom w:val="80"/>
          <w:divBdr>
            <w:top w:val="none" w:sz="0" w:space="0" w:color="auto"/>
            <w:left w:val="none" w:sz="0" w:space="0" w:color="auto"/>
            <w:bottom w:val="none" w:sz="0" w:space="0" w:color="auto"/>
            <w:right w:val="none" w:sz="0" w:space="0" w:color="auto"/>
          </w:divBdr>
        </w:div>
      </w:divsChild>
    </w:div>
    <w:div w:id="112753791">
      <w:bodyDiv w:val="1"/>
      <w:marLeft w:val="0"/>
      <w:marRight w:val="0"/>
      <w:marTop w:val="0"/>
      <w:marBottom w:val="0"/>
      <w:divBdr>
        <w:top w:val="none" w:sz="0" w:space="0" w:color="auto"/>
        <w:left w:val="none" w:sz="0" w:space="0" w:color="auto"/>
        <w:bottom w:val="none" w:sz="0" w:space="0" w:color="auto"/>
        <w:right w:val="none" w:sz="0" w:space="0" w:color="auto"/>
      </w:divBdr>
    </w:div>
    <w:div w:id="156967167">
      <w:bodyDiv w:val="1"/>
      <w:marLeft w:val="0"/>
      <w:marRight w:val="0"/>
      <w:marTop w:val="0"/>
      <w:marBottom w:val="0"/>
      <w:divBdr>
        <w:top w:val="none" w:sz="0" w:space="0" w:color="auto"/>
        <w:left w:val="none" w:sz="0" w:space="0" w:color="auto"/>
        <w:bottom w:val="none" w:sz="0" w:space="0" w:color="auto"/>
        <w:right w:val="none" w:sz="0" w:space="0" w:color="auto"/>
      </w:divBdr>
      <w:divsChild>
        <w:div w:id="1771464498">
          <w:marLeft w:val="547"/>
          <w:marRight w:val="0"/>
          <w:marTop w:val="86"/>
          <w:marBottom w:val="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44464806">
      <w:bodyDiv w:val="1"/>
      <w:marLeft w:val="0"/>
      <w:marRight w:val="0"/>
      <w:marTop w:val="0"/>
      <w:marBottom w:val="0"/>
      <w:divBdr>
        <w:top w:val="none" w:sz="0" w:space="0" w:color="auto"/>
        <w:left w:val="none" w:sz="0" w:space="0" w:color="auto"/>
        <w:bottom w:val="none" w:sz="0" w:space="0" w:color="auto"/>
        <w:right w:val="none" w:sz="0" w:space="0" w:color="auto"/>
      </w:divBdr>
    </w:div>
    <w:div w:id="421335130">
      <w:bodyDiv w:val="1"/>
      <w:marLeft w:val="0"/>
      <w:marRight w:val="0"/>
      <w:marTop w:val="0"/>
      <w:marBottom w:val="0"/>
      <w:divBdr>
        <w:top w:val="none" w:sz="0" w:space="0" w:color="auto"/>
        <w:left w:val="none" w:sz="0" w:space="0" w:color="auto"/>
        <w:bottom w:val="none" w:sz="0" w:space="0" w:color="auto"/>
        <w:right w:val="none" w:sz="0" w:space="0" w:color="auto"/>
      </w:divBdr>
      <w:divsChild>
        <w:div w:id="958073654">
          <w:marLeft w:val="994"/>
          <w:marRight w:val="0"/>
          <w:marTop w:val="0"/>
          <w:marBottom w:val="0"/>
          <w:divBdr>
            <w:top w:val="none" w:sz="0" w:space="0" w:color="auto"/>
            <w:left w:val="none" w:sz="0" w:space="0" w:color="auto"/>
            <w:bottom w:val="none" w:sz="0" w:space="0" w:color="auto"/>
            <w:right w:val="none" w:sz="0" w:space="0" w:color="auto"/>
          </w:divBdr>
        </w:div>
      </w:divsChild>
    </w:div>
    <w:div w:id="609892450">
      <w:bodyDiv w:val="1"/>
      <w:marLeft w:val="0"/>
      <w:marRight w:val="0"/>
      <w:marTop w:val="0"/>
      <w:marBottom w:val="0"/>
      <w:divBdr>
        <w:top w:val="none" w:sz="0" w:space="0" w:color="auto"/>
        <w:left w:val="none" w:sz="0" w:space="0" w:color="auto"/>
        <w:bottom w:val="none" w:sz="0" w:space="0" w:color="auto"/>
        <w:right w:val="none" w:sz="0" w:space="0" w:color="auto"/>
      </w:divBdr>
    </w:div>
    <w:div w:id="693389427">
      <w:bodyDiv w:val="1"/>
      <w:marLeft w:val="0"/>
      <w:marRight w:val="0"/>
      <w:marTop w:val="0"/>
      <w:marBottom w:val="0"/>
      <w:divBdr>
        <w:top w:val="none" w:sz="0" w:space="0" w:color="auto"/>
        <w:left w:val="none" w:sz="0" w:space="0" w:color="auto"/>
        <w:bottom w:val="none" w:sz="0" w:space="0" w:color="auto"/>
        <w:right w:val="none" w:sz="0" w:space="0" w:color="auto"/>
      </w:divBdr>
      <w:divsChild>
        <w:div w:id="756706676">
          <w:marLeft w:val="360"/>
          <w:marRight w:val="0"/>
          <w:marTop w:val="80"/>
          <w:marBottom w:val="80"/>
          <w:divBdr>
            <w:top w:val="none" w:sz="0" w:space="0" w:color="auto"/>
            <w:left w:val="none" w:sz="0" w:space="0" w:color="auto"/>
            <w:bottom w:val="none" w:sz="0" w:space="0" w:color="auto"/>
            <w:right w:val="none" w:sz="0" w:space="0" w:color="auto"/>
          </w:divBdr>
        </w:div>
        <w:div w:id="699012773">
          <w:marLeft w:val="360"/>
          <w:marRight w:val="0"/>
          <w:marTop w:val="80"/>
          <w:marBottom w:val="80"/>
          <w:divBdr>
            <w:top w:val="none" w:sz="0" w:space="0" w:color="auto"/>
            <w:left w:val="none" w:sz="0" w:space="0" w:color="auto"/>
            <w:bottom w:val="none" w:sz="0" w:space="0" w:color="auto"/>
            <w:right w:val="none" w:sz="0" w:space="0" w:color="auto"/>
          </w:divBdr>
        </w:div>
        <w:div w:id="1057166882">
          <w:marLeft w:val="360"/>
          <w:marRight w:val="0"/>
          <w:marTop w:val="80"/>
          <w:marBottom w:val="8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7013543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35545197">
      <w:bodyDiv w:val="1"/>
      <w:marLeft w:val="0"/>
      <w:marRight w:val="0"/>
      <w:marTop w:val="0"/>
      <w:marBottom w:val="0"/>
      <w:divBdr>
        <w:top w:val="none" w:sz="0" w:space="0" w:color="auto"/>
        <w:left w:val="none" w:sz="0" w:space="0" w:color="auto"/>
        <w:bottom w:val="none" w:sz="0" w:space="0" w:color="auto"/>
        <w:right w:val="none" w:sz="0" w:space="0" w:color="auto"/>
      </w:divBdr>
    </w:div>
    <w:div w:id="1835876497">
      <w:bodyDiv w:val="1"/>
      <w:marLeft w:val="0"/>
      <w:marRight w:val="0"/>
      <w:marTop w:val="0"/>
      <w:marBottom w:val="0"/>
      <w:divBdr>
        <w:top w:val="none" w:sz="0" w:space="0" w:color="auto"/>
        <w:left w:val="none" w:sz="0" w:space="0" w:color="auto"/>
        <w:bottom w:val="none" w:sz="0" w:space="0" w:color="auto"/>
        <w:right w:val="none" w:sz="0" w:space="0" w:color="auto"/>
      </w:divBdr>
      <w:divsChild>
        <w:div w:id="1767916847">
          <w:marLeft w:val="418"/>
          <w:marRight w:val="0"/>
          <w:marTop w:val="100"/>
          <w:marBottom w:val="0"/>
          <w:divBdr>
            <w:top w:val="none" w:sz="0" w:space="0" w:color="auto"/>
            <w:left w:val="none" w:sz="0" w:space="0" w:color="auto"/>
            <w:bottom w:val="none" w:sz="0" w:space="0" w:color="auto"/>
            <w:right w:val="none" w:sz="0" w:space="0" w:color="auto"/>
          </w:divBdr>
        </w:div>
        <w:div w:id="1196192056">
          <w:marLeft w:val="418"/>
          <w:marRight w:val="0"/>
          <w:marTop w:val="100"/>
          <w:marBottom w:val="0"/>
          <w:divBdr>
            <w:top w:val="none" w:sz="0" w:space="0" w:color="auto"/>
            <w:left w:val="none" w:sz="0" w:space="0" w:color="auto"/>
            <w:bottom w:val="none" w:sz="0" w:space="0" w:color="auto"/>
            <w:right w:val="none" w:sz="0" w:space="0" w:color="auto"/>
          </w:divBdr>
        </w:div>
        <w:div w:id="505556463">
          <w:marLeft w:val="418"/>
          <w:marRight w:val="0"/>
          <w:marTop w:val="100"/>
          <w:marBottom w:val="0"/>
          <w:divBdr>
            <w:top w:val="none" w:sz="0" w:space="0" w:color="auto"/>
            <w:left w:val="none" w:sz="0" w:space="0" w:color="auto"/>
            <w:bottom w:val="none" w:sz="0" w:space="0" w:color="auto"/>
            <w:right w:val="none" w:sz="0" w:space="0" w:color="auto"/>
          </w:divBdr>
        </w:div>
        <w:div w:id="1119883168">
          <w:marLeft w:val="418"/>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rki.local\daten\Wissdaten\RKI_nCoV-Lage\1.Lagemanagement\1.3.Besprechungen_TKs\1.Lage_AG\2021-10-27_Lage_AG\211027_SARS-CoV-2%20in%20ARS_Krisenstabssitzung.pptx" TargetMode="External"/><Relationship Id="rId18" Type="http://schemas.openxmlformats.org/officeDocument/2006/relationships/hyperlink" Target="file:///S:\Wissdaten\RKI_nCoV-Lage\1.Lagemanagement\1.3.Besprechungen_TKs\1.Lage_AG\2021-10-27_Lage_AG\Risikobewertung%20zu%20COVID-27-10-2021.docx"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1-10-27_Lage_AG\Testzahlerfassung%20am%20RKI_2021-10-27_SB.pptx" TargetMode="External"/><Relationship Id="rId17" Type="http://schemas.openxmlformats.org/officeDocument/2006/relationships/hyperlink" Target="file:///S:\Wissdaten\RKI_nCoV-Lage\1.Lagemanagement\1.3.Besprechungen_TKs\1.Lage_AG\2021-10-27_Lage_AG\2021-10-27_Intensivregister_SPoCK.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10-27_Lage_AG\211027%20NRZ%20Influenzaviren%20Lage.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10-27_Lage_AG\LageNational_2021-10-27_draft.pptx" TargetMode="External"/><Relationship Id="rId5" Type="http://schemas.openxmlformats.org/officeDocument/2006/relationships/webSettings" Target="webSettings.xml"/><Relationship Id="rId15" Type="http://schemas.openxmlformats.org/officeDocument/2006/relationships/hyperlink" Target="file:///\\rki.local\daten\Wissdaten\RKI_nCoV-Lage\1.Lagemanagement\1.3.Besprechungen_TKs\1.Lage_AG\2021-10-27_Lage_AG\syndrom-ARE-SARI-COVID_bis_KW42_2021_f&#252;r-Krisenstab.pptx"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file:///\\rki.local\daten\Wissdaten\RKI_nCoV-Lage\1.Lagemanagement\1.3.Besprechungen_TKs\1.Lage_AG\2021-10-27_Lage_AG\Serostudien_Krisenstab%2027102021.ppt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10-27_Lage_AG\VOC20211027_LageAG.ppt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BundesSerif Office">
    <w:altName w:val="Book Antiqua"/>
    <w:charset w:val="00"/>
    <w:family w:val="roman"/>
    <w:pitch w:val="variable"/>
    <w:sig w:usb0="A00000BF" w:usb1="4000206B" w:usb2="00000000" w:usb3="00000000" w:csb0="00000093" w:csb1="00000000"/>
  </w:font>
  <w:font w:name="BundesSans Office">
    <w:altName w:val="Lucida Sans Unicode"/>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1E175-EEB9-4ED8-8A7C-1CBD8E72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3385</Words>
  <Characters>21328</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von Berenberg-Gossler, Petra</cp:lastModifiedBy>
  <cp:revision>6</cp:revision>
  <cp:lastPrinted>2020-05-06T16:43:00Z</cp:lastPrinted>
  <dcterms:created xsi:type="dcterms:W3CDTF">2021-10-27T20:02:00Z</dcterms:created>
  <dcterms:modified xsi:type="dcterms:W3CDTF">2021-10-28T12:41:00Z</dcterms:modified>
</cp:coreProperties>
</file>