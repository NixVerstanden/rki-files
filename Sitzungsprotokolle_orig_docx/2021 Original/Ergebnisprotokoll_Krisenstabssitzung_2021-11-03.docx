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03.11.221,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 xml:space="preserve">Moderation: Lars Schaade </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contextualSpacing w:val="0"/>
        <w:rPr>
          <w:sz w:val="22"/>
          <w:szCs w:val="22"/>
        </w:rPr>
      </w:pP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FG11</w:t>
      </w:r>
    </w:p>
    <w:p>
      <w:pPr>
        <w:pStyle w:val="Listenabsatz"/>
        <w:numPr>
          <w:ilvl w:val="1"/>
          <w:numId w:val="2"/>
        </w:numPr>
        <w:spacing w:after="0"/>
        <w:contextualSpacing w:val="0"/>
        <w:rPr>
          <w:sz w:val="22"/>
          <w:szCs w:val="22"/>
        </w:rPr>
      </w:pPr>
      <w:r>
        <w:rPr>
          <w:sz w:val="22"/>
          <w:szCs w:val="22"/>
        </w:rPr>
        <w:t>Sangeeta Banerji (Protokoll)</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Barbara Biere</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r>
        <w:rPr>
          <w:rStyle w:val="highlight"/>
          <w:sz w:val="22"/>
          <w:szCs w:val="22"/>
        </w:rPr>
        <w:t>Scheida</w:t>
      </w:r>
    </w:p>
    <w:p>
      <w:pPr>
        <w:pStyle w:val="Listenabsatz"/>
        <w:numPr>
          <w:ilvl w:val="0"/>
          <w:numId w:val="2"/>
        </w:numPr>
        <w:spacing w:after="0"/>
        <w:contextualSpacing w:val="0"/>
        <w:rPr>
          <w:sz w:val="22"/>
        </w:rPr>
      </w:pPr>
      <w:r>
        <w:rPr>
          <w:sz w:val="22"/>
        </w:rPr>
        <w:t xml:space="preserve">FG25 </w:t>
      </w:r>
    </w:p>
    <w:p>
      <w:pPr>
        <w:pStyle w:val="Listenabsatz"/>
        <w:numPr>
          <w:ilvl w:val="1"/>
          <w:numId w:val="2"/>
        </w:numPr>
        <w:spacing w:after="0"/>
        <w:contextualSpacing w:val="0"/>
        <w:rPr>
          <w:sz w:val="22"/>
          <w:szCs w:val="22"/>
        </w:rPr>
      </w:pPr>
      <w:r>
        <w:rPr>
          <w:sz w:val="22"/>
          <w:szCs w:val="22"/>
        </w:rPr>
        <w:t xml:space="preserve">Christa </w:t>
      </w:r>
      <w:r>
        <w:rPr>
          <w:rStyle w:val="highlight"/>
          <w:sz w:val="22"/>
          <w:szCs w:val="22"/>
        </w:rPr>
        <w:t>Scheid</w:t>
      </w:r>
      <w:r>
        <w:rPr>
          <w:sz w:val="22"/>
          <w:szCs w:val="22"/>
        </w:rPr>
        <w:t>t-</w:t>
      </w:r>
      <w:r>
        <w:rPr>
          <w:rStyle w:val="highlight"/>
          <w:sz w:val="22"/>
          <w:szCs w:val="22"/>
        </w:rPr>
        <w:t>Nave</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 xml:space="preserve">Thomas Harder </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Kristin Tolksdorf</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 xml:space="preserve">Maria </w:t>
      </w:r>
      <w:proofErr w:type="gramStart"/>
      <w:r>
        <w:rPr>
          <w:sz w:val="22"/>
          <w:szCs w:val="22"/>
        </w:rPr>
        <w:t>an der Heiden</w:t>
      </w:r>
      <w:proofErr w:type="gramEnd"/>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Christian Herzog</w:t>
      </w:r>
    </w:p>
    <w:p>
      <w:pPr>
        <w:pStyle w:val="Listenabsatz"/>
        <w:spacing w:after="0"/>
        <w:contextualSpacing w:val="0"/>
        <w:rPr>
          <w:sz w:val="22"/>
          <w:szCs w:val="22"/>
        </w:rPr>
      </w:pP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spacing w:after="0"/>
        <w:rPr>
          <w:sz w:val="22"/>
        </w:rPr>
      </w:pP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szCs w:val="22"/>
        </w:rPr>
        <w:t xml:space="preserve">Jasmin </w:t>
      </w:r>
      <w:proofErr w:type="spellStart"/>
      <w:r>
        <w:rPr>
          <w:sz w:val="22"/>
          <w:szCs w:val="22"/>
        </w:rPr>
        <w:t>Benser</w:t>
      </w:r>
      <w:proofErr w:type="spellEnd"/>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freitags)</w:t>
            </w:r>
          </w:p>
          <w:p>
            <w:pPr>
              <w:pStyle w:val="Liste1"/>
            </w:pPr>
            <w:r>
              <w:t>(nicht berichtet)</w:t>
            </w:r>
          </w:p>
          <w:p>
            <w:pPr>
              <w:pStyle w:val="Liste2"/>
              <w:numPr>
                <w:ilvl w:val="0"/>
                <w:numId w:val="0"/>
              </w:numPr>
              <w:ind w:left="833" w:hanging="360"/>
              <w:rPr>
                <w:lang w:val="de-DE"/>
              </w:rPr>
            </w:pPr>
          </w:p>
          <w:p>
            <w:pPr>
              <w:pStyle w:val="Liste2"/>
              <w:numPr>
                <w:ilvl w:val="0"/>
                <w:numId w:val="0"/>
              </w:numPr>
            </w:pPr>
          </w:p>
          <w:p>
            <w:pPr>
              <w:pStyle w:val="2"/>
            </w:pPr>
            <w:r>
              <w:t xml:space="preserve">National </w:t>
            </w:r>
          </w:p>
          <w:p>
            <w:pPr>
              <w:pStyle w:val="Liste1"/>
            </w:pPr>
            <w:r>
              <w:t xml:space="preserve">Fallzahlen, Todesfälle, Trend, Folien </w:t>
            </w:r>
            <w:hyperlink r:id="rId14" w:history="1">
              <w:r>
                <w:rPr>
                  <w:rStyle w:val="Hyperlink"/>
                </w:rPr>
                <w:t>hier</w:t>
              </w:r>
            </w:hyperlink>
          </w:p>
          <w:p>
            <w:pPr>
              <w:pStyle w:val="Liste2"/>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4.6</w:t>
            </w:r>
            <w:ins w:id="1" w:author="Michaela Diercke" w:date="2021-11-03T17:46:00Z">
              <w:r>
                <w:rPr>
                  <w:lang w:val="de-DE"/>
                </w:rPr>
                <w:t>3</w:t>
              </w:r>
            </w:ins>
            <w:r>
              <w:rPr>
                <w:lang w:val="de-DE"/>
              </w:rPr>
              <w:t>8.</w:t>
            </w:r>
            <w:del w:id="2" w:author="Michaela Diercke" w:date="2021-11-03T17:47:00Z">
              <w:r>
                <w:rPr>
                  <w:lang w:val="de-DE"/>
                </w:rPr>
                <w:delText xml:space="preserve">429 </w:delText>
              </w:r>
            </w:del>
            <w:ins w:id="3" w:author="Michaela Diercke" w:date="2021-11-03T17:47:00Z">
              <w:r>
                <w:rPr>
                  <w:lang w:val="de-DE"/>
                </w:rPr>
                <w:t xml:space="preserve">419 </w:t>
              </w:r>
            </w:ins>
            <w:r>
              <w:rPr>
                <w:lang w:val="de-DE"/>
              </w:rPr>
              <w:t xml:space="preserve">(+20.398), davon 96.027 (+194) Todesfälle </w:t>
            </w:r>
          </w:p>
          <w:p>
            <w:pPr>
              <w:pStyle w:val="Liste2"/>
            </w:pPr>
            <w:r>
              <w:t xml:space="preserve">7-Tage-Inzidenz:  146,6/100.000 </w:t>
            </w:r>
            <w:proofErr w:type="spellStart"/>
            <w:r>
              <w:t>Einw</w:t>
            </w:r>
            <w:proofErr w:type="spellEnd"/>
            <w:r>
              <w:t>.</w:t>
            </w:r>
          </w:p>
          <w:p>
            <w:pPr>
              <w:pStyle w:val="Liste2"/>
              <w:rPr>
                <w:lang w:val="de-DE"/>
              </w:rPr>
            </w:pPr>
            <w:proofErr w:type="spellStart"/>
            <w:r>
              <w:rPr>
                <w:lang w:val="de-DE"/>
              </w:rPr>
              <w:t>Impfmonitoring</w:t>
            </w:r>
            <w:proofErr w:type="spellEnd"/>
            <w:r>
              <w:rPr>
                <w:lang w:val="de-DE"/>
              </w:rPr>
              <w:t>: Geimpfte mit 1. Dosis 57.782.304 (69,5%), mit vollständiger Impfung 55.566.259 (66,8%)</w:t>
            </w:r>
          </w:p>
          <w:p>
            <w:pPr>
              <w:pStyle w:val="Liste2"/>
              <w:rPr>
                <w:lang w:val="de-DE"/>
              </w:rPr>
            </w:pPr>
            <w:r>
              <w:rPr>
                <w:lang w:val="de-DE"/>
              </w:rPr>
              <w:t>Verlauf der 7-Tage-Inzidenz der Bundesländer:</w:t>
            </w:r>
          </w:p>
          <w:p>
            <w:pPr>
              <w:pStyle w:val="Liste3"/>
            </w:pPr>
            <w:r>
              <w:t xml:space="preserve">Bundesweiter Wert steigt, Anstieg in Sachsen, Thüringen, </w:t>
            </w:r>
            <w:proofErr w:type="spellStart"/>
            <w:r>
              <w:t>süden</w:t>
            </w:r>
            <w:proofErr w:type="spellEnd"/>
            <w:r>
              <w:t xml:space="preserve"> Bayerns und BaWü</w:t>
            </w:r>
          </w:p>
          <w:p>
            <w:pPr>
              <w:pStyle w:val="Liste3"/>
            </w:pPr>
            <w:r>
              <w:t>5 LK mit einer 7d- Inzidenz &gt;500 und 65 LK &gt;50</w:t>
            </w:r>
          </w:p>
          <w:p>
            <w:pPr>
              <w:pStyle w:val="Liste3"/>
              <w:numPr>
                <w:ilvl w:val="0"/>
                <w:numId w:val="8"/>
              </w:numPr>
            </w:pPr>
            <w:proofErr w:type="spellStart"/>
            <w:r>
              <w:t>Nowcasting</w:t>
            </w:r>
            <w:proofErr w:type="spellEnd"/>
            <w:r>
              <w:t>: 7-d-R-Wert = 1</w:t>
            </w:r>
          </w:p>
          <w:p>
            <w:pPr>
              <w:pStyle w:val="Liste3"/>
              <w:numPr>
                <w:ilvl w:val="0"/>
                <w:numId w:val="8"/>
              </w:numPr>
            </w:pPr>
            <w:r>
              <w:t xml:space="preserve">Geografische Verteilung: Immer mehr LK mit sehr hoher Inzidenz </w:t>
            </w:r>
          </w:p>
          <w:p>
            <w:pPr>
              <w:pStyle w:val="Liste3"/>
              <w:numPr>
                <w:ilvl w:val="0"/>
                <w:numId w:val="8"/>
              </w:numPr>
            </w:pPr>
            <w:proofErr w:type="spellStart"/>
            <w:r>
              <w:t>HeatMap</w:t>
            </w:r>
            <w:proofErr w:type="spellEnd"/>
            <w:r>
              <w:t>: Großer Anstieg bei den 10-14-Jährigen, Anstieg in allen Altersgruppen</w:t>
            </w:r>
          </w:p>
          <w:p>
            <w:pPr>
              <w:pStyle w:val="Liste3"/>
              <w:numPr>
                <w:ilvl w:val="0"/>
                <w:numId w:val="8"/>
              </w:numPr>
            </w:pPr>
            <w:r>
              <w:t xml:space="preserve">Hospitalisierungen: Hospitalisierungsinzidenz = 3,6/100.000 </w:t>
            </w:r>
            <w:proofErr w:type="spellStart"/>
            <w:r>
              <w:t>Einw</w:t>
            </w:r>
            <w:proofErr w:type="spellEnd"/>
            <w:r>
              <w:t xml:space="preserve">. und 8,3/100.000 </w:t>
            </w:r>
            <w:proofErr w:type="spellStart"/>
            <w:r>
              <w:t>Einw</w:t>
            </w:r>
            <w:proofErr w:type="spellEnd"/>
            <w:r>
              <w:t>. Bei den Ü60-Jährigen</w:t>
            </w:r>
          </w:p>
          <w:p>
            <w:pPr>
              <w:pStyle w:val="Liste3"/>
              <w:numPr>
                <w:ilvl w:val="0"/>
                <w:numId w:val="8"/>
              </w:numPr>
            </w:pPr>
            <w:r>
              <w:t xml:space="preserve">Geografische Verteilung der Inzidenzen nach Altersgruppen: Abbildung </w:t>
            </w:r>
          </w:p>
          <w:p>
            <w:pPr>
              <w:pStyle w:val="Liste3"/>
              <w:numPr>
                <w:ilvl w:val="0"/>
                <w:numId w:val="9"/>
              </w:numPr>
            </w:pPr>
            <w:r>
              <w:t xml:space="preserve">Immer mehr LK, wo die Inzidenz bei den 10-19-Jährigen mit über 1000/100.000 </w:t>
            </w:r>
            <w:proofErr w:type="spellStart"/>
            <w:r>
              <w:t>Einw</w:t>
            </w:r>
            <w:proofErr w:type="spellEnd"/>
            <w:r>
              <w:t>. Besonders hoch sind. Auch in den anderen Altersgruppen steigen die Inzidenzwerte stark an</w:t>
            </w:r>
          </w:p>
          <w:p>
            <w:pPr>
              <w:pStyle w:val="Liste3"/>
              <w:numPr>
                <w:ilvl w:val="0"/>
                <w:numId w:val="10"/>
              </w:numPr>
            </w:pPr>
            <w:r>
              <w:t>Altersverteilung der Inzidenzen pro Kalenderwoche: der Anteil der Älteren steigt stark an. Das spiegelt sich auch den deren Anteil an den Hospitalisierungsraten und Todesfällen wider</w:t>
            </w:r>
          </w:p>
          <w:p>
            <w:pPr>
              <w:pStyle w:val="Liste1"/>
              <w:rPr>
                <w:rStyle w:val="TagMiZchn"/>
                <w:b w:val="0"/>
                <w:bCs/>
              </w:rPr>
            </w:pPr>
            <w:r>
              <w:rPr>
                <w:rStyle w:val="3Zchn"/>
                <w:b w:val="0"/>
              </w:rPr>
              <w:t>Testkapazität und Testungen</w:t>
            </w:r>
            <w:r>
              <w:t xml:space="preserve"> </w:t>
            </w:r>
            <w:r>
              <w:rPr>
                <w:rStyle w:val="TagMiZchn"/>
                <w:bCs/>
              </w:rPr>
              <w:t xml:space="preserve">(nur mittwochs) </w:t>
            </w:r>
            <w:r>
              <w:rPr>
                <w:rStyle w:val="TagMiZchn"/>
                <w:bCs/>
                <w:i w:val="0"/>
                <w:color w:val="auto"/>
              </w:rPr>
              <w:t xml:space="preserve">Folien </w:t>
            </w:r>
            <w:hyperlink r:id="rId15" w:history="1">
              <w:r>
                <w:rPr>
                  <w:rStyle w:val="Hyperlink"/>
                  <w:bCs/>
                </w:rPr>
                <w:t>hier</w:t>
              </w:r>
            </w:hyperlink>
          </w:p>
          <w:p>
            <w:pPr>
              <w:pStyle w:val="Liste2"/>
              <w:rPr>
                <w:lang w:val="de-DE"/>
              </w:rPr>
            </w:pPr>
            <w:r>
              <w:rPr>
                <w:lang w:val="de-DE"/>
              </w:rPr>
              <w:t>Anzahl Testungen: um mehr als 20% angestiegen, Positiven Anteil (PA): 12,24%, Laborauslastung bei ca. 50%-70%. außer in Thüringen, wo fast 100%</w:t>
            </w:r>
          </w:p>
          <w:p>
            <w:pPr>
              <w:pStyle w:val="Liste2"/>
              <w:rPr>
                <w:lang w:val="de-DE"/>
              </w:rPr>
            </w:pPr>
            <w:r>
              <w:rPr>
                <w:lang w:val="de-DE"/>
              </w:rPr>
              <w:t xml:space="preserve">VOIC/VOI Folien </w:t>
            </w:r>
            <w:hyperlink r:id="rId16" w:history="1">
              <w:r>
                <w:rPr>
                  <w:rStyle w:val="Hyperlink"/>
                  <w:lang w:val="de-DE"/>
                </w:rPr>
                <w:t>hier</w:t>
              </w:r>
            </w:hyperlink>
          </w:p>
          <w:p>
            <w:pPr>
              <w:pStyle w:val="Liste2"/>
              <w:numPr>
                <w:ilvl w:val="0"/>
                <w:numId w:val="9"/>
              </w:numPr>
              <w:rPr>
                <w:lang w:val="de-DE"/>
              </w:rPr>
            </w:pPr>
            <w:r>
              <w:rPr>
                <w:lang w:val="de-DE"/>
              </w:rPr>
              <w:t>100% Deltavariante (kein Nachweis anderer VOCs seit KW 38)</w:t>
            </w:r>
          </w:p>
          <w:p>
            <w:pPr>
              <w:pStyle w:val="Liste2"/>
              <w:numPr>
                <w:ilvl w:val="0"/>
                <w:numId w:val="9"/>
              </w:numPr>
              <w:rPr>
                <w:lang w:val="de-DE"/>
              </w:rPr>
            </w:pPr>
            <w:r>
              <w:rPr>
                <w:lang w:val="de-DE"/>
              </w:rPr>
              <w:t>VOI Ay4.2: niedrig aber konstant, AY33 konstant</w:t>
            </w:r>
          </w:p>
          <w:p>
            <w:pPr>
              <w:pStyle w:val="Liste2"/>
              <w:numPr>
                <w:ilvl w:val="0"/>
                <w:numId w:val="9"/>
              </w:numPr>
              <w:rPr>
                <w:lang w:val="de-DE"/>
              </w:rPr>
            </w:pPr>
            <w:r>
              <w:rPr>
                <w:lang w:val="de-DE"/>
              </w:rPr>
              <w:t>Keine Häufung der Mutation bei Hospitalisierten oder Todesfällen</w:t>
            </w:r>
          </w:p>
          <w:p>
            <w:pPr>
              <w:pStyle w:val="Liste2"/>
              <w:numPr>
                <w:ilvl w:val="0"/>
                <w:numId w:val="9"/>
              </w:numPr>
              <w:rPr>
                <w:lang w:val="de-DE"/>
              </w:rPr>
            </w:pPr>
            <w:r>
              <w:rPr>
                <w:lang w:val="de-DE"/>
              </w:rPr>
              <w:t>Anteil sequenzierter Proben sinkt</w:t>
            </w:r>
          </w:p>
          <w:p>
            <w:pPr>
              <w:pStyle w:val="Liste2"/>
              <w:numPr>
                <w:ilvl w:val="0"/>
                <w:numId w:val="0"/>
              </w:numPr>
              <w:ind w:left="833"/>
              <w:rPr>
                <w:lang w:val="de-DE"/>
              </w:rPr>
            </w:pPr>
          </w:p>
          <w:p>
            <w:pPr>
              <w:pStyle w:val="Liste1"/>
            </w:pPr>
            <w:r>
              <w:t xml:space="preserve">ARS-Daten </w:t>
            </w:r>
            <w:r>
              <w:rPr>
                <w:rStyle w:val="TagMiZchn"/>
                <w:bCs/>
                <w:i w:val="0"/>
                <w:color w:val="auto"/>
              </w:rPr>
              <w:t xml:space="preserve">Folien </w:t>
            </w:r>
            <w:hyperlink r:id="rId17" w:history="1">
              <w:r>
                <w:rPr>
                  <w:rStyle w:val="Hyperlink"/>
                  <w:bCs/>
                </w:rPr>
                <w:t>hier</w:t>
              </w:r>
            </w:hyperlink>
          </w:p>
          <w:p>
            <w:pPr>
              <w:pStyle w:val="Liste2"/>
              <w:rPr>
                <w:lang w:val="de-DE"/>
              </w:rPr>
            </w:pPr>
            <w:r>
              <w:rPr>
                <w:lang w:val="de-DE"/>
              </w:rPr>
              <w:t>Anstieg der Testzahlen und der PA, PA bei ca. 30% in Thüringen und 20% in Sachsen</w:t>
            </w:r>
          </w:p>
          <w:p>
            <w:pPr>
              <w:pStyle w:val="Liste2"/>
              <w:rPr>
                <w:lang w:val="de-DE"/>
              </w:rPr>
            </w:pPr>
            <w:r>
              <w:rPr>
                <w:lang w:val="de-DE"/>
              </w:rPr>
              <w:lastRenderedPageBreak/>
              <w:t xml:space="preserve"> Am häufigsten wird in Arztpraxen und „Andere“ getestet, d.h. </w:t>
            </w:r>
            <w:proofErr w:type="spellStart"/>
            <w:r>
              <w:rPr>
                <w:lang w:val="de-DE"/>
              </w:rPr>
              <w:t>Lollitests</w:t>
            </w:r>
            <w:proofErr w:type="spellEnd"/>
            <w:r>
              <w:rPr>
                <w:lang w:val="de-DE"/>
              </w:rPr>
              <w:t xml:space="preserve"> in Schulen.</w:t>
            </w:r>
          </w:p>
          <w:p>
            <w:pPr>
              <w:pStyle w:val="Liste2"/>
              <w:rPr>
                <w:lang w:val="de-DE"/>
              </w:rPr>
            </w:pPr>
            <w:r>
              <w:rPr>
                <w:lang w:val="de-DE"/>
              </w:rPr>
              <w:t>5-</w:t>
            </w:r>
            <w:proofErr w:type="gramStart"/>
            <w:r>
              <w:rPr>
                <w:lang w:val="de-DE"/>
              </w:rPr>
              <w:t>14 Jährige</w:t>
            </w:r>
            <w:proofErr w:type="gramEnd"/>
            <w:r>
              <w:rPr>
                <w:lang w:val="de-DE"/>
              </w:rPr>
              <w:t xml:space="preserve"> wurden am häufigsten getestet, Anstieg PA am höchsten bei 5-14-Jährigen 354/100.000 </w:t>
            </w:r>
            <w:proofErr w:type="spellStart"/>
            <w:r>
              <w:rPr>
                <w:lang w:val="de-DE"/>
              </w:rPr>
              <w:t>Einw</w:t>
            </w:r>
            <w:proofErr w:type="spellEnd"/>
            <w:r>
              <w:rPr>
                <w:lang w:val="de-DE"/>
              </w:rPr>
              <w:t>.</w:t>
            </w:r>
          </w:p>
          <w:p>
            <w:pPr>
              <w:pStyle w:val="Liste2"/>
              <w:rPr>
                <w:lang w:val="de-DE"/>
              </w:rPr>
            </w:pPr>
            <w:r>
              <w:rPr>
                <w:lang w:val="de-DE"/>
              </w:rPr>
              <w:t>Ausbrüche: 118 in medizinischen Einrichtungen und 135 in Alten- und Pflegeheimen</w:t>
            </w:r>
          </w:p>
          <w:p>
            <w:pPr>
              <w:pStyle w:val="Liste2"/>
              <w:numPr>
                <w:ilvl w:val="0"/>
                <w:numId w:val="0"/>
              </w:numPr>
              <w:ind w:left="833" w:hanging="360"/>
              <w:rPr>
                <w:lang w:val="de-DE"/>
              </w:rPr>
            </w:pPr>
          </w:p>
          <w:p>
            <w:pPr>
              <w:pStyle w:val="Liste1"/>
            </w:pPr>
            <w:proofErr w:type="spellStart"/>
            <w:r>
              <w:t>Syndromische</w:t>
            </w:r>
            <w:proofErr w:type="spellEnd"/>
            <w:r>
              <w:t xml:space="preserve"> Surveillance</w:t>
            </w:r>
            <w:r>
              <w:rPr>
                <w:rStyle w:val="TagMiZchn"/>
              </w:rPr>
              <w:t xml:space="preserve"> (nur mittwochs)</w:t>
            </w:r>
            <w:r>
              <w:rPr>
                <w:i/>
                <w:color w:val="D99594" w:themeColor="accent2" w:themeTint="99"/>
                <w:sz w:val="20"/>
                <w:szCs w:val="20"/>
              </w:rPr>
              <w:t xml:space="preserve"> </w:t>
            </w:r>
            <w:r>
              <w:rPr>
                <w:rStyle w:val="TagMiZchn"/>
                <w:bCs/>
                <w:i w:val="0"/>
                <w:color w:val="auto"/>
              </w:rPr>
              <w:t xml:space="preserve">Folien </w:t>
            </w:r>
            <w:hyperlink r:id="rId18" w:history="1">
              <w:r>
                <w:rPr>
                  <w:rStyle w:val="Hyperlink"/>
                  <w:bCs/>
                </w:rPr>
                <w:t>hier</w:t>
              </w:r>
            </w:hyperlink>
          </w:p>
          <w:p>
            <w:pPr>
              <w:pStyle w:val="Liste2"/>
              <w:rPr>
                <w:lang w:val="de-DE"/>
              </w:rPr>
            </w:pPr>
            <w:proofErr w:type="spellStart"/>
            <w:r>
              <w:rPr>
                <w:lang w:val="de-DE"/>
              </w:rPr>
              <w:t>GrippeWeb</w:t>
            </w:r>
            <w:proofErr w:type="spellEnd"/>
            <w:r>
              <w:rPr>
                <w:lang w:val="de-DE"/>
              </w:rPr>
              <w:t xml:space="preserve"> (43. KW): 5,1 Mio. ARE (5,1 in KW 42); Rückgang bei den Klein- und Schulkindern </w:t>
            </w:r>
          </w:p>
          <w:p>
            <w:pPr>
              <w:pStyle w:val="Liste2"/>
              <w:rPr>
                <w:lang w:val="de-DE"/>
              </w:rPr>
            </w:pPr>
            <w:r>
              <w:rPr>
                <w:lang w:val="de-DE"/>
              </w:rPr>
              <w:t>AG Influenza: Starker Anstieg der Arztkonsultationen bei Erwachsenen, vor allem in Bayern</w:t>
            </w:r>
          </w:p>
          <w:p>
            <w:pPr>
              <w:pStyle w:val="Liste2"/>
              <w:rPr>
                <w:lang w:val="de-DE"/>
              </w:rPr>
            </w:pPr>
            <w:r>
              <w:rPr>
                <w:lang w:val="de-DE"/>
              </w:rPr>
              <w:t>KH-Surveillance: leichter Rückgang der SARI Fallzahlen bei 0-4-Jährigen (67% RSV)</w:t>
            </w:r>
          </w:p>
          <w:p>
            <w:pPr>
              <w:pStyle w:val="Liste2"/>
              <w:rPr>
                <w:lang w:val="de-DE"/>
              </w:rPr>
            </w:pPr>
            <w:r>
              <w:rPr>
                <w:lang w:val="de-DE"/>
              </w:rPr>
              <w:t xml:space="preserve">Anteil COVID-19 von 27% und bei Intensivfällen 34% </w:t>
            </w:r>
          </w:p>
          <w:p>
            <w:pPr>
              <w:pStyle w:val="Liste2"/>
              <w:rPr>
                <w:lang w:val="de-DE"/>
              </w:rPr>
            </w:pPr>
            <w:r>
              <w:rPr>
                <w:lang w:val="de-DE"/>
              </w:rPr>
              <w:t>Ausbrüche in Kitas: 65/Woche, 44% Anteil der AG 0-5</w:t>
            </w:r>
          </w:p>
          <w:p>
            <w:pPr>
              <w:pStyle w:val="Liste2"/>
              <w:rPr>
                <w:lang w:val="de-DE"/>
              </w:rPr>
            </w:pPr>
            <w:r>
              <w:rPr>
                <w:lang w:val="de-DE"/>
              </w:rPr>
              <w:t xml:space="preserve">Schulausbrüche: leichter Rückgang durch Herbstferien, aktuell bei 753 Ausbrüchen in den letzten 4 Wochen, AG 6-14 ist an 77% aller Ausbrüche beteiligt </w:t>
            </w:r>
          </w:p>
          <w:p>
            <w:pPr>
              <w:pStyle w:val="Liste1"/>
              <w:rPr>
                <w:rStyle w:val="TagMiZchn"/>
                <w:b w:val="0"/>
              </w:rPr>
            </w:pPr>
            <w:r>
              <w:t xml:space="preserve">Virologische Surveillance, NRZ Influenza-Daten </w:t>
            </w:r>
            <w:r>
              <w:rPr>
                <w:rStyle w:val="TagMiZchn"/>
              </w:rPr>
              <w:t xml:space="preserve">(nur mittwochs) </w:t>
            </w:r>
          </w:p>
          <w:p>
            <w:pPr>
              <w:pStyle w:val="Liste1"/>
              <w:rPr>
                <w:rStyle w:val="TagMiZchn"/>
                <w:b w:val="0"/>
                <w:bCs/>
              </w:rPr>
            </w:pPr>
            <w:r>
              <w:rPr>
                <w:rStyle w:val="TagMiZchn"/>
                <w:bCs/>
                <w:i w:val="0"/>
                <w:color w:val="auto"/>
              </w:rPr>
              <w:t xml:space="preserve">Folien </w:t>
            </w:r>
            <w:hyperlink r:id="rId19" w:history="1">
              <w:r>
                <w:rPr>
                  <w:rStyle w:val="Hyperlink"/>
                  <w:bCs/>
                </w:rPr>
                <w:t>hier</w:t>
              </w:r>
            </w:hyperlink>
          </w:p>
          <w:p>
            <w:pPr>
              <w:pStyle w:val="Liste1"/>
              <w:rPr>
                <w:rStyle w:val="TagMiZchn"/>
                <w:b w:val="0"/>
                <w:bCs/>
              </w:rPr>
            </w:pPr>
            <w:r>
              <w:rPr>
                <w:rStyle w:val="TagMiZchn"/>
                <w:b w:val="0"/>
                <w:i w:val="0"/>
                <w:color w:val="auto"/>
              </w:rPr>
              <w:t>204 Einsendungen mit 58% PA (119/204)</w:t>
            </w:r>
          </w:p>
          <w:p>
            <w:pPr>
              <w:pStyle w:val="Liste1"/>
              <w:rPr>
                <w:bCs/>
                <w:i/>
                <w:color w:val="D99594" w:themeColor="accent2" w:themeTint="99"/>
              </w:rPr>
            </w:pPr>
            <w:r>
              <w:rPr>
                <w:bCs/>
              </w:rPr>
              <w:t>SARS-CoV-2: 4%</w:t>
            </w:r>
          </w:p>
          <w:p>
            <w:pPr>
              <w:pStyle w:val="Liste1"/>
              <w:rPr>
                <w:bCs/>
              </w:rPr>
            </w:pPr>
            <w:r>
              <w:rPr>
                <w:bCs/>
              </w:rPr>
              <w:t xml:space="preserve">Influenza: 0 in KW 43 </w:t>
            </w:r>
          </w:p>
          <w:p>
            <w:pPr>
              <w:pStyle w:val="Liste1"/>
              <w:rPr>
                <w:bCs/>
              </w:rPr>
            </w:pPr>
            <w:r>
              <w:rPr>
                <w:bCs/>
              </w:rPr>
              <w:t>Endemische Coronaviren: OC43 5-10%</w:t>
            </w:r>
          </w:p>
          <w:p>
            <w:pPr>
              <w:pStyle w:val="Liste1"/>
              <w:rPr>
                <w:bCs/>
              </w:rPr>
            </w:pPr>
            <w:r>
              <w:rPr>
                <w:bCs/>
              </w:rPr>
              <w:t>Weiterhin hohe Rate an RSV</w:t>
            </w:r>
          </w:p>
          <w:p>
            <w:pPr>
              <w:pStyle w:val="Liste1"/>
              <w:rPr>
                <w:rStyle w:val="TagMiZchn"/>
                <w:b w:val="0"/>
                <w:bCs/>
              </w:rPr>
            </w:pPr>
            <w:r>
              <w:t xml:space="preserve">Zahlen zum DIVI-Intensivregister </w:t>
            </w:r>
            <w:r>
              <w:rPr>
                <w:rStyle w:val="TagMiZchn"/>
                <w:bCs/>
              </w:rPr>
              <w:t>(nur mittwochs)</w:t>
            </w:r>
          </w:p>
          <w:p>
            <w:pPr>
              <w:pStyle w:val="Liste1"/>
              <w:rPr>
                <w:rStyle w:val="TagMiZchn"/>
                <w:b w:val="0"/>
                <w:bCs/>
              </w:rPr>
            </w:pPr>
            <w:r>
              <w:rPr>
                <w:rStyle w:val="TagMiZchn"/>
                <w:bCs/>
                <w:i w:val="0"/>
                <w:color w:val="auto"/>
              </w:rPr>
              <w:t xml:space="preserve">Folien </w:t>
            </w:r>
            <w:hyperlink r:id="rId20" w:history="1">
              <w:r>
                <w:rPr>
                  <w:rStyle w:val="Hyperlink"/>
                  <w:bCs/>
                </w:rPr>
                <w:t>hier</w:t>
              </w:r>
            </w:hyperlink>
          </w:p>
          <w:p>
            <w:pPr>
              <w:pStyle w:val="Liste2"/>
              <w:rPr>
                <w:lang w:val="de-DE"/>
              </w:rPr>
            </w:pPr>
            <w:r>
              <w:rPr>
                <w:lang w:val="de-DE"/>
              </w:rPr>
              <w:t>2224 COVID-19 auf Intensiv (+1076 Neuaufnahme in den letzten 7d)</w:t>
            </w:r>
          </w:p>
          <w:p>
            <w:pPr>
              <w:pStyle w:val="Liste2"/>
              <w:rPr>
                <w:lang w:val="de-DE"/>
              </w:rPr>
            </w:pPr>
            <w:r>
              <w:rPr>
                <w:lang w:val="de-DE"/>
              </w:rPr>
              <w:t>Anstieg der COVID-ITS Belegung in Hamburg, Niedersachsen, Sachsen-Anhalt, Bayern und Thüringen. Saarland und RLP Plateau</w:t>
            </w:r>
          </w:p>
          <w:p>
            <w:pPr>
              <w:pStyle w:val="Liste2"/>
              <w:rPr>
                <w:lang w:val="de-DE"/>
              </w:rPr>
            </w:pPr>
            <w:r>
              <w:rPr>
                <w:lang w:val="de-DE"/>
              </w:rPr>
              <w:t>Altersstruktur: Zunahme der Ü50-Jährigen</w:t>
            </w:r>
          </w:p>
          <w:p>
            <w:pPr>
              <w:pStyle w:val="Liste2"/>
              <w:rPr>
                <w:lang w:val="de-DE"/>
              </w:rPr>
            </w:pPr>
            <w:r>
              <w:rPr>
                <w:lang w:val="de-DE"/>
              </w:rPr>
              <w:t>Beatmung/ECMO: Anstieg</w:t>
            </w:r>
          </w:p>
          <w:p>
            <w:pPr>
              <w:pStyle w:val="Liste2"/>
              <w:rPr>
                <w:lang w:val="de-DE"/>
              </w:rPr>
            </w:pPr>
            <w:r>
              <w:rPr>
                <w:lang w:val="de-DE"/>
              </w:rPr>
              <w:t>Prognose intensivpflichtiger COVID-19-Patientinnen: Bundesweit starker Anstieg erwartet</w:t>
            </w:r>
          </w:p>
          <w:p>
            <w:pPr>
              <w:pStyle w:val="Liste2"/>
              <w:rPr>
                <w:lang w:val="de-DE"/>
              </w:rPr>
            </w:pPr>
            <w:r>
              <w:rPr>
                <w:lang w:val="de-DE"/>
              </w:rPr>
              <w:t>Personalmangel führt zu weniger Intensivbetten</w:t>
            </w:r>
            <w:r>
              <w:rPr>
                <w:lang w:val="de-DE"/>
              </w:rPr>
              <w:br/>
            </w:r>
          </w:p>
          <w:p>
            <w:pPr>
              <w:pStyle w:val="Liste2"/>
              <w:numPr>
                <w:ilvl w:val="0"/>
                <w:numId w:val="0"/>
              </w:numPr>
              <w:rPr>
                <w:lang w:val="de-DE"/>
              </w:rPr>
            </w:pPr>
            <w:r>
              <w:rPr>
                <w:lang w:val="de-DE"/>
              </w:rPr>
              <w:t>Diskussion</w:t>
            </w:r>
          </w:p>
          <w:p>
            <w:pPr>
              <w:pStyle w:val="Liste2"/>
              <w:numPr>
                <w:ilvl w:val="0"/>
                <w:numId w:val="0"/>
              </w:numPr>
              <w:rPr>
                <w:lang w:val="de-DE"/>
              </w:rPr>
            </w:pPr>
            <w:r>
              <w:rPr>
                <w:lang w:val="de-DE"/>
              </w:rPr>
              <w:t xml:space="preserve">Hinweis1: Es kam die Bitte, dass im Wochenbericht der Hinweis auf den Feiertag am 01.11.21 in manchen Ländern und den damit verbundenen Meldeverzug aufgenommen wird. Das wäre aber erst aktuell für den nächsten Wochenbericht, da der morgige nur einschließlich </w:t>
            </w:r>
            <w:del w:id="4" w:author="Michaela Diercke" w:date="2021-11-03T17:48:00Z">
              <w:r>
                <w:rPr>
                  <w:lang w:val="de-DE"/>
                </w:rPr>
                <w:delText xml:space="preserve">Freitag </w:delText>
              </w:r>
            </w:del>
            <w:ins w:id="5" w:author="Michaela Diercke" w:date="2021-11-03T17:48:00Z">
              <w:r>
                <w:rPr>
                  <w:lang w:val="de-DE"/>
                </w:rPr>
                <w:t xml:space="preserve">Sonntag </w:t>
              </w:r>
            </w:ins>
            <w:r>
              <w:rPr>
                <w:lang w:val="de-DE"/>
              </w:rPr>
              <w:t>letzte Woche berücksichtigt.</w:t>
            </w:r>
          </w:p>
          <w:p>
            <w:pPr>
              <w:pStyle w:val="Liste2"/>
              <w:numPr>
                <w:ilvl w:val="0"/>
                <w:numId w:val="0"/>
              </w:numPr>
              <w:rPr>
                <w:lang w:val="de-DE"/>
              </w:rPr>
            </w:pPr>
            <w:r>
              <w:rPr>
                <w:lang w:val="de-DE"/>
              </w:rPr>
              <w:t xml:space="preserve">Hinweis2: Presse wurde gebeten, die öffentliche Presse darauf hinzuweisen, dass der Vergleich der Hospitalisierungsinzidenz mit dem </w:t>
            </w:r>
            <w:proofErr w:type="spellStart"/>
            <w:r>
              <w:rPr>
                <w:lang w:val="de-DE"/>
              </w:rPr>
              <w:t>all</w:t>
            </w:r>
            <w:proofErr w:type="spellEnd"/>
            <w:r>
              <w:rPr>
                <w:lang w:val="de-DE"/>
              </w:rPr>
              <w:t>-time high nicht korrekt ist. Ronja Wenchel sagte zu, es über die Presseagentur zu kommunizieren</w:t>
            </w:r>
          </w:p>
          <w:p>
            <w:pPr>
              <w:pStyle w:val="Liste2"/>
              <w:numPr>
                <w:ilvl w:val="0"/>
                <w:numId w:val="0"/>
              </w:numPr>
              <w:rPr>
                <w:lang w:val="de-DE"/>
              </w:rPr>
            </w:pPr>
            <w:r>
              <w:rPr>
                <w:lang w:val="de-DE"/>
              </w:rPr>
              <w:t xml:space="preserve">Feststellung: Die Situation in diesem Jahr ist nicht besser als im letzten und die Modellierung sagt, dass sie ohne weitere Maßnahmen sich verschlechtert. Der Anstieg der Meldungen im </w:t>
            </w:r>
            <w:proofErr w:type="spellStart"/>
            <w:r>
              <w:rPr>
                <w:lang w:val="de-DE"/>
              </w:rPr>
              <w:t>GrippeWeb</w:t>
            </w:r>
            <w:proofErr w:type="spellEnd"/>
            <w:r>
              <w:rPr>
                <w:lang w:val="de-DE"/>
              </w:rPr>
              <w:t xml:space="preserve">, das ein </w:t>
            </w:r>
            <w:r>
              <w:rPr>
                <w:lang w:val="de-DE"/>
              </w:rPr>
              <w:lastRenderedPageBreak/>
              <w:t>guter Indikator für Schutzmaßnahmen ist, zeigt, dass diese weitestgehend wegefallen sind.</w:t>
            </w:r>
          </w:p>
          <w:p>
            <w:pPr>
              <w:pStyle w:val="Liste2"/>
              <w:numPr>
                <w:ilvl w:val="0"/>
                <w:numId w:val="0"/>
              </w:numPr>
              <w:rPr>
                <w:lang w:val="de-DE"/>
              </w:rPr>
            </w:pPr>
          </w:p>
          <w:p>
            <w:pPr>
              <w:pStyle w:val="Liste2"/>
              <w:numPr>
                <w:ilvl w:val="0"/>
                <w:numId w:val="0"/>
              </w:numPr>
              <w:rPr>
                <w:lang w:val="de-DE"/>
              </w:rPr>
            </w:pPr>
            <w:proofErr w:type="spellStart"/>
            <w:r>
              <w:rPr>
                <w:b/>
                <w:lang w:val="de-DE"/>
              </w:rPr>
              <w:t>ToDo</w:t>
            </w:r>
            <w:proofErr w:type="spellEnd"/>
            <w:r>
              <w:rPr>
                <w:b/>
                <w:lang w:val="de-DE"/>
              </w:rPr>
              <w:t xml:space="preserve"> 1</w:t>
            </w:r>
            <w:r>
              <w:rPr>
                <w:lang w:val="de-DE"/>
              </w:rPr>
              <w:t xml:space="preserve">: </w:t>
            </w:r>
          </w:p>
          <w:p>
            <w:pPr>
              <w:pStyle w:val="Liste2"/>
              <w:numPr>
                <w:ilvl w:val="0"/>
                <w:numId w:val="11"/>
              </w:numPr>
              <w:rPr>
                <w:i/>
                <w:lang w:val="de-DE"/>
              </w:rPr>
            </w:pPr>
            <w:r>
              <w:rPr>
                <w:i/>
                <w:lang w:val="de-DE"/>
              </w:rPr>
              <w:t>Im Wochenbericht darauf hinweisen, dass ohne weitere Maßnahmen und Einschränkungen die Intensivbetten stärker ausgelastet sein werden als je zuvor und man zudem mit schweren Erkrankungen und Todesfällen rechnen müsse (scharfe Formulierung) (Lagezentrum, Prüfung durch FG36 Haas)</w:t>
            </w:r>
          </w:p>
          <w:p>
            <w:pPr>
              <w:pStyle w:val="Liste2"/>
              <w:numPr>
                <w:ilvl w:val="0"/>
                <w:numId w:val="11"/>
              </w:numPr>
              <w:rPr>
                <w:i/>
                <w:lang w:val="de-DE"/>
              </w:rPr>
            </w:pPr>
            <w:r>
              <w:rPr>
                <w:i/>
                <w:lang w:val="de-DE"/>
              </w:rPr>
              <w:t>Sofern obiger Textbaustein am Donnerstagvormittag fertig ist, ihn an Presse (Ronja Wenchel) senden als Grundlage für Tweet</w:t>
            </w:r>
          </w:p>
        </w:tc>
        <w:tc>
          <w:tcPr>
            <w:tcW w:w="1463" w:type="dxa"/>
          </w:tcPr>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 xml:space="preserve">FG32 (Diercke)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Hamouda</w:t>
            </w:r>
          </w:p>
          <w:p>
            <w:pPr>
              <w:rPr>
                <w:sz w:val="22"/>
                <w:szCs w:val="22"/>
              </w:rPr>
            </w:pPr>
          </w:p>
          <w:p>
            <w:pPr>
              <w:rPr>
                <w:sz w:val="22"/>
                <w:szCs w:val="22"/>
              </w:rPr>
            </w:pPr>
          </w:p>
          <w:p>
            <w:pPr>
              <w:rPr>
                <w:sz w:val="22"/>
                <w:szCs w:val="22"/>
              </w:rPr>
            </w:pPr>
          </w:p>
          <w:p>
            <w:pPr>
              <w:rPr>
                <w:sz w:val="22"/>
                <w:szCs w:val="22"/>
              </w:rPr>
            </w:pPr>
            <w:r>
              <w:rPr>
                <w:sz w:val="22"/>
                <w:szCs w:val="22"/>
              </w:rPr>
              <w:t>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Biere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Fischer</w:t>
            </w:r>
          </w:p>
          <w:p>
            <w:pPr>
              <w:rPr>
                <w:sz w:val="22"/>
                <w:szCs w:val="22"/>
              </w:rPr>
            </w:pPr>
          </w:p>
          <w:p>
            <w:pPr>
              <w:rPr>
                <w:sz w:val="22"/>
                <w:szCs w:val="22"/>
              </w:rPr>
            </w:pPr>
          </w:p>
          <w:p>
            <w:pPr>
              <w:rPr>
                <w:sz w:val="22"/>
                <w:szCs w:val="22"/>
              </w:rPr>
            </w:pPr>
          </w:p>
          <w:p>
            <w:pPr>
              <w:rPr>
                <w:sz w:val="22"/>
                <w:szCs w:val="22"/>
              </w:rPr>
            </w:pPr>
            <w:r>
              <w:rPr>
                <w:sz w:val="22"/>
                <w:szCs w:val="22"/>
              </w:rPr>
              <w:br/>
            </w: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pPr>
            <w:r>
              <w:t>(nicht berichtet)</w:t>
            </w:r>
          </w:p>
          <w:p>
            <w:pPr>
              <w:pStyle w:val="Liste3"/>
              <w:numPr>
                <w:ilvl w:val="0"/>
                <w:numId w:val="0"/>
              </w:numPr>
            </w:pPr>
          </w:p>
          <w:p>
            <w:pPr>
              <w:pStyle w:val="Liste3"/>
              <w:numPr>
                <w:ilvl w:val="0"/>
                <w:numId w:val="0"/>
              </w:numPr>
            </w:pP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3</w:t>
            </w:r>
          </w:p>
        </w:tc>
        <w:tc>
          <w:tcPr>
            <w:tcW w:w="6824" w:type="dxa"/>
          </w:tcPr>
          <w:p>
            <w:pPr>
              <w:spacing w:line="276" w:lineRule="auto"/>
              <w:rPr>
                <w:b/>
                <w:i/>
                <w:color w:val="C2D69B" w:themeColor="accent3" w:themeTint="99"/>
              </w:rPr>
            </w:pPr>
            <w:r>
              <w:rPr>
                <w:rStyle w:val="1Zchn"/>
              </w:rPr>
              <w:t>Update digitale Projekte</w:t>
            </w:r>
            <w:r>
              <w:rPr>
                <w:b/>
                <w:sz w:val="28"/>
              </w:rPr>
              <w:t xml:space="preserve"> </w:t>
            </w:r>
            <w:r>
              <w:rPr>
                <w:rStyle w:val="TagFrZchn"/>
              </w:rPr>
              <w:t>(nur freitags)</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r>
              <w:t>Risikobewertung: Gefährdungslage für Ungeimpfte wurde von ‚hoch‘ auf ‚sehr hoch‘ gestuft und darauf hingewiesen, dass die aktuell moderate Lage für Geimpfte sich mit steigendem Infektionsdruck verschärfen könnte. Dokument hier</w:t>
            </w:r>
          </w:p>
          <w:p>
            <w:pPr>
              <w:pStyle w:val="Liste1"/>
              <w:numPr>
                <w:ilvl w:val="0"/>
                <w:numId w:val="0"/>
              </w:numPr>
              <w:ind w:left="113"/>
            </w:pPr>
          </w:p>
          <w:p>
            <w:pPr>
              <w:pStyle w:val="Liste1"/>
              <w:numPr>
                <w:ilvl w:val="0"/>
                <w:numId w:val="0"/>
              </w:numPr>
              <w:ind w:left="113"/>
            </w:pPr>
          </w:p>
          <w:p>
            <w:pPr>
              <w:pStyle w:val="Liste1"/>
              <w:numPr>
                <w:ilvl w:val="0"/>
                <w:numId w:val="0"/>
              </w:numPr>
              <w:ind w:left="113"/>
              <w:rPr>
                <w:b/>
              </w:rPr>
            </w:pPr>
            <w:proofErr w:type="spellStart"/>
            <w:r>
              <w:rPr>
                <w:b/>
              </w:rPr>
              <w:t>ToDO</w:t>
            </w:r>
            <w:proofErr w:type="spellEnd"/>
            <w:r>
              <w:rPr>
                <w:b/>
              </w:rPr>
              <w:t xml:space="preserve"> 2</w:t>
            </w:r>
          </w:p>
          <w:p>
            <w:pPr>
              <w:pStyle w:val="Liste1"/>
              <w:numPr>
                <w:ilvl w:val="0"/>
                <w:numId w:val="0"/>
              </w:numPr>
              <w:ind w:left="113"/>
              <w:rPr>
                <w:i/>
              </w:rPr>
            </w:pPr>
            <w:r>
              <w:rPr>
                <w:i/>
              </w:rPr>
              <w:t>Zustimmung der Änderung durch Wheeler und anschließend zur Kenntnis an BMG schicken (Rexroth)</w:t>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rPr>
          <w:trHeight w:val="518"/>
        </w:trPr>
        <w:tc>
          <w:tcPr>
            <w:tcW w:w="684" w:type="dxa"/>
          </w:tcPr>
          <w:p>
            <w:pPr>
              <w:rPr>
                <w:b/>
              </w:rPr>
            </w:pPr>
            <w:r>
              <w:rPr>
                <w:b/>
              </w:rPr>
              <w:t>5</w:t>
            </w:r>
          </w:p>
        </w:tc>
        <w:tc>
          <w:tcPr>
            <w:tcW w:w="6824" w:type="dxa"/>
          </w:tcPr>
          <w:p>
            <w:pPr>
              <w:pStyle w:val="1"/>
            </w:pPr>
            <w:r>
              <w:t>Kommunikation</w:t>
            </w:r>
          </w:p>
          <w:p>
            <w:pPr>
              <w:pStyle w:val="2"/>
            </w:pPr>
            <w:r>
              <w:t>BZgA</w:t>
            </w:r>
          </w:p>
          <w:p>
            <w:pPr>
              <w:pStyle w:val="Liste1"/>
            </w:pPr>
            <w:r>
              <w:t>Themenseite zur Ansteckung und Übertragung online gestellt</w:t>
            </w:r>
          </w:p>
          <w:p>
            <w:pPr>
              <w:pStyle w:val="Liste1"/>
            </w:pPr>
            <w:r>
              <w:t>Telefonaktion zur Auffrischungsimpfung in Vorbereitung</w:t>
            </w:r>
          </w:p>
          <w:p>
            <w:pPr>
              <w:pStyle w:val="2"/>
            </w:pPr>
            <w:r>
              <w:t>Presse</w:t>
            </w:r>
          </w:p>
          <w:p>
            <w:pPr>
              <w:pStyle w:val="Liste1"/>
            </w:pPr>
            <w:r>
              <w:t xml:space="preserve">Tweet zu </w:t>
            </w:r>
            <w:proofErr w:type="spellStart"/>
            <w:r>
              <w:t>EpiBull</w:t>
            </w:r>
            <w:proofErr w:type="spellEnd"/>
            <w:r>
              <w:t xml:space="preserve"> Artikel in der Ausgabe 46/2021, warum Kinder vor SARS-CoV-2 Infektionen geschützt werden sollten, erhielt guten Response</w:t>
            </w:r>
          </w:p>
          <w:p>
            <w:pPr>
              <w:pStyle w:val="Liste1"/>
            </w:pPr>
            <w:r>
              <w:t>BPK mit Tweet begleitet</w:t>
            </w:r>
          </w:p>
          <w:p>
            <w:pPr>
              <w:pStyle w:val="2"/>
            </w:pPr>
            <w:r>
              <w:t>P1</w:t>
            </w:r>
          </w:p>
          <w:p>
            <w:pPr>
              <w:pStyle w:val="Liste1"/>
            </w:pPr>
            <w:r>
              <w:t>BPK Retweetet</w:t>
            </w:r>
          </w:p>
          <w:p>
            <w:pPr>
              <w:pStyle w:val="Liste1"/>
            </w:pPr>
            <w:r>
              <w:t>Vorbereitung des Abbildung Anteil Geimpfter bei Hospitalisierten</w:t>
            </w:r>
          </w:p>
          <w:p>
            <w:pPr>
              <w:pStyle w:val="Liste1"/>
            </w:pPr>
            <w:r>
              <w:t>Retweet Wochenbericht</w:t>
            </w:r>
          </w:p>
          <w:p>
            <w:pPr>
              <w:pStyle w:val="Liste1"/>
              <w:numPr>
                <w:ilvl w:val="0"/>
                <w:numId w:val="0"/>
              </w:numPr>
              <w:rPr>
                <w:i/>
              </w:rPr>
            </w:pPr>
          </w:p>
        </w:tc>
        <w:tc>
          <w:tcPr>
            <w:tcW w:w="1463" w:type="dxa"/>
          </w:tcPr>
          <w:p>
            <w:pPr>
              <w:rPr>
                <w:sz w:val="22"/>
                <w:szCs w:val="22"/>
              </w:rPr>
            </w:pPr>
          </w:p>
          <w:p>
            <w:pPr>
              <w:rPr>
                <w:sz w:val="22"/>
                <w:szCs w:val="22"/>
              </w:rPr>
            </w:pPr>
            <w:r>
              <w:rPr>
                <w:sz w:val="22"/>
                <w:szCs w:val="22"/>
              </w:rPr>
              <w:t xml:space="preserve">BZgA </w:t>
            </w:r>
            <w:proofErr w:type="spellStart"/>
            <w:r>
              <w:rPr>
                <w:sz w:val="22"/>
                <w:szCs w:val="22"/>
              </w:rPr>
              <w:t>Benser</w:t>
            </w:r>
            <w:proofErr w:type="spellEnd"/>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Wenchel</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Leuker</w:t>
            </w:r>
          </w:p>
        </w:tc>
      </w:tr>
      <w:tr>
        <w:tc>
          <w:tcPr>
            <w:tcW w:w="684" w:type="dxa"/>
          </w:tcPr>
          <w:p>
            <w:pPr>
              <w:rPr>
                <w:b/>
              </w:rPr>
            </w:pPr>
            <w:r>
              <w:rPr>
                <w:b/>
              </w:rPr>
              <w:t>6</w:t>
            </w:r>
          </w:p>
        </w:tc>
        <w:tc>
          <w:tcPr>
            <w:tcW w:w="6824" w:type="dxa"/>
          </w:tcPr>
          <w:p>
            <w:pPr>
              <w:pStyle w:val="1"/>
            </w:pPr>
            <w:r>
              <w:t>RKI-Strategie Fragen</w:t>
            </w:r>
          </w:p>
          <w:p>
            <w:pPr>
              <w:pStyle w:val="2"/>
            </w:pPr>
            <w:r>
              <w:lastRenderedPageBreak/>
              <w:t>Allgemein</w:t>
            </w:r>
          </w:p>
          <w:p>
            <w:pPr>
              <w:pStyle w:val="Liste1"/>
            </w:pPr>
            <w:r>
              <w:t>Diskussion AGI/ EpiLag zur Testpflicht Geimpfter</w:t>
            </w:r>
          </w:p>
          <w:p>
            <w:pPr>
              <w:pStyle w:val="Liste1"/>
              <w:numPr>
                <w:ilvl w:val="0"/>
                <w:numId w:val="0"/>
              </w:numPr>
              <w:ind w:left="113"/>
            </w:pPr>
            <w:r>
              <w:t>Keine Änderung der relevanten Dokumente (Control COVID), sondern Kommunikation über ‚Best Practice‘ Beispiele</w:t>
            </w:r>
          </w:p>
          <w:p>
            <w:pPr>
              <w:pStyle w:val="Liste1"/>
              <w:numPr>
                <w:ilvl w:val="0"/>
                <w:numId w:val="0"/>
              </w:numPr>
              <w:ind w:left="113"/>
            </w:pPr>
          </w:p>
          <w:p>
            <w:pPr>
              <w:pStyle w:val="Liste1"/>
              <w:numPr>
                <w:ilvl w:val="0"/>
                <w:numId w:val="12"/>
              </w:numPr>
            </w:pPr>
            <w:r>
              <w:t xml:space="preserve">Info: Rumänische Patienten wurden auf </w:t>
            </w:r>
            <w:ins w:id="6" w:author="Herzog, Christian" w:date="2021-11-03T18:41:00Z">
              <w:r>
                <w:t>18</w:t>
              </w:r>
            </w:ins>
            <w:del w:id="7" w:author="Herzog, Christian" w:date="2021-11-03T18:41:00Z">
              <w:r>
                <w:delText>20</w:delText>
              </w:r>
            </w:del>
            <w:r>
              <w:t xml:space="preserve"> ITS Betten in Deutschland verlegt mit Hilfe des RKI (ZBS7)</w:t>
            </w:r>
          </w:p>
          <w:p>
            <w:pPr>
              <w:pStyle w:val="Liste1"/>
              <w:numPr>
                <w:ilvl w:val="0"/>
                <w:numId w:val="0"/>
              </w:numPr>
              <w:ind w:left="113"/>
            </w:pPr>
          </w:p>
          <w:p>
            <w:pPr>
              <w:pStyle w:val="Liste1"/>
              <w:numPr>
                <w:ilvl w:val="0"/>
                <w:numId w:val="0"/>
              </w:numPr>
              <w:ind w:left="113"/>
              <w:rPr>
                <w:b/>
              </w:rPr>
            </w:pPr>
            <w:proofErr w:type="spellStart"/>
            <w:r>
              <w:rPr>
                <w:b/>
              </w:rPr>
              <w:t>ToDo</w:t>
            </w:r>
            <w:proofErr w:type="spellEnd"/>
            <w:r>
              <w:rPr>
                <w:b/>
              </w:rPr>
              <w:t xml:space="preserve"> 3</w:t>
            </w:r>
            <w:bookmarkStart w:id="8" w:name="_GoBack"/>
            <w:bookmarkEnd w:id="8"/>
          </w:p>
          <w:p>
            <w:pPr>
              <w:pStyle w:val="Liste1"/>
              <w:numPr>
                <w:ilvl w:val="0"/>
                <w:numId w:val="0"/>
              </w:numPr>
              <w:ind w:left="113"/>
              <w:rPr>
                <w:i/>
              </w:rPr>
            </w:pPr>
            <w:r>
              <w:rPr>
                <w:i/>
              </w:rPr>
              <w:t>Die Evidenzlage zur Transmission durch vollständig Geimpfte am Freitag vorstellen (FG33)</w:t>
            </w:r>
          </w:p>
        </w:tc>
        <w:tc>
          <w:tcPr>
            <w:tcW w:w="1463" w:type="dxa"/>
          </w:tcPr>
          <w:p>
            <w:pPr>
              <w:rPr>
                <w:sz w:val="22"/>
                <w:szCs w:val="22"/>
              </w:rPr>
            </w:pPr>
          </w:p>
          <w:p>
            <w:pPr>
              <w:rPr>
                <w:sz w:val="22"/>
                <w:szCs w:val="22"/>
              </w:rPr>
            </w:pPr>
          </w:p>
          <w:p>
            <w:pPr>
              <w:rPr>
                <w:sz w:val="22"/>
                <w:szCs w:val="22"/>
              </w:rPr>
            </w:pPr>
            <w:r>
              <w:rPr>
                <w:sz w:val="22"/>
                <w:szCs w:val="22"/>
              </w:rPr>
              <w:lastRenderedPageBreak/>
              <w:t>Alle</w:t>
            </w:r>
          </w:p>
          <w:p>
            <w:pPr>
              <w:rPr>
                <w:sz w:val="22"/>
                <w:szCs w:val="22"/>
              </w:rPr>
            </w:pPr>
          </w:p>
          <w:p>
            <w:pPr>
              <w:rPr>
                <w:sz w:val="22"/>
                <w:szCs w:val="22"/>
              </w:rPr>
            </w:pPr>
          </w:p>
          <w:p>
            <w:pPr>
              <w:rPr>
                <w:sz w:val="22"/>
                <w:szCs w:val="22"/>
                <w:lang w:val="en-GB"/>
              </w:rPr>
            </w:pPr>
            <w:r>
              <w:rPr>
                <w:sz w:val="22"/>
                <w:szCs w:val="22"/>
                <w:lang w:val="en-GB"/>
              </w:rPr>
              <w:t>Abt. 3</w:t>
            </w:r>
            <w:r>
              <w:rPr>
                <w:sz w:val="22"/>
                <w:szCs w:val="22"/>
                <w:lang w:val="en-GB"/>
              </w:rPr>
              <w:br/>
            </w:r>
          </w:p>
        </w:tc>
      </w:tr>
      <w:tr>
        <w:tc>
          <w:tcPr>
            <w:tcW w:w="684" w:type="dxa"/>
          </w:tcPr>
          <w:p>
            <w:pPr>
              <w:rPr>
                <w:b/>
              </w:rPr>
            </w:pPr>
            <w:r>
              <w:rPr>
                <w:b/>
              </w:rPr>
              <w:lastRenderedPageBreak/>
              <w:t>7</w:t>
            </w:r>
          </w:p>
        </w:tc>
        <w:tc>
          <w:tcPr>
            <w:tcW w:w="6824" w:type="dxa"/>
          </w:tcPr>
          <w:p>
            <w:pPr>
              <w:spacing w:line="276" w:lineRule="auto"/>
              <w:rPr>
                <w:b/>
                <w:sz w:val="28"/>
              </w:rPr>
            </w:pPr>
            <w:r>
              <w:rPr>
                <w:b/>
                <w:sz w:val="28"/>
              </w:rPr>
              <w:t>Dokumente</w:t>
            </w:r>
          </w:p>
          <w:p>
            <w:pPr>
              <w:pStyle w:val="Liste1"/>
            </w:pPr>
            <w:r>
              <w:t>(nicht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8</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t>(nicht berichtet)</w:t>
            </w:r>
          </w:p>
          <w:p>
            <w:pPr>
              <w:pStyle w:val="2"/>
            </w:pPr>
            <w:r>
              <w:t>STIKO</w:t>
            </w:r>
          </w:p>
          <w:p>
            <w:pPr>
              <w:pStyle w:val="Liste1"/>
            </w:pPr>
            <w:r>
              <w:t>xxx</w:t>
            </w:r>
          </w:p>
        </w:tc>
        <w:tc>
          <w:tcPr>
            <w:tcW w:w="1463" w:type="dxa"/>
          </w:tcPr>
          <w:p>
            <w:pPr>
              <w:rPr>
                <w:sz w:val="22"/>
                <w:szCs w:val="22"/>
              </w:rPr>
            </w:pPr>
          </w:p>
          <w:p>
            <w:pPr>
              <w:rPr>
                <w:sz w:val="22"/>
                <w:szCs w:val="22"/>
              </w:rPr>
            </w:pPr>
            <w:r>
              <w:rPr>
                <w:sz w:val="22"/>
                <w:szCs w:val="22"/>
              </w:rPr>
              <w:t xml:space="preserve">FG33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9</w:t>
            </w:r>
          </w:p>
        </w:tc>
        <w:tc>
          <w:tcPr>
            <w:tcW w:w="6824" w:type="dxa"/>
          </w:tcPr>
          <w:p>
            <w:pPr>
              <w:pStyle w:val="1"/>
            </w:pPr>
            <w:r>
              <w:t>Labordiagnostik</w:t>
            </w:r>
          </w:p>
          <w:p>
            <w:pPr>
              <w:pStyle w:val="2"/>
            </w:pPr>
            <w:r>
              <w:t>FG17</w:t>
            </w:r>
          </w:p>
          <w:p>
            <w:pPr>
              <w:pStyle w:val="Liste1"/>
            </w:pPr>
            <w:r>
              <w:t>Virologisches Sentinel hatte in den letzten 4 Wochen ## Proben, davon:</w:t>
            </w:r>
          </w:p>
          <w:p>
            <w:pPr>
              <w:pStyle w:val="Liste2"/>
            </w:pPr>
            <w:r>
              <w:t># SARS-CoV-2</w:t>
            </w:r>
          </w:p>
          <w:p>
            <w:pPr>
              <w:pStyle w:val="Liste2"/>
            </w:pPr>
            <w:r>
              <w:t>## Rhinovirus</w:t>
            </w:r>
          </w:p>
          <w:p>
            <w:pPr>
              <w:pStyle w:val="Liste2"/>
            </w:pPr>
            <w:r>
              <w:t>## Parainfluenzavirus</w:t>
            </w:r>
          </w:p>
          <w:p>
            <w:pPr>
              <w:pStyle w:val="Liste2"/>
            </w:pPr>
            <w:r>
              <w:rPr>
                <w:lang w:val="de-DE"/>
              </w:rPr>
              <w:t xml:space="preserve">## saisonale (endemische) Coronaviren </w:t>
            </w:r>
          </w:p>
          <w:p>
            <w:pPr>
              <w:pStyle w:val="Liste2"/>
            </w:pPr>
            <w:r>
              <w:t>## Metapneumovirus</w:t>
            </w:r>
          </w:p>
          <w:p>
            <w:pPr>
              <w:pStyle w:val="Liste2"/>
            </w:pPr>
            <w:r>
              <w:t xml:space="preserve">## </w:t>
            </w:r>
            <w:proofErr w:type="spellStart"/>
            <w:r>
              <w:t>Influenzavirus</w:t>
            </w:r>
            <w:proofErr w:type="spellEnd"/>
          </w:p>
          <w:p>
            <w:pPr>
              <w:pStyle w:val="Liste2"/>
            </w:pPr>
            <w:r>
              <w:t xml:space="preserve">Rest </w:t>
            </w:r>
            <w:proofErr w:type="spellStart"/>
            <w:r>
              <w:t>negativ</w:t>
            </w:r>
            <w:proofErr w:type="spellEnd"/>
          </w:p>
          <w:p>
            <w:pPr>
              <w:pStyle w:val="2"/>
            </w:pPr>
            <w:r>
              <w:t>ZBS1</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t>10</w:t>
            </w:r>
          </w:p>
        </w:tc>
        <w:tc>
          <w:tcPr>
            <w:tcW w:w="6824" w:type="dxa"/>
          </w:tcPr>
          <w:p>
            <w:pPr>
              <w:pStyle w:val="1"/>
            </w:pPr>
            <w:r>
              <w:t>Klinisches Management/Entlassungsmanagement</w:t>
            </w:r>
          </w:p>
          <w:p>
            <w:pPr>
              <w:pStyle w:val="Liste1"/>
              <w:numPr>
                <w:ilvl w:val="0"/>
                <w:numId w:val="0"/>
              </w:numPr>
              <w:ind w:left="113"/>
              <w:rPr>
                <w:b/>
              </w:rPr>
            </w:pPr>
            <w:proofErr w:type="spellStart"/>
            <w:r>
              <w:rPr>
                <w:b/>
              </w:rPr>
              <w:t>ToDo</w:t>
            </w:r>
            <w:proofErr w:type="spellEnd"/>
            <w:r>
              <w:rPr>
                <w:b/>
              </w:rPr>
              <w:t xml:space="preserve"> 4</w:t>
            </w:r>
          </w:p>
          <w:p>
            <w:pPr>
              <w:pStyle w:val="Liste1"/>
              <w:rPr>
                <w:i/>
              </w:rPr>
            </w:pPr>
            <w:r>
              <w:rPr>
                <w:i/>
              </w:rPr>
              <w:t xml:space="preserve">Überblick über (neue) Therapiemöglichkeiten von COVID-19 am kommenden Freitag in der Krisenstabssitzung geben (ZBS7) </w:t>
            </w:r>
          </w:p>
          <w:p>
            <w:pPr>
              <w:pStyle w:val="Liste1"/>
            </w:pPr>
            <w:r>
              <w:rPr>
                <w:i/>
              </w:rPr>
              <w:t>obigen Punkt auf die kommende Agenda setzen (Rexroth)</w:t>
            </w: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11</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12</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13</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lastRenderedPageBreak/>
              <w:t>nicht berichtet</w:t>
            </w:r>
          </w:p>
        </w:tc>
        <w:tc>
          <w:tcPr>
            <w:tcW w:w="1463" w:type="dxa"/>
          </w:tcPr>
          <w:p>
            <w:pPr>
              <w:rPr>
                <w:sz w:val="22"/>
                <w:szCs w:val="22"/>
              </w:rPr>
            </w:pPr>
          </w:p>
          <w:p>
            <w:pPr>
              <w:rPr>
                <w:sz w:val="22"/>
                <w:szCs w:val="22"/>
              </w:rPr>
            </w:pPr>
            <w:r>
              <w:rPr>
                <w:sz w:val="22"/>
                <w:szCs w:val="22"/>
              </w:rPr>
              <w:lastRenderedPageBreak/>
              <w:t xml:space="preserve">FG38 </w:t>
            </w:r>
            <w:r>
              <w:rPr>
                <w:sz w:val="22"/>
                <w:szCs w:val="22"/>
              </w:rPr>
              <w:br/>
            </w:r>
          </w:p>
        </w:tc>
      </w:tr>
      <w:tr>
        <w:tc>
          <w:tcPr>
            <w:tcW w:w="684" w:type="dxa"/>
          </w:tcPr>
          <w:p>
            <w:pPr>
              <w:rPr>
                <w:b/>
              </w:rPr>
            </w:pPr>
            <w:r>
              <w:rPr>
                <w:b/>
              </w:rPr>
              <w:lastRenderedPageBreak/>
              <w:t>14</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15</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16</w:t>
            </w:r>
          </w:p>
        </w:tc>
        <w:tc>
          <w:tcPr>
            <w:tcW w:w="6824" w:type="dxa"/>
          </w:tcPr>
          <w:p>
            <w:pPr>
              <w:pStyle w:val="1"/>
            </w:pPr>
            <w:r>
              <w:t>Andere Themen</w:t>
            </w:r>
          </w:p>
          <w:p>
            <w:pPr>
              <w:pStyle w:val="Liste1"/>
            </w:pPr>
            <w:r>
              <w:t xml:space="preserve">Nächste Sitzung: Freitag, 05.11.2021, 11:00 Uhr, via </w:t>
            </w:r>
            <w:proofErr w:type="spellStart"/>
            <w:r>
              <w:t>Webex</w:t>
            </w:r>
            <w:proofErr w:type="spellEnd"/>
          </w:p>
          <w:p>
            <w:pPr>
              <w:pStyle w:val="Liste1"/>
              <w:numPr>
                <w:ilvl w:val="0"/>
                <w:numId w:val="0"/>
              </w:numPr>
              <w:ind w:left="113"/>
            </w:pPr>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13:00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cala Sans OT">
    <w:altName w:val="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05451"/>
    <w:multiLevelType w:val="hybridMultilevel"/>
    <w:tmpl w:val="F3B0522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7B62E3"/>
    <w:multiLevelType w:val="hybridMultilevel"/>
    <w:tmpl w:val="87241AB6"/>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2AC5A26"/>
    <w:multiLevelType w:val="hybridMultilevel"/>
    <w:tmpl w:val="FB0EEB7A"/>
    <w:lvl w:ilvl="0" w:tplc="EB4451E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5"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35A23564"/>
    <w:multiLevelType w:val="hybridMultilevel"/>
    <w:tmpl w:val="1564E3C8"/>
    <w:lvl w:ilvl="0" w:tplc="04070003">
      <w:start w:val="1"/>
      <w:numFmt w:val="bullet"/>
      <w:lvlText w:val="o"/>
      <w:lvlJc w:val="left"/>
      <w:pPr>
        <w:ind w:left="765" w:hanging="360"/>
      </w:pPr>
      <w:rPr>
        <w:rFonts w:ascii="Courier New" w:hAnsi="Courier New" w:cs="Courier New"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7"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A1411E"/>
    <w:multiLevelType w:val="hybridMultilevel"/>
    <w:tmpl w:val="CBC28C8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8AB08AF"/>
    <w:multiLevelType w:val="hybridMultilevel"/>
    <w:tmpl w:val="B706D476"/>
    <w:lvl w:ilvl="0" w:tplc="4448E738">
      <w:start w:val="1"/>
      <w:numFmt w:val="bullet"/>
      <w:pStyle w:val="Liste2"/>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0"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6A51DB8"/>
    <w:multiLevelType w:val="hybridMultilevel"/>
    <w:tmpl w:val="8FE4C5A0"/>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num w:numId="1">
    <w:abstractNumId w:val="7"/>
  </w:num>
  <w:num w:numId="2">
    <w:abstractNumId w:val="3"/>
  </w:num>
  <w:num w:numId="3">
    <w:abstractNumId w:val="1"/>
  </w:num>
  <w:num w:numId="4">
    <w:abstractNumId w:val="10"/>
  </w:num>
  <w:num w:numId="5">
    <w:abstractNumId w:val="5"/>
  </w:num>
  <w:num w:numId="6">
    <w:abstractNumId w:val="4"/>
  </w:num>
  <w:num w:numId="7">
    <w:abstractNumId w:val="9"/>
  </w:num>
  <w:num w:numId="8">
    <w:abstractNumId w:val="8"/>
  </w:num>
  <w:num w:numId="9">
    <w:abstractNumId w:val="2"/>
  </w:num>
  <w:num w:numId="10">
    <w:abstractNumId w:val="6"/>
  </w:num>
  <w:num w:numId="11">
    <w:abstractNumId w:val="0"/>
  </w:num>
  <w:num w:numId="12">
    <w:abstractNumId w:val="1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a Diercke">
    <w15:presenceInfo w15:providerId="None" w15:userId="Michaela Diercke"/>
  </w15:person>
  <w15:person w15:author="Herzog, Christian">
    <w15:presenceInfo w15:providerId="None" w15:userId="Herzog, Christ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91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 w:id="2141486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C:\Users\BanerjiS\AppData\Local\Microsoft\Windows\INetCache\Content.Outlook\8I84SBE6\syndrom-ARE-SARI-COVID_bis_KW43_2021_f&#252;r-Krisenstab.ppt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C:\Users\BanerjiS\AppData\Local\Microsoft\Windows\INetCache\Content.Outlook\8I84SBE6\211103_SARS-CoV-2%20in%20ARS_Krisenstabssitzung.pptx" TargetMode="External"/><Relationship Id="rId2" Type="http://schemas.openxmlformats.org/officeDocument/2006/relationships/numbering" Target="numbering.xml"/><Relationship Id="rId16" Type="http://schemas.openxmlformats.org/officeDocument/2006/relationships/hyperlink" Target="file:///C:\Users\BanerjiS\AppData\Local\Microsoft\Windows\INetCache\Content.Outlook\8I84SBE6\VOC20211104_LageAG.pptx" TargetMode="External"/><Relationship Id="rId20" Type="http://schemas.openxmlformats.org/officeDocument/2006/relationships/hyperlink" Target="file:///C:\Users\BanerjiS\AppData\Local\Microsoft\Windows\INetCache\Content.Outlook\8I84SBE6\2021-11-03_Intensivregister_SPoCK.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BanerjiS\AppData\Local\Microsoft\Windows\INetCache\Content.Outlook\8I84SBE6\Testzahlerfassung%20am%20RKI_2021-11-03_SB.pptx" TargetMode="Externa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file:///C:\Users\BanerjiS\AppData\Local\Microsoft\Windows\INetCache\Content.Outlook\8I84SBE6\211103%20NRZ%20Influenzaviren%20Lage.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C:\Users\BanerjiS\AppData\Local\Microsoft\Windows\INetCache\Content.Outlook\8I84SBE6\LageNational_2021-11-03.pptx" TargetMode="Externa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cala Sans OT">
    <w:altName w:val="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D018F-E337-4A34-A2B4-BA4935974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1216</Words>
  <Characters>7663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Herzog, Christian</cp:lastModifiedBy>
  <cp:revision>4</cp:revision>
  <cp:lastPrinted>2020-05-06T16:43:00Z</cp:lastPrinted>
  <dcterms:created xsi:type="dcterms:W3CDTF">2021-11-03T16:40:00Z</dcterms:created>
  <dcterms:modified xsi:type="dcterms:W3CDTF">2021-11-03T17:41:00Z</dcterms:modified>
</cp:coreProperties>
</file>