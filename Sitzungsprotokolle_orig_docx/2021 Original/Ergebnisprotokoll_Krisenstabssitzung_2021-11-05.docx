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Freitag, 05.11.2021, 12:00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Lars Schaade</w:t>
      </w:r>
    </w:p>
    <w:p>
      <w:pPr>
        <w:spacing w:after="0"/>
        <w:rPr>
          <w:b/>
          <w:sz w:val="22"/>
        </w:rPr>
        <w:sectPr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Lothar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Esther-Maria </w:t>
      </w:r>
      <w:proofErr w:type="spellStart"/>
      <w:r>
        <w:rPr>
          <w:sz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Tanja Jung-Sendzik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  <w:szCs w:val="22"/>
        </w:rPr>
        <w:t>Janna Seifried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</w:rPr>
      </w:pPr>
      <w:r>
        <w:rPr>
          <w:sz w:val="22"/>
        </w:rPr>
        <w:t>ZIG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</w:rPr>
      </w:pPr>
      <w:r>
        <w:rPr>
          <w:sz w:val="22"/>
        </w:rPr>
        <w:t>Johanna Hanefeld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Djin-Ye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 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Thomas Harder 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Andrea Sailer (Protokoll)</w:t>
      </w:r>
      <w:r>
        <w:rPr>
          <w:sz w:val="22"/>
        </w:rPr>
        <w:br w:type="column"/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Walter Haas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Kai Schulze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</w:rPr>
      </w:pPr>
      <w:r>
        <w:rPr>
          <w:sz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John </w:t>
      </w:r>
      <w:proofErr w:type="spellStart"/>
      <w:r>
        <w:rPr>
          <w:sz w:val="22"/>
          <w:szCs w:val="22"/>
        </w:rPr>
        <w:t>Gubernath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</w:rPr>
      </w:pPr>
      <w:r>
        <w:rPr>
          <w:sz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Janine Michel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ZBS7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Christian Herzog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Claudia Schulz-Weidhaas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Oliver Ommen</w:t>
      </w:r>
    </w:p>
    <w:p>
      <w:pPr>
        <w:rPr>
          <w:sz w:val="22"/>
        </w:rPr>
      </w:pPr>
      <w:r>
        <w:rPr>
          <w:sz w:val="22"/>
        </w:rPr>
        <w:br w:type="page"/>
      </w:r>
    </w:p>
    <w:p>
      <w:pPr>
        <w:pStyle w:val="Listenabsatz"/>
        <w:spacing w:after="0"/>
        <w:ind w:left="1440"/>
        <w:contextualSpacing w:val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nabsatz"/>
        <w:spacing w:after="0"/>
        <w:ind w:left="1440"/>
        <w:contextualSpacing w:val="0"/>
        <w:rPr>
          <w:sz w:val="22"/>
        </w:r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i/>
                <w:color w:val="8DB3E2" w:themeColor="text2" w:themeTint="66"/>
                <w:sz w:val="22"/>
                <w:szCs w:val="22"/>
              </w:rPr>
              <w:t>(nur freitags)</w:t>
            </w:r>
          </w:p>
          <w:p>
            <w:pPr>
              <w:pStyle w:val="Liste1"/>
            </w:pPr>
            <w:r>
              <w:t xml:space="preserve">Folien </w:t>
            </w:r>
            <w:hyperlink r:id="rId11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</w:pPr>
            <w:r>
              <w:t>Weltweit: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Datenstand: WHO, 03.11.2021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Fälle: 247.472.724 (+4,3% im Vergleich zu Vorwoche)</w:t>
            </w:r>
          </w:p>
          <w:p>
            <w:pPr>
              <w:pStyle w:val="Liste2"/>
              <w:numPr>
                <w:ilvl w:val="0"/>
                <w:numId w:val="30"/>
              </w:numPr>
            </w:pPr>
            <w:r>
              <w:t>Todesfälle: 5.012.337 Todesfälle (CFR: 2,03%)</w:t>
            </w:r>
          </w:p>
          <w:p>
            <w:pPr>
              <w:pStyle w:val="Liste1"/>
            </w:pPr>
            <w:r>
              <w:t xml:space="preserve">Liste Top 10 Länder nach neuen Fällen: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Länder unverändert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 und Rumänien: rückläufiger Trend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Deutschland auf Platz 6 mit steigenden Fallzahlen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Impfquote ist auffallend niedrig in osteuropäischen Ländern.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Höchste Inzidenz in UK</w:t>
            </w:r>
          </w:p>
          <w:p>
            <w:pPr>
              <w:pStyle w:val="Liste1"/>
            </w:pPr>
            <w:r>
              <w:t xml:space="preserve">Fall- und Todeszahlen weltweit, WHO </w:t>
            </w:r>
            <w:proofErr w:type="spellStart"/>
            <w:r>
              <w:t>SitRep</w:t>
            </w:r>
            <w:proofErr w:type="spellEnd"/>
            <w:r>
              <w:t xml:space="preserve">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Steigender globaler Trend: Inzidenz + 3%, Todesfälle + 8%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Abnehmender Trend in Region östliches Mittelmeer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Todesfälle +50% in Süd-Ost-Asien, vor allem wegen Nachmeldungen aus Indien</w:t>
            </w:r>
          </w:p>
          <w:p>
            <w:pPr>
              <w:pStyle w:val="Liste1"/>
            </w:pPr>
            <w:r>
              <w:t>7-Tages-Inzidenz pro 100.000 Einwohner weltweit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Nord- und Südamerika bleiben stabil, weltweit höchste Inzidenzen auf europäischem Kontinent </w:t>
            </w:r>
          </w:p>
          <w:p>
            <w:pPr>
              <w:pStyle w:val="Liste1"/>
            </w:pPr>
            <w:r>
              <w:t>7-Tages-Inzidenz pro 100.000 Einwohner EU/EWR Wochenvergleich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Inzidenzen &gt;500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Baltische Staaten, in Estland &gt;900 bei weiterhin steigendem Trend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Slowenien und Kroatien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hinzugekommen Slowakei</w:t>
            </w:r>
          </w:p>
          <w:p>
            <w:pPr>
              <w:pStyle w:val="Liste1"/>
            </w:pPr>
            <w:r>
              <w:t>Bewertung der epidemiologischen Situation der Länder der EU/EEA durch ECDC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Punktebewertung anhand von 5 Kriterien: Je höher die Punktezahl (dunkler), desto besorgniserregend ist die Lage in einem Land. Tabelle wird dunkler.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in der höchsten Kategorie sind Tschechien, Griechenland, Ungarn, Niederlande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Leichte Zunahme für Deutschland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Malta und Spanien: weiterhin als einzige Länder in der 1., am wenigsten besorgniserregenden Kategorie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spacing w:before="120"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1"/>
            </w:pPr>
            <w:r>
              <w:t xml:space="preserve">Fallzahlen, Todesfälle, Trend (Folien </w:t>
            </w:r>
            <w:hyperlink r:id="rId12" w:history="1">
              <w:r>
                <w:rPr>
                  <w:rStyle w:val="Hyperlink"/>
                </w:rPr>
                <w:t>hier</w:t>
              </w:r>
            </w:hyperlink>
            <w:r>
              <w:t xml:space="preserve">)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4.709.488 (+37.120), davon 96.346 (+154) Todesfälle </w:t>
            </w:r>
          </w:p>
          <w:p>
            <w:pPr>
              <w:pStyle w:val="Listenabsatz"/>
              <w:numPr>
                <w:ilvl w:val="1"/>
                <w:numId w:val="32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7-Tage-Inzidenz 169,9/100.000 </w:t>
            </w:r>
            <w:proofErr w:type="spellStart"/>
            <w:r>
              <w:rPr>
                <w:sz w:val="22"/>
                <w:szCs w:val="22"/>
              </w:rPr>
              <w:t>Einw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>
            <w:pPr>
              <w:pStyle w:val="Listenabsatz"/>
              <w:numPr>
                <w:ilvl w:val="1"/>
                <w:numId w:val="32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Hospitalisierungsinzidenz: 3,91/100.000 EW, AG ≥ 60Jährige: 9,15/100.000 EW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auf ITS: 2.332 (+106)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Impfmonitoring</w:t>
            </w:r>
            <w:proofErr w:type="spellEnd"/>
            <w:r>
              <w:rPr>
                <w:sz w:val="22"/>
                <w:szCs w:val="22"/>
              </w:rPr>
              <w:t>: Geimpfte mit 1. Dosis 57.835.987 (69,6%), mit vollständiger Impfung 55.647.310 (66,9%)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Verlauf der 7-Tage-Inzidenz der Bundesländer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Thüringen, Sachsen, Bayern, BW am stärksten betroffen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LK mit Inzidenz &gt;500 und 76 mit Inzidenz &gt;250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Inzidenz in Miesbach: 717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Geografische Verteilung in Deutschland: 7-Tage-Inzidenz nach Altersgruppe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 10-</w:t>
            </w:r>
            <w:proofErr w:type="gramStart"/>
            <w:r>
              <w:rPr>
                <w:sz w:val="22"/>
                <w:szCs w:val="22"/>
              </w:rPr>
              <w:t>19 Jährigen</w:t>
            </w:r>
            <w:proofErr w:type="gramEnd"/>
            <w:r>
              <w:rPr>
                <w:sz w:val="22"/>
                <w:szCs w:val="22"/>
              </w:rPr>
              <w:t xml:space="preserve"> teilweise &gt; 1000 /100.000 EW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bei 80+ Jährigen in einem LK in Sachsen Inzidenz &gt;500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Adjustierte Hospitalisierungsinzidenz (Wochenbericht) 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Anstieg der Hospitalisierungsinzidenz zu erwarten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COVID-19 Trends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Wieder Anstieg bei Todesfällen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Sterbefallzahlen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 Oktober etwas deutlichere Übersterblichkeit als sonst, nicht allein aus COVID Todesfällen zu erklären.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Gibt es einen Grund, warum NRW und Niedersachsen, insgesamt der Nord-Westen relativ günstig dasteht vor allem bei den 50+ Jährigen?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Geimpfter im Nord-Westen ist deutlich höher. Neben östlichen BL sind auch in BY und BW weniger geimpft.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Problematisch Vergleiche zu einem bestimmten Zeitpunkt zu ziehen. Die Situation war auch schon andersrum, 7-Tagesinzidenz ist zu kleinteilig.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Impfquote hat einen Effekt, erklärt aber nicht alles.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Korrelation Impfstatus-Inzidenz wird von FG33 kritisch gesehen. Impfquote und Fallzahlen können nicht auf die gleichen Personen zurückzuführt werden.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Bremen wurden z.B. in nennenswerten Umfang Personen aus dem Umland geimpft.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Wenn Daten der KV verfügbar sind, ist eine individuelle Zuordnung möglich. Daten können retrospektiv ausgewertet werden.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Korrelation auf Bevölkerungsebene hängt vom Erreger ab, klappt gut bei Rota, schlecht bei Influenza.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gibt auch andere Gründe für eine hohe Inzidenz, z.B. Verhalten.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Deutschland ist in größeres Geschehen eingebettet, von Situation in Nachbarländern beeinflusst. 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t xml:space="preserve">Könnte nächste Woche im Wochenbericht Bezug zu Control COVID hergestellt werden? 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LK Ebene hohe Anfälligkeit für Verzerrung.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Landesebene Bezug zu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nehmen, um Situation besser einordnen zu können. Als Tabelle oder in Textform?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Hospitalisierungsinzidenz ist im Wochenbericht bereits enthalten.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Würde Blick auf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lenken, hat keine Folgen für Bundesländer, aber hilfreich für Einordnung der Lage. 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Bis auf ein BL sind alle in der höchsten Stufe.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Montag Tweet mit Link, Presse entwirft Vorschlag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Zeitpunkt der Levelerreichung korreliert wahrscheinlich nicht mit Inzidenz. Keine großen Veränderungen bei Impfung mehr in letzter Zeit, longitudinal könnte etwas gezeigt werden.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Könnte man an Kooperationspartner outsourcen, evtl. Uni Münster, Kontaktverhalten longitudinal ins Modell nehmen, komplex.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1"/>
            </w:pPr>
            <w:r>
              <w:t>Wurden Kontaktdaten der Uni Münster schon vorgestellt?</w:t>
            </w:r>
          </w:p>
          <w:p>
            <w:pPr>
              <w:pStyle w:val="Listenabsatz"/>
              <w:numPr>
                <w:ilvl w:val="1"/>
                <w:numId w:val="29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Vorstellung in Abteilung, Aufarbeitung in FG33 aus Kapazitätsgründen nicht möglich. Soll Münster machen, dann Vorstellung in Abteilung.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 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(Kerber)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</w:rPr>
            </w:pPr>
            <w:r>
              <w:rPr>
                <w:sz w:val="22"/>
                <w:szCs w:val="22"/>
              </w:rPr>
              <w:t>FG32 (</w:t>
            </w:r>
            <w:r>
              <w:rPr>
                <w:sz w:val="22"/>
              </w:rPr>
              <w:t>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Harder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Wenchel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Verlegung von 18 rumänischen Patienten ist abgeschlossen.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 sind an Belastungsgrenze.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 Anfrage aus Slowenien ab nächster Woche wird diskutiert, ist politische Entscheidung.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andere europäische Länder sind bereit Patienten aufzunehmen.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ZIG abgesehen von Patientenversorgung im Augenblick </w:t>
            </w:r>
            <w:proofErr w:type="gramStart"/>
            <w:r>
              <w:rPr>
                <w:sz w:val="22"/>
                <w:szCs w:val="22"/>
              </w:rPr>
              <w:t>keine weiteren Hilfeersuchen</w:t>
            </w:r>
            <w:proofErr w:type="gramEnd"/>
            <w:r>
              <w:rPr>
                <w:sz w:val="22"/>
                <w:szCs w:val="22"/>
              </w:rPr>
              <w:t>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Vorbereitung auf weitere Unterstützung in Madagaskar</w:t>
            </w:r>
          </w:p>
          <w:p>
            <w:pPr>
              <w:rPr>
                <w:b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(Herzog)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(Hanefeld)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t xml:space="preserve">(Folien </w:t>
            </w:r>
            <w:hyperlink r:id="rId13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CWA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&gt;35 Mio. Downloads, 600.000 </w:t>
            </w:r>
            <w:proofErr w:type="spellStart"/>
            <w:r>
              <w:rPr>
                <w:sz w:val="22"/>
                <w:szCs w:val="22"/>
                <w:lang w:val="en-US"/>
              </w:rPr>
              <w:t>Warnende</w:t>
            </w:r>
            <w:proofErr w:type="spellEnd"/>
            <w:r>
              <w:rPr>
                <w:sz w:val="22"/>
                <w:szCs w:val="22"/>
                <w:lang w:val="en-US"/>
              </w:rPr>
              <w:t>, &gt;20.100 Twitter-Follower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2.13 verfügbar, noch Probleme bei Android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Neu: Papierkorb-Funktion, Änderungen bei Statistiken in der App, Booster-Notifikation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 Montag Mitnutzung der Luca QR-Codes möglich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Was ist mit lokaler Hospitalisierungsinzidenz gemeint?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Bundeslandebene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Laufen Zertifikate nach 1 Jahr aus?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Technisches Ablaufdatum wird auf europäischer Ebene diskutiert. Stand der Diskussion unbekannt, muss im BMG nachgefragt werden.</w:t>
            </w:r>
          </w:p>
          <w:p>
            <w:pPr>
              <w:pStyle w:val="Listenabsatz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CovPass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CovPass</w:t>
            </w:r>
            <w:proofErr w:type="spellEnd"/>
            <w:r>
              <w:rPr>
                <w:sz w:val="22"/>
                <w:szCs w:val="22"/>
                <w:lang w:val="en-US"/>
              </w:rPr>
              <w:t>-App: &gt;19 Mio. Downloads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CovPassCheck</w:t>
            </w:r>
            <w:proofErr w:type="spellEnd"/>
            <w:r>
              <w:rPr>
                <w:sz w:val="22"/>
                <w:szCs w:val="22"/>
                <w:lang w:val="en-US"/>
              </w:rPr>
              <w:t>-App: ca. 613.000 Downloads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Austausch mit Kollegen in Frankreich: große Medienkampanien, gute Vernetzung in den Ministerien, Kommunikation, Twitter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Booster-Impfung wird gearbeitet.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70" w:hanging="35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CWA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Ca. 40.000 Anmeldungen pro Tag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Insg. &gt;16 Mio. Anmeldungen seit 11/2020</w:t>
            </w:r>
          </w:p>
          <w:p>
            <w:pPr>
              <w:pStyle w:val="Listenabsatz"/>
              <w:ind w:left="924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(Scheida)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fragt an, wer am 9.11. beim BMG/BMI Krisenstab (16-17 Uhr) teilnehmen kann. Themen: nicht-pharmazeutische Corona-Schutzmaßnahmen (AHA+L), kurze Einschätzung zur erwarteten Situation im Herbst/Winter; aktuelle Risikobewertung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Teilnahme O. Hamouda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Einschätzung: Gesundheitliche Gefährdung für Geimpfte ist moderat und noch ansteigend. Wie wird das von der Bevölkerung aufgefasst. Sollte differenziert werden, dass insbesondere die ältere Bevölkerung gefährdet ist?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 Health Perspektive: Ausgehend von steigenden Inzidenzen steigender Infektionsdruck, auf Bevölkerungs</w:t>
            </w:r>
            <w:r>
              <w:rPr>
                <w:sz w:val="22"/>
                <w:szCs w:val="22"/>
              </w:rPr>
              <w:softHyphen/>
              <w:t>ebene steigt das Risiko.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die Versorgungssituation verschlechtert sich.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2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neue Themenseiten: Ansteckung und Übertragung und Co-Administration des Corona-Impfstoffs mit anderen Tot-Impfstoffen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 Montag Wartungsarbeiten, evtl. kurzeitige Ausfälle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Wissenschaftskommunikation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Unterstützen Presse mit </w:t>
            </w:r>
            <w:proofErr w:type="spellStart"/>
            <w:r>
              <w:rPr>
                <w:sz w:val="22"/>
                <w:szCs w:val="22"/>
              </w:rPr>
              <w:t>ControlCOVID</w:t>
            </w:r>
            <w:proofErr w:type="spellEnd"/>
            <w:r>
              <w:rPr>
                <w:sz w:val="22"/>
                <w:szCs w:val="22"/>
              </w:rPr>
              <w:t xml:space="preserve"> Tweet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Bewerbung der Datenspende, erste Ergebnisse werden vorgestellt.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Grafik zu Impfdurchbrüchen noch in Arbeit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 an BZgA: Ist nochmal eine Kampagne zur Kontakt</w:t>
            </w:r>
            <w:r>
              <w:rPr>
                <w:sz w:val="22"/>
                <w:szCs w:val="22"/>
              </w:rPr>
              <w:softHyphen/>
              <w:t xml:space="preserve">reduktion geplant?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AHA-L Regeln sollen wieder verstärkt kommuniziert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Sollten RKI und BZgA in Abstimmungsrunde mit BMG gemeinsam einbringen. 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Bitte an BZgA: Informationen sehr textlastig, kann man Infografiken etwas leichter auffindbar machen?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Nimmt Hr. Ommen mit, bereits jetzt Infografiken als Begleitung zum Text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den Medien wird von einer Pandemie der Ungeimpften gesprochen. Aus fachlicher Sicht nicht korrekt, Gesamt</w:t>
            </w:r>
            <w:r>
              <w:rPr>
                <w:sz w:val="22"/>
                <w:szCs w:val="22"/>
              </w:rPr>
              <w:softHyphen/>
              <w:t xml:space="preserve">bevölkerung trägt bei. Soll das in Kommunikation aufgegriffen werden?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Von Seiten der BZGA gibt keine Entwarnung, AHA+L Regeln werden wieder stärker in den Fokus genommen.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Dient als Appell an alle, die nicht geimpft sind, sich impfen zu lassen.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Sagt Minister bei jeder Pressekonferenz, vermutlich bewusst, kann eher nicht korrigiert werden.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der Kommunikation sollte aufgepasst werden, wie kritisch man über den Impfstoff kommunizieren will, immerhin nach einem halben Jahr immer noch &gt;90% Wirksamkeit. Wenn 95% geimpft wären, sähe die Situation anders aus.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Frage ist, wie kann man die aktuelle Lage mit welcher Kommunikations</w:t>
            </w:r>
            <w:r>
              <w:rPr>
                <w:sz w:val="22"/>
                <w:szCs w:val="22"/>
              </w:rPr>
              <w:softHyphen/>
              <w:t>strategie in den Griff bekommen. Deshalb AHA+L in Kommunikation auch an Geimpfte adressieren.</w:t>
            </w:r>
          </w:p>
          <w:p>
            <w:pPr>
              <w:pStyle w:val="Listenabsatz"/>
              <w:ind w:left="453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Sollte Presse mit P1 wieder stärker Selbsttests proagieren, vor allem in Bezug auf private Treffen an Weihnachten.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allgemeine Empfehlung von 2G+, wurde am Mittwoch so entschieden.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auf nächste Tagesordnung setzen: spezielle Empfehlungen für Weihnachtsfeiertage für Familienfeste sinnvoll?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(Ommen)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Gubernath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Ommen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Mielke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Haas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Wenchel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6"/>
              </w:numPr>
              <w:spacing w:line="276" w:lineRule="auto"/>
              <w:ind w:left="340" w:hanging="340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Informationen aus den Ländern zu Ausbrüchen unter 2G-Bedingungen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 </w:t>
            </w:r>
            <w:proofErr w:type="spellStart"/>
            <w:r>
              <w:rPr>
                <w:sz w:val="22"/>
                <w:szCs w:val="22"/>
              </w:rPr>
              <w:t>EpiLag</w:t>
            </w:r>
            <w:proofErr w:type="spellEnd"/>
            <w:r>
              <w:rPr>
                <w:sz w:val="22"/>
                <w:szCs w:val="22"/>
              </w:rPr>
              <w:t xml:space="preserve"> Informationen zu Ausbrüchen unter 2G-Bedingungen. Es ist nicht möglich diese Information weiter zu kommunizieren, dies wäre aber in Bezug auf AHA-L Regeln wichtig. 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 xml:space="preserve">: In </w:t>
            </w:r>
            <w:proofErr w:type="spellStart"/>
            <w:r>
              <w:rPr>
                <w:i/>
                <w:sz w:val="22"/>
                <w:szCs w:val="22"/>
              </w:rPr>
              <w:t>EpiLag</w:t>
            </w:r>
            <w:proofErr w:type="spellEnd"/>
            <w:r>
              <w:rPr>
                <w:i/>
                <w:sz w:val="22"/>
                <w:szCs w:val="22"/>
              </w:rPr>
              <w:t xml:space="preserve"> oder AGI thematisieren bzw. Seuchen</w:t>
            </w:r>
            <w:r>
              <w:rPr>
                <w:i/>
                <w:sz w:val="22"/>
                <w:szCs w:val="22"/>
              </w:rPr>
              <w:softHyphen/>
              <w:t xml:space="preserve">referenten adressieren um Länder für </w:t>
            </w:r>
            <w:proofErr w:type="spellStart"/>
            <w:r>
              <w:rPr>
                <w:i/>
                <w:sz w:val="22"/>
                <w:szCs w:val="22"/>
              </w:rPr>
              <w:t>EpiBull</w:t>
            </w:r>
            <w:proofErr w:type="spellEnd"/>
            <w:r>
              <w:rPr>
                <w:i/>
                <w:sz w:val="22"/>
                <w:szCs w:val="22"/>
              </w:rPr>
              <w:t xml:space="preserve"> Artikel zu motivieren.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Gourmet-Treffen auf Sylt, </w:t>
            </w:r>
            <w:proofErr w:type="spellStart"/>
            <w:r>
              <w:rPr>
                <w:sz w:val="22"/>
                <w:szCs w:val="22"/>
              </w:rPr>
              <w:t>Attack</w:t>
            </w:r>
            <w:proofErr w:type="spellEnd"/>
            <w:r>
              <w:rPr>
                <w:sz w:val="22"/>
                <w:szCs w:val="22"/>
              </w:rPr>
              <w:t>-Rate 35% -&gt; Niedersachsen bitten, das als Ausbruchsbericht zu publizieren. Unter diesem Bericht sollte erwähnt werden, dass es schon mehrere solcher Ereignisse gab.</w:t>
            </w:r>
          </w:p>
          <w:p>
            <w:pPr>
              <w:pStyle w:val="Listenabsatz"/>
              <w:spacing w:line="276" w:lineRule="auto"/>
              <w:ind w:left="340"/>
              <w:rPr>
                <w:b/>
                <w:sz w:val="22"/>
              </w:rPr>
            </w:pPr>
          </w:p>
          <w:p>
            <w:pPr>
              <w:pStyle w:val="Listenabsatz"/>
              <w:numPr>
                <w:ilvl w:val="0"/>
                <w:numId w:val="6"/>
              </w:numPr>
              <w:spacing w:after="120" w:line="276" w:lineRule="auto"/>
              <w:ind w:left="340" w:hanging="340"/>
              <w:rPr>
                <w:i/>
                <w:sz w:val="22"/>
                <w:szCs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Stand </w:t>
            </w:r>
            <w:proofErr w:type="spellStart"/>
            <w:r>
              <w:rPr>
                <w:sz w:val="22"/>
                <w:szCs w:val="22"/>
              </w:rPr>
              <w:t>EpiBull</w:t>
            </w:r>
            <w:proofErr w:type="spellEnd"/>
            <w:r>
              <w:rPr>
                <w:sz w:val="22"/>
                <w:szCs w:val="22"/>
              </w:rPr>
              <w:t xml:space="preserve"> Artikel, Deutschland im Vergleich mit anderen Ländern (Indikatoren)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letztes Jahr haben dazu geführt, dass sich das Virus trotz fehlender Impfung nicht unbegrenzt ausbreiten konnte. -&gt; schon Textbausteine zu diesem Thema von Abt. 2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Ergebnisentwurf wird, sobald fertig im Verteiler Krisenstab zirkuliert.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(Haas)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Abt.3/ Abt.2/ ZIG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Dokumente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besprochen)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Impfen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 Transmission vollständig Geimpfter: Impfeffektivität gegenüber Delta-Variante (Folien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Schutz vor asymptomatischen Infektionen (4 Studien): 63%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Schutz vor milden Verläufen: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&gt; </w:t>
            </w:r>
            <w:proofErr w:type="spellStart"/>
            <w:r>
              <w:rPr>
                <w:sz w:val="22"/>
                <w:szCs w:val="22"/>
              </w:rPr>
              <w:t>Vaxzevria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Metaanalyse von 4 Studien zu Impfdurchbrüchen unter Delta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Laborbasierte Studie, USA: 719 Proben, keine demographischen Angaben, Impfstoff unbekannt 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mittlere Ct-Werte der Geimpften glichen denen der Ungeimpften; gleicher Anteil Ct &lt;25 bei Ungeimpften und Geimpften. 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Asymptomatische: Ct&lt;25 bei 29% der Ungeimpften und 67% der Geimpften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Krankenhausbasierte Studie, Singapore 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218 Patienten, 71 geimpft, 130 ungeimpft, mit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>-Impfstoffen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Ungeimpfte sind deutlich jünger.</w:t>
            </w:r>
          </w:p>
          <w:p>
            <w:pPr>
              <w:pStyle w:val="Listenabsatz"/>
              <w:numPr>
                <w:ilvl w:val="2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Initialer Ct-Wert unterscheidet sich nicht.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Geschwindigkeit des Abfalles der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bei Geimpften deutlich höher, schnellere virale Clearance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Impfdurchbrüche bei HCW, NL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161 Impfdurchbrüche, alle 4 Impfstoffe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Medianes Alter 25, alles milde Infektionen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Mittlerer CT-Wert bei Geimpften und Ungeimpften gleich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Impfung verringert Wahrscheinlichkeit für positive Viruskultur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Haushaltskontaktstudie, UK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 Indexfälle, 602 Kontakte unter Delta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 Geimpften 7 Indexfälle/31 Kontakte, unter Ungeimpften 8 Indexfälle/15 Kontakte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Geschwindigkeit des Abfalls der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höher bei Geimpften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Epidemiologische Studien zur Transmission: Haushaltskontaktstudie, UK, Kohortenstudie, Kontakte von symptomatischen und asymptomatischen Fällen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&gt;95.000 Indexfälle 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Reduktion der Transmission unter </w:t>
            </w:r>
            <w:proofErr w:type="spellStart"/>
            <w:r>
              <w:rPr>
                <w:sz w:val="22"/>
                <w:szCs w:val="22"/>
              </w:rPr>
              <w:t>Corminaty</w:t>
            </w:r>
            <w:proofErr w:type="spellEnd"/>
            <w:r>
              <w:rPr>
                <w:sz w:val="22"/>
                <w:szCs w:val="22"/>
              </w:rPr>
              <w:t xml:space="preserve"> um 65% und unter </w:t>
            </w:r>
            <w:proofErr w:type="spellStart"/>
            <w:r>
              <w:rPr>
                <w:sz w:val="22"/>
                <w:szCs w:val="22"/>
              </w:rPr>
              <w:t>Vaxzevria</w:t>
            </w:r>
            <w:proofErr w:type="spellEnd"/>
            <w:r>
              <w:rPr>
                <w:sz w:val="22"/>
                <w:szCs w:val="22"/>
              </w:rPr>
              <w:t xml:space="preserve"> um 35%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Fazit: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Impfeffektivität gegen Delta-Variante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Schutz vor asymptomatischer Infektion: VE ca. 60-65%, </w:t>
            </w:r>
            <w:proofErr w:type="spellStart"/>
            <w:r>
              <w:rPr>
                <w:sz w:val="22"/>
                <w:szCs w:val="22"/>
              </w:rPr>
              <w:t>mRNA</w:t>
            </w:r>
            <w:proofErr w:type="spellEnd"/>
            <w:r>
              <w:rPr>
                <w:sz w:val="22"/>
                <w:szCs w:val="22"/>
              </w:rPr>
              <w:t xml:space="preserve"> &gt; Vektor-Impfstoffe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Impfdurchbruchsstudien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Initiale Ct-Werte </w:t>
            </w:r>
            <w:proofErr w:type="spellStart"/>
            <w:r>
              <w:rPr>
                <w:sz w:val="22"/>
                <w:szCs w:val="22"/>
              </w:rPr>
              <w:t>vacc</w:t>
            </w:r>
            <w:proofErr w:type="spellEnd"/>
            <w:r>
              <w:rPr>
                <w:sz w:val="22"/>
                <w:szCs w:val="22"/>
              </w:rPr>
              <w:t xml:space="preserve"> = </w:t>
            </w:r>
            <w:proofErr w:type="spellStart"/>
            <w:r>
              <w:rPr>
                <w:sz w:val="22"/>
                <w:szCs w:val="22"/>
              </w:rPr>
              <w:t>unvacc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Schnellerer Abfall des viral </w:t>
            </w:r>
            <w:proofErr w:type="spellStart"/>
            <w:r>
              <w:rPr>
                <w:sz w:val="22"/>
                <w:szCs w:val="22"/>
              </w:rPr>
              <w:t>load</w:t>
            </w:r>
            <w:proofErr w:type="spellEnd"/>
            <w:r>
              <w:rPr>
                <w:sz w:val="22"/>
                <w:szCs w:val="22"/>
              </w:rPr>
              <w:t xml:space="preserve"> bei </w:t>
            </w:r>
            <w:proofErr w:type="spellStart"/>
            <w:r>
              <w:rPr>
                <w:sz w:val="22"/>
                <w:szCs w:val="22"/>
              </w:rPr>
              <w:t>vacc</w:t>
            </w:r>
            <w:proofErr w:type="spellEnd"/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Viruskultur?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Verhinderung der Transmission</w:t>
            </w:r>
          </w:p>
          <w:p>
            <w:pPr>
              <w:pStyle w:val="Listenabsatz"/>
              <w:numPr>
                <w:ilvl w:val="2"/>
                <w:numId w:val="5"/>
              </w:numPr>
              <w:spacing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1 Studie unter Delta: Reduktion der Transmission um ca. 50% (</w:t>
            </w:r>
            <w:proofErr w:type="spellStart"/>
            <w:r>
              <w:rPr>
                <w:sz w:val="22"/>
                <w:szCs w:val="22"/>
              </w:rPr>
              <w:t>Comirnaty</w:t>
            </w:r>
            <w:proofErr w:type="spellEnd"/>
            <w:r>
              <w:rPr>
                <w:sz w:val="22"/>
                <w:szCs w:val="22"/>
              </w:rPr>
              <w:t xml:space="preserve"> &gt; </w:t>
            </w:r>
            <w:proofErr w:type="spellStart"/>
            <w:r>
              <w:rPr>
                <w:sz w:val="22"/>
                <w:szCs w:val="22"/>
              </w:rPr>
              <w:t>Vaxzevria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spacing w:after="200"/>
              <w:ind w:left="119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Lancet Studie zeigt, dass sekundäre </w:t>
            </w:r>
            <w:proofErr w:type="spellStart"/>
            <w:r>
              <w:rPr>
                <w:sz w:val="22"/>
                <w:szCs w:val="22"/>
              </w:rPr>
              <w:t>Attackrate</w:t>
            </w:r>
            <w:proofErr w:type="spellEnd"/>
            <w:r>
              <w:rPr>
                <w:sz w:val="22"/>
                <w:szCs w:val="22"/>
              </w:rPr>
              <w:t xml:space="preserve"> identisch ist, jedoch sehr kleine Fallzahlen.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kann es sein, dass Daten zur Impfeffektivität am Anfang so falsch waren (Schutz vor 90% der Infektionen)?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Bezug auf asymptomatische Infektionen gab es am Anfang keine Informationen. Studien zur Delta-Variante wurden erst nach Alpha durchgeführt.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ins w:id="0" w:author="Djin-Ye Oh" w:date="2021-11-09T07:31:00Z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Delta-Variante und </w:t>
            </w:r>
            <w:proofErr w:type="spellStart"/>
            <w:r>
              <w:rPr>
                <w:sz w:val="22"/>
                <w:szCs w:val="22"/>
              </w:rPr>
              <w:t>waning</w:t>
            </w:r>
            <w:proofErr w:type="spellEnd"/>
            <w:r>
              <w:rPr>
                <w:sz w:val="22"/>
                <w:szCs w:val="22"/>
              </w:rPr>
              <w:t xml:space="preserve">, Abgrenzung Einfluss Delta und </w:t>
            </w:r>
            <w:proofErr w:type="spellStart"/>
            <w:r>
              <w:rPr>
                <w:sz w:val="22"/>
                <w:szCs w:val="22"/>
              </w:rPr>
              <w:t>waning</w:t>
            </w:r>
            <w:proofErr w:type="spellEnd"/>
            <w:r>
              <w:rPr>
                <w:sz w:val="22"/>
                <w:szCs w:val="22"/>
              </w:rPr>
              <w:t xml:space="preserve"> nicht möglich.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ns w:id="1" w:author="Djin-Ye Oh" w:date="2021-11-09T07:32:00Z"/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  <w:highlight w:val="yellow"/>
              </w:rPr>
            </w:pPr>
            <w:ins w:id="2" w:author="Djin-Ye Oh" w:date="2021-11-09T07:34:00Z">
              <w:r>
                <w:rPr>
                  <w:sz w:val="22"/>
                  <w:szCs w:val="22"/>
                  <w:highlight w:val="yellow"/>
                </w:rPr>
                <w:t xml:space="preserve">Bezugnehmend auf grundlegende Aspekte und </w:t>
              </w:r>
              <w:bookmarkStart w:id="3" w:name="_Hlk87335341"/>
              <w:r>
                <w:rPr>
                  <w:sz w:val="22"/>
                  <w:szCs w:val="22"/>
                  <w:highlight w:val="yellow"/>
                </w:rPr>
                <w:t xml:space="preserve">Besonderheiten der Immunität gegen Infektionen des Respirationstrakt </w:t>
              </w:r>
              <w:bookmarkEnd w:id="3"/>
              <w:r>
                <w:rPr>
                  <w:sz w:val="22"/>
                  <w:szCs w:val="22"/>
                  <w:highlight w:val="yellow"/>
                </w:rPr>
                <w:t>wird auf folgende Punkte hingewiesen:</w:t>
              </w:r>
            </w:ins>
          </w:p>
          <w:p>
            <w:pPr>
              <w:pStyle w:val="Listenabsatz"/>
              <w:numPr>
                <w:ilvl w:val="1"/>
                <w:numId w:val="36"/>
              </w:numPr>
              <w:ind w:left="144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Unmittelbar nach der Impfung hat man ein hohes Level an neutralisierenden Antikörpern, diese </w:t>
            </w:r>
            <w:proofErr w:type="spellStart"/>
            <w:ins w:id="4" w:author="Djin-Ye Oh" w:date="2021-11-09T07:35:00Z">
              <w:r>
                <w:rPr>
                  <w:sz w:val="22"/>
                  <w:szCs w:val="22"/>
                  <w:highlight w:val="yellow"/>
                </w:rPr>
                <w:t>transsudieren</w:t>
              </w:r>
              <w:proofErr w:type="spellEnd"/>
              <w:r>
                <w:rPr>
                  <w:sz w:val="22"/>
                  <w:szCs w:val="22"/>
                  <w:highlight w:val="yellow"/>
                </w:rPr>
                <w:t xml:space="preserve"> </w:t>
              </w:r>
            </w:ins>
            <w:del w:id="5" w:author="Djin-Ye Oh" w:date="2021-11-09T07:35:00Z">
              <w:r>
                <w:rPr>
                  <w:sz w:val="22"/>
                  <w:szCs w:val="22"/>
                  <w:highlight w:val="yellow"/>
                </w:rPr>
                <w:delText xml:space="preserve">transfundieren </w:delText>
              </w:r>
            </w:del>
            <w:r>
              <w:rPr>
                <w:sz w:val="22"/>
                <w:szCs w:val="22"/>
                <w:highlight w:val="yellow"/>
              </w:rPr>
              <w:t xml:space="preserve">in </w:t>
            </w:r>
            <w:ins w:id="6" w:author="Djin-Ye Oh" w:date="2021-11-09T07:35:00Z">
              <w:r>
                <w:rPr>
                  <w:sz w:val="22"/>
                  <w:szCs w:val="22"/>
                  <w:highlight w:val="yellow"/>
                </w:rPr>
                <w:t xml:space="preserve">die </w:t>
              </w:r>
            </w:ins>
            <w:r>
              <w:rPr>
                <w:sz w:val="22"/>
                <w:szCs w:val="22"/>
                <w:highlight w:val="yellow"/>
              </w:rPr>
              <w:t xml:space="preserve">Schleimhaut, </w:t>
            </w:r>
            <w:ins w:id="7" w:author="Djin-Ye Oh" w:date="2021-11-09T07:36:00Z">
              <w:r>
                <w:rPr>
                  <w:sz w:val="22"/>
                  <w:szCs w:val="22"/>
                  <w:highlight w:val="yellow"/>
                </w:rPr>
                <w:t>woraus hohe lokale (=</w:t>
              </w:r>
              <w:proofErr w:type="spellStart"/>
              <w:r>
                <w:rPr>
                  <w:sz w:val="22"/>
                  <w:szCs w:val="22"/>
                  <w:highlight w:val="yellow"/>
                </w:rPr>
                <w:t>mukosale</w:t>
              </w:r>
              <w:proofErr w:type="spellEnd"/>
              <w:r>
                <w:rPr>
                  <w:sz w:val="22"/>
                  <w:szCs w:val="22"/>
                  <w:highlight w:val="yellow"/>
                </w:rPr>
                <w:t xml:space="preserve">) Immunität im Nasenrachenraum resultiert. Deswegen besteht in den ersten 2 Wochen – 2 Monaten nach Impfung sehr guter Schutz vor </w:t>
              </w:r>
              <w:bookmarkStart w:id="8" w:name="_Hlk87296051"/>
              <w:r>
                <w:rPr>
                  <w:sz w:val="22"/>
                  <w:szCs w:val="22"/>
                  <w:highlight w:val="yellow"/>
                </w:rPr>
                <w:t xml:space="preserve">jeglicher (auch asymptomatischer) </w:t>
              </w:r>
              <w:bookmarkEnd w:id="8"/>
              <w:r>
                <w:rPr>
                  <w:sz w:val="22"/>
                  <w:szCs w:val="22"/>
                  <w:highlight w:val="yellow"/>
                </w:rPr>
                <w:t xml:space="preserve">Infektion. Mit dem Abfall neutralisierender Antikörper </w:t>
              </w:r>
            </w:ins>
            <w:del w:id="9" w:author="Djin-Ye Oh" w:date="2021-11-09T07:37:00Z">
              <w:r>
                <w:rPr>
                  <w:sz w:val="22"/>
                  <w:szCs w:val="22"/>
                  <w:highlight w:val="yellow"/>
                </w:rPr>
                <w:delText xml:space="preserve">nach 2-8 Wochen </w:delText>
              </w:r>
            </w:del>
            <w:r>
              <w:rPr>
                <w:sz w:val="22"/>
                <w:szCs w:val="22"/>
                <w:highlight w:val="yellow"/>
              </w:rPr>
              <w:t>sinkt lokale Immunität wieder</w:t>
            </w:r>
            <w:ins w:id="10" w:author="Djin-Ye Oh" w:date="2021-11-09T07:37:00Z">
              <w:r>
                <w:rPr>
                  <w:sz w:val="22"/>
                  <w:szCs w:val="22"/>
                  <w:highlight w:val="yellow"/>
                </w:rPr>
                <w:t>, so dass im Anschluss an dieses 2-8 Wochen-Zeitfenster der Schutz vor Infektion deutlich geringer ist. Dementsprechend können sich Geimpfte &gt;2 Monate nach Impfung auch wieder leichter infizieren</w:t>
              </w:r>
            </w:ins>
            <w:r>
              <w:rPr>
                <w:sz w:val="22"/>
                <w:szCs w:val="22"/>
                <w:highlight w:val="yellow"/>
              </w:rPr>
              <w:t xml:space="preserve">. </w:t>
            </w:r>
            <w:del w:id="11" w:author="Djin-Ye Oh" w:date="2021-11-09T07:38:00Z">
              <w:r>
                <w:rPr>
                  <w:sz w:val="22"/>
                  <w:szCs w:val="22"/>
                  <w:highlight w:val="yellow"/>
                </w:rPr>
                <w:delText xml:space="preserve">In den ersten 2 Wochen – 2 Monaten sehr guter Schutz vor Infektion. </w:delText>
              </w:r>
            </w:del>
          </w:p>
          <w:p>
            <w:pPr>
              <w:pStyle w:val="Listenabsatz"/>
              <w:numPr>
                <w:ilvl w:val="1"/>
                <w:numId w:val="36"/>
              </w:numPr>
              <w:ind w:left="1440"/>
              <w:rPr>
                <w:del w:id="12" w:author="Djin-Ye Oh" w:date="2021-11-09T07:39:00Z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Die Erwartung ist, dass die meisten Geimpften nicht oder</w:t>
            </w:r>
            <w:ins w:id="13" w:author="Djin-Ye Oh" w:date="2021-11-09T07:38:00Z">
              <w:r>
                <w:rPr>
                  <w:sz w:val="22"/>
                  <w:szCs w:val="22"/>
                  <w:highlight w:val="yellow"/>
                </w:rPr>
                <w:t xml:space="preserve"> nur leicht</w:t>
              </w:r>
            </w:ins>
            <w:r>
              <w:rPr>
                <w:sz w:val="22"/>
                <w:szCs w:val="22"/>
                <w:highlight w:val="yellow"/>
              </w:rPr>
              <w:t xml:space="preserve"> </w:t>
            </w:r>
            <w:del w:id="14" w:author="Djin-Ye Oh" w:date="2021-11-09T07:38:00Z">
              <w:r>
                <w:rPr>
                  <w:sz w:val="22"/>
                  <w:szCs w:val="22"/>
                  <w:highlight w:val="yellow"/>
                </w:rPr>
                <w:delText xml:space="preserve">wenig </w:delText>
              </w:r>
            </w:del>
            <w:r>
              <w:rPr>
                <w:sz w:val="22"/>
                <w:szCs w:val="22"/>
                <w:highlight w:val="yellow"/>
              </w:rPr>
              <w:t xml:space="preserve">symptomatisch sind, </w:t>
            </w:r>
            <w:ins w:id="15" w:author="Djin-Ye Oh" w:date="2021-11-09T07:38:00Z">
              <w:r>
                <w:rPr>
                  <w:sz w:val="22"/>
                  <w:szCs w:val="22"/>
                  <w:highlight w:val="yellow"/>
                </w:rPr>
                <w:t xml:space="preserve">dass sie </w:t>
              </w:r>
            </w:ins>
            <w:r>
              <w:rPr>
                <w:sz w:val="22"/>
                <w:szCs w:val="22"/>
                <w:highlight w:val="yellow"/>
              </w:rPr>
              <w:t xml:space="preserve">aber </w:t>
            </w:r>
            <w:ins w:id="16" w:author="Djin-Ye Oh" w:date="2021-11-09T07:39:00Z">
              <w:r>
                <w:rPr>
                  <w:sz w:val="22"/>
                  <w:szCs w:val="22"/>
                  <w:highlight w:val="yellow"/>
                </w:rPr>
                <w:t xml:space="preserve">durchaus </w:t>
              </w:r>
            </w:ins>
            <w:r>
              <w:rPr>
                <w:sz w:val="22"/>
                <w:szCs w:val="22"/>
                <w:highlight w:val="yellow"/>
              </w:rPr>
              <w:t>hohe Viruskonzentrationen im Nasen-/Rachenraum aufweisen</w:t>
            </w:r>
            <w:ins w:id="17" w:author="Djin-Ye Oh" w:date="2021-11-09T07:39:00Z">
              <w:r>
                <w:rPr>
                  <w:sz w:val="22"/>
                  <w:szCs w:val="22"/>
                  <w:highlight w:val="yellow"/>
                </w:rPr>
                <w:t xml:space="preserve"> und kontagiös sind</w:t>
              </w:r>
            </w:ins>
            <w:r>
              <w:rPr>
                <w:sz w:val="22"/>
                <w:szCs w:val="22"/>
                <w:highlight w:val="yellow"/>
              </w:rPr>
              <w:t xml:space="preserve">. </w:t>
            </w:r>
            <w:del w:id="18" w:author="Djin-Ye Oh" w:date="2021-11-09T07:39:00Z">
              <w:r>
                <w:rPr>
                  <w:sz w:val="22"/>
                  <w:szCs w:val="22"/>
                  <w:highlight w:val="yellow"/>
                </w:rPr>
                <w:delText>Die meisten Übertragungen finden vor oder zu Beginn der Infektion statt.</w:delText>
              </w:r>
            </w:del>
          </w:p>
          <w:p>
            <w:pPr>
              <w:pStyle w:val="Listenabsatz"/>
              <w:numPr>
                <w:ilvl w:val="0"/>
                <w:numId w:val="5"/>
              </w:numPr>
              <w:rPr>
                <w:ins w:id="19" w:author="Djin-Ye Oh" w:date="2021-11-09T07:56:00Z"/>
                <w:sz w:val="22"/>
                <w:szCs w:val="22"/>
                <w:highlight w:val="yellow"/>
              </w:rPr>
            </w:pPr>
            <w:ins w:id="20" w:author="Djin-Ye Oh" w:date="2021-11-09T07:39:00Z">
              <w:r>
                <w:rPr>
                  <w:sz w:val="22"/>
                  <w:szCs w:val="22"/>
                  <w:highlight w:val="yellow"/>
                </w:rPr>
                <w:t xml:space="preserve">Die Ergebnisse der </w:t>
              </w:r>
            </w:ins>
            <w:r>
              <w:rPr>
                <w:sz w:val="22"/>
                <w:szCs w:val="22"/>
                <w:highlight w:val="yellow"/>
              </w:rPr>
              <w:fldChar w:fldCharType="begin"/>
            </w:r>
            <w:r>
              <w:rPr>
                <w:sz w:val="22"/>
                <w:szCs w:val="22"/>
                <w:highlight w:val="yellow"/>
              </w:rPr>
              <w:instrText xml:space="preserve"> HYPERLINK "https://doi.org/10.1016/S1473-3099(21)00648-4" </w:instrText>
            </w:r>
            <w:r>
              <w:rPr>
                <w:sz w:val="22"/>
                <w:szCs w:val="22"/>
                <w:highlight w:val="yellow"/>
              </w:rPr>
              <w:fldChar w:fldCharType="separate"/>
            </w:r>
            <w:ins w:id="21" w:author="Djin-Ye Oh" w:date="2021-11-09T07:39:00Z">
              <w:r>
                <w:rPr>
                  <w:rStyle w:val="Hyperlink"/>
                  <w:sz w:val="22"/>
                  <w:szCs w:val="22"/>
                  <w:highlight w:val="yellow"/>
                </w:rPr>
                <w:t>UK Haushaltskontaktstudie</w:t>
              </w:r>
            </w:ins>
            <w:r>
              <w:rPr>
                <w:sz w:val="22"/>
                <w:szCs w:val="22"/>
                <w:highlight w:val="yellow"/>
              </w:rPr>
              <w:fldChar w:fldCharType="end"/>
            </w:r>
            <w:ins w:id="22" w:author="Djin-Ye Oh" w:date="2021-11-09T07:56:00Z">
              <w:r>
                <w:rPr>
                  <w:sz w:val="22"/>
                  <w:szCs w:val="22"/>
                  <w:highlight w:val="yellow"/>
                </w:rPr>
                <w:t xml:space="preserve"> (Lancet Infectious Diseases) </w:t>
              </w:r>
            </w:ins>
            <w:ins w:id="23" w:author="Djin-Ye Oh" w:date="2021-11-09T07:39:00Z">
              <w:r>
                <w:rPr>
                  <w:sz w:val="22"/>
                  <w:szCs w:val="22"/>
                  <w:highlight w:val="yellow"/>
                </w:rPr>
                <w:t xml:space="preserve"> reflektieren das, was anhand der grundlegenden Erkenntnisse zur Immunität gegen Infektionen des Respirationstrakts zu erwarten ist: Der Schutz vor Infektion nimmt ca. &gt;2 Monate nach Impfung erheblich ab.</w:t>
              </w:r>
            </w:ins>
            <w:r>
              <w:rPr>
                <w:sz w:val="22"/>
                <w:szCs w:val="22"/>
                <w:highlight w:val="yellow"/>
              </w:rPr>
              <w:t xml:space="preserve"> </w:t>
            </w:r>
          </w:p>
          <w:p>
            <w:pPr>
              <w:pStyle w:val="Listenabsatz"/>
              <w:ind w:left="1080"/>
              <w:rPr>
                <w:ins w:id="24" w:author="Djin-Ye Oh" w:date="2021-11-09T07:34:00Z"/>
                <w:sz w:val="22"/>
                <w:szCs w:val="22"/>
                <w:highlight w:val="yellow"/>
              </w:rPr>
            </w:pPr>
            <w:ins w:id="25" w:author="Djin-Ye Oh" w:date="2021-11-09T07:56:00Z">
              <w:r>
                <w:rPr>
                  <w:sz w:val="22"/>
                  <w:szCs w:val="22"/>
                  <w:highlight w:val="yellow"/>
                </w:rPr>
                <w:t xml:space="preserve">Zwar ist die Fallzahl </w:t>
              </w:r>
            </w:ins>
            <w:ins w:id="26" w:author="Djin-Ye Oh" w:date="2021-11-09T07:57:00Z">
              <w:r>
                <w:rPr>
                  <w:sz w:val="22"/>
                  <w:szCs w:val="22"/>
                  <w:highlight w:val="yellow"/>
                </w:rPr>
                <w:t>dieser Studie</w:t>
              </w:r>
            </w:ins>
            <w:ins w:id="27" w:author="Djin-Ye Oh" w:date="2021-11-09T07:56:00Z">
              <w:r>
                <w:rPr>
                  <w:sz w:val="22"/>
                  <w:szCs w:val="22"/>
                  <w:highlight w:val="yellow"/>
                </w:rPr>
                <w:t xml:space="preserve"> eher klein, die methodische Stärke liegt aber in der engmaschigen (täglichen) Beprobung enger Kontaktpersonen, unabhängig vom Symptomstatus</w:t>
              </w:r>
            </w:ins>
            <w:ins w:id="28" w:author="Djin-Ye Oh" w:date="2021-11-09T07:57:00Z">
              <w:r>
                <w:rPr>
                  <w:sz w:val="22"/>
                  <w:szCs w:val="22"/>
                  <w:highlight w:val="yellow"/>
                </w:rPr>
                <w:t xml:space="preserve">. </w:t>
              </w:r>
            </w:ins>
            <w:ins w:id="29" w:author="Djin-Ye Oh" w:date="2021-11-09T07:58:00Z">
              <w:r>
                <w:rPr>
                  <w:sz w:val="22"/>
                  <w:szCs w:val="22"/>
                  <w:highlight w:val="yellow"/>
                </w:rPr>
                <w:t xml:space="preserve">So wurden auch asymptomatische Infektionen zuverlässig erfasst, die  </w:t>
              </w:r>
            </w:ins>
            <w:del w:id="30" w:author="Djin-Ye Oh" w:date="2021-11-09T07:59:00Z">
              <w:r>
                <w:rPr>
                  <w:sz w:val="22"/>
                  <w:szCs w:val="22"/>
                  <w:highlight w:val="yellow"/>
                </w:rPr>
                <w:delText xml:space="preserve">Schutz vor asymptomatischer Infektion wird </w:delText>
              </w:r>
            </w:del>
            <w:r>
              <w:rPr>
                <w:sz w:val="22"/>
                <w:szCs w:val="22"/>
                <w:highlight w:val="yellow"/>
              </w:rPr>
              <w:t>in Beobachtungs</w:t>
            </w:r>
            <w:r>
              <w:rPr>
                <w:sz w:val="22"/>
                <w:szCs w:val="22"/>
                <w:highlight w:val="yellow"/>
              </w:rPr>
              <w:softHyphen/>
              <w:t xml:space="preserve">daten </w:t>
            </w:r>
            <w:ins w:id="31" w:author="Djin-Ye Oh" w:date="2021-11-09T07:59:00Z">
              <w:r>
                <w:rPr>
                  <w:sz w:val="22"/>
                  <w:szCs w:val="22"/>
                  <w:highlight w:val="yellow"/>
                </w:rPr>
                <w:t xml:space="preserve">sonst unterschätzt </w:t>
              </w:r>
              <w:proofErr w:type="gramStart"/>
              <w:r>
                <w:rPr>
                  <w:sz w:val="22"/>
                  <w:szCs w:val="22"/>
                  <w:highlight w:val="yellow"/>
                </w:rPr>
                <w:t xml:space="preserve">werden </w:t>
              </w:r>
            </w:ins>
            <w:ins w:id="32" w:author="Djin-Ye Oh" w:date="2021-11-09T07:33:00Z">
              <w:r>
                <w:rPr>
                  <w:sz w:val="22"/>
                  <w:szCs w:val="22"/>
                  <w:highlight w:val="yellow"/>
                </w:rPr>
                <w:t xml:space="preserve"> </w:t>
              </w:r>
            </w:ins>
            <w:ins w:id="33" w:author="Djin-Ye Oh" w:date="2021-11-09T07:59:00Z">
              <w:r>
                <w:rPr>
                  <w:sz w:val="22"/>
                  <w:szCs w:val="22"/>
                  <w:highlight w:val="yellow"/>
                </w:rPr>
                <w:t>(</w:t>
              </w:r>
            </w:ins>
            <w:proofErr w:type="gramEnd"/>
            <w:ins w:id="34" w:author="Djin-Ye Oh" w:date="2021-11-09T07:33:00Z">
              <w:r>
                <w:rPr>
                  <w:sz w:val="22"/>
                  <w:szCs w:val="22"/>
                  <w:highlight w:val="yellow"/>
                </w:rPr>
                <w:t>da die Beprobung in gr</w:t>
              </w:r>
            </w:ins>
            <w:ins w:id="35" w:author="Djin-Ye Oh" w:date="2021-11-09T07:59:00Z">
              <w:r>
                <w:rPr>
                  <w:sz w:val="22"/>
                  <w:szCs w:val="22"/>
                  <w:highlight w:val="yellow"/>
                </w:rPr>
                <w:t xml:space="preserve">ößeren </w:t>
              </w:r>
            </w:ins>
            <w:ins w:id="36" w:author="Djin-Ye Oh" w:date="2021-11-09T07:33:00Z">
              <w:r>
                <w:rPr>
                  <w:sz w:val="22"/>
                  <w:szCs w:val="22"/>
                  <w:highlight w:val="yellow"/>
                </w:rPr>
                <w:t>Zeitabständen bzw. vorwiegend bei symptomatischen Personen erfolgt</w:t>
              </w:r>
            </w:ins>
            <w:ins w:id="37" w:author="Djin-Ye Oh" w:date="2021-11-09T07:59:00Z">
              <w:r>
                <w:rPr>
                  <w:sz w:val="22"/>
                  <w:szCs w:val="22"/>
                  <w:highlight w:val="yellow"/>
                </w:rPr>
                <w:t>)</w:t>
              </w:r>
            </w:ins>
            <w:ins w:id="38" w:author="Djin-Ye Oh" w:date="2021-11-09T07:47:00Z">
              <w:r>
                <w:rPr>
                  <w:sz w:val="22"/>
                  <w:szCs w:val="22"/>
                  <w:highlight w:val="yellow"/>
                </w:rPr>
                <w:t>.</w:t>
              </w:r>
            </w:ins>
            <w:ins w:id="39" w:author="Djin-Ye Oh" w:date="2021-11-09T07:33:00Z">
              <w:r>
                <w:rPr>
                  <w:sz w:val="22"/>
                  <w:szCs w:val="22"/>
                  <w:highlight w:val="yellow"/>
                </w:rPr>
                <w:t xml:space="preserve"> </w:t>
              </w:r>
            </w:ins>
            <w:del w:id="40" w:author="Djin-Ye Oh" w:date="2021-11-09T07:33:00Z">
              <w:r>
                <w:rPr>
                  <w:sz w:val="22"/>
                  <w:szCs w:val="22"/>
                  <w:highlight w:val="yellow"/>
                </w:rPr>
                <w:delText>immer unterschätzt</w:delText>
              </w:r>
            </w:del>
            <w:r>
              <w:rPr>
                <w:sz w:val="22"/>
                <w:szCs w:val="22"/>
                <w:highlight w:val="yellow"/>
              </w:rPr>
              <w:t>.</w:t>
            </w:r>
          </w:p>
          <w:p>
            <w:pPr>
              <w:ind w:left="720"/>
              <w:rPr>
                <w:ins w:id="41" w:author="Djin-Ye Oh" w:date="2021-11-09T07:39:00Z"/>
                <w:sz w:val="22"/>
                <w:szCs w:val="22"/>
                <w:highlight w:val="yellow"/>
              </w:rPr>
            </w:pPr>
          </w:p>
          <w:p>
            <w:pPr>
              <w:pStyle w:val="Listenabsatz"/>
              <w:numPr>
                <w:ilvl w:val="0"/>
                <w:numId w:val="37"/>
              </w:num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lastRenderedPageBreak/>
              <w:t xml:space="preserve">Man sollte </w:t>
            </w:r>
            <w:ins w:id="42" w:author="Djin-Ye Oh" w:date="2021-11-09T07:50:00Z">
              <w:r>
                <w:rPr>
                  <w:sz w:val="22"/>
                  <w:szCs w:val="22"/>
                  <w:highlight w:val="yellow"/>
                </w:rPr>
                <w:t xml:space="preserve">dementsprechend </w:t>
              </w:r>
            </w:ins>
            <w:r>
              <w:rPr>
                <w:sz w:val="22"/>
                <w:szCs w:val="22"/>
                <w:highlight w:val="yellow"/>
              </w:rPr>
              <w:t>sehr vorsichtig mit der Aussage sein, dass Impfungen</w:t>
            </w:r>
            <w:ins w:id="43" w:author="Djin-Ye Oh" w:date="2021-11-09T08:12:00Z">
              <w:r>
                <w:rPr>
                  <w:sz w:val="22"/>
                  <w:szCs w:val="22"/>
                  <w:highlight w:val="yellow"/>
                </w:rPr>
                <w:t xml:space="preserve"> vor</w:t>
              </w:r>
            </w:ins>
            <w:ins w:id="44" w:author="Djin-Ye Oh" w:date="2021-11-09T07:51:00Z">
              <w:r>
                <w:rPr>
                  <w:sz w:val="22"/>
                  <w:szCs w:val="22"/>
                  <w:highlight w:val="yellow"/>
                </w:rPr>
                <w:t xml:space="preserve"> jegliche</w:t>
              </w:r>
            </w:ins>
            <w:ins w:id="45" w:author="Djin-Ye Oh" w:date="2021-11-09T08:12:00Z">
              <w:r>
                <w:rPr>
                  <w:sz w:val="22"/>
                  <w:szCs w:val="22"/>
                  <w:highlight w:val="yellow"/>
                </w:rPr>
                <w:t>r</w:t>
              </w:r>
            </w:ins>
            <w:ins w:id="46" w:author="Djin-Ye Oh" w:date="2021-11-09T07:51:00Z">
              <w:r>
                <w:rPr>
                  <w:sz w:val="22"/>
                  <w:szCs w:val="22"/>
                  <w:highlight w:val="yellow"/>
                </w:rPr>
                <w:t xml:space="preserve"> (auch asymptomatische</w:t>
              </w:r>
            </w:ins>
            <w:ins w:id="47" w:author="Djin-Ye Oh" w:date="2021-11-09T08:12:00Z">
              <w:r>
                <w:rPr>
                  <w:sz w:val="22"/>
                  <w:szCs w:val="22"/>
                  <w:highlight w:val="yellow"/>
                </w:rPr>
                <w:t>r</w:t>
              </w:r>
            </w:ins>
            <w:ins w:id="48" w:author="Djin-Ye Oh" w:date="2021-11-09T07:51:00Z">
              <w:r>
                <w:rPr>
                  <w:sz w:val="22"/>
                  <w:szCs w:val="22"/>
                  <w:highlight w:val="yellow"/>
                </w:rPr>
                <w:t xml:space="preserve">)  </w:t>
              </w:r>
            </w:ins>
            <w:r>
              <w:rPr>
                <w:sz w:val="22"/>
                <w:szCs w:val="22"/>
                <w:highlight w:val="yellow"/>
              </w:rPr>
              <w:t xml:space="preserve"> Infektion</w:t>
            </w:r>
            <w:del w:id="49" w:author="Djin-Ye Oh" w:date="2021-11-09T08:12:00Z">
              <w:r>
                <w:rPr>
                  <w:sz w:val="22"/>
                  <w:szCs w:val="22"/>
                  <w:highlight w:val="yellow"/>
                </w:rPr>
                <w:delText>en</w:delText>
              </w:r>
            </w:del>
            <w:r>
              <w:rPr>
                <w:sz w:val="22"/>
                <w:szCs w:val="22"/>
                <w:highlight w:val="yellow"/>
              </w:rPr>
              <w:t xml:space="preserve"> </w:t>
            </w:r>
            <w:del w:id="50" w:author="Djin-Ye Oh" w:date="2021-11-09T08:12:00Z">
              <w:r>
                <w:rPr>
                  <w:sz w:val="22"/>
                  <w:szCs w:val="22"/>
                  <w:highlight w:val="yellow"/>
                </w:rPr>
                <w:delText>verhindern</w:delText>
              </w:r>
            </w:del>
            <w:ins w:id="51" w:author="Djin-Ye Oh" w:date="2021-11-09T08:12:00Z">
              <w:r>
                <w:rPr>
                  <w:sz w:val="22"/>
                  <w:szCs w:val="22"/>
                  <w:highlight w:val="yellow"/>
                </w:rPr>
                <w:t>schützen</w:t>
              </w:r>
            </w:ins>
            <w:bookmarkStart w:id="52" w:name="_GoBack"/>
            <w:bookmarkEnd w:id="52"/>
            <w:r>
              <w:rPr>
                <w:sz w:val="22"/>
                <w:szCs w:val="22"/>
                <w:highlight w:val="yellow"/>
              </w:rPr>
              <w:t>.</w:t>
            </w:r>
            <w:ins w:id="53" w:author="Djin-Ye Oh" w:date="2021-11-09T07:51:00Z">
              <w:r>
                <w:rPr>
                  <w:sz w:val="22"/>
                  <w:szCs w:val="22"/>
                  <w:highlight w:val="yellow"/>
                </w:rPr>
                <w:t xml:space="preserve"> </w:t>
              </w:r>
              <w:proofErr w:type="gramStart"/>
              <w:r>
                <w:rPr>
                  <w:sz w:val="22"/>
                  <w:szCs w:val="22"/>
                  <w:highlight w:val="yellow"/>
                </w:rPr>
                <w:t>Mit zunehmendem zeitlichen Abstand</w:t>
              </w:r>
              <w:proofErr w:type="gramEnd"/>
              <w:r>
                <w:rPr>
                  <w:sz w:val="22"/>
                  <w:szCs w:val="22"/>
                  <w:highlight w:val="yellow"/>
                </w:rPr>
                <w:t xml:space="preserve"> zur Impfung trifft dies immer weniger zu. Dies gilt umso </w:t>
              </w:r>
              <w:proofErr w:type="gramStart"/>
              <w:r>
                <w:rPr>
                  <w:sz w:val="22"/>
                  <w:szCs w:val="22"/>
                  <w:highlight w:val="yellow"/>
                </w:rPr>
                <w:t>mehr,  weil</w:t>
              </w:r>
              <w:proofErr w:type="gramEnd"/>
              <w:r>
                <w:rPr>
                  <w:sz w:val="22"/>
                  <w:szCs w:val="22"/>
                  <w:highlight w:val="yellow"/>
                </w:rPr>
                <w:t xml:space="preserve"> eine fortlaufende Adaptation des Virus an den Immunselektionsdruck in der Population anzunehmen ist, welche zukünftig ebenfalls die Schutzwirkung der Impfung gegen Infektion herabsetzen könnte.   </w:t>
              </w:r>
            </w:ins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rPr>
                <w:sz w:val="22"/>
                <w:szCs w:val="22"/>
                <w:highlight w:val="yellow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Verkürzung des </w:t>
            </w:r>
            <w:proofErr w:type="spellStart"/>
            <w:r>
              <w:rPr>
                <w:sz w:val="22"/>
                <w:szCs w:val="22"/>
              </w:rPr>
              <w:t>Sheddings</w:t>
            </w:r>
            <w:proofErr w:type="spellEnd"/>
            <w:r>
              <w:rPr>
                <w:sz w:val="22"/>
                <w:szCs w:val="22"/>
              </w:rPr>
              <w:t xml:space="preserve"> spielt in Bezug auf Haushalts</w:t>
            </w:r>
            <w:r>
              <w:rPr>
                <w:sz w:val="22"/>
                <w:szCs w:val="22"/>
              </w:rPr>
              <w:softHyphen/>
              <w:t>kontakte keine Rolle, aber in Bezug auf sonstiges Geschehen.</w:t>
            </w:r>
          </w:p>
          <w:p>
            <w:pPr>
              <w:pStyle w:val="Listenabsatz"/>
              <w:numPr>
                <w:ilvl w:val="0"/>
                <w:numId w:val="5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Normalerweise wäre es kein Problem, wenn Personen mild oder asymptomatisch infiziert werden. Die hohe Anzahl Ungeimpfter ist das Problem.</w:t>
            </w:r>
          </w:p>
          <w:p>
            <w:pPr>
              <w:pStyle w:val="Listenabsatz"/>
              <w:ind w:left="468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Ist 2G oder 3G noch ein Schutzkonzept, das empfohlen werden kann? Was ist mit geimpften Kontaktpersonen, kann der Ausschluss von der Quarantäne noch gerechtfertigt werden?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großer Studie wurden </w:t>
            </w:r>
            <w:proofErr w:type="spellStart"/>
            <w:r>
              <w:rPr>
                <w:sz w:val="22"/>
                <w:szCs w:val="22"/>
              </w:rPr>
              <w:t>odds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ratio</w:t>
            </w:r>
            <w:proofErr w:type="spellEnd"/>
            <w:r>
              <w:rPr>
                <w:sz w:val="22"/>
                <w:szCs w:val="22"/>
              </w:rPr>
              <w:t xml:space="preserve"> nach Settings unterschieden: in Haushalten deutlich höher, in anderen Settings etwas niedriger.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Infektionsprävalenz in Studienpopulation spielt eine Rolle.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Kontakte in Innenräume ohne Maske sind das Problem. Setting Haushalt aufgrund der wiederholten und kontinuierlichen Kontakte, steigender Infektionsdruck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Schwere Erkrankungsfälle könnten verhindert werden, wenn dies Geimpften klargemacht werden kann.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Größere Stratifikation nach Alter; Kontakte mit Älteren erfordern mehr Testungen.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Kommunikation kann nicht geändert werden. Würde große Verwirrung hervorrufen. Andere Aspekte sollten in den Vordergrund gestellt werden: AHA+L, </w:t>
            </w:r>
            <w:proofErr w:type="spellStart"/>
            <w:r>
              <w:rPr>
                <w:sz w:val="22"/>
                <w:szCs w:val="22"/>
              </w:rPr>
              <w:t>Boosterung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 Punkte betonen, doppelt Geimpft wieder in Quarantäne zu schicken, ist nicht vermittelbar. </w:t>
            </w:r>
          </w:p>
          <w:p>
            <w:pPr>
              <w:pStyle w:val="Listenabsatz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 2G+ auf die Tagesordnung gesetzt werden?</w:t>
            </w:r>
          </w:p>
          <w:p>
            <w:pPr>
              <w:pStyle w:val="Listenabsatz"/>
              <w:ind w:left="828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(Harder)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ins w:id="54" w:author="Djin-Ye Oh" w:date="2021-11-09T07:32:00Z">
              <w:r>
                <w:rPr>
                  <w:sz w:val="22"/>
                  <w:szCs w:val="22"/>
                </w:rPr>
                <w:t>Oh (FG17)</w:t>
              </w:r>
            </w:ins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Labordiagnostik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Virologisches Sentinel hatte in den letzten 4 Wochen 816 Proben, davon: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 SARS-CoV-2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232 RSV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## </w:t>
            </w:r>
            <w:proofErr w:type="spellStart"/>
            <w:r>
              <w:rPr>
                <w:sz w:val="22"/>
                <w:szCs w:val="22"/>
              </w:rPr>
              <w:t>Rhinovirus</w:t>
            </w:r>
            <w:proofErr w:type="spellEnd"/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 Parainfluenzavirus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68 saisonale (endemische) Coronaviren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Metapneumovirus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 Influenzavirus</w:t>
            </w:r>
          </w:p>
          <w:p>
            <w:pPr>
              <w:pStyle w:val="Listenabsatz"/>
              <w:ind w:left="907"/>
              <w:rPr>
                <w:sz w:val="22"/>
                <w:szCs w:val="22"/>
              </w:rPr>
            </w:pPr>
          </w:p>
          <w:p>
            <w:pPr>
              <w:pStyle w:val="2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219 Proben, davon 110 positiv auf SARS-CoV-2 (50,2%).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Antigenpaper wurde veröffentlicht zusammen mit PEI.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(Oh)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(Michel)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Nächte Woche kurzer Überblick über aktuelle Therapie</w:t>
            </w:r>
            <w:r>
              <w:rPr>
                <w:sz w:val="22"/>
                <w:szCs w:val="22"/>
              </w:rPr>
              <w:softHyphen/>
              <w:t>empfehlungen im Krisenstab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Veröffentlichung hierzu im deutschen Ärzteblatt der Fachgruppe COVRIIN, Link wird an Verteiler versendet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ZBS7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</w:rPr>
              <w:t>Schulz-Weidhaas)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Maßnahmen zum Infektionsschutz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 xml:space="preserve">Surveillance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</w:rPr>
            </w:pPr>
            <w:r>
              <w:rPr>
                <w:sz w:val="22"/>
              </w:rPr>
              <w:t>(nicht berichtet)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i/>
                <w:color w:val="8DB3E2" w:themeColor="text2" w:themeTint="66"/>
              </w:rPr>
              <w:t>(nur freitags)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Lagezentrum-Schichtbesetzung über Weihnachten, Vorschlag: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Verzicht auf Krisenstabsitzung am 24.12 und 31.12, d.h. Sitzungen am 22. und 29.12. und dann wieder am 05.01.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Arbeitsfreie Tage werden nicht besetzen im Lagezentrum, von kurzer Kontrolle der internationalen Kommunikation am 26.12. abgesehen.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Tägliche automatisierte Berichterstattung an allen außer den arbeitsfreien Tagen.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Wochenbericht zwischen Weihnachten und Neujahr, da Daten nicht aussagekräftig, d.h. Wochenbericht am 23.12. und dann wieder am 06.01.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Alles unproblematisch, außer Verzicht auf Wochenbericht.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Könnte RKI in schlechtes Licht rücken.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Vorbereitung des Wochenberichts bedeutet hohen Arbeitsaufwand für viele Personen.</w:t>
            </w:r>
          </w:p>
          <w:p>
            <w:pPr>
              <w:pStyle w:val="Listenabsatz"/>
              <w:numPr>
                <w:ilvl w:val="2"/>
                <w:numId w:val="29"/>
              </w:numPr>
              <w:ind w:left="1190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Journalisten proaktiv auf Problem hinweisen: Daten sind aufgrund von Feiertagen schwer zu beurteilen. Nimmt Pressestelle mit.</w:t>
            </w:r>
          </w:p>
          <w:p>
            <w:pPr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ToDo</w:t>
            </w:r>
            <w:proofErr w:type="spellEnd"/>
            <w:r>
              <w:rPr>
                <w:i/>
                <w:sz w:val="22"/>
                <w:szCs w:val="22"/>
              </w:rPr>
              <w:t>: Bericht ans BMG mit Vorschlag, wie beschrieben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(Rexroth)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SARS-CoV-2 bei </w:t>
            </w:r>
            <w:proofErr w:type="spellStart"/>
            <w:r>
              <w:rPr>
                <w:sz w:val="22"/>
                <w:szCs w:val="22"/>
              </w:rPr>
              <w:t>Weißwedelhirschen</w:t>
            </w:r>
            <w:proofErr w:type="spellEnd"/>
            <w:r>
              <w:rPr>
                <w:sz w:val="22"/>
                <w:szCs w:val="22"/>
              </w:rPr>
              <w:t>, Informationen aus dem FLI (Hr. Beer), Artikel in Ärztezeitung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Meldung aus USA: bis zu 50% der Hirsche haben Antikörper.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FLI kontaktiert: im Moment noch keine Proben von Rot- und Rehwild verfügbar. Proben werden aktuell untersucht. </w:t>
            </w:r>
          </w:p>
          <w:p>
            <w:pPr>
              <w:pStyle w:val="Listenabsatz"/>
              <w:numPr>
                <w:ilvl w:val="1"/>
                <w:numId w:val="5"/>
              </w:numPr>
              <w:ind w:left="828" w:hanging="3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Vermutet wurde Transmission </w:t>
            </w:r>
            <w:proofErr w:type="gramStart"/>
            <w:r>
              <w:rPr>
                <w:sz w:val="22"/>
                <w:szCs w:val="22"/>
              </w:rPr>
              <w:t>von Mensch</w:t>
            </w:r>
            <w:proofErr w:type="gramEnd"/>
            <w:r>
              <w:rPr>
                <w:sz w:val="22"/>
                <w:szCs w:val="22"/>
              </w:rPr>
              <w:t xml:space="preserve"> zu Tier; Tiere sind hoch suszeptibel, fortwährende Quelle, Weiter</w:t>
            </w:r>
            <w:r>
              <w:rPr>
                <w:sz w:val="22"/>
                <w:szCs w:val="22"/>
              </w:rPr>
              <w:softHyphen/>
              <w:t>entwicklung des Virus möglich.</w:t>
            </w:r>
          </w:p>
          <w:p>
            <w:pPr>
              <w:pStyle w:val="Listenabsatz"/>
              <w:numPr>
                <w:ilvl w:val="0"/>
                <w:numId w:val="5"/>
              </w:numPr>
              <w:ind w:left="453" w:hanging="3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Sitzung: Mittwoch, 10.11.2021, 11:00 Uhr, via </w:t>
            </w:r>
            <w:proofErr w:type="spellStart"/>
            <w:r>
              <w:rPr>
                <w:sz w:val="22"/>
                <w:szCs w:val="22"/>
              </w:rPr>
              <w:t>Webex</w:t>
            </w:r>
            <w:proofErr w:type="spellEnd"/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120" w:line="360" w:lineRule="auto"/>
      </w:pPr>
    </w:p>
    <w:p>
      <w:pPr>
        <w:spacing w:after="240" w:line="360" w:lineRule="auto"/>
      </w:pPr>
      <w:r>
        <w:rPr>
          <w:b/>
        </w:rPr>
        <w:t>Ende</w:t>
      </w:r>
      <w:r>
        <w:t>: 14:14 Uhr</w:t>
      </w:r>
    </w:p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4</w:t>
    </w:r>
    <w:r>
      <w:rPr>
        <w:rStyle w:val="Seitenzahl"/>
      </w:rPr>
      <w:fldChar w:fldCharType="end"/>
    </w:r>
  </w:p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905"/>
    <w:multiLevelType w:val="hybridMultilevel"/>
    <w:tmpl w:val="0E948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56677"/>
    <w:multiLevelType w:val="hybridMultilevel"/>
    <w:tmpl w:val="855447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AC5A26"/>
    <w:multiLevelType w:val="hybridMultilevel"/>
    <w:tmpl w:val="A4E6935E"/>
    <w:lvl w:ilvl="0" w:tplc="20D4BE9E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97807"/>
    <w:multiLevelType w:val="hybridMultilevel"/>
    <w:tmpl w:val="2F4A910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301A41"/>
    <w:multiLevelType w:val="hybridMultilevel"/>
    <w:tmpl w:val="BA666D1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AA8421C4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240B22"/>
    <w:multiLevelType w:val="hybridMultilevel"/>
    <w:tmpl w:val="B1E6744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08AF"/>
    <w:multiLevelType w:val="hybridMultilevel"/>
    <w:tmpl w:val="B706D476"/>
    <w:lvl w:ilvl="0" w:tplc="4448E738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1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9771BC"/>
    <w:multiLevelType w:val="hybridMultilevel"/>
    <w:tmpl w:val="1CB0D31A"/>
    <w:lvl w:ilvl="0" w:tplc="AA8421C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0B7C24"/>
    <w:multiLevelType w:val="hybridMultilevel"/>
    <w:tmpl w:val="31587A02"/>
    <w:lvl w:ilvl="0" w:tplc="AA8421C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A8421C4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22"/>
  </w:num>
  <w:num w:numId="5">
    <w:abstractNumId w:val="10"/>
  </w:num>
  <w:num w:numId="6">
    <w:abstractNumId w:val="25"/>
  </w:num>
  <w:num w:numId="7">
    <w:abstractNumId w:val="30"/>
  </w:num>
  <w:num w:numId="8">
    <w:abstractNumId w:val="17"/>
  </w:num>
  <w:num w:numId="9">
    <w:abstractNumId w:val="7"/>
  </w:num>
  <w:num w:numId="10">
    <w:abstractNumId w:val="34"/>
  </w:num>
  <w:num w:numId="11">
    <w:abstractNumId w:val="29"/>
  </w:num>
  <w:num w:numId="12">
    <w:abstractNumId w:val="19"/>
  </w:num>
  <w:num w:numId="13">
    <w:abstractNumId w:val="16"/>
  </w:num>
  <w:num w:numId="14">
    <w:abstractNumId w:val="26"/>
  </w:num>
  <w:num w:numId="15">
    <w:abstractNumId w:val="21"/>
  </w:num>
  <w:num w:numId="16">
    <w:abstractNumId w:val="1"/>
  </w:num>
  <w:num w:numId="17">
    <w:abstractNumId w:val="15"/>
  </w:num>
  <w:num w:numId="18">
    <w:abstractNumId w:val="32"/>
  </w:num>
  <w:num w:numId="19">
    <w:abstractNumId w:val="13"/>
  </w:num>
  <w:num w:numId="20">
    <w:abstractNumId w:val="31"/>
  </w:num>
  <w:num w:numId="21">
    <w:abstractNumId w:val="9"/>
  </w:num>
  <w:num w:numId="22">
    <w:abstractNumId w:val="11"/>
  </w:num>
  <w:num w:numId="23">
    <w:abstractNumId w:val="3"/>
  </w:num>
  <w:num w:numId="24">
    <w:abstractNumId w:val="27"/>
  </w:num>
  <w:num w:numId="25">
    <w:abstractNumId w:val="18"/>
  </w:num>
  <w:num w:numId="26">
    <w:abstractNumId w:val="2"/>
  </w:num>
  <w:num w:numId="27">
    <w:abstractNumId w:val="28"/>
  </w:num>
  <w:num w:numId="28">
    <w:abstractNumId w:val="33"/>
  </w:num>
  <w:num w:numId="29">
    <w:abstractNumId w:val="8"/>
  </w:num>
  <w:num w:numId="30">
    <w:abstractNumId w:val="20"/>
  </w:num>
  <w:num w:numId="31">
    <w:abstractNumId w:val="5"/>
  </w:num>
  <w:num w:numId="32">
    <w:abstractNumId w:val="8"/>
  </w:num>
  <w:num w:numId="33">
    <w:abstractNumId w:val="23"/>
  </w:num>
  <w:num w:numId="34">
    <w:abstractNumId w:val="24"/>
  </w:num>
  <w:num w:numId="35">
    <w:abstractNumId w:val="6"/>
  </w:num>
  <w:num w:numId="36">
    <w:abstractNumId w:val="12"/>
  </w:num>
  <w:num w:numId="37">
    <w:abstractNumId w:val="0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jin-Ye Oh">
    <w15:presenceInfo w15:providerId="None" w15:userId="Djin-Ye O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29"/>
      </w:numPr>
      <w:spacing w:after="0"/>
    </w:pPr>
    <w:rPr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spacing w:after="0"/>
      <w:ind w:left="927" w:hanging="36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3">
    <w:name w:val="Ü3"/>
    <w:basedOn w:val="Listenabsatz"/>
    <w:qFormat/>
    <w:pPr>
      <w:spacing w:before="120" w:after="0"/>
      <w:ind w:left="1080" w:hanging="360"/>
    </w:pPr>
    <w:rPr>
      <w:b/>
      <w:sz w:val="22"/>
      <w:szCs w:val="22"/>
    </w:rPr>
  </w:style>
  <w:style w:type="paragraph" w:customStyle="1" w:styleId="Liste3">
    <w:name w:val="Liste3"/>
    <w:basedOn w:val="Listenabsatz"/>
    <w:qFormat/>
    <w:pPr>
      <w:spacing w:after="0"/>
      <w:ind w:left="1193" w:hanging="360"/>
    </w:pPr>
    <w:rPr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Digi-Tools_Krisenstab_2021-11-05.ppt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ageNational_2021-11-05.pptx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VID-19_internat.%20Lage_2021-11-05.ppt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Transmissionsverhinderung_COVID-Impfung_05_11_2021.ppt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ED4C7-CF19-4307-B3A2-4F6BA4D0D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2655</Words>
  <Characters>16728</Characters>
  <Application>Microsoft Office Word</Application>
  <DocSecurity>0</DocSecurity>
  <Lines>139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Djin-Ye Oh</cp:lastModifiedBy>
  <cp:revision>38</cp:revision>
  <cp:lastPrinted>2020-05-06T16:43:00Z</cp:lastPrinted>
  <dcterms:created xsi:type="dcterms:W3CDTF">2021-11-05T13:43:00Z</dcterms:created>
  <dcterms:modified xsi:type="dcterms:W3CDTF">2021-11-09T07:12:00Z</dcterms:modified>
</cp:coreProperties>
</file>