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12.11.2021,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contextualSpacing w:val="0"/>
        <w:rPr>
          <w:sz w:val="22"/>
        </w:rPr>
      </w:pPr>
      <w:r>
        <w:rPr>
          <w:sz w:val="22"/>
        </w:rPr>
        <w:t>Thomas Ziese</w:t>
      </w:r>
    </w:p>
    <w:p>
      <w:pPr>
        <w:pStyle w:val="Listenabsatz"/>
        <w:numPr>
          <w:ilvl w:val="0"/>
          <w:numId w:val="2"/>
        </w:numPr>
        <w:spacing w:after="0" w:line="233" w:lineRule="auto"/>
        <w:ind w:hanging="357"/>
        <w:contextualSpacing w:val="0"/>
        <w:rPr>
          <w:sz w:val="22"/>
        </w:rPr>
      </w:pPr>
      <w:r>
        <w:rPr>
          <w:sz w:val="22"/>
        </w:rPr>
        <w:t>Abt.1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szCs w:val="22"/>
        </w:rPr>
        <w:t>Janna Seifried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Djin-Ye Oh</w:t>
      </w:r>
    </w:p>
    <w:p>
      <w:pPr>
        <w:pStyle w:val="Listenabsatz"/>
        <w:numPr>
          <w:ilvl w:val="0"/>
          <w:numId w:val="3"/>
        </w:numPr>
        <w:spacing w:after="0"/>
        <w:contextualSpacing w:val="0"/>
        <w:rPr>
          <w:sz w:val="22"/>
        </w:rPr>
      </w:pPr>
      <w:r>
        <w:rPr>
          <w:sz w:val="22"/>
        </w:rPr>
        <w:t>FG21</w:t>
      </w:r>
    </w:p>
    <w:p>
      <w:pPr>
        <w:pStyle w:val="Listenabsatz"/>
        <w:numPr>
          <w:ilvl w:val="1"/>
          <w:numId w:val="3"/>
        </w:numPr>
        <w:spacing w:after="0"/>
        <w:contextualSpacing w:val="0"/>
        <w:rPr>
          <w:sz w:val="22"/>
        </w:rPr>
      </w:pPr>
      <w:r>
        <w:rPr>
          <w:sz w:val="22"/>
        </w:rPr>
        <w:t>Patrick Schmich</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 xml:space="preserve">Viviane Bremer </w:t>
      </w:r>
    </w:p>
    <w:p>
      <w:pPr>
        <w:pStyle w:val="Listenabsatz"/>
        <w:spacing w:after="0"/>
        <w:ind w:left="1440"/>
        <w:contextualSpacing w:val="0"/>
        <w:rPr>
          <w:sz w:val="22"/>
        </w:rPr>
      </w:pPr>
      <w:r>
        <w:rPr>
          <w:sz w:val="22"/>
        </w:rPr>
        <w:br w:type="column"/>
      </w:r>
    </w:p>
    <w:p>
      <w:pPr>
        <w:pStyle w:val="Listenabsatz"/>
        <w:spacing w:after="0"/>
        <w:contextualSpacing w:val="0"/>
        <w:rPr>
          <w:sz w:val="22"/>
        </w:rPr>
      </w:pP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Sebastian Haller</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 xml:space="preserve">Petra v. Berenberg (Protokoll) </w:t>
      </w:r>
    </w:p>
    <w:p>
      <w:pPr>
        <w:pStyle w:val="Listenabsatz"/>
        <w:numPr>
          <w:ilvl w:val="0"/>
          <w:numId w:val="3"/>
        </w:numPr>
        <w:spacing w:after="0"/>
        <w:contextualSpacing w:val="0"/>
        <w:rPr>
          <w:sz w:val="22"/>
        </w:rPr>
      </w:pPr>
      <w:r>
        <w:rPr>
          <w:sz w:val="22"/>
        </w:rPr>
        <w:t>MF2</w:t>
      </w:r>
    </w:p>
    <w:p>
      <w:pPr>
        <w:pStyle w:val="Listenabsatz"/>
        <w:numPr>
          <w:ilvl w:val="1"/>
          <w:numId w:val="3"/>
        </w:numPr>
        <w:spacing w:after="0"/>
        <w:contextualSpacing w:val="0"/>
        <w:rPr>
          <w:sz w:val="22"/>
        </w:rPr>
      </w:pPr>
      <w:r>
        <w:rPr>
          <w:sz w:val="22"/>
        </w:rPr>
        <w:t>Thorsten Semmler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jc w:val="both"/>
        <w:rPr>
          <w:sz w:val="22"/>
          <w:szCs w:val="22"/>
        </w:rPr>
      </w:pPr>
      <w:r>
        <w:rPr>
          <w:sz w:val="22"/>
          <w:szCs w:val="22"/>
        </w:rPr>
        <w:t xml:space="preserve">Ines Lein </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sz w:val="22"/>
        </w:rPr>
      </w:pPr>
      <w:r>
        <w:rPr>
          <w:sz w:val="22"/>
        </w:rPr>
        <w:t>Marc Wiedermann</w:t>
      </w:r>
    </w:p>
    <w:p>
      <w:pPr>
        <w:pStyle w:val="Listenabsatz"/>
        <w:numPr>
          <w:ilvl w:val="1"/>
          <w:numId w:val="3"/>
        </w:numPr>
        <w:spacing w:after="0"/>
        <w:contextualSpacing w:val="0"/>
        <w:rPr>
          <w:sz w:val="22"/>
        </w:rPr>
      </w:pPr>
      <w:r>
        <w:rPr>
          <w:sz w:val="22"/>
        </w:rPr>
        <w:t>Pascal Klamser</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rPr>
      </w:pPr>
      <w:r>
        <w:rPr>
          <w:sz w:val="22"/>
        </w:rPr>
        <w:t xml:space="preserve">ZBS 1 </w:t>
      </w:r>
    </w:p>
    <w:p>
      <w:pPr>
        <w:pStyle w:val="Listenabsatz"/>
        <w:numPr>
          <w:ilvl w:val="1"/>
          <w:numId w:val="2"/>
        </w:numPr>
        <w:spacing w:after="0"/>
        <w:contextualSpacing w:val="0"/>
        <w:rPr>
          <w:sz w:val="22"/>
        </w:rPr>
      </w:pPr>
      <w:r>
        <w:rPr>
          <w:sz w:val="22"/>
        </w:rPr>
        <w:t xml:space="preserve">Janine Michel </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Michaela Niebank</w:t>
      </w:r>
    </w:p>
    <w:p>
      <w:pPr>
        <w:pStyle w:val="Listenabsatz"/>
        <w:numPr>
          <w:ilvl w:val="1"/>
          <w:numId w:val="2"/>
        </w:numPr>
        <w:spacing w:after="0"/>
        <w:contextualSpacing w:val="0"/>
        <w:rPr>
          <w:sz w:val="22"/>
        </w:rPr>
      </w:pPr>
      <w:r>
        <w:rPr>
          <w:sz w:val="22"/>
        </w:rPr>
        <w:t>Agata Mikolajewska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ins w:id="0" w:author="Singer, Regina" w:date="2021-11-15T07:58:00Z"/>
          <w:sz w:val="22"/>
        </w:rPr>
      </w:pPr>
      <w:r>
        <w:rPr>
          <w:sz w:val="22"/>
        </w:rPr>
        <w:t>Regina Singer</w:t>
      </w:r>
    </w:p>
    <w:p>
      <w:pPr>
        <w:pStyle w:val="Listenabsatz"/>
        <w:numPr>
          <w:ilvl w:val="1"/>
          <w:numId w:val="2"/>
        </w:numPr>
        <w:spacing w:after="0"/>
        <w:contextualSpacing w:val="0"/>
        <w:rPr>
          <w:moveTo w:id="1" w:author="Singer, Regina" w:date="2021-11-15T07:58:00Z"/>
          <w:sz w:val="22"/>
          <w:highlight w:val="yellow"/>
        </w:rPr>
      </w:pPr>
      <w:moveToRangeStart w:id="2" w:author="Singer, Regina" w:date="2021-11-15T07:58:00Z" w:name="move87855532"/>
      <w:proofErr w:type="spellStart"/>
      <w:moveTo w:id="3" w:author="Singer, Regina" w:date="2021-11-15T07:58:00Z">
        <w:r>
          <w:rPr>
            <w:sz w:val="22"/>
            <w:highlight w:val="yellow"/>
          </w:rPr>
          <w:t>Mikheil</w:t>
        </w:r>
        <w:proofErr w:type="spellEnd"/>
        <w:r>
          <w:rPr>
            <w:sz w:val="22"/>
            <w:highlight w:val="yellow"/>
          </w:rPr>
          <w:t xml:space="preserve"> </w:t>
        </w:r>
        <w:proofErr w:type="spellStart"/>
        <w:r>
          <w:rPr>
            <w:sz w:val="22"/>
            <w:highlight w:val="yellow"/>
          </w:rPr>
          <w:t>Popkhadze</w:t>
        </w:r>
        <w:proofErr w:type="spellEnd"/>
        <w:r>
          <w:rPr>
            <w:sz w:val="22"/>
            <w:highlight w:val="yellow"/>
          </w:rPr>
          <w:t>?</w:t>
        </w:r>
      </w:moveTo>
    </w:p>
    <w:moveToRangeEnd w:id="2"/>
    <w:p>
      <w:pPr>
        <w:pStyle w:val="Listenabsatz"/>
        <w:numPr>
          <w:ilvl w:val="1"/>
          <w:numId w:val="2"/>
        </w:numPr>
        <w:spacing w:after="0"/>
        <w:contextualSpacing w:val="0"/>
        <w:rPr>
          <w:sz w:val="22"/>
        </w:rPr>
      </w:pP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rPr>
        <w:t xml:space="preserve">Martin Dietrich </w:t>
      </w:r>
    </w:p>
    <w:p>
      <w:pPr>
        <w:pStyle w:val="Listenabsatz"/>
        <w:numPr>
          <w:ilvl w:val="1"/>
          <w:numId w:val="2"/>
        </w:numPr>
        <w:spacing w:after="0"/>
        <w:contextualSpacing w:val="0"/>
        <w:rPr>
          <w:moveFrom w:id="4" w:author="Singer, Regina" w:date="2021-11-15T07:58:00Z"/>
          <w:sz w:val="22"/>
          <w:highlight w:val="yellow"/>
        </w:rPr>
      </w:pPr>
      <w:moveFromRangeStart w:id="5" w:author="Singer, Regina" w:date="2021-11-15T07:58:00Z" w:name="move87855532"/>
      <w:moveFrom w:id="6" w:author="Singer, Regina" w:date="2021-11-15T07:58:00Z">
        <w:r>
          <w:rPr>
            <w:sz w:val="22"/>
            <w:highlight w:val="yellow"/>
          </w:rPr>
          <w:t>Mikheil Popkhadze?</w:t>
        </w:r>
      </w:moveFrom>
    </w:p>
    <w:moveFromRangeEnd w:id="5"/>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 xml:space="preserve">Folien </w:t>
            </w:r>
            <w:hyperlink r:id="rId11" w:history="1">
              <w:r>
                <w:rPr>
                  <w:rStyle w:val="Hyperlink"/>
                </w:rPr>
                <w:t>hier</w:t>
              </w:r>
            </w:hyperlink>
            <w:r>
              <w:t xml:space="preserve"> </w:t>
            </w:r>
          </w:p>
          <w:p>
            <w:pPr>
              <w:pStyle w:val="Liste1"/>
            </w:pPr>
            <w:r>
              <w:t>Weltweit:</w:t>
            </w:r>
          </w:p>
          <w:p>
            <w:pPr>
              <w:pStyle w:val="Liste2"/>
              <w:numPr>
                <w:ilvl w:val="0"/>
                <w:numId w:val="30"/>
              </w:numPr>
            </w:pPr>
            <w:r>
              <w:t>Datenstand: WHO, 11.11.2021</w:t>
            </w:r>
          </w:p>
          <w:p>
            <w:pPr>
              <w:pStyle w:val="Liste2"/>
              <w:numPr>
                <w:ilvl w:val="0"/>
                <w:numId w:val="30"/>
              </w:numPr>
            </w:pPr>
            <w:r>
              <w:t xml:space="preserve">Fälle: 251.266.207 </w:t>
            </w:r>
          </w:p>
          <w:p>
            <w:pPr>
              <w:pStyle w:val="Liste2"/>
              <w:numPr>
                <w:ilvl w:val="0"/>
                <w:numId w:val="30"/>
              </w:numPr>
            </w:pPr>
            <w:r>
              <w:t>Weltweit leichter Anstieg (+6,7% im Vergleich zu Vorwoche)</w:t>
            </w:r>
          </w:p>
          <w:p>
            <w:pPr>
              <w:pStyle w:val="Liste2"/>
              <w:numPr>
                <w:ilvl w:val="0"/>
                <w:numId w:val="30"/>
              </w:numPr>
            </w:pPr>
            <w:r>
              <w:t>Todesfälle: 5.070.244, CFR weiterhin bei :2,0%)</w:t>
            </w:r>
          </w:p>
          <w:p>
            <w:pPr>
              <w:pStyle w:val="Liste1"/>
            </w:pPr>
            <w:r>
              <w:t xml:space="preserve">Liste Top 10 Länder nach neuen Fällen: </w:t>
            </w:r>
          </w:p>
          <w:p>
            <w:pPr>
              <w:pStyle w:val="Listenabsatz"/>
              <w:numPr>
                <w:ilvl w:val="1"/>
                <w:numId w:val="29"/>
              </w:numPr>
              <w:ind w:left="828" w:hanging="357"/>
              <w:rPr>
                <w:sz w:val="22"/>
                <w:szCs w:val="22"/>
              </w:rPr>
            </w:pPr>
            <w:r>
              <w:rPr>
                <w:sz w:val="22"/>
                <w:szCs w:val="22"/>
              </w:rPr>
              <w:t>Iran und Rumänien nicht mehr dabei</w:t>
            </w:r>
          </w:p>
          <w:p>
            <w:pPr>
              <w:pStyle w:val="Listenabsatz"/>
              <w:numPr>
                <w:ilvl w:val="1"/>
                <w:numId w:val="29"/>
              </w:numPr>
              <w:ind w:left="828" w:hanging="357"/>
              <w:rPr>
                <w:sz w:val="22"/>
                <w:szCs w:val="22"/>
              </w:rPr>
            </w:pPr>
            <w:r>
              <w:rPr>
                <w:sz w:val="22"/>
                <w:szCs w:val="22"/>
              </w:rPr>
              <w:t>Neu aufgestiegen: Polen (+66%), Niederlande (+44%),</w:t>
            </w:r>
          </w:p>
          <w:p>
            <w:pPr>
              <w:pStyle w:val="Listenabsatz"/>
              <w:numPr>
                <w:ilvl w:val="1"/>
                <w:numId w:val="29"/>
              </w:numPr>
              <w:ind w:left="828" w:hanging="357"/>
              <w:rPr>
                <w:sz w:val="22"/>
                <w:szCs w:val="22"/>
              </w:rPr>
            </w:pPr>
            <w:r>
              <w:rPr>
                <w:sz w:val="22"/>
                <w:szCs w:val="22"/>
              </w:rPr>
              <w:t xml:space="preserve">Deutschland auf Platz 4 (+61%) </w:t>
            </w:r>
          </w:p>
          <w:p>
            <w:pPr>
              <w:pStyle w:val="Listenabsatz"/>
              <w:numPr>
                <w:ilvl w:val="1"/>
                <w:numId w:val="29"/>
              </w:numPr>
              <w:ind w:left="828" w:hanging="357"/>
              <w:rPr>
                <w:sz w:val="22"/>
                <w:szCs w:val="22"/>
              </w:rPr>
            </w:pPr>
            <w:r>
              <w:rPr>
                <w:sz w:val="22"/>
                <w:szCs w:val="22"/>
              </w:rPr>
              <w:t xml:space="preserve">UK und Ukraine: rückläufiger Trend (Inzidenzen bei 340/100.000 EW.), </w:t>
            </w:r>
          </w:p>
          <w:p>
            <w:pPr>
              <w:pStyle w:val="Listenabsatz"/>
              <w:numPr>
                <w:ilvl w:val="1"/>
                <w:numId w:val="29"/>
              </w:numPr>
              <w:ind w:left="828" w:hanging="357"/>
              <w:rPr>
                <w:sz w:val="22"/>
                <w:szCs w:val="22"/>
              </w:rPr>
            </w:pPr>
            <w:r>
              <w:rPr>
                <w:sz w:val="22"/>
                <w:szCs w:val="22"/>
              </w:rPr>
              <w:t xml:space="preserve">Ukraine mit niedrigster Impfquote (19%)  </w:t>
            </w:r>
          </w:p>
          <w:p>
            <w:pPr>
              <w:pStyle w:val="Liste1"/>
            </w:pPr>
            <w:r>
              <w:t xml:space="preserve">Fall- und Todeszahlen weltweit, WHO </w:t>
            </w:r>
            <w:proofErr w:type="spellStart"/>
            <w:r>
              <w:t>SitRep</w:t>
            </w:r>
            <w:proofErr w:type="spellEnd"/>
            <w:r>
              <w:t xml:space="preserve"> (Daten bis incl. Vorwoche) </w:t>
            </w:r>
          </w:p>
          <w:p>
            <w:pPr>
              <w:pStyle w:val="Listenabsatz"/>
              <w:numPr>
                <w:ilvl w:val="1"/>
                <w:numId w:val="29"/>
              </w:numPr>
              <w:ind w:left="828" w:hanging="357"/>
              <w:rPr>
                <w:sz w:val="22"/>
                <w:szCs w:val="22"/>
              </w:rPr>
            </w:pPr>
            <w:r>
              <w:rPr>
                <w:sz w:val="22"/>
                <w:szCs w:val="22"/>
              </w:rPr>
              <w:t>Leicht steigende globaler Trend:  Fälle + 1%, Todesfälle dagegen -4 %</w:t>
            </w:r>
          </w:p>
          <w:p>
            <w:pPr>
              <w:pStyle w:val="Listenabsatz"/>
              <w:numPr>
                <w:ilvl w:val="1"/>
                <w:numId w:val="29"/>
              </w:numPr>
              <w:ind w:left="828" w:hanging="357"/>
              <w:rPr>
                <w:sz w:val="22"/>
                <w:szCs w:val="22"/>
              </w:rPr>
            </w:pPr>
            <w:r>
              <w:rPr>
                <w:sz w:val="22"/>
                <w:szCs w:val="22"/>
              </w:rPr>
              <w:t xml:space="preserve">Stärkste Zunahme in Europa: Fälle + 66% in den letzten 7 Tagen (Change prozentual +7%), Todesfälle +55% in den letzten 7 Tagen (Change prozentual +10%) </w:t>
            </w:r>
          </w:p>
          <w:p>
            <w:pPr>
              <w:pStyle w:val="Listenabsatz"/>
              <w:numPr>
                <w:ilvl w:val="1"/>
                <w:numId w:val="29"/>
              </w:numPr>
              <w:ind w:left="828" w:hanging="357"/>
              <w:rPr>
                <w:sz w:val="22"/>
                <w:szCs w:val="22"/>
              </w:rPr>
            </w:pPr>
            <w:r>
              <w:rPr>
                <w:sz w:val="22"/>
                <w:szCs w:val="22"/>
              </w:rPr>
              <w:t xml:space="preserve">Afrika: leicht Zunahme, andere Regionen:  Abnahme </w:t>
            </w:r>
          </w:p>
          <w:p>
            <w:pPr>
              <w:pStyle w:val="Liste1"/>
            </w:pPr>
            <w:r>
              <w:t>7-Tages-Inzidenz pro 100.000 Einwohner weltweit</w:t>
            </w:r>
          </w:p>
          <w:p>
            <w:pPr>
              <w:pStyle w:val="Listenabsatz"/>
              <w:numPr>
                <w:ilvl w:val="1"/>
                <w:numId w:val="29"/>
              </w:numPr>
              <w:ind w:left="828" w:hanging="357"/>
              <w:rPr>
                <w:sz w:val="22"/>
                <w:szCs w:val="22"/>
              </w:rPr>
            </w:pPr>
            <w:r>
              <w:rPr>
                <w:sz w:val="22"/>
                <w:szCs w:val="22"/>
              </w:rPr>
              <w:t>Auffällig: Botswana (durch Nachmeldungen verursacht)</w:t>
            </w:r>
          </w:p>
          <w:p>
            <w:pPr>
              <w:pStyle w:val="Listenabsatz"/>
              <w:numPr>
                <w:ilvl w:val="1"/>
                <w:numId w:val="29"/>
              </w:numPr>
              <w:ind w:left="828" w:hanging="357"/>
              <w:rPr>
                <w:sz w:val="22"/>
                <w:szCs w:val="22"/>
              </w:rPr>
            </w:pPr>
            <w:r>
              <w:rPr>
                <w:sz w:val="22"/>
                <w:szCs w:val="22"/>
              </w:rPr>
              <w:t>Auffällig Europ: Viele Länder mit Inzidenzen zwischen 200-500/100.000, einige Länder &gt; 500/100.000</w:t>
            </w:r>
          </w:p>
          <w:p>
            <w:pPr>
              <w:pStyle w:val="Liste1"/>
            </w:pPr>
            <w:r>
              <w:t>7-Tages-Inzidenz pro 100.000 Einwohner EU/EWR Wochenvergleich</w:t>
            </w:r>
          </w:p>
          <w:p>
            <w:pPr>
              <w:pStyle w:val="Listenabsatz"/>
              <w:numPr>
                <w:ilvl w:val="1"/>
                <w:numId w:val="29"/>
              </w:numPr>
              <w:ind w:left="828" w:hanging="357"/>
              <w:rPr>
                <w:sz w:val="22"/>
                <w:szCs w:val="22"/>
              </w:rPr>
            </w:pPr>
            <w:r>
              <w:rPr>
                <w:sz w:val="22"/>
                <w:szCs w:val="22"/>
              </w:rPr>
              <w:t xml:space="preserve">Inzidenzen &gt;500: </w:t>
            </w:r>
          </w:p>
          <w:p>
            <w:pPr>
              <w:pStyle w:val="Listenabsatz"/>
              <w:numPr>
                <w:ilvl w:val="2"/>
                <w:numId w:val="29"/>
              </w:numPr>
              <w:ind w:left="1190" w:hanging="357"/>
              <w:rPr>
                <w:sz w:val="22"/>
                <w:szCs w:val="22"/>
              </w:rPr>
            </w:pPr>
            <w:r>
              <w:rPr>
                <w:sz w:val="22"/>
                <w:szCs w:val="22"/>
              </w:rPr>
              <w:t>Slowenien &gt; 1000/100.000</w:t>
            </w:r>
          </w:p>
          <w:p>
            <w:pPr>
              <w:pStyle w:val="Listenabsatz"/>
              <w:numPr>
                <w:ilvl w:val="2"/>
                <w:numId w:val="29"/>
              </w:numPr>
              <w:ind w:left="1190" w:hanging="357"/>
              <w:rPr>
                <w:sz w:val="22"/>
                <w:szCs w:val="22"/>
              </w:rPr>
            </w:pPr>
            <w:r>
              <w:rPr>
                <w:sz w:val="22"/>
                <w:szCs w:val="22"/>
              </w:rPr>
              <w:t>Kroatien 937/100.000</w:t>
            </w:r>
          </w:p>
          <w:p>
            <w:pPr>
              <w:pStyle w:val="Listenabsatz"/>
              <w:numPr>
                <w:ilvl w:val="2"/>
                <w:numId w:val="29"/>
              </w:numPr>
              <w:ind w:left="1190" w:hanging="357"/>
              <w:rPr>
                <w:sz w:val="22"/>
                <w:szCs w:val="22"/>
              </w:rPr>
            </w:pPr>
            <w:r>
              <w:rPr>
                <w:sz w:val="22"/>
                <w:szCs w:val="22"/>
              </w:rPr>
              <w:t>Slowakei 737/100.000</w:t>
            </w:r>
          </w:p>
          <w:p>
            <w:pPr>
              <w:pStyle w:val="Listenabsatz"/>
              <w:numPr>
                <w:ilvl w:val="2"/>
                <w:numId w:val="29"/>
              </w:numPr>
              <w:ind w:left="1190" w:hanging="357"/>
              <w:rPr>
                <w:sz w:val="22"/>
                <w:szCs w:val="22"/>
              </w:rPr>
            </w:pPr>
            <w:r>
              <w:rPr>
                <w:sz w:val="22"/>
                <w:szCs w:val="22"/>
              </w:rPr>
              <w:t xml:space="preserve">Neu dabei Österreich mit &gt; 713/100.000 (+60%) und Tschechien mit 596/100.000 (+42%), beide Länder sind Hochrisikogebiete </w:t>
            </w:r>
          </w:p>
          <w:p>
            <w:pPr>
              <w:pStyle w:val="Listenabsatz"/>
              <w:numPr>
                <w:ilvl w:val="2"/>
                <w:numId w:val="29"/>
              </w:numPr>
              <w:ind w:left="1190" w:hanging="357"/>
              <w:rPr>
                <w:sz w:val="22"/>
                <w:szCs w:val="22"/>
              </w:rPr>
            </w:pPr>
            <w:r>
              <w:rPr>
                <w:sz w:val="22"/>
                <w:szCs w:val="22"/>
              </w:rPr>
              <w:t>Steigende Tendenz in Deutschland, Polen, Island, Spanien</w:t>
            </w:r>
          </w:p>
          <w:p>
            <w:pPr>
              <w:pStyle w:val="Listenabsatz"/>
              <w:numPr>
                <w:ilvl w:val="2"/>
                <w:numId w:val="29"/>
              </w:numPr>
              <w:ind w:left="1190" w:hanging="357"/>
              <w:rPr>
                <w:i/>
                <w:sz w:val="22"/>
                <w:szCs w:val="22"/>
              </w:rPr>
            </w:pPr>
            <w:r>
              <w:rPr>
                <w:sz w:val="22"/>
                <w:szCs w:val="22"/>
              </w:rPr>
              <w:t xml:space="preserve">Abnahme einzig in Schweden (&lt;50/100.000) </w:t>
            </w:r>
          </w:p>
          <w:p>
            <w:pPr>
              <w:pStyle w:val="Liste1"/>
            </w:pPr>
            <w:r>
              <w:t>Bewertung der epidemiologischen Situation der Länder der EU/EEA durch ECDC</w:t>
            </w:r>
          </w:p>
          <w:p>
            <w:pPr>
              <w:pStyle w:val="Listenabsatz"/>
              <w:numPr>
                <w:ilvl w:val="1"/>
                <w:numId w:val="29"/>
              </w:numPr>
              <w:ind w:left="828" w:hanging="357"/>
              <w:rPr>
                <w:sz w:val="22"/>
                <w:szCs w:val="22"/>
              </w:rPr>
            </w:pPr>
            <w:r>
              <w:rPr>
                <w:sz w:val="22"/>
                <w:szCs w:val="22"/>
              </w:rPr>
              <w:t>10 Punktebewertung anhand von 5 Kriterien: Je höher die Punktezahl (dunkler), desto besorgniserregend ist die Lage in einem Land (</w:t>
            </w:r>
            <w:r>
              <w:rPr>
                <w:sz w:val="22"/>
                <w:szCs w:val="22"/>
                <w:highlight w:val="yellow"/>
              </w:rPr>
              <w:t xml:space="preserve">Todesfälle letzte 14 Tage, 14-Tages-Inzidenz, </w:t>
            </w:r>
            <w:del w:id="7" w:author="Singer, Regina" w:date="2021-11-15T08:00:00Z">
              <w:r>
                <w:rPr>
                  <w:sz w:val="22"/>
                  <w:szCs w:val="22"/>
                  <w:highlight w:val="yellow"/>
                </w:rPr>
                <w:delText>Positivenquote</w:delText>
              </w:r>
            </w:del>
            <w:r>
              <w:rPr>
                <w:sz w:val="22"/>
                <w:szCs w:val="22"/>
                <w:highlight w:val="yellow"/>
              </w:rPr>
              <w:t xml:space="preserve">, </w:t>
            </w:r>
            <w:ins w:id="8" w:author="Singer, Regina" w:date="2021-11-15T08:00:00Z">
              <w:r>
                <w:rPr>
                  <w:sz w:val="22"/>
                  <w:szCs w:val="22"/>
                  <w:highlight w:val="yellow"/>
                </w:rPr>
                <w:t xml:space="preserve">14-Tages-Inzidenz bei &gt;65-Jährigen, Hospitalisierungsrate und </w:t>
              </w:r>
            </w:ins>
            <w:r>
              <w:rPr>
                <w:sz w:val="22"/>
                <w:szCs w:val="22"/>
                <w:highlight w:val="yellow"/>
              </w:rPr>
              <w:t>Fälle auf ITS, Testrate</w:t>
            </w:r>
            <w:ins w:id="9" w:author="Singer, Regina" w:date="2021-11-15T08:00:00Z">
              <w:r>
                <w:rPr>
                  <w:sz w:val="22"/>
                  <w:szCs w:val="22"/>
                  <w:highlight w:val="yellow"/>
                </w:rPr>
                <w:t xml:space="preserve"> und -positivität</w:t>
              </w:r>
            </w:ins>
            <w:del w:id="10" w:author="Singer, Regina" w:date="2021-11-15T08:00:00Z">
              <w:r>
                <w:rPr>
                  <w:sz w:val="22"/>
                  <w:szCs w:val="22"/>
                </w:rPr>
                <w:delText>?</w:delText>
              </w:r>
            </w:del>
            <w:r>
              <w:rPr>
                <w:sz w:val="22"/>
                <w:szCs w:val="22"/>
              </w:rPr>
              <w:t xml:space="preserve">) </w:t>
            </w:r>
          </w:p>
          <w:p>
            <w:pPr>
              <w:pStyle w:val="Listenabsatz"/>
              <w:numPr>
                <w:ilvl w:val="1"/>
                <w:numId w:val="29"/>
              </w:numPr>
              <w:ind w:left="828" w:hanging="357"/>
              <w:rPr>
                <w:sz w:val="22"/>
                <w:szCs w:val="22"/>
              </w:rPr>
            </w:pPr>
            <w:r>
              <w:rPr>
                <w:sz w:val="22"/>
                <w:szCs w:val="22"/>
              </w:rPr>
              <w:t>EU weiterhin sehr besorgniserregend (8,3)</w:t>
            </w:r>
          </w:p>
          <w:p>
            <w:pPr>
              <w:pStyle w:val="Listenabsatz"/>
              <w:numPr>
                <w:ilvl w:val="1"/>
                <w:numId w:val="29"/>
              </w:numPr>
              <w:ind w:left="828" w:hanging="357"/>
              <w:rPr>
                <w:sz w:val="22"/>
                <w:szCs w:val="22"/>
              </w:rPr>
            </w:pPr>
            <w:r>
              <w:rPr>
                <w:sz w:val="22"/>
                <w:szCs w:val="22"/>
              </w:rPr>
              <w:t xml:space="preserve">Deutschland: leicht gestiegen (8,0) </w:t>
            </w:r>
          </w:p>
          <w:p>
            <w:pPr>
              <w:pStyle w:val="Listenabsatz"/>
              <w:numPr>
                <w:ilvl w:val="1"/>
                <w:numId w:val="29"/>
              </w:numPr>
              <w:ind w:left="828" w:hanging="357"/>
              <w:rPr>
                <w:sz w:val="22"/>
                <w:szCs w:val="22"/>
              </w:rPr>
            </w:pPr>
            <w:r>
              <w:rPr>
                <w:sz w:val="22"/>
                <w:szCs w:val="22"/>
              </w:rPr>
              <w:t xml:space="preserve">Höchstwerte: Kroatien 10, Bulgarien 9,7 </w:t>
            </w:r>
          </w:p>
          <w:p>
            <w:pPr>
              <w:pStyle w:val="Listenabsatz"/>
              <w:numPr>
                <w:ilvl w:val="1"/>
                <w:numId w:val="29"/>
              </w:numPr>
              <w:ind w:left="828" w:hanging="357"/>
              <w:rPr>
                <w:sz w:val="22"/>
                <w:szCs w:val="22"/>
              </w:rPr>
            </w:pPr>
            <w:r>
              <w:rPr>
                <w:sz w:val="22"/>
                <w:szCs w:val="22"/>
              </w:rPr>
              <w:lastRenderedPageBreak/>
              <w:t xml:space="preserve">Aufgestiegen: Belgien (9,0), Finnland (7,2), Liechtenstein (7,8) und Polen (8,7) </w:t>
            </w:r>
          </w:p>
          <w:p>
            <w:pPr>
              <w:pStyle w:val="Listenabsatz"/>
              <w:numPr>
                <w:ilvl w:val="1"/>
                <w:numId w:val="29"/>
              </w:numPr>
              <w:ind w:left="828" w:hanging="357"/>
              <w:rPr>
                <w:sz w:val="22"/>
                <w:szCs w:val="22"/>
              </w:rPr>
            </w:pPr>
            <w:r>
              <w:rPr>
                <w:sz w:val="22"/>
                <w:szCs w:val="22"/>
              </w:rPr>
              <w:t>Abgestiegen: Italien (3,2), Irland (7,8), Lettland (7,8), Litauen (7,0), Schweden (4,2)</w:t>
            </w:r>
          </w:p>
          <w:p>
            <w:pPr>
              <w:spacing w:before="120" w:line="276" w:lineRule="auto"/>
              <w:rPr>
                <w:b/>
                <w:sz w:val="22"/>
                <w:szCs w:val="22"/>
              </w:rPr>
            </w:pPr>
            <w:r>
              <w:rPr>
                <w:b/>
                <w:sz w:val="22"/>
                <w:szCs w:val="22"/>
              </w:rPr>
              <w:t xml:space="preserve">National </w:t>
            </w:r>
          </w:p>
          <w:p>
            <w:pPr>
              <w:pStyle w:val="Liste1"/>
            </w:pPr>
            <w:r>
              <w:t xml:space="preserve">Fallzahlen, Todesfälle, Trend (Folien </w:t>
            </w:r>
            <w:hyperlink r:id="rId12" w:history="1">
              <w:r>
                <w:rPr>
                  <w:rStyle w:val="Hyperlink"/>
                </w:rPr>
                <w:t>hier</w:t>
              </w:r>
            </w:hyperlink>
            <w:r>
              <w:t xml:space="preserve">) </w:t>
            </w:r>
          </w:p>
          <w:p>
            <w:pPr>
              <w:pStyle w:val="Listenabsatz"/>
              <w:numPr>
                <w:ilvl w:val="1"/>
                <w:numId w:val="29"/>
              </w:numPr>
              <w:ind w:left="828" w:hanging="357"/>
              <w:rPr>
                <w:sz w:val="22"/>
                <w:szCs w:val="22"/>
              </w:rPr>
            </w:pPr>
            <w:r>
              <w:rPr>
                <w:sz w:val="22"/>
                <w:szCs w:val="22"/>
              </w:rPr>
              <w:t>SurvNet übermittelt: 4.942.890 (+48.640), davon 97.389 (+191) Todesfälle</w:t>
            </w:r>
          </w:p>
          <w:p>
            <w:pPr>
              <w:pStyle w:val="Listenabsatz"/>
              <w:numPr>
                <w:ilvl w:val="1"/>
                <w:numId w:val="29"/>
              </w:numPr>
              <w:ind w:left="828" w:hanging="357"/>
              <w:rPr>
                <w:sz w:val="22"/>
                <w:szCs w:val="22"/>
              </w:rPr>
            </w:pPr>
            <w:r>
              <w:rPr>
                <w:sz w:val="22"/>
                <w:szCs w:val="22"/>
              </w:rPr>
              <w:t xml:space="preserve">Gesamtfallzahl knapp unter der 5 Millionengrenze, neue Fälle unverändert hoch </w:t>
            </w:r>
          </w:p>
          <w:p>
            <w:pPr>
              <w:pStyle w:val="Listenabsatz"/>
              <w:numPr>
                <w:ilvl w:val="1"/>
                <w:numId w:val="32"/>
              </w:numPr>
              <w:ind w:left="828" w:hanging="357"/>
              <w:rPr>
                <w:sz w:val="22"/>
                <w:szCs w:val="22"/>
              </w:rPr>
            </w:pPr>
            <w:r>
              <w:rPr>
                <w:sz w:val="22"/>
                <w:szCs w:val="22"/>
              </w:rPr>
              <w:t>7-Tage-Inzidenz 264/100.000 Ew.</w:t>
            </w:r>
          </w:p>
          <w:p>
            <w:pPr>
              <w:pStyle w:val="Listenabsatz"/>
              <w:numPr>
                <w:ilvl w:val="1"/>
                <w:numId w:val="32"/>
              </w:numPr>
              <w:ind w:left="828" w:hanging="357"/>
              <w:rPr>
                <w:sz w:val="22"/>
                <w:szCs w:val="22"/>
              </w:rPr>
            </w:pPr>
            <w:r>
              <w:rPr>
                <w:sz w:val="22"/>
                <w:szCs w:val="22"/>
              </w:rPr>
              <w:t xml:space="preserve">Hospitalisierungsinzidenz besorgniserregend gestiegen: 4,7/100.000 Ew., AG ≥ 60Jährige: 10,89/100.000 Ew.  </w:t>
            </w:r>
          </w:p>
          <w:p>
            <w:pPr>
              <w:pStyle w:val="Listenabsatz"/>
              <w:numPr>
                <w:ilvl w:val="1"/>
                <w:numId w:val="29"/>
              </w:numPr>
              <w:ind w:left="828" w:hanging="357"/>
              <w:rPr>
                <w:sz w:val="22"/>
                <w:szCs w:val="22"/>
              </w:rPr>
            </w:pPr>
            <w:r>
              <w:rPr>
                <w:sz w:val="22"/>
                <w:szCs w:val="22"/>
              </w:rPr>
              <w:t>Fälle auf ITS: 2.828 (+89)</w:t>
            </w:r>
          </w:p>
          <w:p>
            <w:pPr>
              <w:pStyle w:val="Listenabsatz"/>
              <w:numPr>
                <w:ilvl w:val="1"/>
                <w:numId w:val="29"/>
              </w:numPr>
              <w:ind w:left="828" w:hanging="357"/>
              <w:rPr>
                <w:sz w:val="22"/>
                <w:szCs w:val="22"/>
              </w:rPr>
            </w:pPr>
            <w:r>
              <w:rPr>
                <w:sz w:val="22"/>
                <w:szCs w:val="22"/>
              </w:rPr>
              <w:t>Impfmonitoring: Geimpfte mit 1. Dosis 58.167.264 (70,0%), mit vollständiger Impfung 56.080.963 (67,4%)</w:t>
            </w:r>
          </w:p>
          <w:p>
            <w:pPr>
              <w:pStyle w:val="Listenabsatz"/>
              <w:numPr>
                <w:ilvl w:val="1"/>
                <w:numId w:val="29"/>
              </w:numPr>
              <w:ind w:left="828" w:hanging="357"/>
              <w:rPr>
                <w:sz w:val="22"/>
                <w:szCs w:val="22"/>
              </w:rPr>
            </w:pPr>
            <w:r>
              <w:rPr>
                <w:sz w:val="22"/>
                <w:szCs w:val="22"/>
              </w:rPr>
              <w:t xml:space="preserve">Verlauf der 7-Tage-Inzidenz der Bundesländer </w:t>
            </w:r>
          </w:p>
          <w:p>
            <w:pPr>
              <w:pStyle w:val="Listenabsatz"/>
              <w:numPr>
                <w:ilvl w:val="2"/>
                <w:numId w:val="29"/>
              </w:numPr>
              <w:ind w:left="1190" w:hanging="357"/>
              <w:rPr>
                <w:sz w:val="22"/>
                <w:szCs w:val="22"/>
              </w:rPr>
            </w:pPr>
            <w:r>
              <w:rPr>
                <w:sz w:val="22"/>
                <w:szCs w:val="22"/>
              </w:rPr>
              <w:t>TH, SN, BY, BW am stärksten betroffen, Anstiege auch in BE, BB, ST</w:t>
            </w:r>
          </w:p>
          <w:p>
            <w:pPr>
              <w:pStyle w:val="Listenabsatz"/>
              <w:numPr>
                <w:ilvl w:val="2"/>
                <w:numId w:val="29"/>
              </w:numPr>
              <w:ind w:left="1190" w:hanging="357"/>
              <w:rPr>
                <w:sz w:val="22"/>
                <w:szCs w:val="22"/>
              </w:rPr>
            </w:pPr>
            <w:r>
              <w:rPr>
                <w:sz w:val="22"/>
                <w:szCs w:val="22"/>
              </w:rPr>
              <w:t xml:space="preserve">Nördliche BL auf etwas niedrigerem Niveau </w:t>
            </w:r>
          </w:p>
          <w:p>
            <w:pPr>
              <w:pStyle w:val="Listenabsatz"/>
              <w:numPr>
                <w:ilvl w:val="1"/>
                <w:numId w:val="29"/>
              </w:numPr>
              <w:ind w:left="828" w:hanging="357"/>
              <w:rPr>
                <w:sz w:val="22"/>
                <w:szCs w:val="22"/>
              </w:rPr>
            </w:pPr>
            <w:r>
              <w:rPr>
                <w:sz w:val="22"/>
                <w:szCs w:val="22"/>
              </w:rPr>
              <w:t>Geografische Verteilung in Deutschland: 7-Tage-Inzidenz</w:t>
            </w:r>
          </w:p>
          <w:p>
            <w:pPr>
              <w:pStyle w:val="Listenabsatz"/>
              <w:numPr>
                <w:ilvl w:val="2"/>
                <w:numId w:val="29"/>
              </w:numPr>
              <w:ind w:left="1190" w:hanging="357"/>
              <w:rPr>
                <w:sz w:val="22"/>
                <w:szCs w:val="22"/>
              </w:rPr>
            </w:pPr>
            <w:r>
              <w:rPr>
                <w:sz w:val="22"/>
                <w:szCs w:val="22"/>
              </w:rPr>
              <w:t>Osten und Süden am stärksten betroffen</w:t>
            </w:r>
          </w:p>
          <w:p>
            <w:pPr>
              <w:pStyle w:val="Listenabsatz"/>
              <w:numPr>
                <w:ilvl w:val="2"/>
                <w:numId w:val="29"/>
              </w:numPr>
              <w:ind w:left="1190" w:hanging="357"/>
              <w:rPr>
                <w:sz w:val="22"/>
                <w:szCs w:val="22"/>
              </w:rPr>
            </w:pPr>
            <w:r>
              <w:rPr>
                <w:sz w:val="22"/>
                <w:szCs w:val="22"/>
              </w:rPr>
              <w:t>4 LK &gt; 1000/100.000 Ew. (≙1 %)</w:t>
            </w:r>
          </w:p>
          <w:p>
            <w:pPr>
              <w:pStyle w:val="Listenabsatz"/>
              <w:numPr>
                <w:ilvl w:val="2"/>
                <w:numId w:val="29"/>
              </w:numPr>
              <w:ind w:left="1190" w:hanging="357"/>
              <w:rPr>
                <w:sz w:val="22"/>
                <w:szCs w:val="22"/>
              </w:rPr>
            </w:pPr>
            <w:r>
              <w:rPr>
                <w:sz w:val="22"/>
                <w:szCs w:val="22"/>
              </w:rPr>
              <w:t>51 LK (1/8) &gt; 500/100.000 Ew., vorwiegend Bayern</w:t>
            </w:r>
          </w:p>
          <w:p>
            <w:pPr>
              <w:pStyle w:val="Listenabsatz"/>
              <w:numPr>
                <w:ilvl w:val="2"/>
                <w:numId w:val="29"/>
              </w:numPr>
              <w:ind w:left="1190" w:hanging="357"/>
              <w:rPr>
                <w:sz w:val="22"/>
                <w:szCs w:val="22"/>
              </w:rPr>
            </w:pPr>
            <w:r>
              <w:rPr>
                <w:sz w:val="22"/>
                <w:szCs w:val="22"/>
              </w:rPr>
              <w:t>2 LK &lt; 50/100.000 Ew</w:t>
            </w:r>
          </w:p>
          <w:p>
            <w:pPr>
              <w:pStyle w:val="Listenabsatz"/>
              <w:numPr>
                <w:ilvl w:val="2"/>
                <w:numId w:val="29"/>
              </w:numPr>
              <w:ind w:left="1190" w:hanging="357"/>
              <w:rPr>
                <w:sz w:val="22"/>
                <w:szCs w:val="22"/>
              </w:rPr>
            </w:pPr>
            <w:r>
              <w:rPr>
                <w:sz w:val="22"/>
                <w:szCs w:val="22"/>
              </w:rPr>
              <w:t xml:space="preserve">Überwiegend Inzidenzen &gt; 100/100.000 Ew.  </w:t>
            </w:r>
          </w:p>
          <w:p>
            <w:pPr>
              <w:pStyle w:val="Listenabsatz"/>
              <w:numPr>
                <w:ilvl w:val="1"/>
                <w:numId w:val="29"/>
              </w:numPr>
              <w:ind w:left="828" w:hanging="357"/>
              <w:rPr>
                <w:sz w:val="22"/>
                <w:szCs w:val="22"/>
              </w:rPr>
            </w:pPr>
            <w:r>
              <w:rPr>
                <w:sz w:val="22"/>
                <w:szCs w:val="22"/>
              </w:rPr>
              <w:t xml:space="preserve">Verlauf der 7-Tage-Hospitalisierungsinzidenz der Bundesländer </w:t>
            </w:r>
          </w:p>
          <w:p>
            <w:pPr>
              <w:pStyle w:val="Listenabsatz"/>
              <w:numPr>
                <w:ilvl w:val="2"/>
                <w:numId w:val="29"/>
              </w:numPr>
              <w:ind w:left="1190" w:hanging="357"/>
              <w:rPr>
                <w:sz w:val="22"/>
                <w:szCs w:val="22"/>
              </w:rPr>
            </w:pPr>
            <w:r>
              <w:rPr>
                <w:sz w:val="22"/>
                <w:szCs w:val="22"/>
              </w:rPr>
              <w:t>Durch Meldeverzug größerer Graubereich</w:t>
            </w:r>
          </w:p>
          <w:p>
            <w:pPr>
              <w:pStyle w:val="Listenabsatz"/>
              <w:numPr>
                <w:ilvl w:val="2"/>
                <w:numId w:val="29"/>
              </w:numPr>
              <w:ind w:left="1190" w:hanging="357"/>
              <w:rPr>
                <w:sz w:val="22"/>
                <w:szCs w:val="22"/>
              </w:rPr>
            </w:pPr>
            <w:r>
              <w:rPr>
                <w:sz w:val="22"/>
                <w:szCs w:val="22"/>
              </w:rPr>
              <w:t>Anstiege bzw. hohe Anstiege in allen BL</w:t>
            </w:r>
          </w:p>
          <w:p>
            <w:pPr>
              <w:pStyle w:val="Listenabsatz"/>
              <w:numPr>
                <w:ilvl w:val="2"/>
                <w:numId w:val="29"/>
              </w:numPr>
              <w:ind w:left="1190" w:hanging="357"/>
              <w:rPr>
                <w:sz w:val="22"/>
                <w:szCs w:val="22"/>
              </w:rPr>
            </w:pPr>
            <w:r>
              <w:rPr>
                <w:sz w:val="22"/>
                <w:szCs w:val="22"/>
              </w:rPr>
              <w:t>Stärkste Anstiege in TH und BY, deutlich auch in MV</w:t>
            </w:r>
          </w:p>
          <w:p>
            <w:pPr>
              <w:pStyle w:val="Listenabsatz"/>
              <w:numPr>
                <w:ilvl w:val="1"/>
                <w:numId w:val="29"/>
              </w:numPr>
              <w:ind w:left="828" w:hanging="357"/>
              <w:rPr>
                <w:sz w:val="22"/>
                <w:szCs w:val="22"/>
              </w:rPr>
            </w:pPr>
            <w:r>
              <w:rPr>
                <w:sz w:val="22"/>
                <w:szCs w:val="22"/>
              </w:rPr>
              <w:t xml:space="preserve">Adjustierte Hospitalisierungsinzidenz (Wochenbericht) </w:t>
            </w:r>
          </w:p>
          <w:p>
            <w:pPr>
              <w:pStyle w:val="Listenabsatz"/>
              <w:numPr>
                <w:ilvl w:val="2"/>
                <w:numId w:val="29"/>
              </w:numPr>
              <w:ind w:left="1190" w:hanging="357"/>
              <w:rPr>
                <w:sz w:val="22"/>
                <w:szCs w:val="22"/>
              </w:rPr>
            </w:pPr>
            <w:r>
              <w:rPr>
                <w:sz w:val="22"/>
                <w:szCs w:val="22"/>
              </w:rPr>
              <w:t xml:space="preserve">8,4/100.000 Ew. </w:t>
            </w:r>
          </w:p>
          <w:p>
            <w:pPr>
              <w:pStyle w:val="Listenabsatz"/>
              <w:numPr>
                <w:ilvl w:val="1"/>
                <w:numId w:val="29"/>
              </w:numPr>
              <w:ind w:left="828" w:hanging="357"/>
              <w:rPr>
                <w:sz w:val="22"/>
                <w:szCs w:val="22"/>
              </w:rPr>
            </w:pPr>
            <w:r>
              <w:rPr>
                <w:sz w:val="22"/>
                <w:szCs w:val="22"/>
              </w:rPr>
              <w:t>Sterbefallzahlen</w:t>
            </w:r>
          </w:p>
          <w:p>
            <w:pPr>
              <w:pStyle w:val="Listenabsatz"/>
              <w:numPr>
                <w:ilvl w:val="2"/>
                <w:numId w:val="29"/>
              </w:numPr>
              <w:ind w:left="1190" w:hanging="357"/>
              <w:rPr>
                <w:sz w:val="22"/>
                <w:szCs w:val="22"/>
              </w:rPr>
            </w:pPr>
            <w:r>
              <w:rPr>
                <w:sz w:val="22"/>
                <w:szCs w:val="22"/>
              </w:rPr>
              <w:t>Weiterhin leichte Übersterblichkeit</w:t>
            </w:r>
          </w:p>
          <w:p>
            <w:pPr>
              <w:pStyle w:val="Listenabsatz"/>
              <w:numPr>
                <w:ilvl w:val="2"/>
                <w:numId w:val="29"/>
              </w:numPr>
              <w:ind w:left="1190" w:hanging="357"/>
              <w:rPr>
                <w:sz w:val="22"/>
                <w:szCs w:val="22"/>
              </w:rPr>
            </w:pPr>
            <w:r>
              <w:rPr>
                <w:sz w:val="22"/>
                <w:szCs w:val="22"/>
              </w:rPr>
              <w:t xml:space="preserve">Laut </w:t>
            </w:r>
            <w:proofErr w:type="spellStart"/>
            <w:r>
              <w:rPr>
                <w:i/>
                <w:sz w:val="22"/>
                <w:szCs w:val="22"/>
              </w:rPr>
              <w:t>destatis</w:t>
            </w:r>
            <w:proofErr w:type="spellEnd"/>
            <w:r>
              <w:rPr>
                <w:sz w:val="22"/>
                <w:szCs w:val="22"/>
              </w:rPr>
              <w:t xml:space="preserve"> nicht allein durch COVID-Todesfallzahlen zu </w:t>
            </w:r>
            <w:proofErr w:type="spellStart"/>
            <w:r>
              <w:rPr>
                <w:sz w:val="22"/>
                <w:szCs w:val="22"/>
              </w:rPr>
              <w:t>erkären</w:t>
            </w:r>
            <w:proofErr w:type="spellEnd"/>
            <w:r>
              <w:rPr>
                <w:sz w:val="22"/>
                <w:szCs w:val="22"/>
              </w:rPr>
              <w:t xml:space="preserve">, andere Ursachen unbekannt </w:t>
            </w:r>
          </w:p>
          <w:p>
            <w:pPr>
              <w:rPr>
                <w:b/>
                <w:sz w:val="22"/>
                <w:szCs w:val="22"/>
              </w:rPr>
            </w:pPr>
            <w:r>
              <w:rPr>
                <w:b/>
                <w:sz w:val="22"/>
                <w:szCs w:val="22"/>
              </w:rPr>
              <w:t>Diskussion</w:t>
            </w:r>
          </w:p>
          <w:p>
            <w:pPr>
              <w:pStyle w:val="Listenabsatz"/>
              <w:numPr>
                <w:ilvl w:val="1"/>
                <w:numId w:val="29"/>
              </w:numPr>
              <w:ind w:left="828" w:hanging="357"/>
              <w:rPr>
                <w:sz w:val="22"/>
                <w:szCs w:val="22"/>
              </w:rPr>
            </w:pPr>
            <w:r>
              <w:rPr>
                <w:sz w:val="22"/>
                <w:szCs w:val="22"/>
              </w:rPr>
              <w:t xml:space="preserve">Könnte bei den Todesfällen eine Untererfassung vorliegen? AW: Eher nicht, Todesfälle sind sehr gut erfasst </w:t>
            </w:r>
          </w:p>
          <w:p>
            <w:pPr>
              <w:pStyle w:val="Listenabsatz"/>
              <w:numPr>
                <w:ilvl w:val="1"/>
                <w:numId w:val="29"/>
              </w:numPr>
              <w:ind w:left="828" w:hanging="357"/>
              <w:rPr>
                <w:sz w:val="22"/>
                <w:szCs w:val="22"/>
              </w:rPr>
            </w:pPr>
            <w:r>
              <w:rPr>
                <w:sz w:val="22"/>
                <w:szCs w:val="22"/>
              </w:rPr>
              <w:t xml:space="preserve">Könnten sich hier bereits Langzeiteffekte von verzögerten oder suboptimalen Therapien bemerkbar machen? </w:t>
            </w:r>
          </w:p>
          <w:p>
            <w:pPr>
              <w:pStyle w:val="Listenabsatz"/>
              <w:ind w:left="828"/>
              <w:rPr>
                <w:sz w:val="22"/>
                <w:szCs w:val="22"/>
              </w:rPr>
            </w:pPr>
            <w:r>
              <w:rPr>
                <w:sz w:val="22"/>
                <w:szCs w:val="22"/>
              </w:rPr>
              <w:t xml:space="preserve">AW (Abt 2): Register und Erfassungssysteme sind zu langsam um das jetzt schon zu erfassen, allenfalls Hinweise auf geänderte Muster </w:t>
            </w:r>
          </w:p>
          <w:p>
            <w:pPr>
              <w:pStyle w:val="Listenabsatz"/>
              <w:ind w:left="828"/>
              <w:rPr>
                <w:sz w:val="22"/>
                <w:szCs w:val="22"/>
              </w:rPr>
            </w:pPr>
          </w:p>
          <w:p>
            <w:pPr>
              <w:rPr>
                <w:b/>
                <w:i/>
                <w:sz w:val="22"/>
                <w:szCs w:val="22"/>
              </w:rPr>
            </w:pPr>
            <w:r>
              <w:rPr>
                <w:b/>
                <w:i/>
                <w:sz w:val="22"/>
                <w:szCs w:val="22"/>
              </w:rPr>
              <w:t>ToDo 1:  Todesursachenstatistik und ggf. andere Erfassungssystem auf geänderte Muster überprüfen</w:t>
            </w:r>
          </w:p>
          <w:p>
            <w:pPr>
              <w:rPr>
                <w:b/>
                <w:i/>
                <w:sz w:val="22"/>
                <w:szCs w:val="22"/>
              </w:rPr>
            </w:pPr>
            <w:r>
              <w:rPr>
                <w:b/>
                <w:i/>
                <w:sz w:val="22"/>
                <w:szCs w:val="22"/>
              </w:rPr>
              <w:t xml:space="preserve"> </w:t>
            </w:r>
          </w:p>
          <w:p>
            <w:pPr>
              <w:pStyle w:val="Listenabsatz"/>
              <w:numPr>
                <w:ilvl w:val="1"/>
                <w:numId w:val="29"/>
              </w:numPr>
              <w:ind w:left="828" w:hanging="357"/>
              <w:rPr>
                <w:sz w:val="22"/>
                <w:szCs w:val="22"/>
              </w:rPr>
            </w:pPr>
            <w:r>
              <w:rPr>
                <w:sz w:val="22"/>
                <w:szCs w:val="22"/>
              </w:rPr>
              <w:t xml:space="preserve">Modellierungen (Folien </w:t>
            </w:r>
            <w:hyperlink r:id="rId13" w:history="1">
              <w:r>
                <w:rPr>
                  <w:rStyle w:val="Hyperlink"/>
                  <w:sz w:val="22"/>
                  <w:szCs w:val="22"/>
                </w:rPr>
                <w:t>hier</w:t>
              </w:r>
            </w:hyperlink>
            <w:r>
              <w:rPr>
                <w:sz w:val="22"/>
                <w:szCs w:val="22"/>
              </w:rPr>
              <w:t>)</w:t>
            </w:r>
          </w:p>
          <w:p>
            <w:pPr>
              <w:pStyle w:val="Listenabsatz"/>
              <w:numPr>
                <w:ilvl w:val="1"/>
                <w:numId w:val="29"/>
              </w:numPr>
              <w:ind w:left="828" w:hanging="357"/>
              <w:rPr>
                <w:sz w:val="22"/>
                <w:szCs w:val="22"/>
              </w:rPr>
            </w:pPr>
            <w:r>
              <w:rPr>
                <w:sz w:val="22"/>
                <w:szCs w:val="22"/>
              </w:rPr>
              <w:t xml:space="preserve"> </w:t>
            </w:r>
            <w:r>
              <w:rPr>
                <w:i/>
                <w:sz w:val="22"/>
                <w:szCs w:val="22"/>
              </w:rPr>
              <w:t>Covid-19 Mobility Project</w:t>
            </w:r>
            <w:r>
              <w:rPr>
                <w:sz w:val="22"/>
                <w:szCs w:val="22"/>
              </w:rPr>
              <w:t>, GPS-Daten-basierter Kontaktmonitor</w:t>
            </w:r>
          </w:p>
          <w:p>
            <w:pPr>
              <w:pStyle w:val="Listenabsatz"/>
              <w:numPr>
                <w:ilvl w:val="2"/>
                <w:numId w:val="29"/>
              </w:numPr>
              <w:ind w:left="1190" w:hanging="357"/>
              <w:rPr>
                <w:sz w:val="22"/>
                <w:szCs w:val="22"/>
              </w:rPr>
            </w:pPr>
            <w:r>
              <w:rPr>
                <w:sz w:val="22"/>
                <w:szCs w:val="22"/>
              </w:rPr>
              <w:t xml:space="preserve">Reduzierung der mittleren Anzahl tägl. Kontakte:   </w:t>
            </w:r>
          </w:p>
          <w:p>
            <w:pPr>
              <w:pStyle w:val="Listenabsatz"/>
              <w:ind w:left="1190"/>
              <w:rPr>
                <w:sz w:val="22"/>
                <w:szCs w:val="22"/>
              </w:rPr>
            </w:pPr>
            <w:r>
              <w:rPr>
                <w:sz w:val="22"/>
                <w:szCs w:val="22"/>
              </w:rPr>
              <w:lastRenderedPageBreak/>
              <w:t xml:space="preserve">- Durch 1. Lockdown:  100% </w:t>
            </w:r>
            <w:r>
              <w:sym w:font="Wingdings" w:char="F0E0"/>
            </w:r>
            <w:r>
              <w:rPr>
                <w:sz w:val="22"/>
                <w:szCs w:val="22"/>
              </w:rPr>
              <w:t xml:space="preserve"> 50% für 1 Monat </w:t>
            </w:r>
          </w:p>
          <w:p>
            <w:pPr>
              <w:pStyle w:val="Listenabsatz"/>
              <w:ind w:left="1190"/>
              <w:rPr>
                <w:sz w:val="22"/>
                <w:szCs w:val="22"/>
              </w:rPr>
            </w:pPr>
            <w:r>
              <w:rPr>
                <w:sz w:val="22"/>
                <w:szCs w:val="22"/>
              </w:rPr>
              <w:t xml:space="preserve">- Durch Lockdown light:  73% </w:t>
            </w:r>
            <w:r>
              <w:sym w:font="Wingdings" w:char="F0E0"/>
            </w:r>
            <w:r>
              <w:rPr>
                <w:sz w:val="22"/>
                <w:szCs w:val="22"/>
              </w:rPr>
              <w:t>68% für 2 Wochen</w:t>
            </w:r>
          </w:p>
          <w:p>
            <w:pPr>
              <w:pStyle w:val="Listenabsatz"/>
              <w:ind w:left="1190"/>
              <w:rPr>
                <w:sz w:val="22"/>
                <w:szCs w:val="22"/>
              </w:rPr>
            </w:pPr>
            <w:r>
              <w:rPr>
                <w:sz w:val="22"/>
                <w:szCs w:val="22"/>
              </w:rPr>
              <w:t xml:space="preserve">- Durch 2. Lockdown 72% </w:t>
            </w:r>
            <w:r>
              <w:sym w:font="Wingdings" w:char="F0E0"/>
            </w:r>
            <w:r>
              <w:rPr>
                <w:sz w:val="22"/>
                <w:szCs w:val="22"/>
              </w:rPr>
              <w:t xml:space="preserve"> 55% für 6 Monate</w:t>
            </w:r>
          </w:p>
          <w:p>
            <w:pPr>
              <w:pStyle w:val="Listenabsatz"/>
              <w:ind w:left="1190"/>
              <w:rPr>
                <w:sz w:val="22"/>
                <w:szCs w:val="22"/>
              </w:rPr>
            </w:pPr>
            <w:r>
              <w:rPr>
                <w:sz w:val="22"/>
                <w:szCs w:val="22"/>
              </w:rPr>
              <w:t xml:space="preserve">- Aktuell:  Nach stetigem Anstieg seit 7/2021 Abfall seit Mitte 9/2021 </w:t>
            </w:r>
          </w:p>
          <w:p>
            <w:pPr>
              <w:pStyle w:val="Listenabsatz"/>
              <w:numPr>
                <w:ilvl w:val="2"/>
                <w:numId w:val="29"/>
              </w:numPr>
              <w:ind w:left="1190" w:hanging="357"/>
              <w:rPr>
                <w:sz w:val="22"/>
                <w:szCs w:val="22"/>
              </w:rPr>
            </w:pPr>
            <w:r>
              <w:rPr>
                <w:sz w:val="22"/>
                <w:szCs w:val="22"/>
              </w:rPr>
              <w:t xml:space="preserve">Variation der Kontakte (Proxy für Gruppengrößen): </w:t>
            </w:r>
          </w:p>
          <w:p>
            <w:pPr>
              <w:pStyle w:val="Listenabsatz"/>
              <w:ind w:left="1190"/>
              <w:rPr>
                <w:sz w:val="22"/>
                <w:szCs w:val="22"/>
              </w:rPr>
            </w:pPr>
            <w:r>
              <w:rPr>
                <w:sz w:val="22"/>
                <w:szCs w:val="22"/>
              </w:rPr>
              <w:t xml:space="preserve">- Im Lockdown light verringerte wöchentliche Fluktuationen (WE-Veranstaltungen) </w:t>
            </w:r>
          </w:p>
          <w:p>
            <w:pPr>
              <w:pStyle w:val="Listenabsatz"/>
              <w:ind w:left="1190"/>
              <w:rPr>
                <w:sz w:val="22"/>
                <w:szCs w:val="22"/>
              </w:rPr>
            </w:pPr>
            <w:r>
              <w:rPr>
                <w:sz w:val="22"/>
                <w:szCs w:val="22"/>
              </w:rPr>
              <w:t xml:space="preserve">- Aktuell größer als je in der Pandemie + leichter Anstieg  </w:t>
            </w:r>
          </w:p>
          <w:p>
            <w:pPr>
              <w:pStyle w:val="Listenabsatz"/>
              <w:numPr>
                <w:ilvl w:val="2"/>
                <w:numId w:val="29"/>
              </w:numPr>
              <w:ind w:left="1190" w:hanging="357"/>
              <w:rPr>
                <w:sz w:val="22"/>
                <w:szCs w:val="22"/>
              </w:rPr>
            </w:pPr>
            <w:r>
              <w:rPr>
                <w:sz w:val="22"/>
                <w:szCs w:val="22"/>
              </w:rPr>
              <w:t>Alltag</w:t>
            </w:r>
            <w:r>
              <w:t xml:space="preserve"> </w:t>
            </w:r>
            <w:r>
              <w:rPr>
                <w:sz w:val="22"/>
                <w:szCs w:val="22"/>
              </w:rPr>
              <w:t>(Woche) und Freizeit (Wochenende, WE)</w:t>
            </w:r>
          </w:p>
          <w:p>
            <w:pPr>
              <w:pStyle w:val="Listenabsatz"/>
              <w:ind w:left="1190"/>
              <w:rPr>
                <w:sz w:val="22"/>
                <w:szCs w:val="22"/>
              </w:rPr>
            </w:pPr>
            <w:r>
              <w:rPr>
                <w:sz w:val="22"/>
                <w:szCs w:val="22"/>
              </w:rPr>
              <w:t>- Präpandemisch Kontaktzahl und Variation am WE größer</w:t>
            </w:r>
          </w:p>
          <w:p>
            <w:pPr>
              <w:pStyle w:val="Listenabsatz"/>
              <w:ind w:left="1190"/>
              <w:rPr>
                <w:sz w:val="22"/>
                <w:szCs w:val="22"/>
              </w:rPr>
            </w:pPr>
            <w:r>
              <w:rPr>
                <w:sz w:val="22"/>
                <w:szCs w:val="22"/>
              </w:rPr>
              <w:t>- Bis 7/2021 im Mittel weniger Kontakte am WE, Lockdown light verringerte die Gruppengrößen am WE effektiv</w:t>
            </w:r>
          </w:p>
          <w:p>
            <w:pPr>
              <w:pStyle w:val="Listenabsatz"/>
              <w:ind w:left="1190"/>
              <w:rPr>
                <w:sz w:val="22"/>
                <w:szCs w:val="22"/>
              </w:rPr>
            </w:pPr>
            <w:r>
              <w:rPr>
                <w:sz w:val="22"/>
                <w:szCs w:val="22"/>
              </w:rPr>
              <w:t xml:space="preserve">-Aktuell:  In der Woche sinkt Anzahl der Kontakte stärker als am WE </w:t>
            </w:r>
          </w:p>
          <w:p>
            <w:pPr>
              <w:pStyle w:val="Listenabsatz"/>
              <w:ind w:left="1190"/>
              <w:rPr>
                <w:sz w:val="22"/>
                <w:szCs w:val="22"/>
              </w:rPr>
            </w:pPr>
            <w:r>
              <w:rPr>
                <w:sz w:val="22"/>
                <w:szCs w:val="22"/>
              </w:rPr>
              <w:t>- Gruppengrößen stagnieren unter der Woche und werden an WE größer</w:t>
            </w:r>
          </w:p>
          <w:p>
            <w:pPr>
              <w:pStyle w:val="Listenabsatz"/>
              <w:ind w:left="1190"/>
              <w:rPr>
                <w:sz w:val="22"/>
                <w:szCs w:val="22"/>
              </w:rPr>
            </w:pPr>
            <w:r>
              <w:rPr>
                <w:sz w:val="22"/>
                <w:szCs w:val="22"/>
              </w:rPr>
              <w:t>- Halloween als letztes Feiertags-WE: keine Auffälligkeiten</w:t>
            </w:r>
          </w:p>
          <w:p>
            <w:pPr>
              <w:pStyle w:val="Listenabsatz"/>
              <w:ind w:left="1190"/>
              <w:rPr>
                <w:sz w:val="22"/>
                <w:szCs w:val="22"/>
              </w:rPr>
            </w:pPr>
            <w:r>
              <w:rPr>
                <w:sz w:val="22"/>
                <w:szCs w:val="22"/>
              </w:rPr>
              <w:t xml:space="preserve">- Für 11.11. (Karnevalsbeginn) werden Auffälligkeiten erwartet  </w:t>
            </w:r>
          </w:p>
          <w:p>
            <w:pPr>
              <w:rPr>
                <w:b/>
                <w:sz w:val="22"/>
                <w:szCs w:val="22"/>
              </w:rPr>
            </w:pPr>
            <w:r>
              <w:rPr>
                <w:b/>
                <w:sz w:val="22"/>
                <w:szCs w:val="22"/>
              </w:rPr>
              <w:t>Diskussion</w:t>
            </w:r>
          </w:p>
          <w:p>
            <w:pPr>
              <w:pStyle w:val="Listenabsatz"/>
              <w:numPr>
                <w:ilvl w:val="1"/>
                <w:numId w:val="29"/>
              </w:numPr>
              <w:ind w:left="828" w:hanging="357"/>
              <w:rPr>
                <w:sz w:val="22"/>
                <w:szCs w:val="22"/>
              </w:rPr>
            </w:pPr>
            <w:r>
              <w:rPr>
                <w:sz w:val="22"/>
                <w:szCs w:val="22"/>
              </w:rPr>
              <w:t>Handelt es sich überwiegend um Kontakte im Freien? Daraus würde sich eine Untererfassung ergeben, da jahreszeitlich jetzt mehr Kontakte indoor stattfinden?</w:t>
            </w:r>
          </w:p>
          <w:p>
            <w:pPr>
              <w:pStyle w:val="Listenabsatz"/>
              <w:numPr>
                <w:ilvl w:val="1"/>
                <w:numId w:val="29"/>
              </w:numPr>
              <w:ind w:left="828" w:hanging="357"/>
              <w:rPr>
                <w:sz w:val="22"/>
                <w:szCs w:val="22"/>
              </w:rPr>
            </w:pPr>
            <w:r>
              <w:rPr>
                <w:sz w:val="22"/>
                <w:szCs w:val="22"/>
              </w:rPr>
              <w:t>GPS- Daten können auch indoor erfasst werden, in welchem Umfang muss mit dem Anbieter diskutiert werden</w:t>
            </w:r>
          </w:p>
          <w:p>
            <w:pPr>
              <w:pStyle w:val="Listenabsatz"/>
              <w:ind w:left="828"/>
              <w:rPr>
                <w:sz w:val="22"/>
                <w:szCs w:val="22"/>
              </w:rPr>
            </w:pPr>
            <w:r>
              <w:rPr>
                <w:sz w:val="22"/>
                <w:szCs w:val="22"/>
              </w:rPr>
              <w:t xml:space="preserve"> </w:t>
            </w:r>
          </w:p>
          <w:p>
            <w:pPr>
              <w:rPr>
                <w:sz w:val="22"/>
                <w:szCs w:val="22"/>
              </w:rPr>
            </w:pPr>
            <w:r>
              <w:rPr>
                <w:b/>
                <w:i/>
                <w:sz w:val="22"/>
                <w:szCs w:val="22"/>
              </w:rPr>
              <w:t>ToDo 2: Prüfung, inwiefern eine Untererfassung durch indoor-Kontakte vorliegt bzw. in welchem Umfang diese erfasst werden,</w:t>
            </w:r>
            <w:r>
              <w:rPr>
                <w:sz w:val="22"/>
                <w:szCs w:val="22"/>
              </w:rPr>
              <w:t xml:space="preserve"> </w:t>
            </w:r>
            <w:r>
              <w:rPr>
                <w:b/>
                <w:i/>
                <w:sz w:val="22"/>
                <w:szCs w:val="22"/>
              </w:rPr>
              <w:t>keine Deadline</w:t>
            </w:r>
          </w:p>
          <w:p>
            <w:pPr>
              <w:pStyle w:val="Listenabsatz"/>
              <w:ind w:left="828"/>
              <w:rPr>
                <w:sz w:val="22"/>
                <w:szCs w:val="22"/>
              </w:rPr>
            </w:pPr>
          </w:p>
          <w:p>
            <w:pPr>
              <w:pStyle w:val="Listenabsatz"/>
              <w:numPr>
                <w:ilvl w:val="1"/>
                <w:numId w:val="29"/>
              </w:numPr>
              <w:ind w:left="828" w:hanging="357"/>
              <w:rPr>
                <w:sz w:val="22"/>
                <w:szCs w:val="22"/>
              </w:rPr>
            </w:pPr>
            <w:r>
              <w:rPr>
                <w:sz w:val="22"/>
                <w:szCs w:val="22"/>
              </w:rPr>
              <w:t xml:space="preserve">Sind Konzerte/Sportveranstaltungen zu erkennen? </w:t>
            </w:r>
          </w:p>
          <w:p>
            <w:pPr>
              <w:pStyle w:val="Listenabsatz"/>
              <w:numPr>
                <w:ilvl w:val="1"/>
                <w:numId w:val="29"/>
              </w:numPr>
              <w:ind w:left="828" w:hanging="357"/>
              <w:rPr>
                <w:sz w:val="22"/>
                <w:szCs w:val="22"/>
              </w:rPr>
            </w:pPr>
            <w:r>
              <w:rPr>
                <w:sz w:val="22"/>
                <w:szCs w:val="22"/>
              </w:rPr>
              <w:t>Nein, höchste Auflösung ist Bundeslandebene, keine Aussagen hierzu möglich</w:t>
            </w:r>
          </w:p>
          <w:p>
            <w:pPr>
              <w:pStyle w:val="Listenabsatz"/>
              <w:ind w:left="828"/>
              <w:rPr>
                <w:sz w:val="22"/>
                <w:szCs w:val="22"/>
              </w:rPr>
            </w:pPr>
          </w:p>
          <w:p>
            <w:pPr>
              <w:pStyle w:val="Listenabsatz"/>
              <w:numPr>
                <w:ilvl w:val="1"/>
                <w:numId w:val="29"/>
              </w:numPr>
              <w:ind w:left="828" w:hanging="357"/>
              <w:rPr>
                <w:i/>
                <w:sz w:val="22"/>
                <w:szCs w:val="22"/>
              </w:rPr>
            </w:pPr>
            <w:r>
              <w:rPr>
                <w:sz w:val="22"/>
                <w:szCs w:val="22"/>
              </w:rPr>
              <w:t xml:space="preserve"> </w:t>
            </w:r>
            <w:r>
              <w:rPr>
                <w:i/>
                <w:sz w:val="22"/>
                <w:szCs w:val="22"/>
              </w:rPr>
              <w:t>Erste Einsichten aus der neuen Corona-Datenspende</w:t>
            </w:r>
          </w:p>
          <w:p>
            <w:pPr>
              <w:pStyle w:val="Listenabsatz"/>
              <w:numPr>
                <w:ilvl w:val="2"/>
                <w:numId w:val="29"/>
              </w:numPr>
              <w:ind w:left="1190" w:hanging="357"/>
              <w:rPr>
                <w:sz w:val="22"/>
                <w:szCs w:val="22"/>
              </w:rPr>
            </w:pPr>
            <w:r>
              <w:rPr>
                <w:sz w:val="22"/>
                <w:szCs w:val="22"/>
              </w:rPr>
              <w:t xml:space="preserve">Corona-Datenspende 2.0 seit 19.10. 2021 mit der Möglichkeit In-App-Umfragen durchzuführen </w:t>
            </w:r>
          </w:p>
          <w:p>
            <w:pPr>
              <w:pStyle w:val="Listenabsatz"/>
              <w:numPr>
                <w:ilvl w:val="2"/>
                <w:numId w:val="29"/>
              </w:numPr>
              <w:ind w:left="1190" w:hanging="357"/>
              <w:rPr>
                <w:sz w:val="22"/>
                <w:szCs w:val="22"/>
              </w:rPr>
            </w:pPr>
            <w:r>
              <w:rPr>
                <w:sz w:val="22"/>
                <w:szCs w:val="22"/>
              </w:rPr>
              <w:t>Fragen zu Tests, Symptomen, Soziodemograf. Daten, Verhalten i.d. Pandemie</w:t>
            </w:r>
          </w:p>
          <w:p>
            <w:pPr>
              <w:pStyle w:val="Listenabsatz"/>
              <w:numPr>
                <w:ilvl w:val="2"/>
                <w:numId w:val="29"/>
              </w:numPr>
              <w:ind w:left="1190" w:hanging="357"/>
              <w:rPr>
                <w:sz w:val="22"/>
                <w:szCs w:val="22"/>
              </w:rPr>
            </w:pPr>
            <w:r>
              <w:rPr>
                <w:sz w:val="22"/>
                <w:szCs w:val="22"/>
              </w:rPr>
              <w:t xml:space="preserve">545/ 5634 User haben den Zeitraum ihres pos./neg. Tests mitgeteilt </w:t>
            </w:r>
            <w:r>
              <w:rPr>
                <w:sz w:val="22"/>
                <w:szCs w:val="22"/>
              </w:rPr>
              <w:sym w:font="Wingdings" w:char="F0E0"/>
            </w:r>
            <w:r>
              <w:rPr>
                <w:sz w:val="22"/>
                <w:szCs w:val="22"/>
              </w:rPr>
              <w:t xml:space="preserve"> Aussagen zu Änderungen in physiolog.  Variablen sind möglich:  </w:t>
            </w:r>
          </w:p>
          <w:p>
            <w:pPr>
              <w:pStyle w:val="Listenabsatz"/>
              <w:numPr>
                <w:ilvl w:val="2"/>
                <w:numId w:val="29"/>
              </w:numPr>
              <w:ind w:left="1190" w:hanging="357"/>
              <w:rPr>
                <w:sz w:val="22"/>
                <w:szCs w:val="22"/>
              </w:rPr>
            </w:pPr>
            <w:r>
              <w:rPr>
                <w:sz w:val="22"/>
                <w:szCs w:val="22"/>
              </w:rPr>
              <w:t xml:space="preserve">Ruhepuls: Anstieg um ca. </w:t>
            </w:r>
            <w:r>
              <w:rPr>
                <w:bCs/>
                <w:sz w:val="22"/>
                <w:szCs w:val="22"/>
              </w:rPr>
              <w:t>3 bpm</w:t>
            </w:r>
            <w:r>
              <w:rPr>
                <w:b/>
                <w:bCs/>
                <w:sz w:val="22"/>
                <w:szCs w:val="22"/>
              </w:rPr>
              <w:t xml:space="preserve"> </w:t>
            </w:r>
            <w:r>
              <w:rPr>
                <w:sz w:val="22"/>
                <w:szCs w:val="22"/>
              </w:rPr>
              <w:t>für mindestens 40 Tage</w:t>
            </w:r>
          </w:p>
          <w:p>
            <w:pPr>
              <w:pStyle w:val="Listenabsatz"/>
              <w:numPr>
                <w:ilvl w:val="2"/>
                <w:numId w:val="29"/>
              </w:numPr>
              <w:ind w:left="1190" w:hanging="357"/>
              <w:rPr>
                <w:sz w:val="22"/>
                <w:szCs w:val="22"/>
              </w:rPr>
            </w:pPr>
            <w:r>
              <w:rPr>
                <w:sz w:val="22"/>
                <w:szCs w:val="22"/>
              </w:rPr>
              <w:t>Aktivität reduziert um ca. 3500 Schritte/Tag für 20 Tage</w:t>
            </w:r>
          </w:p>
          <w:p>
            <w:pPr>
              <w:pStyle w:val="Listenabsatz"/>
              <w:numPr>
                <w:ilvl w:val="2"/>
                <w:numId w:val="29"/>
              </w:numPr>
              <w:ind w:left="1190" w:hanging="357"/>
              <w:rPr>
                <w:sz w:val="22"/>
                <w:szCs w:val="22"/>
              </w:rPr>
            </w:pPr>
            <w:r>
              <w:rPr>
                <w:sz w:val="22"/>
                <w:szCs w:val="22"/>
              </w:rPr>
              <w:t>Schlafdauer um 1 h erhöht für 7-14 Tage</w:t>
            </w:r>
          </w:p>
          <w:p>
            <w:pPr>
              <w:pStyle w:val="Listenabsatz"/>
              <w:numPr>
                <w:ilvl w:val="2"/>
                <w:numId w:val="29"/>
              </w:numPr>
              <w:ind w:left="1190" w:hanging="357"/>
              <w:rPr>
                <w:sz w:val="22"/>
                <w:szCs w:val="22"/>
              </w:rPr>
            </w:pPr>
            <w:r>
              <w:rPr>
                <w:sz w:val="22"/>
                <w:szCs w:val="22"/>
              </w:rPr>
              <w:t>Alle Parameter steigen bereits vor dem pos. Testergebnis an</w:t>
            </w:r>
          </w:p>
          <w:p>
            <w:pPr>
              <w:pStyle w:val="Listenabsatz"/>
              <w:numPr>
                <w:ilvl w:val="2"/>
                <w:numId w:val="29"/>
              </w:numPr>
              <w:ind w:left="1190" w:hanging="357"/>
              <w:rPr>
                <w:i/>
                <w:sz w:val="22"/>
                <w:szCs w:val="22"/>
                <w:lang w:val="en-US"/>
              </w:rPr>
            </w:pPr>
            <w:r>
              <w:rPr>
                <w:sz w:val="22"/>
                <w:szCs w:val="22"/>
              </w:rPr>
              <w:t xml:space="preserve">Ergebnisse sind trotz ungenauerem Testzeitraum und fehlendem Symptombeginn konsistent mit Publikation </w:t>
            </w:r>
            <w:proofErr w:type="spellStart"/>
            <w:r>
              <w:rPr>
                <w:i/>
                <w:sz w:val="22"/>
                <w:szCs w:val="22"/>
              </w:rPr>
              <w:lastRenderedPageBreak/>
              <w:t>Radin</w:t>
            </w:r>
            <w:proofErr w:type="spellEnd"/>
            <w:r>
              <w:rPr>
                <w:i/>
                <w:sz w:val="22"/>
                <w:szCs w:val="22"/>
              </w:rPr>
              <w:t xml:space="preserve">, Jennifer M. et al. </w:t>
            </w:r>
            <w:r>
              <w:rPr>
                <w:i/>
                <w:sz w:val="22"/>
                <w:szCs w:val="22"/>
                <w:lang w:val="en-US"/>
              </w:rPr>
              <w:t>‘Assessment of Prolonged Physiological and Behavioral Changes Associated With COVID-19 Infection’. JAMA Network</w:t>
            </w:r>
          </w:p>
          <w:p>
            <w:pPr>
              <w:pStyle w:val="Listenabsatz"/>
              <w:numPr>
                <w:ilvl w:val="2"/>
                <w:numId w:val="29"/>
              </w:numPr>
              <w:ind w:left="1190" w:hanging="357"/>
              <w:rPr>
                <w:b/>
                <w:sz w:val="22"/>
                <w:szCs w:val="22"/>
              </w:rPr>
            </w:pPr>
            <w:r>
              <w:rPr>
                <w:sz w:val="22"/>
                <w:szCs w:val="22"/>
              </w:rPr>
              <w:t xml:space="preserve">Ziele: Erhöhung der Konfidenz durch weitere Bewerbung der App, Vergrößerung der Stichprobe, Nutzung der neuen Erkenntnisse zur Optimierung des Fiebermonitors </w:t>
            </w:r>
          </w:p>
          <w:p>
            <w:pPr>
              <w:rPr>
                <w:b/>
                <w:sz w:val="22"/>
                <w:szCs w:val="22"/>
              </w:rPr>
            </w:pPr>
            <w:r>
              <w:rPr>
                <w:b/>
                <w:sz w:val="22"/>
                <w:szCs w:val="22"/>
              </w:rPr>
              <w:t xml:space="preserve">Diskussion </w:t>
            </w:r>
          </w:p>
          <w:p>
            <w:pPr>
              <w:pStyle w:val="Listenabsatz"/>
              <w:numPr>
                <w:ilvl w:val="1"/>
                <w:numId w:val="29"/>
              </w:numPr>
              <w:ind w:left="828" w:hanging="357"/>
              <w:rPr>
                <w:sz w:val="22"/>
                <w:szCs w:val="22"/>
              </w:rPr>
            </w:pPr>
            <w:r>
              <w:rPr>
                <w:sz w:val="22"/>
                <w:szCs w:val="22"/>
              </w:rPr>
              <w:t xml:space="preserve">Zeitspannen entsprechen/bestätigen klinische Verläufe, bspw. erhöhte Schlafdauer über 1-2 Wochen, erhöhter Ruhepuls über 6 Wochen </w:t>
            </w:r>
          </w:p>
          <w:p>
            <w:pPr>
              <w:pStyle w:val="Listenabsatz"/>
              <w:numPr>
                <w:ilvl w:val="1"/>
                <w:numId w:val="29"/>
              </w:numPr>
              <w:ind w:left="828" w:hanging="357"/>
              <w:rPr>
                <w:sz w:val="22"/>
                <w:szCs w:val="22"/>
              </w:rPr>
            </w:pPr>
            <w:r>
              <w:rPr>
                <w:sz w:val="22"/>
                <w:szCs w:val="22"/>
              </w:rPr>
              <w:t xml:space="preserve">Gibt es eine direkte Messung? </w:t>
            </w:r>
          </w:p>
          <w:p>
            <w:pPr>
              <w:pStyle w:val="Listenabsatz"/>
              <w:numPr>
                <w:ilvl w:val="1"/>
                <w:numId w:val="29"/>
              </w:numPr>
              <w:ind w:left="828" w:hanging="357"/>
              <w:rPr>
                <w:sz w:val="22"/>
                <w:szCs w:val="22"/>
              </w:rPr>
            </w:pPr>
            <w:r>
              <w:rPr>
                <w:sz w:val="22"/>
                <w:szCs w:val="22"/>
              </w:rPr>
              <w:t xml:space="preserve">Nein, Ruhepuls wird als Proxy verwendet </w:t>
            </w:r>
          </w:p>
          <w:p>
            <w:pPr>
              <w:pStyle w:val="Listenabsatz"/>
              <w:numPr>
                <w:ilvl w:val="1"/>
                <w:numId w:val="29"/>
              </w:numPr>
              <w:ind w:left="828" w:hanging="357"/>
              <w:rPr>
                <w:sz w:val="22"/>
                <w:szCs w:val="22"/>
              </w:rPr>
            </w:pPr>
            <w:r>
              <w:rPr>
                <w:sz w:val="22"/>
                <w:szCs w:val="22"/>
              </w:rPr>
              <w:t>Wie viele der negativ Getesteten sind symptomatisch? Gäbe Hinweise auf unterschiedliche Verläufe von COVID und bspw. Influenza.</w:t>
            </w:r>
          </w:p>
          <w:p>
            <w:pPr>
              <w:pStyle w:val="Listenabsatz"/>
              <w:numPr>
                <w:ilvl w:val="1"/>
                <w:numId w:val="29"/>
              </w:numPr>
              <w:ind w:left="828" w:hanging="357"/>
              <w:rPr>
                <w:sz w:val="22"/>
                <w:szCs w:val="22"/>
              </w:rPr>
            </w:pPr>
            <w:r>
              <w:rPr>
                <w:sz w:val="22"/>
                <w:szCs w:val="22"/>
              </w:rPr>
              <w:t>Bisher wurde bei neg. Getesteten die Symptomatik nicht abgefragt. Im Rahmen der 2. Studie wird eine wöchentliche Abfrage, ob getestet wurde, um eine Frage zur Testindikation (Symptomatik) ergänzt.</w:t>
            </w:r>
          </w:p>
          <w:p>
            <w:pPr>
              <w:pStyle w:val="Listenabsatz"/>
              <w:numPr>
                <w:ilvl w:val="1"/>
                <w:numId w:val="29"/>
              </w:numPr>
              <w:ind w:left="828" w:hanging="357"/>
              <w:rPr>
                <w:sz w:val="22"/>
                <w:szCs w:val="22"/>
              </w:rPr>
            </w:pPr>
            <w:r>
              <w:rPr>
                <w:sz w:val="22"/>
                <w:szCs w:val="22"/>
              </w:rPr>
              <w:t>Ist eine Auswertung nach Impfstatus möglich?</w:t>
            </w:r>
          </w:p>
          <w:p>
            <w:pPr>
              <w:pStyle w:val="Listenabsatz"/>
              <w:numPr>
                <w:ilvl w:val="1"/>
                <w:numId w:val="29"/>
              </w:numPr>
              <w:ind w:left="828" w:hanging="357"/>
              <w:rPr>
                <w:sz w:val="22"/>
                <w:szCs w:val="22"/>
              </w:rPr>
            </w:pPr>
            <w:r>
              <w:rPr>
                <w:sz w:val="22"/>
                <w:szCs w:val="22"/>
              </w:rPr>
              <w:t>Prinzipiell ja, aber CAVE Bias, 95% der Datenspender sind geimpft</w:t>
            </w:r>
          </w:p>
          <w:p>
            <w:pPr>
              <w:pStyle w:val="Listenabsatz"/>
              <w:numPr>
                <w:ilvl w:val="1"/>
                <w:numId w:val="29"/>
              </w:numPr>
              <w:ind w:left="828" w:hanging="357"/>
              <w:rPr>
                <w:sz w:val="22"/>
                <w:szCs w:val="22"/>
              </w:rPr>
            </w:pPr>
            <w:r>
              <w:rPr>
                <w:sz w:val="22"/>
                <w:szCs w:val="22"/>
              </w:rPr>
              <w:t>Insbesondere die Kontaktmonitor-Daten bestätigen die Empfehlungen des RKI zur Kontaktreduzierung und zum meiden großer Veranstaltungen</w:t>
            </w: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(Singer)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del w:id="11" w:author="Singer, Regina" w:date="2021-11-15T07:58:00Z"/>
                <w:sz w:val="22"/>
              </w:rPr>
            </w:pPr>
            <w:del w:id="12" w:author="Singer, Regina" w:date="2021-11-15T07:58:00Z">
              <w:r>
                <w:rPr>
                  <w:sz w:val="22"/>
                  <w:szCs w:val="22"/>
                </w:rPr>
                <w:delText>FG32 (</w:delText>
              </w:r>
              <w:r>
                <w:rPr>
                  <w:sz w:val="22"/>
                </w:rPr>
                <w:delText>Diercke)</w:delText>
              </w:r>
            </w:del>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32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highlight w:val="cyan"/>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b/>
                <w:i/>
                <w:sz w:val="22"/>
                <w:szCs w:val="22"/>
              </w:rPr>
            </w:pPr>
            <w:r>
              <w:rPr>
                <w:b/>
                <w:i/>
                <w:sz w:val="22"/>
                <w:szCs w:val="22"/>
              </w:rPr>
              <w:t xml:space="preserve">Abt. 2 Ziese </w:t>
            </w:r>
          </w:p>
          <w:p>
            <w:pPr>
              <w:rPr>
                <w:sz w:val="22"/>
                <w:szCs w:val="22"/>
              </w:rPr>
            </w:pPr>
          </w:p>
          <w:p>
            <w:pPr>
              <w:rPr>
                <w:sz w:val="22"/>
                <w:szCs w:val="22"/>
              </w:rPr>
            </w:pPr>
          </w:p>
          <w:p>
            <w:pPr>
              <w:rPr>
                <w:sz w:val="22"/>
                <w:szCs w:val="22"/>
              </w:rPr>
            </w:pPr>
            <w:r>
              <w:rPr>
                <w:sz w:val="22"/>
                <w:szCs w:val="22"/>
              </w:rPr>
              <w:t>P4 (</w:t>
            </w:r>
            <w:r>
              <w:rPr>
                <w:sz w:val="22"/>
                <w:szCs w:val="22"/>
                <w:highlight w:val="yellow"/>
              </w:rPr>
              <w:t>Klamser?</w:t>
            </w:r>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b/>
                <w:i/>
                <w:sz w:val="22"/>
                <w:szCs w:val="22"/>
              </w:rPr>
            </w:pPr>
            <w:r>
              <w:rPr>
                <w:b/>
                <w:i/>
                <w:sz w:val="22"/>
                <w:szCs w:val="22"/>
              </w:rPr>
              <w:t xml:space="preserve">P4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Einem Hilfeersuchen Rumäniens (Lieferung von Beatmungsgeräten) kann nicht entsprochen werden </w:t>
            </w:r>
          </w:p>
          <w:p>
            <w:pPr>
              <w:pStyle w:val="Listenabsatz"/>
              <w:numPr>
                <w:ilvl w:val="0"/>
                <w:numId w:val="5"/>
              </w:numPr>
              <w:ind w:left="453" w:hanging="340"/>
              <w:rPr>
                <w:sz w:val="22"/>
                <w:szCs w:val="22"/>
              </w:rPr>
            </w:pPr>
            <w:r>
              <w:rPr>
                <w:sz w:val="22"/>
                <w:szCs w:val="22"/>
              </w:rPr>
              <w:t>WHO Intra-Action Re</w:t>
            </w:r>
            <w:ins w:id="13" w:author="Halm, Ariane" w:date="2021-11-16T10:05:00Z">
              <w:r>
                <w:rPr>
                  <w:sz w:val="22"/>
                  <w:szCs w:val="22"/>
                </w:rPr>
                <w:t>view</w:t>
              </w:r>
            </w:ins>
            <w:del w:id="14" w:author="Halm, Ariane" w:date="2021-11-16T10:05:00Z">
              <w:r>
                <w:rPr>
                  <w:sz w:val="22"/>
                  <w:szCs w:val="22"/>
                </w:rPr>
                <w:delText>port</w:delText>
              </w:r>
            </w:del>
            <w:r>
              <w:rPr>
                <w:sz w:val="22"/>
                <w:szCs w:val="22"/>
              </w:rPr>
              <w:t xml:space="preserve"> in Nord-Mazedonien ist abgeschlossen </w:t>
            </w:r>
            <w:ins w:id="15" w:author="Halm, Ariane" w:date="2021-11-16T10:05:00Z">
              <w:r>
                <w:rPr>
                  <w:sz w:val="22"/>
                  <w:szCs w:val="22"/>
                </w:rPr>
                <w:t>(ZIG1 und FG38 beteiligt)</w:t>
              </w:r>
            </w:ins>
          </w:p>
          <w:p>
            <w:pPr>
              <w:pStyle w:val="Listenabsatz"/>
              <w:numPr>
                <w:ilvl w:val="0"/>
                <w:numId w:val="5"/>
              </w:numPr>
              <w:ind w:left="453" w:hanging="340"/>
              <w:rPr>
                <w:sz w:val="22"/>
                <w:szCs w:val="22"/>
              </w:rPr>
            </w:pPr>
            <w:r>
              <w:rPr>
                <w:sz w:val="22"/>
                <w:szCs w:val="22"/>
              </w:rPr>
              <w:t>ZIG</w:t>
            </w:r>
            <w:ins w:id="16" w:author="Halm, Ariane" w:date="2021-11-16T10:05:00Z">
              <w:r>
                <w:rPr>
                  <w:sz w:val="22"/>
                  <w:szCs w:val="22"/>
                </w:rPr>
                <w:t>, FG38</w:t>
              </w:r>
            </w:ins>
            <w:r>
              <w:rPr>
                <w:sz w:val="22"/>
                <w:szCs w:val="22"/>
              </w:rPr>
              <w:t xml:space="preserve"> und FG 37 sind in Vorbereitung eines </w:t>
            </w:r>
            <w:r>
              <w:rPr>
                <w:sz w:val="22"/>
                <w:szCs w:val="22"/>
                <w:highlight w:val="yellow"/>
              </w:rPr>
              <w:t>Intra-Action Re</w:t>
            </w:r>
            <w:ins w:id="17" w:author="Halm, Ariane" w:date="2021-11-16T10:04:00Z">
              <w:r>
                <w:rPr>
                  <w:sz w:val="22"/>
                  <w:szCs w:val="22"/>
                  <w:highlight w:val="yellow"/>
                </w:rPr>
                <w:t>view</w:t>
              </w:r>
            </w:ins>
            <w:ins w:id="18" w:author="Halm, Ariane" w:date="2021-11-16T10:05:00Z">
              <w:r>
                <w:rPr>
                  <w:sz w:val="22"/>
                  <w:szCs w:val="22"/>
                  <w:highlight w:val="yellow"/>
                </w:rPr>
                <w:t>s</w:t>
              </w:r>
            </w:ins>
            <w:bookmarkStart w:id="19" w:name="_GoBack"/>
            <w:bookmarkEnd w:id="19"/>
            <w:del w:id="20" w:author="Halm, Ariane" w:date="2021-11-16T10:04:00Z">
              <w:r>
                <w:rPr>
                  <w:sz w:val="22"/>
                  <w:szCs w:val="22"/>
                  <w:highlight w:val="yellow"/>
                </w:rPr>
                <w:delText>ports</w:delText>
              </w:r>
              <w:r>
                <w:rPr>
                  <w:sz w:val="22"/>
                  <w:szCs w:val="22"/>
                </w:rPr>
                <w:delText xml:space="preserve"> </w:delText>
              </w:r>
              <w:r>
                <w:rPr>
                  <w:sz w:val="22"/>
                  <w:szCs w:val="22"/>
                  <w:highlight w:val="yellow"/>
                </w:rPr>
                <w:delText>(?)</w:delText>
              </w:r>
            </w:del>
            <w:r>
              <w:rPr>
                <w:sz w:val="22"/>
                <w:szCs w:val="22"/>
              </w:rPr>
              <w:t xml:space="preserve"> für Iran</w:t>
            </w:r>
          </w:p>
          <w:p>
            <w:pPr>
              <w:pStyle w:val="Listenabsatz"/>
              <w:numPr>
                <w:ilvl w:val="0"/>
                <w:numId w:val="5"/>
              </w:numPr>
              <w:ind w:left="453" w:hanging="340"/>
              <w:rPr>
                <w:sz w:val="22"/>
                <w:szCs w:val="22"/>
              </w:rPr>
            </w:pPr>
            <w:r>
              <w:rPr>
                <w:sz w:val="22"/>
                <w:szCs w:val="22"/>
              </w:rPr>
              <w:t xml:space="preserve"> Namibia: Unterstützung des Aufbaus von Laboren durch Webinare und Schulungen</w:t>
            </w:r>
          </w:p>
          <w:p>
            <w:pPr>
              <w:pStyle w:val="Listenabsatz"/>
              <w:numPr>
                <w:ilvl w:val="0"/>
                <w:numId w:val="5"/>
              </w:numPr>
              <w:ind w:left="453" w:hanging="340"/>
              <w:rPr>
                <w:b/>
                <w:sz w:val="22"/>
                <w:szCs w:val="22"/>
              </w:rPr>
            </w:pPr>
            <w:r>
              <w:rPr>
                <w:sz w:val="22"/>
                <w:szCs w:val="22"/>
              </w:rPr>
              <w:t xml:space="preserve">Usbekistan: IPC-Schulung für Krankenhäuser </w:t>
            </w: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(Hanefeld)</w:t>
            </w: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 xml:space="preserve">(Folien </w:t>
            </w:r>
            <w:hyperlink r:id="rId14" w:history="1">
              <w:r>
                <w:rPr>
                  <w:rStyle w:val="Hyperlink"/>
                </w:rPr>
                <w:t>hier</w:t>
              </w:r>
            </w:hyperlink>
            <w:r>
              <w:t>)</w:t>
            </w:r>
            <w:r>
              <w:rPr>
                <w:b/>
                <w:sz w:val="28"/>
              </w:rPr>
              <w:t xml:space="preserve"> </w:t>
            </w:r>
            <w:r>
              <w:rPr>
                <w:b/>
                <w:i/>
                <w:color w:val="8DB3E2" w:themeColor="text2" w:themeTint="66"/>
              </w:rPr>
              <w:t>(nur freitags)</w:t>
            </w:r>
          </w:p>
          <w:p>
            <w:pPr>
              <w:pStyle w:val="Listenabsatz"/>
              <w:numPr>
                <w:ilvl w:val="0"/>
                <w:numId w:val="5"/>
              </w:numPr>
              <w:ind w:left="470" w:hanging="357"/>
              <w:rPr>
                <w:sz w:val="22"/>
                <w:szCs w:val="22"/>
              </w:rPr>
            </w:pPr>
            <w:r>
              <w:rPr>
                <w:b/>
                <w:sz w:val="22"/>
                <w:szCs w:val="22"/>
              </w:rPr>
              <w:t>CWA</w:t>
            </w:r>
          </w:p>
          <w:p>
            <w:pPr>
              <w:pStyle w:val="Listenabsatz"/>
              <w:numPr>
                <w:ilvl w:val="1"/>
                <w:numId w:val="5"/>
              </w:numPr>
              <w:ind w:left="828" w:hanging="357"/>
              <w:rPr>
                <w:sz w:val="22"/>
                <w:szCs w:val="22"/>
              </w:rPr>
            </w:pPr>
            <w:r>
              <w:rPr>
                <w:sz w:val="22"/>
                <w:szCs w:val="22"/>
                <w:rPrChange w:id="21" w:author="Djin-Ye Oh" w:date="2021-11-12T22:57:00Z">
                  <w:rPr>
                    <w:sz w:val="22"/>
                    <w:szCs w:val="22"/>
                    <w:lang w:val="en-US"/>
                  </w:rPr>
                </w:rPrChange>
              </w:rPr>
              <w:t xml:space="preserve">35, 9 Mio. </w:t>
            </w:r>
            <w:r>
              <w:rPr>
                <w:sz w:val="22"/>
                <w:szCs w:val="22"/>
              </w:rPr>
              <w:t>Downloads, 640.000 Warnende/Tag, &gt; 90.000 empfangene Warnungen/Tag, 21.000 Twitter-Follower</w:t>
            </w:r>
          </w:p>
          <w:p>
            <w:pPr>
              <w:pStyle w:val="Listenabsatz"/>
              <w:numPr>
                <w:ilvl w:val="1"/>
                <w:numId w:val="5"/>
              </w:numPr>
              <w:ind w:left="828" w:hanging="357"/>
              <w:rPr>
                <w:sz w:val="22"/>
                <w:szCs w:val="22"/>
              </w:rPr>
            </w:pPr>
            <w:r>
              <w:rPr>
                <w:sz w:val="22"/>
                <w:szCs w:val="22"/>
              </w:rPr>
              <w:t>Sehr positive Entwicklung: Mitnutzung des Luca-QR-Codes</w:t>
            </w:r>
          </w:p>
          <w:p>
            <w:pPr>
              <w:pStyle w:val="Listenabsatz"/>
              <w:numPr>
                <w:ilvl w:val="1"/>
                <w:numId w:val="5"/>
              </w:numPr>
              <w:ind w:left="828" w:hanging="357"/>
              <w:rPr>
                <w:sz w:val="22"/>
                <w:szCs w:val="22"/>
              </w:rPr>
            </w:pPr>
            <w:r>
              <w:rPr>
                <w:sz w:val="22"/>
                <w:szCs w:val="22"/>
              </w:rPr>
              <w:t xml:space="preserve">Kommunikation über Luca: Blog, FAQ, Thread (200.000 </w:t>
            </w:r>
            <w:proofErr w:type="spellStart"/>
            <w:r>
              <w:rPr>
                <w:sz w:val="22"/>
                <w:szCs w:val="22"/>
              </w:rPr>
              <w:t>Impressions</w:t>
            </w:r>
            <w:proofErr w:type="spellEnd"/>
            <w:r>
              <w:rPr>
                <w:sz w:val="22"/>
                <w:szCs w:val="22"/>
              </w:rPr>
              <w:t xml:space="preserve">, 1600 Likes), Themenseite, </w:t>
            </w:r>
            <w:proofErr w:type="spellStart"/>
            <w:proofErr w:type="gramStart"/>
            <w:r>
              <w:rPr>
                <w:sz w:val="22"/>
                <w:szCs w:val="22"/>
              </w:rPr>
              <w:t>Bürger:innen</w:t>
            </w:r>
            <w:proofErr w:type="spellEnd"/>
            <w:proofErr w:type="gramEnd"/>
            <w:r>
              <w:rPr>
                <w:sz w:val="22"/>
                <w:szCs w:val="22"/>
              </w:rPr>
              <w:t xml:space="preserve">- und Presseanfragen, großes Medienecho (dpa, Spiegel, Tagesschau etc.) </w:t>
            </w:r>
          </w:p>
          <w:p>
            <w:pPr>
              <w:pStyle w:val="Listenabsatz"/>
              <w:ind w:left="1190"/>
              <w:rPr>
                <w:sz w:val="22"/>
                <w:szCs w:val="22"/>
              </w:rPr>
            </w:pPr>
          </w:p>
          <w:p>
            <w:pPr>
              <w:pStyle w:val="Listenabsatz"/>
              <w:numPr>
                <w:ilvl w:val="0"/>
                <w:numId w:val="5"/>
              </w:numPr>
              <w:ind w:left="470" w:hanging="357"/>
              <w:rPr>
                <w:b/>
                <w:sz w:val="22"/>
                <w:szCs w:val="22"/>
              </w:rPr>
            </w:pPr>
            <w:r>
              <w:rPr>
                <w:b/>
                <w:sz w:val="22"/>
                <w:szCs w:val="22"/>
              </w:rPr>
              <w:t>CovPass</w:t>
            </w:r>
          </w:p>
          <w:p>
            <w:pPr>
              <w:pStyle w:val="Listenabsatz"/>
              <w:numPr>
                <w:ilvl w:val="1"/>
                <w:numId w:val="5"/>
              </w:numPr>
              <w:ind w:left="828" w:hanging="357"/>
              <w:rPr>
                <w:sz w:val="22"/>
                <w:szCs w:val="22"/>
                <w:lang w:val="en-US"/>
              </w:rPr>
            </w:pPr>
            <w:r>
              <w:rPr>
                <w:sz w:val="22"/>
                <w:szCs w:val="22"/>
                <w:lang w:val="en-US"/>
              </w:rPr>
              <w:t xml:space="preserve">CovPass-App: &gt;23,8 Mio. Downloads, </w:t>
            </w:r>
            <w:proofErr w:type="spellStart"/>
            <w:r>
              <w:rPr>
                <w:sz w:val="22"/>
                <w:szCs w:val="22"/>
                <w:lang w:val="en-US"/>
              </w:rPr>
              <w:t>jetzt</w:t>
            </w:r>
            <w:proofErr w:type="spellEnd"/>
            <w:r>
              <w:rPr>
                <w:sz w:val="22"/>
                <w:szCs w:val="22"/>
                <w:lang w:val="en-US"/>
              </w:rPr>
              <w:t xml:space="preserve"> Version 1.12</w:t>
            </w:r>
          </w:p>
          <w:p>
            <w:pPr>
              <w:pStyle w:val="Listenabsatz"/>
              <w:numPr>
                <w:ilvl w:val="1"/>
                <w:numId w:val="5"/>
              </w:numPr>
              <w:ind w:left="828" w:hanging="357"/>
              <w:rPr>
                <w:sz w:val="22"/>
                <w:szCs w:val="22"/>
                <w:lang w:val="en-US"/>
              </w:rPr>
            </w:pPr>
            <w:proofErr w:type="spellStart"/>
            <w:r>
              <w:rPr>
                <w:sz w:val="22"/>
                <w:szCs w:val="22"/>
                <w:lang w:val="en-US"/>
              </w:rPr>
              <w:t>CovPassCheck</w:t>
            </w:r>
            <w:proofErr w:type="spellEnd"/>
            <w:r>
              <w:rPr>
                <w:sz w:val="22"/>
                <w:szCs w:val="22"/>
                <w:lang w:val="en-US"/>
              </w:rPr>
              <w:t>-App: ca. 702.363 Downloads</w:t>
            </w:r>
          </w:p>
          <w:p>
            <w:pPr>
              <w:pStyle w:val="Listenabsatz"/>
              <w:numPr>
                <w:ilvl w:val="2"/>
                <w:numId w:val="29"/>
              </w:numPr>
              <w:ind w:left="1190" w:hanging="357"/>
              <w:rPr>
                <w:sz w:val="22"/>
                <w:szCs w:val="22"/>
              </w:rPr>
            </w:pPr>
            <w:r>
              <w:rPr>
                <w:sz w:val="22"/>
                <w:szCs w:val="22"/>
              </w:rPr>
              <w:t xml:space="preserve">Verstärkte Kommunikation, auch mit BMG, zur Steigerung der </w:t>
            </w:r>
            <w:proofErr w:type="spellStart"/>
            <w:r>
              <w:rPr>
                <w:sz w:val="22"/>
                <w:szCs w:val="22"/>
              </w:rPr>
              <w:t>CovPAssCheckApp</w:t>
            </w:r>
            <w:proofErr w:type="spellEnd"/>
          </w:p>
          <w:p>
            <w:pPr>
              <w:pStyle w:val="Listenabsatz"/>
              <w:numPr>
                <w:ilvl w:val="2"/>
                <w:numId w:val="29"/>
              </w:numPr>
              <w:ind w:left="1190" w:hanging="357"/>
              <w:rPr>
                <w:sz w:val="22"/>
                <w:szCs w:val="22"/>
              </w:rPr>
            </w:pPr>
            <w:r>
              <w:rPr>
                <w:sz w:val="22"/>
                <w:szCs w:val="22"/>
              </w:rPr>
              <w:t>Workshop geplant</w:t>
            </w:r>
          </w:p>
          <w:p>
            <w:pPr>
              <w:pStyle w:val="Listenabsatz"/>
              <w:numPr>
                <w:ilvl w:val="2"/>
                <w:numId w:val="29"/>
              </w:numPr>
              <w:ind w:left="1190" w:hanging="357"/>
              <w:rPr>
                <w:sz w:val="22"/>
                <w:szCs w:val="22"/>
              </w:rPr>
            </w:pPr>
            <w:r>
              <w:rPr>
                <w:sz w:val="22"/>
                <w:szCs w:val="22"/>
              </w:rPr>
              <w:lastRenderedPageBreak/>
              <w:t>Zunehmend Anfragen durch LKA /Landespolizei zu gefälschten Impfnachweisen</w:t>
            </w:r>
          </w:p>
          <w:p>
            <w:pPr>
              <w:pStyle w:val="Listenabsatz"/>
              <w:ind w:left="828"/>
              <w:rPr>
                <w:sz w:val="22"/>
                <w:szCs w:val="22"/>
              </w:rPr>
            </w:pPr>
          </w:p>
          <w:p>
            <w:pPr>
              <w:pStyle w:val="Listenabsatz"/>
              <w:numPr>
                <w:ilvl w:val="0"/>
                <w:numId w:val="5"/>
              </w:numPr>
              <w:ind w:left="470" w:hanging="357"/>
              <w:rPr>
                <w:sz w:val="22"/>
                <w:szCs w:val="22"/>
              </w:rPr>
            </w:pPr>
            <w:r>
              <w:rPr>
                <w:b/>
                <w:sz w:val="22"/>
                <w:szCs w:val="22"/>
              </w:rPr>
              <w:t>DEA</w:t>
            </w:r>
          </w:p>
          <w:p>
            <w:pPr>
              <w:pStyle w:val="Listenabsatz"/>
              <w:numPr>
                <w:ilvl w:val="1"/>
                <w:numId w:val="5"/>
              </w:numPr>
              <w:ind w:left="828" w:hanging="357"/>
              <w:rPr>
                <w:sz w:val="22"/>
                <w:szCs w:val="22"/>
              </w:rPr>
            </w:pPr>
            <w:r>
              <w:rPr>
                <w:sz w:val="22"/>
                <w:szCs w:val="22"/>
              </w:rPr>
              <w:t xml:space="preserve">Ca. 40.000 Anmeldungen pro Tag </w:t>
            </w:r>
          </w:p>
          <w:p>
            <w:pPr>
              <w:pStyle w:val="Listenabsatz"/>
              <w:numPr>
                <w:ilvl w:val="1"/>
                <w:numId w:val="5"/>
              </w:numPr>
              <w:ind w:left="828" w:hanging="357"/>
              <w:rPr>
                <w:sz w:val="22"/>
                <w:szCs w:val="22"/>
              </w:rPr>
            </w:pPr>
            <w:r>
              <w:rPr>
                <w:sz w:val="22"/>
                <w:szCs w:val="22"/>
              </w:rPr>
              <w:t>Insg. &gt;16,4 Mio. Anmeldungen seit 11/2020</w:t>
            </w:r>
          </w:p>
          <w:p>
            <w:pPr>
              <w:pStyle w:val="Listenabsatz"/>
              <w:numPr>
                <w:ilvl w:val="1"/>
                <w:numId w:val="5"/>
              </w:numPr>
              <w:ind w:left="828" w:hanging="357"/>
              <w:rPr>
                <w:sz w:val="22"/>
                <w:szCs w:val="22"/>
              </w:rPr>
            </w:pPr>
            <w:r>
              <w:rPr>
                <w:sz w:val="22"/>
                <w:szCs w:val="22"/>
              </w:rPr>
              <w:t>Weiterhin hoher Kommunikationsbedarf (viele Anrufe)</w:t>
            </w:r>
          </w:p>
          <w:p>
            <w:pPr>
              <w:pStyle w:val="Listenabsatz"/>
              <w:ind w:left="828"/>
              <w:rPr>
                <w:sz w:val="22"/>
                <w:szCs w:val="22"/>
              </w:rPr>
            </w:pPr>
          </w:p>
          <w:p>
            <w:pPr>
              <w:pStyle w:val="Listenabsatz"/>
              <w:numPr>
                <w:ilvl w:val="1"/>
                <w:numId w:val="5"/>
              </w:numPr>
              <w:ind w:left="828" w:hanging="357"/>
              <w:rPr>
                <w:sz w:val="22"/>
                <w:szCs w:val="22"/>
              </w:rPr>
            </w:pPr>
            <w:r>
              <w:rPr>
                <w:sz w:val="22"/>
                <w:szCs w:val="22"/>
              </w:rPr>
              <w:t>Kommentar:  Befragungsinhalte zu verknüpfen war eines der großen Ziele, die erreicht wurden</w:t>
            </w:r>
          </w:p>
          <w:p>
            <w:pPr>
              <w:pStyle w:val="Listenabsatz"/>
              <w:numPr>
                <w:ilvl w:val="1"/>
                <w:numId w:val="5"/>
              </w:numPr>
              <w:ind w:left="828" w:hanging="357"/>
              <w:rPr>
                <w:sz w:val="22"/>
                <w:szCs w:val="22"/>
              </w:rPr>
            </w:pPr>
            <w:r>
              <w:rPr>
                <w:sz w:val="22"/>
                <w:szCs w:val="22"/>
              </w:rPr>
              <w:t>Derzeit stark erhöhtes Arbeitsaufkommen durch steigende Zahlen, explodierende Hotline-Anfragen, Regierungswechsel erschwert die Kommunikation mit dem BMG, mehr Unterstützung von dort wäre wünschenswert</w:t>
            </w:r>
          </w:p>
          <w:p>
            <w:pPr>
              <w:pStyle w:val="Listenabsatz"/>
              <w:ind w:left="924"/>
              <w:rPr>
                <w:sz w:val="22"/>
                <w:szCs w:val="22"/>
              </w:rPr>
            </w:pPr>
          </w:p>
        </w:tc>
        <w:tc>
          <w:tcPr>
            <w:tcW w:w="1492" w:type="dxa"/>
          </w:tcPr>
          <w:p>
            <w:pPr>
              <w:rPr>
                <w:sz w:val="22"/>
                <w:szCs w:val="22"/>
              </w:rPr>
            </w:pPr>
          </w:p>
          <w:p>
            <w:pPr>
              <w:rPr>
                <w:sz w:val="22"/>
                <w:szCs w:val="22"/>
              </w:rPr>
            </w:pPr>
            <w:r>
              <w:rPr>
                <w:sz w:val="22"/>
                <w:szCs w:val="22"/>
              </w:rPr>
              <w:t>FG21</w:t>
            </w:r>
          </w:p>
          <w:p>
            <w:pPr>
              <w:rPr>
                <w:sz w:val="22"/>
                <w:szCs w:val="22"/>
              </w:rPr>
            </w:pPr>
            <w:r>
              <w:rPr>
                <w:sz w:val="22"/>
                <w:szCs w:val="22"/>
              </w:rPr>
              <w:t>(Scheida)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Schmich </w:t>
            </w: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25"/>
              </w:numPr>
              <w:rPr>
                <w:sz w:val="22"/>
                <w:szCs w:val="22"/>
              </w:rPr>
            </w:pPr>
            <w:r>
              <w:rPr>
                <w:sz w:val="22"/>
                <w:szCs w:val="22"/>
              </w:rPr>
              <w:t>Frage: Sollte Risikobewertung noch weiter eskaliert werden?</w:t>
            </w:r>
          </w:p>
          <w:p>
            <w:pPr>
              <w:pStyle w:val="Listenabsatz"/>
              <w:numPr>
                <w:ilvl w:val="1"/>
                <w:numId w:val="25"/>
              </w:numPr>
              <w:rPr>
                <w:sz w:val="22"/>
                <w:szCs w:val="22"/>
              </w:rPr>
            </w:pPr>
            <w:r>
              <w:rPr>
                <w:sz w:val="22"/>
                <w:szCs w:val="22"/>
              </w:rPr>
              <w:t>Hinweis auf Äußerung Montgomeries zu Impfdurchbrüchen im Promillebereich</w:t>
            </w:r>
          </w:p>
          <w:p>
            <w:pPr>
              <w:pStyle w:val="Listenabsatz"/>
              <w:numPr>
                <w:ilvl w:val="1"/>
                <w:numId w:val="25"/>
              </w:numPr>
              <w:rPr>
                <w:sz w:val="22"/>
                <w:szCs w:val="22"/>
              </w:rPr>
            </w:pPr>
            <w:r>
              <w:rPr>
                <w:sz w:val="22"/>
                <w:szCs w:val="22"/>
              </w:rPr>
              <w:t>Entspricht nicht der Realität, die aus unserer Tabelle (Wochenbericht) zu entnehmen ist</w:t>
            </w:r>
          </w:p>
          <w:p>
            <w:pPr>
              <w:pStyle w:val="Listenabsatz"/>
              <w:numPr>
                <w:ilvl w:val="1"/>
                <w:numId w:val="25"/>
              </w:numPr>
              <w:rPr>
                <w:sz w:val="22"/>
                <w:szCs w:val="22"/>
              </w:rPr>
            </w:pPr>
            <w:r>
              <w:rPr>
                <w:sz w:val="22"/>
                <w:szCs w:val="22"/>
              </w:rPr>
              <w:t xml:space="preserve">Sollten Geimpfte nicht doch getestet werden? </w:t>
            </w:r>
          </w:p>
          <w:p>
            <w:pPr>
              <w:pStyle w:val="Listenabsatz"/>
              <w:numPr>
                <w:ilvl w:val="1"/>
                <w:numId w:val="25"/>
              </w:numPr>
              <w:rPr>
                <w:sz w:val="22"/>
                <w:szCs w:val="22"/>
              </w:rPr>
            </w:pPr>
            <w:r>
              <w:rPr>
                <w:sz w:val="22"/>
                <w:szCs w:val="22"/>
              </w:rPr>
              <w:t>War bereits Thema im Krisenstab letzten Mittwoch: Ist im Stufenplan dargestellt (3 Tests/Woche   im beruflichen Setting), sollte man SchülerInnen und Studierende hier noch stärker herausstellen?</w:t>
            </w:r>
          </w:p>
          <w:p>
            <w:pPr>
              <w:pStyle w:val="Listenabsatz"/>
              <w:numPr>
                <w:ilvl w:val="1"/>
                <w:numId w:val="25"/>
              </w:numPr>
              <w:rPr>
                <w:sz w:val="22"/>
                <w:szCs w:val="22"/>
              </w:rPr>
            </w:pPr>
            <w:r>
              <w:rPr>
                <w:sz w:val="22"/>
                <w:szCs w:val="22"/>
              </w:rPr>
              <w:t>Serielles Testen in definierten Settings ist erfolgreich, wo könnte Hinweis auf den Einschluss Geimpfter in serielle Testkonzepte platziert werden?</w:t>
            </w:r>
          </w:p>
          <w:p>
            <w:pPr>
              <w:pStyle w:val="Listenabsatz"/>
              <w:numPr>
                <w:ilvl w:val="1"/>
                <w:numId w:val="25"/>
              </w:numPr>
              <w:rPr>
                <w:sz w:val="22"/>
                <w:szCs w:val="22"/>
              </w:rPr>
            </w:pPr>
            <w:r>
              <w:rPr>
                <w:sz w:val="22"/>
                <w:szCs w:val="22"/>
              </w:rPr>
              <w:t xml:space="preserve">Fällt in die Zuständigkeit von Bildungsministerium (ggf. ansprechen?) und Arbeitsministerium (Minister Heil ist aktiv) </w:t>
            </w:r>
          </w:p>
          <w:p>
            <w:pPr>
              <w:pStyle w:val="Listenabsatz"/>
              <w:numPr>
                <w:ilvl w:val="1"/>
                <w:numId w:val="25"/>
              </w:numPr>
              <w:rPr>
                <w:sz w:val="22"/>
                <w:szCs w:val="22"/>
              </w:rPr>
            </w:pPr>
            <w:r>
              <w:rPr>
                <w:sz w:val="22"/>
                <w:szCs w:val="22"/>
              </w:rPr>
              <w:t xml:space="preserve">RKI sollte das trotzdem empfehlen, Flyer zu 2G/3G wäre eine Möglichkeit </w:t>
            </w:r>
          </w:p>
          <w:p>
            <w:pPr>
              <w:pStyle w:val="Listenabsatz"/>
              <w:ind w:left="1440"/>
              <w:rPr>
                <w:sz w:val="22"/>
                <w:szCs w:val="22"/>
              </w:rPr>
            </w:pPr>
          </w:p>
          <w:p>
            <w:pPr>
              <w:rPr>
                <w:b/>
                <w:i/>
                <w:sz w:val="22"/>
                <w:szCs w:val="22"/>
              </w:rPr>
            </w:pPr>
            <w:r>
              <w:rPr>
                <w:b/>
                <w:i/>
                <w:sz w:val="22"/>
                <w:szCs w:val="22"/>
              </w:rPr>
              <w:t xml:space="preserve">ToDo 3: Integration des Hinweises in den Flyer zu 2G/3G.  Einschluss Geimpfter in serielle Testkonzepte: Im </w:t>
            </w:r>
            <w:proofErr w:type="spellStart"/>
            <w:r>
              <w:rPr>
                <w:b/>
                <w:i/>
                <w:sz w:val="22"/>
                <w:szCs w:val="22"/>
              </w:rPr>
              <w:t>berufl</w:t>
            </w:r>
            <w:proofErr w:type="spellEnd"/>
            <w:r>
              <w:rPr>
                <w:b/>
                <w:i/>
                <w:sz w:val="22"/>
                <w:szCs w:val="22"/>
              </w:rPr>
              <w:t xml:space="preserve">. Setting, an Schulen und Bildungseinrichtungen 3Tests/Woche auch für Geimpfte und Genesene, insbesondere vor Kontakt zu vulnerablen Personen oder Risikogruppen) </w:t>
            </w:r>
          </w:p>
          <w:p>
            <w:pPr>
              <w:rPr>
                <w:sz w:val="22"/>
                <w:szCs w:val="22"/>
              </w:rPr>
            </w:pPr>
          </w:p>
          <w:p>
            <w:pPr>
              <w:pStyle w:val="Listenabsatz"/>
              <w:numPr>
                <w:ilvl w:val="1"/>
                <w:numId w:val="25"/>
              </w:numPr>
              <w:rPr>
                <w:sz w:val="22"/>
                <w:szCs w:val="22"/>
              </w:rPr>
            </w:pPr>
            <w:r>
              <w:rPr>
                <w:sz w:val="22"/>
                <w:szCs w:val="22"/>
              </w:rPr>
              <w:t>Sollte dies auch in den Empfehlungen für Schulen adressiert werden?</w:t>
            </w:r>
          </w:p>
          <w:p>
            <w:pPr>
              <w:pStyle w:val="Listenabsatz"/>
              <w:numPr>
                <w:ilvl w:val="1"/>
                <w:numId w:val="25"/>
              </w:numPr>
              <w:rPr>
                <w:sz w:val="22"/>
                <w:szCs w:val="22"/>
              </w:rPr>
            </w:pPr>
            <w:r>
              <w:rPr>
                <w:sz w:val="22"/>
                <w:szCs w:val="22"/>
              </w:rPr>
              <w:t>Statt vollständige Überarbeitung sollte hier auf Stufe 2 hingewiesen werden</w:t>
            </w:r>
          </w:p>
          <w:p>
            <w:pPr>
              <w:pStyle w:val="Listenabsatz"/>
              <w:numPr>
                <w:ilvl w:val="1"/>
                <w:numId w:val="25"/>
              </w:numPr>
              <w:rPr>
                <w:sz w:val="22"/>
                <w:szCs w:val="22"/>
              </w:rPr>
            </w:pPr>
            <w:r>
              <w:rPr>
                <w:sz w:val="22"/>
                <w:szCs w:val="22"/>
              </w:rPr>
              <w:t xml:space="preserve">Wie könnte das BMBF adressiert werden, da keine direkten Ansprechpartner bekannt sind? </w:t>
            </w:r>
          </w:p>
          <w:p>
            <w:pPr>
              <w:pStyle w:val="Listenabsatz"/>
              <w:ind w:left="1440"/>
              <w:rPr>
                <w:sz w:val="22"/>
                <w:szCs w:val="22"/>
              </w:rPr>
            </w:pPr>
          </w:p>
          <w:p>
            <w:pPr>
              <w:rPr>
                <w:b/>
                <w:i/>
                <w:sz w:val="22"/>
                <w:szCs w:val="22"/>
              </w:rPr>
            </w:pPr>
            <w:r>
              <w:rPr>
                <w:b/>
                <w:i/>
                <w:sz w:val="22"/>
                <w:szCs w:val="22"/>
              </w:rPr>
              <w:t>ToDo 4: Entwurf eines Berichts an das BMBF, mit der Feststellung, dass Geimpfte und Genesene nicht regelmäßig getestet werden und mit dem Vorschlag, mit einer Klarstellung an die Landesministerien heranzutreten. Ein Briefentwurf an die Ministerien soll beigefügt werden</w:t>
            </w:r>
          </w:p>
          <w:p>
            <w:pPr>
              <w:rPr>
                <w:b/>
                <w:i/>
                <w:sz w:val="22"/>
                <w:szCs w:val="22"/>
              </w:rPr>
            </w:pPr>
            <w:r>
              <w:rPr>
                <w:b/>
                <w:i/>
                <w:sz w:val="22"/>
                <w:szCs w:val="22"/>
              </w:rPr>
              <w:lastRenderedPageBreak/>
              <w:t xml:space="preserve">  </w:t>
            </w:r>
          </w:p>
          <w:p>
            <w:pPr>
              <w:pStyle w:val="Listenabsatz"/>
              <w:numPr>
                <w:ilvl w:val="1"/>
                <w:numId w:val="25"/>
              </w:numPr>
              <w:rPr>
                <w:sz w:val="22"/>
                <w:szCs w:val="22"/>
              </w:rPr>
            </w:pPr>
            <w:r>
              <w:rPr>
                <w:sz w:val="22"/>
                <w:szCs w:val="22"/>
              </w:rPr>
              <w:t xml:space="preserve">Kommentar BZgA: Nimmt das Thema „2G +Testen“, Fragen zur Kostenübernahme, zu gesetzlichen Testpflichten und zu Testkapazitäten müssen berücksichtigt werden mit in den Steuerungskreis heute </w:t>
            </w:r>
          </w:p>
          <w:p>
            <w:pPr>
              <w:pStyle w:val="Listenabsatz"/>
              <w:numPr>
                <w:ilvl w:val="1"/>
                <w:numId w:val="25"/>
              </w:numPr>
              <w:rPr>
                <w:sz w:val="22"/>
                <w:szCs w:val="22"/>
              </w:rPr>
            </w:pPr>
            <w:r>
              <w:rPr>
                <w:sz w:val="22"/>
                <w:szCs w:val="22"/>
              </w:rPr>
              <w:t>Bis zur nächsten Sitzung wird geklärt, an welcher Stelle die BZgA gezielt auf das Testen Geimpfter hinweisen kann</w:t>
            </w:r>
          </w:p>
          <w:p>
            <w:pPr>
              <w:pStyle w:val="Listenabsatz"/>
              <w:numPr>
                <w:ilvl w:val="1"/>
                <w:numId w:val="25"/>
              </w:numPr>
              <w:rPr>
                <w:sz w:val="22"/>
                <w:szCs w:val="22"/>
              </w:rPr>
            </w:pPr>
            <w:r>
              <w:rPr>
                <w:sz w:val="22"/>
                <w:szCs w:val="22"/>
              </w:rPr>
              <w:t>Altenheime sollten unbedingt nach 2G+Testen vorgehen, ansonsten sollten die Empfehlungen kongruent mit ControlCovid bleiben, die betriebliche Empfehlung und die für Schulen sollte nur noch einmal verdeutlicht werden, einzige Lücke sind Bildungseinrichtungen, hier muss tatsächlich nachgebessert werden</w:t>
            </w:r>
          </w:p>
          <w:p>
            <w:pPr>
              <w:rPr>
                <w:sz w:val="22"/>
                <w:szCs w:val="22"/>
              </w:rPr>
            </w:pPr>
          </w:p>
          <w:p>
            <w:pPr>
              <w:rPr>
                <w:b/>
                <w:i/>
                <w:sz w:val="22"/>
                <w:szCs w:val="22"/>
              </w:rPr>
            </w:pPr>
            <w:r>
              <w:rPr>
                <w:b/>
                <w:i/>
                <w:sz w:val="22"/>
                <w:szCs w:val="22"/>
              </w:rPr>
              <w:t xml:space="preserve">ToDo 5: Anpassung und Zirkulation der aktuellen Risikobewertung, ggf. die Formulierung „sehr besorgniserregend“ aus dem Wochenbericht übernehmen, steigende Fallzahlen textlich akzentuieren </w:t>
            </w:r>
          </w:p>
          <w:p>
            <w:pPr>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r>
              <w:rPr>
                <w:sz w:val="22"/>
                <w:szCs w:val="22"/>
              </w:rPr>
              <w:t xml:space="preserve">Seifried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b/>
                <w:i/>
                <w:sz w:val="22"/>
                <w:szCs w:val="22"/>
              </w:rPr>
            </w:pPr>
          </w:p>
          <w:p>
            <w:pPr>
              <w:rPr>
                <w:b/>
                <w:i/>
                <w:sz w:val="22"/>
                <w:szCs w:val="22"/>
              </w:rPr>
            </w:pPr>
          </w:p>
          <w:p>
            <w:pPr>
              <w:rPr>
                <w:b/>
                <w:i/>
                <w:sz w:val="22"/>
                <w:szCs w:val="22"/>
              </w:rPr>
            </w:pPr>
          </w:p>
          <w:p>
            <w:pPr>
              <w:rPr>
                <w:b/>
                <w:i/>
                <w:sz w:val="22"/>
                <w:szCs w:val="22"/>
              </w:rPr>
            </w:pPr>
            <w:r>
              <w:rPr>
                <w:b/>
                <w:i/>
                <w:sz w:val="22"/>
                <w:szCs w:val="22"/>
              </w:rPr>
              <w:t xml:space="preserve">P1 (Lein) </w:t>
            </w: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p>
          <w:p>
            <w:pPr>
              <w:rPr>
                <w:b/>
                <w:i/>
                <w:sz w:val="22"/>
                <w:szCs w:val="22"/>
              </w:rPr>
            </w:pPr>
            <w:r>
              <w:rPr>
                <w:b/>
                <w:i/>
                <w:sz w:val="22"/>
                <w:szCs w:val="22"/>
              </w:rPr>
              <w:t>Seifried</w:t>
            </w:r>
          </w:p>
          <w:p>
            <w:pPr>
              <w:rPr>
                <w:b/>
                <w:i/>
                <w:sz w:val="22"/>
                <w:szCs w:val="22"/>
              </w:rPr>
            </w:pPr>
          </w:p>
          <w:p>
            <w:pPr>
              <w:rPr>
                <w:b/>
                <w:i/>
                <w:sz w:val="22"/>
                <w:szCs w:val="22"/>
              </w:rPr>
            </w:pPr>
          </w:p>
          <w:p>
            <w:pPr>
              <w:rPr>
                <w:b/>
                <w:i/>
                <w:sz w:val="22"/>
                <w:szCs w:val="22"/>
              </w:rPr>
            </w:pPr>
          </w:p>
          <w:p>
            <w:pPr>
              <w:rPr>
                <w:b/>
                <w:i/>
                <w:sz w:val="22"/>
                <w:szCs w:val="22"/>
              </w:rPr>
            </w:pPr>
          </w:p>
          <w:p>
            <w:pPr>
              <w:rPr>
                <w:sz w:val="22"/>
                <w:szCs w:val="22"/>
              </w:rPr>
            </w:pPr>
            <w:r>
              <w:rPr>
                <w:sz w:val="22"/>
                <w:szCs w:val="22"/>
              </w:rPr>
              <w:t>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b/>
                <w:i/>
                <w:sz w:val="22"/>
                <w:szCs w:val="22"/>
              </w:rPr>
            </w:pPr>
          </w:p>
          <w:p>
            <w:pPr>
              <w:rPr>
                <w:b/>
                <w:i/>
                <w:sz w:val="22"/>
                <w:szCs w:val="22"/>
              </w:rPr>
            </w:pPr>
            <w:r>
              <w:rPr>
                <w:b/>
                <w:i/>
                <w:sz w:val="22"/>
                <w:szCs w:val="22"/>
              </w:rPr>
              <w:t>an der Heiden</w:t>
            </w:r>
          </w:p>
        </w:tc>
      </w:tr>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rPr>
                <w:sz w:val="22"/>
                <w:szCs w:val="22"/>
              </w:rPr>
            </w:pPr>
            <w:r>
              <w:rPr>
                <w:sz w:val="22"/>
                <w:szCs w:val="22"/>
              </w:rPr>
              <w:t xml:space="preserve">Derzeit Fokussierung auf Auffrischungsimpfung, angesprochen werden Gruppen, die erfolgversprechend sind: Bereits Geimpfte, Schwangere, Stillende </w:t>
            </w:r>
          </w:p>
          <w:p>
            <w:pPr>
              <w:pStyle w:val="Listenabsatz"/>
              <w:numPr>
                <w:ilvl w:val="1"/>
                <w:numId w:val="25"/>
              </w:numPr>
              <w:rPr>
                <w:sz w:val="22"/>
                <w:szCs w:val="22"/>
              </w:rPr>
            </w:pPr>
            <w:r>
              <w:rPr>
                <w:sz w:val="22"/>
                <w:szCs w:val="22"/>
              </w:rPr>
              <w:t>Eckfeldanzeigen in Tageszeitungen</w:t>
            </w:r>
          </w:p>
          <w:p>
            <w:pPr>
              <w:pStyle w:val="Listenabsatz"/>
              <w:numPr>
                <w:ilvl w:val="1"/>
                <w:numId w:val="25"/>
              </w:numPr>
              <w:rPr>
                <w:sz w:val="22"/>
                <w:szCs w:val="22"/>
              </w:rPr>
            </w:pPr>
            <w:r>
              <w:rPr>
                <w:sz w:val="22"/>
                <w:szCs w:val="22"/>
              </w:rPr>
              <w:t>Fernsehspot zur Auffrischungsimpfung</w:t>
            </w:r>
          </w:p>
          <w:p>
            <w:pPr>
              <w:pStyle w:val="Listenabsatz"/>
              <w:numPr>
                <w:ilvl w:val="1"/>
                <w:numId w:val="25"/>
              </w:numPr>
              <w:rPr>
                <w:sz w:val="22"/>
                <w:szCs w:val="22"/>
              </w:rPr>
            </w:pPr>
            <w:r>
              <w:rPr>
                <w:sz w:val="22"/>
                <w:szCs w:val="22"/>
              </w:rPr>
              <w:t xml:space="preserve">Editorials zur Auffrischung in Tageszeitungen AHA-L </w:t>
            </w:r>
          </w:p>
          <w:p>
            <w:pPr>
              <w:pStyle w:val="Listenabsatz"/>
              <w:numPr>
                <w:ilvl w:val="1"/>
                <w:numId w:val="25"/>
              </w:numPr>
              <w:rPr>
                <w:sz w:val="22"/>
                <w:szCs w:val="22"/>
              </w:rPr>
            </w:pPr>
            <w:r>
              <w:rPr>
                <w:sz w:val="22"/>
                <w:szCs w:val="22"/>
              </w:rPr>
              <w:t xml:space="preserve">Frage: Zielgruppe der Älteren? </w:t>
            </w:r>
          </w:p>
          <w:p>
            <w:pPr>
              <w:pStyle w:val="Listenabsatz"/>
              <w:numPr>
                <w:ilvl w:val="1"/>
                <w:numId w:val="25"/>
              </w:numPr>
              <w:rPr>
                <w:sz w:val="22"/>
                <w:szCs w:val="22"/>
              </w:rPr>
            </w:pPr>
            <w:r>
              <w:rPr>
                <w:sz w:val="22"/>
                <w:szCs w:val="22"/>
              </w:rPr>
              <w:t xml:space="preserve">Schwerpunkt auf &gt;60Jährige wird berücksichtigt (Telefonaktion mit Tageszeitungen für &lt;60Jährige in BY, SN, TH)  </w:t>
            </w:r>
          </w:p>
          <w:p>
            <w:pPr>
              <w:rPr>
                <w:b/>
                <w:sz w:val="22"/>
                <w:szCs w:val="22"/>
              </w:rPr>
            </w:pPr>
            <w:r>
              <w:rPr>
                <w:b/>
                <w:sz w:val="22"/>
                <w:szCs w:val="22"/>
              </w:rPr>
              <w:t>Presse</w:t>
            </w:r>
          </w:p>
          <w:p>
            <w:pPr>
              <w:pStyle w:val="Listenabsatz"/>
              <w:numPr>
                <w:ilvl w:val="0"/>
                <w:numId w:val="25"/>
              </w:numPr>
              <w:rPr>
                <w:sz w:val="22"/>
                <w:szCs w:val="22"/>
              </w:rPr>
            </w:pPr>
            <w:r>
              <w:rPr>
                <w:sz w:val="22"/>
                <w:szCs w:val="22"/>
              </w:rPr>
              <w:t>Tweet zum Wochenbericht erhielt 1000 Likes</w:t>
            </w:r>
          </w:p>
          <w:p>
            <w:pPr>
              <w:pStyle w:val="Listenabsatz"/>
              <w:numPr>
                <w:ilvl w:val="0"/>
                <w:numId w:val="25"/>
              </w:numPr>
              <w:rPr>
                <w:sz w:val="22"/>
                <w:szCs w:val="22"/>
              </w:rPr>
            </w:pPr>
            <w:r>
              <w:rPr>
                <w:sz w:val="22"/>
                <w:szCs w:val="22"/>
              </w:rPr>
              <w:t>Botschaft zum Absagen von Großveranstaltung wurde (kritisch) rezipiert</w:t>
            </w:r>
          </w:p>
          <w:p>
            <w:pPr>
              <w:pStyle w:val="Listenabsatz"/>
              <w:numPr>
                <w:ilvl w:val="0"/>
                <w:numId w:val="25"/>
              </w:numPr>
              <w:rPr>
                <w:sz w:val="22"/>
                <w:szCs w:val="22"/>
              </w:rPr>
            </w:pPr>
            <w:r>
              <w:rPr>
                <w:sz w:val="22"/>
                <w:szCs w:val="22"/>
              </w:rPr>
              <w:t xml:space="preserve">Twitter-Gewitter-Begleitung der BPK </w:t>
            </w:r>
          </w:p>
          <w:p>
            <w:pPr>
              <w:rPr>
                <w:b/>
                <w:sz w:val="22"/>
                <w:szCs w:val="22"/>
              </w:rPr>
            </w:pPr>
            <w:r>
              <w:rPr>
                <w:b/>
                <w:sz w:val="22"/>
                <w:szCs w:val="22"/>
              </w:rPr>
              <w:t>P1</w:t>
            </w:r>
          </w:p>
          <w:p>
            <w:pPr>
              <w:pStyle w:val="Listenabsatz"/>
              <w:numPr>
                <w:ilvl w:val="0"/>
                <w:numId w:val="25"/>
              </w:numPr>
              <w:rPr>
                <w:sz w:val="22"/>
                <w:szCs w:val="22"/>
              </w:rPr>
            </w:pPr>
            <w:r>
              <w:rPr>
                <w:sz w:val="22"/>
                <w:szCs w:val="22"/>
              </w:rPr>
              <w:t xml:space="preserve">Twitter zur Impfung in Arbeit: keine Impfung schützt zu 100% </w:t>
            </w:r>
            <w:r>
              <w:rPr>
                <w:sz w:val="22"/>
                <w:szCs w:val="22"/>
              </w:rPr>
              <w:sym w:font="Wingdings" w:char="F0E0"/>
            </w:r>
            <w:r>
              <w:rPr>
                <w:sz w:val="22"/>
                <w:szCs w:val="22"/>
              </w:rPr>
              <w:t xml:space="preserve"> Vorsichtsmaßnahmen trotz Impfung</w:t>
            </w:r>
          </w:p>
          <w:p>
            <w:pPr>
              <w:pStyle w:val="Listenabsatz"/>
              <w:numPr>
                <w:ilvl w:val="0"/>
                <w:numId w:val="25"/>
              </w:numPr>
              <w:rPr>
                <w:sz w:val="22"/>
                <w:szCs w:val="22"/>
              </w:rPr>
            </w:pPr>
            <w:r>
              <w:rPr>
                <w:sz w:val="22"/>
                <w:szCs w:val="22"/>
              </w:rPr>
              <w:t xml:space="preserve">In Arbeit: Verhaltensempfehlungen für </w:t>
            </w:r>
            <w:del w:id="22" w:author="Lein, Ines" w:date="2021-11-13T09:26:00Z">
              <w:r>
                <w:rPr>
                  <w:sz w:val="22"/>
                  <w:szCs w:val="22"/>
                </w:rPr>
                <w:delText xml:space="preserve">……….  </w:delText>
              </w:r>
            </w:del>
            <w:ins w:id="23" w:author="Lein, Ines" w:date="2021-11-13T09:26:00Z">
              <w:r>
                <w:rPr>
                  <w:sz w:val="22"/>
                  <w:szCs w:val="22"/>
                </w:rPr>
                <w:t xml:space="preserve">Herbst/Winter/Feiertage  </w:t>
              </w:r>
            </w:ins>
            <w:r>
              <w:rPr>
                <w:sz w:val="22"/>
                <w:szCs w:val="22"/>
              </w:rPr>
              <w:t>und Flyer zu Impfdurchbrüchen</w:t>
            </w:r>
          </w:p>
          <w:p>
            <w:pPr>
              <w:rPr>
                <w:b/>
                <w:sz w:val="22"/>
                <w:szCs w:val="22"/>
              </w:rPr>
            </w:pPr>
            <w:r>
              <w:rPr>
                <w:b/>
                <w:sz w:val="22"/>
                <w:szCs w:val="22"/>
              </w:rPr>
              <w:t>Lagebericht</w:t>
            </w:r>
          </w:p>
          <w:p>
            <w:pPr>
              <w:pStyle w:val="Listenabsatz"/>
              <w:numPr>
                <w:ilvl w:val="0"/>
                <w:numId w:val="25"/>
              </w:numPr>
              <w:rPr>
                <w:sz w:val="22"/>
                <w:szCs w:val="22"/>
              </w:rPr>
            </w:pPr>
            <w:r>
              <w:rPr>
                <w:sz w:val="22"/>
                <w:szCs w:val="22"/>
              </w:rPr>
              <w:t xml:space="preserve">Soll neben der 7-Tage-Inzidenz im täglichen automatisierten Lagebericht auch die 7-Tage-Hospitalisierungsinzidenz dargestellt bzw. berichtet werden (incl. Disclaimer zum Graubereich durch Meldeverzug)? </w:t>
            </w:r>
          </w:p>
          <w:p>
            <w:pPr>
              <w:pStyle w:val="Listenabsatz"/>
              <w:numPr>
                <w:ilvl w:val="0"/>
                <w:numId w:val="25"/>
              </w:numPr>
              <w:rPr>
                <w:sz w:val="22"/>
                <w:szCs w:val="22"/>
              </w:rPr>
            </w:pPr>
            <w:r>
              <w:rPr>
                <w:sz w:val="22"/>
                <w:szCs w:val="22"/>
              </w:rPr>
              <w:t xml:space="preserve">Hintergrund: Gespräch mit Steffen und Rottmann-Großner (beide BMG), wie das heterogene Meldeverhalten verbessert </w:t>
            </w:r>
            <w:r>
              <w:rPr>
                <w:sz w:val="22"/>
                <w:szCs w:val="22"/>
              </w:rPr>
              <w:lastRenderedPageBreak/>
              <w:t xml:space="preserve">bzw. beschleunigt werden kann (Disclaimer zum unterschiedlichen Meldeverzug) </w:t>
            </w:r>
          </w:p>
          <w:p>
            <w:pPr>
              <w:pStyle w:val="Listenabsatz"/>
              <w:numPr>
                <w:ilvl w:val="0"/>
                <w:numId w:val="25"/>
              </w:numPr>
              <w:rPr>
                <w:sz w:val="22"/>
                <w:szCs w:val="22"/>
              </w:rPr>
            </w:pPr>
            <w:r>
              <w:rPr>
                <w:sz w:val="22"/>
                <w:szCs w:val="22"/>
              </w:rPr>
              <w:t>Es kann gezeigt werden, dass LK mit hohen Inzidenzen auch Hospitalisierungsinzidenzen &gt;5/100.000 Ew. haben</w:t>
            </w:r>
          </w:p>
          <w:p>
            <w:pPr>
              <w:pStyle w:val="Listenabsatz"/>
              <w:rPr>
                <w:sz w:val="22"/>
                <w:szCs w:val="22"/>
              </w:rPr>
            </w:pPr>
            <w:r>
              <w:rPr>
                <w:sz w:val="22"/>
                <w:szCs w:val="22"/>
              </w:rPr>
              <w:t xml:space="preserve">  </w:t>
            </w:r>
          </w:p>
          <w:p>
            <w:pPr>
              <w:rPr>
                <w:b/>
                <w:i/>
                <w:sz w:val="22"/>
                <w:szCs w:val="22"/>
              </w:rPr>
            </w:pPr>
            <w:r>
              <w:rPr>
                <w:b/>
                <w:i/>
                <w:sz w:val="22"/>
                <w:szCs w:val="22"/>
              </w:rPr>
              <w:t xml:space="preserve">ToDo 6: Darstellung soll in den tägl. Lagebericht aufgenommen und das unterschiedliche Meldeverhalten per Disclaimer transparent gemacht werden </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(Lein)</w:t>
            </w:r>
          </w:p>
          <w:p>
            <w:pPr>
              <w:rPr>
                <w:sz w:val="22"/>
                <w:szCs w:val="22"/>
              </w:rPr>
            </w:pPr>
          </w:p>
          <w:p>
            <w:pPr>
              <w:rPr>
                <w:sz w:val="22"/>
                <w:szCs w:val="22"/>
              </w:rPr>
            </w:pPr>
          </w:p>
          <w:p>
            <w:pPr>
              <w:rPr>
                <w:sz w:val="22"/>
                <w:szCs w:val="22"/>
              </w:rPr>
            </w:pPr>
          </w:p>
          <w:p>
            <w:pPr>
              <w:rPr>
                <w:sz w:val="22"/>
                <w:szCs w:val="22"/>
              </w:rPr>
            </w:pPr>
            <w:r>
              <w:rPr>
                <w:sz w:val="22"/>
                <w:szCs w:val="22"/>
              </w:rPr>
              <w:t>Bremer</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b/>
                <w:i/>
                <w:sz w:val="22"/>
                <w:szCs w:val="22"/>
              </w:rPr>
            </w:pPr>
            <w:r>
              <w:rPr>
                <w:b/>
                <w:i/>
                <w:sz w:val="22"/>
                <w:szCs w:val="22"/>
              </w:rPr>
              <w:t>Bremer</w:t>
            </w: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5"/>
              </w:numPr>
              <w:spacing w:line="276" w:lineRule="auto"/>
              <w:rPr>
                <w:b/>
                <w:sz w:val="22"/>
              </w:rPr>
            </w:pPr>
            <w:r>
              <w:rPr>
                <w:b/>
                <w:sz w:val="22"/>
              </w:rPr>
              <w:t>Allgemein</w:t>
            </w:r>
          </w:p>
          <w:p>
            <w:pPr>
              <w:pStyle w:val="Listenabsatz"/>
              <w:numPr>
                <w:ilvl w:val="0"/>
                <w:numId w:val="5"/>
              </w:numPr>
              <w:rPr>
                <w:sz w:val="22"/>
                <w:szCs w:val="22"/>
              </w:rPr>
            </w:pPr>
            <w:r>
              <w:rPr>
                <w:sz w:val="22"/>
                <w:szCs w:val="22"/>
              </w:rPr>
              <w:t>Frisch aus der BPK: Thilo Jung stellte die Frage nach der Quarantänisierung Geimpfter enger Kontaktpersonen. Minister Spahn hat im Anschluss Gesprächsbedarf zu diesem Thema signalisiert (eventuell befürchtet er, dass das RKI in diese Richtung gehen möchte).  Nächste Woche findet eine Schalte mit dem Minister statt. Wie steht das RKI dazu?</w:t>
            </w:r>
          </w:p>
          <w:p>
            <w:pPr>
              <w:pStyle w:val="Listenabsatz"/>
              <w:numPr>
                <w:ilvl w:val="1"/>
                <w:numId w:val="5"/>
              </w:numPr>
              <w:rPr>
                <w:sz w:val="22"/>
                <w:szCs w:val="22"/>
              </w:rPr>
            </w:pPr>
            <w:r>
              <w:rPr>
                <w:sz w:val="22"/>
                <w:szCs w:val="22"/>
              </w:rPr>
              <w:t>Empfiehlt man das, fällt die Grundlage für 2G/3G Regelungen weg</w:t>
            </w:r>
          </w:p>
          <w:p>
            <w:pPr>
              <w:pStyle w:val="Listenabsatz"/>
              <w:numPr>
                <w:ilvl w:val="1"/>
                <w:numId w:val="5"/>
              </w:numPr>
              <w:rPr>
                <w:sz w:val="22"/>
                <w:szCs w:val="22"/>
              </w:rPr>
            </w:pPr>
            <w:r>
              <w:rPr>
                <w:sz w:val="22"/>
                <w:szCs w:val="22"/>
              </w:rPr>
              <w:t>Es ist eine Risikoabwägung: 60% weniger Infektion nach Impfung ist eine relevante Größe, Daten zur Übertragung sind uneinheitlich</w:t>
            </w:r>
          </w:p>
          <w:p>
            <w:pPr>
              <w:pStyle w:val="Listenabsatz"/>
              <w:numPr>
                <w:ilvl w:val="1"/>
                <w:numId w:val="5"/>
              </w:numPr>
              <w:rPr>
                <w:sz w:val="22"/>
                <w:szCs w:val="22"/>
              </w:rPr>
            </w:pPr>
            <w:r>
              <w:rPr>
                <w:sz w:val="22"/>
                <w:szCs w:val="22"/>
              </w:rPr>
              <w:t>Gutes Thema, aber es sollten differenzierte Lösungen gefunden werden: Bspw. für geimpfte HCW als KP (hier wird üblicherweise der Hygienebeauftragte informiert)</w:t>
            </w:r>
          </w:p>
          <w:p>
            <w:pPr>
              <w:pStyle w:val="Listenabsatz"/>
              <w:numPr>
                <w:ilvl w:val="1"/>
                <w:numId w:val="5"/>
              </w:numPr>
              <w:rPr>
                <w:sz w:val="22"/>
                <w:szCs w:val="22"/>
              </w:rPr>
            </w:pPr>
            <w:r>
              <w:rPr>
                <w:sz w:val="22"/>
                <w:szCs w:val="22"/>
              </w:rPr>
              <w:t>Hinweis: Grundlage für 2G/3G ist der Schutz vor schwerer Erkrankung und vor ITS-Behandlungsbedarf, er würde auch bei Quarantäne für Geimpfte nicht entfallen, 2/3 Schutz vor Infektion ist kein guter Wert, RKI sollte nicht kommunizieren, dass Geimpfte keine Überträger sind, da bald viele Menschen Geimpfte Übertragende kennen werden</w:t>
            </w:r>
          </w:p>
          <w:p>
            <w:pPr>
              <w:pStyle w:val="Listenabsatz"/>
              <w:numPr>
                <w:ilvl w:val="1"/>
                <w:numId w:val="5"/>
              </w:numPr>
              <w:rPr>
                <w:sz w:val="22"/>
                <w:szCs w:val="22"/>
              </w:rPr>
            </w:pPr>
            <w:r>
              <w:rPr>
                <w:sz w:val="22"/>
                <w:szCs w:val="22"/>
              </w:rPr>
              <w:t xml:space="preserve">Inwiefern sind die GÄ noch zur KoNa in der Lage (wurde vereinzelt bereits gänzlich eingestellt) </w:t>
            </w:r>
            <w:r>
              <w:rPr>
                <w:sz w:val="22"/>
                <w:szCs w:val="22"/>
              </w:rPr>
              <w:sym w:font="Wingdings" w:char="F0E0"/>
            </w:r>
            <w:r>
              <w:rPr>
                <w:sz w:val="22"/>
                <w:szCs w:val="22"/>
              </w:rPr>
              <w:t xml:space="preserve"> ist die Botschaft zielführend, wenn die KP ohnehin nicht in Quarantäne geschickt werden? </w:t>
            </w:r>
          </w:p>
          <w:p>
            <w:pPr>
              <w:pStyle w:val="Listenabsatz"/>
              <w:numPr>
                <w:ilvl w:val="1"/>
                <w:numId w:val="5"/>
              </w:numPr>
              <w:rPr>
                <w:sz w:val="22"/>
                <w:szCs w:val="22"/>
              </w:rPr>
            </w:pPr>
            <w:r>
              <w:rPr>
                <w:sz w:val="22"/>
                <w:szCs w:val="22"/>
              </w:rPr>
              <w:t>Bisher war dem Gesetzgeber immer wichtig, die Benefits für Geimpfte herauszustellen, u.a. auch dass Geimpfte aus Risikogebieten von der Quarantäne befreit sind</w:t>
            </w:r>
          </w:p>
          <w:p>
            <w:pPr>
              <w:pStyle w:val="Listenabsatz"/>
              <w:numPr>
                <w:ilvl w:val="1"/>
                <w:numId w:val="5"/>
              </w:numPr>
              <w:rPr>
                <w:sz w:val="22"/>
                <w:szCs w:val="22"/>
              </w:rPr>
            </w:pPr>
            <w:r>
              <w:rPr>
                <w:sz w:val="22"/>
                <w:szCs w:val="22"/>
              </w:rPr>
              <w:t>RKI soll kongruent bleiben, und ein Gesamtkonzept schaffen, FG 36 und FG 37 (KH und Pflegeheime) sollten die Quarantäne-Empfehlungen allgemein und in Einrichtungen des Gesundheitswesens prüfen</w:t>
            </w:r>
          </w:p>
          <w:p>
            <w:pPr>
              <w:pStyle w:val="Listenabsatz"/>
              <w:numPr>
                <w:ilvl w:val="1"/>
                <w:numId w:val="5"/>
              </w:numPr>
              <w:rPr>
                <w:sz w:val="22"/>
                <w:szCs w:val="22"/>
              </w:rPr>
            </w:pPr>
            <w:r>
              <w:rPr>
                <w:sz w:val="22"/>
                <w:szCs w:val="22"/>
              </w:rPr>
              <w:t>Diskussion mit FG 14 und Herrn Mielke ist bereits im Gang, FG 36 kann gern noch mit einbezogen werden</w:t>
            </w:r>
          </w:p>
          <w:p>
            <w:pPr>
              <w:pStyle w:val="Listenabsatz"/>
              <w:numPr>
                <w:ilvl w:val="1"/>
                <w:numId w:val="5"/>
              </w:numPr>
              <w:rPr>
                <w:sz w:val="22"/>
                <w:szCs w:val="22"/>
              </w:rPr>
            </w:pPr>
            <w:r>
              <w:rPr>
                <w:sz w:val="22"/>
                <w:szCs w:val="22"/>
              </w:rPr>
              <w:lastRenderedPageBreak/>
              <w:t>In der Pflege galt eigentlich Verständigung auf systematische Testung, da bei Quarantäne noch größere personelle Engpässe drohen</w:t>
            </w:r>
          </w:p>
          <w:p>
            <w:pPr>
              <w:pStyle w:val="Listenabsatz"/>
              <w:numPr>
                <w:ilvl w:val="1"/>
                <w:numId w:val="5"/>
              </w:numPr>
              <w:rPr>
                <w:sz w:val="22"/>
                <w:szCs w:val="22"/>
              </w:rPr>
            </w:pPr>
            <w:r>
              <w:rPr>
                <w:sz w:val="22"/>
                <w:szCs w:val="22"/>
              </w:rPr>
              <w:t xml:space="preserve">Vorschlag. Quarantäne light (5 Tage +Test)? </w:t>
            </w:r>
          </w:p>
          <w:p>
            <w:pPr>
              <w:pStyle w:val="Listenabsatz"/>
              <w:numPr>
                <w:ilvl w:val="1"/>
                <w:numId w:val="5"/>
              </w:numPr>
              <w:rPr>
                <w:sz w:val="22"/>
                <w:szCs w:val="22"/>
              </w:rPr>
            </w:pPr>
            <w:r>
              <w:rPr>
                <w:sz w:val="22"/>
                <w:szCs w:val="22"/>
              </w:rPr>
              <w:t>An sich hat eine Risikoabwägung schon stattgefunden, FG 36 nimmt das Thema trotzdem mit, incl. der Frage nach dem Benefit</w:t>
            </w:r>
          </w:p>
          <w:p>
            <w:pPr>
              <w:pStyle w:val="Listenabsatz"/>
              <w:numPr>
                <w:ilvl w:val="1"/>
                <w:numId w:val="5"/>
              </w:numPr>
              <w:rPr>
                <w:sz w:val="22"/>
                <w:szCs w:val="22"/>
              </w:rPr>
            </w:pPr>
            <w:r>
              <w:rPr>
                <w:sz w:val="22"/>
                <w:szCs w:val="22"/>
              </w:rPr>
              <w:t>Da GÄ nicht Schritt halten, profitieren ggf. alle von der Empfehlung, bei Kontakt zu vulnerablen Gruppen als geimpfte KP 5 Tage Kontakte zu reduzieren und sich dann zu testen?</w:t>
            </w:r>
          </w:p>
          <w:p>
            <w:pPr>
              <w:pStyle w:val="Listenabsatz"/>
              <w:numPr>
                <w:ilvl w:val="1"/>
                <w:numId w:val="5"/>
              </w:numPr>
              <w:rPr>
                <w:sz w:val="22"/>
                <w:szCs w:val="22"/>
              </w:rPr>
            </w:pPr>
            <w:r>
              <w:rPr>
                <w:sz w:val="22"/>
                <w:szCs w:val="22"/>
              </w:rPr>
              <w:t xml:space="preserve">Diese Empfehlung für Geimpfte KP ist sinnvoll, dies gilt auch für Personen, die Kontakt zu Personen mit Kontakt zu vulnerablen Gruppen haben.  </w:t>
            </w:r>
          </w:p>
          <w:p>
            <w:pPr>
              <w:pStyle w:val="Listenabsatz"/>
              <w:numPr>
                <w:ilvl w:val="1"/>
                <w:numId w:val="5"/>
              </w:numPr>
              <w:rPr>
                <w:sz w:val="22"/>
                <w:szCs w:val="22"/>
              </w:rPr>
            </w:pPr>
            <w:r>
              <w:rPr>
                <w:sz w:val="22"/>
                <w:szCs w:val="22"/>
              </w:rPr>
              <w:t>In Pflegeheimen genügt es nicht, die Einwohner zu schützen durch Tests etc., auch die Inzidenzen in der Bev. müssen gesenkt werden</w:t>
            </w:r>
          </w:p>
          <w:p>
            <w:pPr>
              <w:pStyle w:val="Listenabsatz"/>
              <w:numPr>
                <w:ilvl w:val="1"/>
                <w:numId w:val="5"/>
              </w:numPr>
              <w:rPr>
                <w:sz w:val="22"/>
                <w:szCs w:val="22"/>
              </w:rPr>
            </w:pPr>
            <w:r>
              <w:rPr>
                <w:sz w:val="22"/>
                <w:szCs w:val="22"/>
              </w:rPr>
              <w:t>Wenn Geimpfte in Quarantäne gehen, werden dann vorwiegend Ungeimpfte geschützt?</w:t>
            </w:r>
          </w:p>
          <w:p>
            <w:pPr>
              <w:pStyle w:val="Listenabsatz"/>
              <w:numPr>
                <w:ilvl w:val="1"/>
                <w:numId w:val="5"/>
              </w:numPr>
              <w:rPr>
                <w:sz w:val="22"/>
                <w:szCs w:val="22"/>
              </w:rPr>
            </w:pPr>
            <w:r>
              <w:rPr>
                <w:sz w:val="22"/>
                <w:szCs w:val="22"/>
              </w:rPr>
              <w:t xml:space="preserve">Frage: Ist der Schutz vor Infektion bei </w:t>
            </w:r>
            <w:proofErr w:type="spellStart"/>
            <w:r>
              <w:rPr>
                <w:sz w:val="22"/>
                <w:szCs w:val="22"/>
              </w:rPr>
              <w:t>Geboosterten</w:t>
            </w:r>
            <w:proofErr w:type="spellEnd"/>
            <w:r>
              <w:rPr>
                <w:sz w:val="22"/>
                <w:szCs w:val="22"/>
              </w:rPr>
              <w:t xml:space="preserve"> wieder deutlich höher?</w:t>
            </w:r>
          </w:p>
          <w:p>
            <w:pPr>
              <w:pStyle w:val="Listenabsatz"/>
              <w:numPr>
                <w:ilvl w:val="1"/>
                <w:numId w:val="5"/>
              </w:numPr>
              <w:rPr>
                <w:sz w:val="22"/>
                <w:szCs w:val="22"/>
              </w:rPr>
            </w:pPr>
            <w:r>
              <w:rPr>
                <w:sz w:val="22"/>
                <w:szCs w:val="22"/>
              </w:rPr>
              <w:t>Ja, aber die Dauer ist unbekannt und die Wirkung kommt für diesen Winter nicht schnell genug</w:t>
            </w:r>
          </w:p>
          <w:p>
            <w:pPr>
              <w:pStyle w:val="Listenabsatz"/>
              <w:numPr>
                <w:ilvl w:val="1"/>
                <w:numId w:val="5"/>
              </w:numPr>
              <w:rPr>
                <w:sz w:val="22"/>
                <w:szCs w:val="22"/>
              </w:rPr>
            </w:pPr>
            <w:r>
              <w:rPr>
                <w:sz w:val="22"/>
                <w:szCs w:val="22"/>
              </w:rPr>
              <w:t xml:space="preserve">Könnte man ganz D in 2 Wochen </w:t>
            </w:r>
            <w:proofErr w:type="spellStart"/>
            <w:r>
              <w:rPr>
                <w:sz w:val="22"/>
                <w:szCs w:val="22"/>
              </w:rPr>
              <w:t>boostern</w:t>
            </w:r>
            <w:proofErr w:type="spellEnd"/>
            <w:r>
              <w:rPr>
                <w:sz w:val="22"/>
                <w:szCs w:val="22"/>
              </w:rPr>
              <w:t>, entspräche das einem kleinen Lockdown. Darüber hinaus sollte thematisiert werden, dass eine Infektion nach Impfung nicht positiv als Booster bewertet werden sollte, da Krankheitsrisiken bestehen, bspw. wurden vermehrt thromboembolische Ereignisse bei Impfdurchbrüchen beobachtet (unklar ob durch Durchbruch oder durch Impfung)</w:t>
            </w:r>
          </w:p>
          <w:p>
            <w:pPr>
              <w:pStyle w:val="Listenabsatz"/>
              <w:numPr>
                <w:ilvl w:val="1"/>
                <w:numId w:val="5"/>
              </w:numPr>
              <w:rPr>
                <w:sz w:val="22"/>
                <w:szCs w:val="22"/>
              </w:rPr>
            </w:pPr>
            <w:r>
              <w:rPr>
                <w:sz w:val="22"/>
                <w:szCs w:val="22"/>
              </w:rPr>
              <w:t>Geimpft und im Lockdown? Ist die Alternative eine um 2 Jahre reduzierte Lebenserwartung?</w:t>
            </w:r>
          </w:p>
          <w:p>
            <w:pPr>
              <w:pStyle w:val="Listenabsatz"/>
              <w:numPr>
                <w:ilvl w:val="1"/>
                <w:numId w:val="5"/>
              </w:numPr>
              <w:rPr>
                <w:sz w:val="22"/>
                <w:szCs w:val="22"/>
              </w:rPr>
            </w:pPr>
            <w:r>
              <w:rPr>
                <w:sz w:val="22"/>
                <w:szCs w:val="22"/>
              </w:rPr>
              <w:t>RKI sollte sich die Freiheit nehmen, unabhängige Überlegungen anzustellen und dann damit auf das BMG zuzugehen</w:t>
            </w:r>
          </w:p>
          <w:p>
            <w:pPr>
              <w:pStyle w:val="Listenabsatz"/>
              <w:numPr>
                <w:ilvl w:val="1"/>
                <w:numId w:val="5"/>
              </w:numPr>
              <w:rPr>
                <w:sz w:val="22"/>
                <w:szCs w:val="22"/>
              </w:rPr>
            </w:pPr>
            <w:r>
              <w:rPr>
                <w:sz w:val="22"/>
                <w:szCs w:val="22"/>
              </w:rPr>
              <w:t xml:space="preserve">Prinzip der Wirksamkeit, Angemessenheit und Praktikabilität sollte gewahrt bleiben im Rahmen einer nüchternen Stellungnahme zum Zusatznutzen einer Quarantäne bei geimpften engen KP    </w:t>
            </w:r>
          </w:p>
          <w:p>
            <w:pPr>
              <w:pStyle w:val="Listenabsatz"/>
              <w:numPr>
                <w:ilvl w:val="1"/>
                <w:numId w:val="5"/>
              </w:numPr>
              <w:rPr>
                <w:sz w:val="22"/>
                <w:szCs w:val="22"/>
              </w:rPr>
            </w:pPr>
            <w:r>
              <w:rPr>
                <w:sz w:val="22"/>
                <w:szCs w:val="22"/>
              </w:rPr>
              <w:t xml:space="preserve"> Eine Diskussionsrunde zum Thema „Zukunft- wird es wieder ein normales Leben geben?“ wird vorgeschlagen </w:t>
            </w:r>
          </w:p>
          <w:p>
            <w:pPr>
              <w:rPr>
                <w:sz w:val="22"/>
                <w:szCs w:val="22"/>
              </w:rPr>
            </w:pPr>
          </w:p>
          <w:p>
            <w:pPr>
              <w:rPr>
                <w:b/>
                <w:i/>
                <w:sz w:val="22"/>
                <w:szCs w:val="22"/>
              </w:rPr>
            </w:pPr>
            <w:r>
              <w:rPr>
                <w:b/>
                <w:i/>
                <w:sz w:val="22"/>
                <w:szCs w:val="22"/>
              </w:rPr>
              <w:t xml:space="preserve">ToDo 9:  Terminfindung und Einladung (Verteiler Krisenstab) zu einer abendlichen virtuellen Diskussionsrunde zum o.g. Thema, Dauer 1 Stunde, innerhalb der nächsten 2-3 Wochen (in jedem Fall vor Weihnachten),  Anpassung an die Kalender von Schaade und Präs Wieler </w:t>
            </w:r>
          </w:p>
          <w:p>
            <w:pPr>
              <w:rPr>
                <w:b/>
                <w:i/>
                <w:sz w:val="22"/>
                <w:szCs w:val="22"/>
              </w:rPr>
            </w:pPr>
          </w:p>
          <w:p>
            <w:pPr>
              <w:rPr>
                <w:b/>
                <w:i/>
                <w:sz w:val="22"/>
                <w:szCs w:val="22"/>
              </w:rPr>
            </w:pPr>
          </w:p>
          <w:p>
            <w:pPr>
              <w:pStyle w:val="Listenabsatz"/>
              <w:numPr>
                <w:ilvl w:val="0"/>
                <w:numId w:val="5"/>
              </w:numPr>
              <w:rPr>
                <w:sz w:val="22"/>
                <w:szCs w:val="22"/>
              </w:rPr>
            </w:pPr>
            <w:r>
              <w:rPr>
                <w:sz w:val="22"/>
                <w:szCs w:val="22"/>
              </w:rPr>
              <w:t xml:space="preserve">Zum Gesetzentwurf der Ampel-Koalition besteht kein weiterer Gesprächsbedarf </w:t>
            </w:r>
          </w:p>
          <w:p>
            <w:pPr>
              <w:pStyle w:val="Listenabsatz"/>
              <w:spacing w:after="120" w:line="276" w:lineRule="auto"/>
              <w:ind w:left="1080"/>
              <w:rPr>
                <w:i/>
                <w:sz w:val="22"/>
                <w:szCs w:val="22"/>
              </w:rPr>
            </w:pPr>
          </w:p>
          <w:p>
            <w:pPr>
              <w:pStyle w:val="Listenabsatz"/>
              <w:numPr>
                <w:ilvl w:val="0"/>
                <w:numId w:val="5"/>
              </w:numPr>
              <w:spacing w:after="120" w:line="276" w:lineRule="auto"/>
              <w:rPr>
                <w:i/>
                <w:sz w:val="22"/>
                <w:szCs w:val="22"/>
              </w:rPr>
            </w:pPr>
            <w:r>
              <w:rPr>
                <w:b/>
                <w:sz w:val="22"/>
              </w:rPr>
              <w:t>RKI-intern</w:t>
            </w:r>
          </w:p>
          <w:p>
            <w:pPr>
              <w:pStyle w:val="Listenabsatz"/>
              <w:numPr>
                <w:ilvl w:val="1"/>
                <w:numId w:val="5"/>
              </w:numPr>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Präs. Wieler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Hanefeld </w:t>
            </w: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Haller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r>
              <w:rPr>
                <w:sz w:val="22"/>
                <w:szCs w:val="22"/>
              </w:rPr>
              <w:t>Kröger</w:t>
            </w: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r>
              <w:rPr>
                <w:sz w:val="22"/>
                <w:szCs w:val="22"/>
              </w:rPr>
              <w:t>Seifried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b/>
                <w:i/>
                <w:sz w:val="22"/>
                <w:szCs w:val="22"/>
              </w:rPr>
            </w:pPr>
          </w:p>
          <w:p>
            <w:pPr>
              <w:rPr>
                <w:b/>
                <w:i/>
                <w:sz w:val="22"/>
                <w:szCs w:val="22"/>
              </w:rPr>
            </w:pPr>
            <w:r>
              <w:rPr>
                <w:b/>
                <w:i/>
                <w:sz w:val="22"/>
                <w:szCs w:val="22"/>
              </w:rPr>
              <w:t>an der Heiden</w:t>
            </w:r>
          </w:p>
        </w:tc>
      </w:tr>
      <w:tr>
        <w:tc>
          <w:tcPr>
            <w:tcW w:w="684" w:type="dxa"/>
          </w:tcPr>
          <w:p>
            <w:pPr>
              <w:rPr>
                <w:b/>
              </w:rPr>
            </w:pPr>
            <w:r>
              <w:rPr>
                <w:b/>
              </w:rPr>
              <w:lastRenderedPageBreak/>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rPr>
                <w:sz w:val="22"/>
                <w:szCs w:val="22"/>
              </w:rPr>
            </w:pPr>
            <w:r>
              <w:rPr>
                <w:sz w:val="22"/>
                <w:szCs w:val="22"/>
              </w:rPr>
              <w:t>STIKO berät derzeit zur Booster-Impfung für alle, in etwa 10 Tagen könnte ein Entwurf vorliegen</w:t>
            </w:r>
          </w:p>
          <w:p>
            <w:pPr>
              <w:pStyle w:val="Listenabsatz"/>
              <w:numPr>
                <w:ilvl w:val="0"/>
                <w:numId w:val="5"/>
              </w:numPr>
              <w:rPr>
                <w:sz w:val="22"/>
                <w:szCs w:val="22"/>
              </w:rPr>
            </w:pPr>
            <w:r>
              <w:rPr>
                <w:sz w:val="22"/>
                <w:szCs w:val="22"/>
              </w:rPr>
              <w:t>Wird eine möglichst synchrone Boosterung in der Empfehlung angestrebt?</w:t>
            </w:r>
          </w:p>
          <w:p>
            <w:pPr>
              <w:pStyle w:val="Listenabsatz"/>
              <w:numPr>
                <w:ilvl w:val="1"/>
                <w:numId w:val="5"/>
              </w:numPr>
              <w:rPr>
                <w:sz w:val="22"/>
                <w:szCs w:val="22"/>
              </w:rPr>
            </w:pPr>
            <w:r>
              <w:rPr>
                <w:sz w:val="22"/>
                <w:szCs w:val="22"/>
              </w:rPr>
              <w:t>Nein, Fokus richtet sich auf Verhinderung schwerere Erkrankungen, daher synchrones Vorgehen derzeit nicht präferiert, Reihenfolge mit absteigendem Alter, auch Schwangere werden adressiert</w:t>
            </w:r>
          </w:p>
          <w:p>
            <w:pPr>
              <w:pStyle w:val="Listenabsatz"/>
              <w:numPr>
                <w:ilvl w:val="0"/>
                <w:numId w:val="5"/>
              </w:numPr>
              <w:rPr>
                <w:sz w:val="22"/>
                <w:szCs w:val="22"/>
              </w:rPr>
            </w:pPr>
            <w:r>
              <w:rPr>
                <w:sz w:val="22"/>
                <w:szCs w:val="22"/>
              </w:rPr>
              <w:t xml:space="preserve">Ist die Impfeffektivität weiterhin berechenbar, wenn unter 2G-Bedingungen nur noch Ungeimpfte exponiert sind? </w:t>
            </w:r>
          </w:p>
          <w:p>
            <w:pPr>
              <w:pStyle w:val="Listenabsatz"/>
              <w:numPr>
                <w:ilvl w:val="1"/>
                <w:numId w:val="5"/>
              </w:numPr>
              <w:rPr>
                <w:sz w:val="22"/>
                <w:szCs w:val="22"/>
              </w:rPr>
            </w:pPr>
            <w:r>
              <w:rPr>
                <w:sz w:val="22"/>
                <w:szCs w:val="22"/>
              </w:rPr>
              <w:t xml:space="preserve">Ja, solange es Ungeimpfte gibt, gibt es ein Maß für die Effektivität </w:t>
            </w:r>
          </w:p>
          <w:p>
            <w:pPr>
              <w:pStyle w:val="Listenabsatz"/>
              <w:numPr>
                <w:ilvl w:val="0"/>
                <w:numId w:val="5"/>
              </w:numPr>
              <w:rPr>
                <w:sz w:val="22"/>
                <w:szCs w:val="22"/>
              </w:rPr>
            </w:pPr>
            <w:r>
              <w:rPr>
                <w:sz w:val="22"/>
                <w:szCs w:val="22"/>
              </w:rPr>
              <w:t xml:space="preserve">Bleibt der 6-monatige Abstand zur Grundimmunisierung? </w:t>
            </w:r>
          </w:p>
          <w:p>
            <w:pPr>
              <w:pStyle w:val="Listenabsatz"/>
              <w:numPr>
                <w:ilvl w:val="1"/>
                <w:numId w:val="5"/>
              </w:numPr>
              <w:rPr>
                <w:sz w:val="22"/>
                <w:szCs w:val="22"/>
              </w:rPr>
            </w:pPr>
            <w:r>
              <w:rPr>
                <w:sz w:val="22"/>
                <w:szCs w:val="22"/>
              </w:rPr>
              <w:t xml:space="preserve">Ja, ggf. gelockert „in der Regel“  </w:t>
            </w:r>
          </w:p>
          <w:p>
            <w:pPr>
              <w:pStyle w:val="Listenabsatz"/>
              <w:numPr>
                <w:ilvl w:val="0"/>
                <w:numId w:val="5"/>
              </w:numPr>
              <w:rPr>
                <w:sz w:val="22"/>
                <w:szCs w:val="22"/>
              </w:rPr>
            </w:pPr>
            <w:r>
              <w:rPr>
                <w:sz w:val="22"/>
                <w:szCs w:val="22"/>
              </w:rPr>
              <w:t xml:space="preserve">Läuft der Status „geimpft“ ohne Booster aus? Wie ist das für Vakzine Janssen ohne mRNA-Booster (s. Frankreich)? </w:t>
            </w:r>
          </w:p>
          <w:p>
            <w:pPr>
              <w:pStyle w:val="Listenabsatz"/>
              <w:numPr>
                <w:ilvl w:val="1"/>
                <w:numId w:val="5"/>
              </w:numPr>
              <w:rPr>
                <w:sz w:val="22"/>
                <w:szCs w:val="22"/>
              </w:rPr>
            </w:pPr>
            <w:r>
              <w:rPr>
                <w:sz w:val="22"/>
                <w:szCs w:val="22"/>
              </w:rPr>
              <w:t xml:space="preserve">Regelung noch unklar, STIKO-Empfehlung muss abgewartet werden </w:t>
            </w:r>
          </w:p>
          <w:p>
            <w:pPr>
              <w:pStyle w:val="Listenabsatz"/>
              <w:numPr>
                <w:ilvl w:val="0"/>
                <w:numId w:val="5"/>
              </w:numPr>
              <w:rPr>
                <w:sz w:val="22"/>
                <w:szCs w:val="22"/>
              </w:rPr>
            </w:pPr>
            <w:r>
              <w:rPr>
                <w:sz w:val="22"/>
                <w:szCs w:val="22"/>
              </w:rPr>
              <w:t xml:space="preserve">Wird es Booster-Impfangebote an die RKI-Mitarbeiter geben? </w:t>
            </w:r>
          </w:p>
          <w:p>
            <w:pPr>
              <w:pStyle w:val="Listenabsatz"/>
              <w:numPr>
                <w:ilvl w:val="1"/>
                <w:numId w:val="5"/>
              </w:numPr>
              <w:rPr>
                <w:sz w:val="22"/>
                <w:szCs w:val="22"/>
              </w:rPr>
            </w:pPr>
            <w:r>
              <w:rPr>
                <w:sz w:val="22"/>
                <w:szCs w:val="22"/>
              </w:rPr>
              <w:t xml:space="preserve">Ja, ist bereits in Gang, zunächst nach Alter und Risikofaktoren, dann Einsatzpersonen, dann alle, ebenso wird es für MA ab nächster Woche 3 Tests/Woche geben, das hausinterne Hygienekonzept wird angepasst werden </w:t>
            </w:r>
          </w:p>
          <w:p>
            <w:pPr>
              <w:pStyle w:val="Listenabsatz"/>
              <w:numPr>
                <w:ilvl w:val="0"/>
                <w:numId w:val="5"/>
              </w:numPr>
              <w:rPr>
                <w:sz w:val="22"/>
                <w:szCs w:val="22"/>
              </w:rPr>
            </w:pPr>
            <w:r>
              <w:rPr>
                <w:sz w:val="22"/>
                <w:szCs w:val="22"/>
              </w:rPr>
              <w:t xml:space="preserve">Wer monitort die Impfkapazitäten? </w:t>
            </w:r>
          </w:p>
          <w:p>
            <w:pPr>
              <w:pStyle w:val="Listenabsatz"/>
              <w:numPr>
                <w:ilvl w:val="1"/>
                <w:numId w:val="5"/>
              </w:numPr>
              <w:rPr>
                <w:sz w:val="22"/>
                <w:szCs w:val="22"/>
              </w:rPr>
            </w:pPr>
            <w:r>
              <w:rPr>
                <w:sz w:val="22"/>
                <w:szCs w:val="22"/>
              </w:rPr>
              <w:t>Umsetzung und Durchführung ist nicht Aufgabe der STIKO</w:t>
            </w:r>
          </w:p>
          <w:p>
            <w:pPr>
              <w:pStyle w:val="Listenabsatz"/>
              <w:numPr>
                <w:ilvl w:val="1"/>
                <w:numId w:val="5"/>
              </w:numPr>
              <w:rPr>
                <w:sz w:val="22"/>
                <w:szCs w:val="22"/>
              </w:rPr>
            </w:pPr>
            <w:r>
              <w:rPr>
                <w:sz w:val="22"/>
                <w:szCs w:val="22"/>
              </w:rPr>
              <w:t>In manchen BL werden Zentren wieder geöffnet</w:t>
            </w:r>
          </w:p>
          <w:p>
            <w:pPr>
              <w:pStyle w:val="Listenabsatz"/>
              <w:numPr>
                <w:ilvl w:val="1"/>
                <w:numId w:val="5"/>
              </w:numPr>
              <w:rPr>
                <w:sz w:val="22"/>
                <w:szCs w:val="22"/>
              </w:rPr>
            </w:pPr>
            <w:r>
              <w:rPr>
                <w:sz w:val="22"/>
                <w:szCs w:val="22"/>
              </w:rPr>
              <w:t>Vergütung wurde angehoben auf 28 € (+ Wochenendzulage 8€)</w:t>
            </w:r>
          </w:p>
          <w:p>
            <w:pPr>
              <w:pStyle w:val="Listenabsatz"/>
              <w:numPr>
                <w:ilvl w:val="1"/>
                <w:numId w:val="5"/>
              </w:numPr>
              <w:rPr>
                <w:sz w:val="22"/>
                <w:szCs w:val="22"/>
              </w:rPr>
            </w:pPr>
            <w:r>
              <w:rPr>
                <w:sz w:val="22"/>
                <w:szCs w:val="22"/>
              </w:rPr>
              <w:t xml:space="preserve">Wegen organisatorischer Probleme werden nicht alle Impfzentren wieder öffnen können   </w:t>
            </w: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(Harder)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hatte in den letzten 4 Wochen 873 Proben, davon 800 untersucht </w:t>
            </w:r>
          </w:p>
          <w:p>
            <w:pPr>
              <w:pStyle w:val="Listenabsatz"/>
              <w:numPr>
                <w:ilvl w:val="1"/>
                <w:numId w:val="5"/>
              </w:numPr>
              <w:ind w:left="828" w:hanging="357"/>
              <w:rPr>
                <w:sz w:val="22"/>
                <w:szCs w:val="22"/>
              </w:rPr>
            </w:pPr>
            <w:del w:id="24" w:author="Djin-Ye Oh" w:date="2021-11-12T22:57:00Z">
              <w:r>
                <w:rPr>
                  <w:sz w:val="22"/>
                  <w:szCs w:val="22"/>
                  <w:highlight w:val="yellow"/>
                </w:rPr>
                <w:delText>323</w:delText>
              </w:r>
              <w:r>
                <w:rPr>
                  <w:sz w:val="22"/>
                  <w:szCs w:val="22"/>
                </w:rPr>
                <w:delText xml:space="preserve"> ?</w:delText>
              </w:r>
            </w:del>
            <w:ins w:id="25" w:author="Djin-Ye Oh" w:date="2021-11-12T22:57:00Z">
              <w:r>
                <w:rPr>
                  <w:sz w:val="22"/>
                  <w:szCs w:val="22"/>
                  <w:highlight w:val="yellow"/>
                </w:rPr>
                <w:t>23</w:t>
              </w:r>
            </w:ins>
            <w:r>
              <w:rPr>
                <w:sz w:val="22"/>
                <w:szCs w:val="22"/>
              </w:rPr>
              <w:t xml:space="preserve"> SARS-CoV-2</w:t>
            </w:r>
          </w:p>
          <w:p>
            <w:pPr>
              <w:pStyle w:val="Listenabsatz"/>
              <w:numPr>
                <w:ilvl w:val="1"/>
                <w:numId w:val="5"/>
              </w:numPr>
              <w:ind w:left="828" w:hanging="357"/>
              <w:rPr>
                <w:sz w:val="22"/>
                <w:szCs w:val="22"/>
              </w:rPr>
            </w:pPr>
            <w:r>
              <w:rPr>
                <w:sz w:val="22"/>
                <w:szCs w:val="22"/>
              </w:rPr>
              <w:t>250 RSV</w:t>
            </w:r>
          </w:p>
          <w:p>
            <w:pPr>
              <w:pStyle w:val="Listenabsatz"/>
              <w:numPr>
                <w:ilvl w:val="1"/>
                <w:numId w:val="5"/>
              </w:numPr>
              <w:ind w:left="828" w:hanging="357"/>
              <w:rPr>
                <w:sz w:val="22"/>
                <w:szCs w:val="22"/>
              </w:rPr>
            </w:pPr>
            <w:r>
              <w:rPr>
                <w:sz w:val="22"/>
                <w:szCs w:val="22"/>
              </w:rPr>
              <w:lastRenderedPageBreak/>
              <w:t>161 Rhinovirus</w:t>
            </w:r>
          </w:p>
          <w:p>
            <w:pPr>
              <w:pStyle w:val="Listenabsatz"/>
              <w:numPr>
                <w:ilvl w:val="1"/>
                <w:numId w:val="5"/>
              </w:numPr>
              <w:ind w:left="828" w:hanging="357"/>
              <w:rPr>
                <w:sz w:val="22"/>
                <w:szCs w:val="22"/>
                <w:lang w:val="fr-FR"/>
                <w:rPrChange w:id="26" w:author="Halm, Ariane" w:date="2021-11-16T10:04:00Z">
                  <w:rPr>
                    <w:sz w:val="22"/>
                    <w:szCs w:val="22"/>
                    <w:lang w:val="en-US"/>
                  </w:rPr>
                </w:rPrChange>
              </w:rPr>
            </w:pPr>
            <w:r>
              <w:rPr>
                <w:sz w:val="22"/>
                <w:szCs w:val="22"/>
                <w:lang w:val="fr-FR"/>
                <w:rPrChange w:id="27" w:author="Halm, Ariane" w:date="2021-11-16T10:04:00Z">
                  <w:rPr>
                    <w:sz w:val="22"/>
                    <w:szCs w:val="22"/>
                    <w:lang w:val="en-US"/>
                  </w:rPr>
                </w:rPrChange>
              </w:rPr>
              <w:t>73</w:t>
            </w:r>
            <w:ins w:id="28" w:author="Djin-Ye Oh" w:date="2021-11-12T22:57:00Z">
              <w:r>
                <w:rPr>
                  <w:sz w:val="22"/>
                  <w:szCs w:val="22"/>
                  <w:lang w:val="fr-FR"/>
                  <w:rPrChange w:id="29" w:author="Halm, Ariane" w:date="2021-11-16T10:04:00Z">
                    <w:rPr>
                      <w:sz w:val="22"/>
                      <w:szCs w:val="22"/>
                      <w:lang w:val="en-US"/>
                    </w:rPr>
                  </w:rPrChange>
                </w:rPr>
                <w:t xml:space="preserve"> </w:t>
              </w:r>
              <w:proofErr w:type="spellStart"/>
              <w:r>
                <w:rPr>
                  <w:sz w:val="22"/>
                  <w:szCs w:val="22"/>
                  <w:lang w:val="fr-FR"/>
                  <w:rPrChange w:id="30" w:author="Halm, Ariane" w:date="2021-11-16T10:04:00Z">
                    <w:rPr>
                      <w:sz w:val="22"/>
                      <w:szCs w:val="22"/>
                      <w:lang w:val="en-US"/>
                    </w:rPr>
                  </w:rPrChange>
                </w:rPr>
                <w:t>saisonale</w:t>
              </w:r>
            </w:ins>
            <w:proofErr w:type="spellEnd"/>
            <w:ins w:id="31" w:author="Djin-Ye Oh" w:date="2021-11-12T22:58:00Z">
              <w:r>
                <w:rPr>
                  <w:sz w:val="22"/>
                  <w:szCs w:val="22"/>
                  <w:lang w:val="fr-FR"/>
                  <w:rPrChange w:id="32" w:author="Halm, Ariane" w:date="2021-11-16T10:04:00Z">
                    <w:rPr>
                      <w:sz w:val="22"/>
                      <w:szCs w:val="22"/>
                      <w:lang w:val="en-US"/>
                    </w:rPr>
                  </w:rPrChange>
                </w:rPr>
                <w:t xml:space="preserve"> CoV (</w:t>
              </w:r>
              <w:proofErr w:type="spellStart"/>
              <w:r>
                <w:rPr>
                  <w:sz w:val="22"/>
                  <w:szCs w:val="22"/>
                  <w:lang w:val="fr-FR"/>
                  <w:rPrChange w:id="33" w:author="Halm, Ariane" w:date="2021-11-16T10:04:00Z">
                    <w:rPr>
                      <w:sz w:val="22"/>
                      <w:szCs w:val="22"/>
                      <w:lang w:val="en-US"/>
                    </w:rPr>
                  </w:rPrChange>
                </w:rPr>
                <w:t>v.a</w:t>
              </w:r>
              <w:proofErr w:type="spellEnd"/>
              <w:r>
                <w:rPr>
                  <w:sz w:val="22"/>
                  <w:szCs w:val="22"/>
                  <w:lang w:val="fr-FR"/>
                  <w:rPrChange w:id="34" w:author="Halm, Ariane" w:date="2021-11-16T10:04:00Z">
                    <w:rPr>
                      <w:sz w:val="22"/>
                      <w:szCs w:val="22"/>
                      <w:lang w:val="en-US"/>
                    </w:rPr>
                  </w:rPrChange>
                </w:rPr>
                <w:t>.</w:t>
              </w:r>
            </w:ins>
            <w:r>
              <w:rPr>
                <w:sz w:val="22"/>
                <w:szCs w:val="22"/>
                <w:lang w:val="fr-FR"/>
                <w:rPrChange w:id="35" w:author="Halm, Ariane" w:date="2021-11-16T10:04:00Z">
                  <w:rPr>
                    <w:sz w:val="22"/>
                    <w:szCs w:val="22"/>
                    <w:lang w:val="en-US"/>
                  </w:rPr>
                </w:rPrChange>
              </w:rPr>
              <w:t xml:space="preserve"> OC 43</w:t>
            </w:r>
            <w:ins w:id="36" w:author="Djin-Ye Oh" w:date="2021-11-12T22:58:00Z">
              <w:r>
                <w:rPr>
                  <w:sz w:val="22"/>
                  <w:szCs w:val="22"/>
                  <w:lang w:val="fr-FR"/>
                  <w:rPrChange w:id="37" w:author="Halm, Ariane" w:date="2021-11-16T10:04:00Z">
                    <w:rPr>
                      <w:sz w:val="22"/>
                      <w:szCs w:val="22"/>
                      <w:lang w:val="en-US"/>
                    </w:rPr>
                  </w:rPrChange>
                </w:rPr>
                <w:t>)</w:t>
              </w:r>
            </w:ins>
          </w:p>
          <w:p>
            <w:pPr>
              <w:pStyle w:val="Listenabsatz"/>
              <w:numPr>
                <w:ilvl w:val="1"/>
                <w:numId w:val="5"/>
              </w:numPr>
              <w:ind w:left="828" w:hanging="357"/>
              <w:rPr>
                <w:ins w:id="38" w:author="Djin-Ye Oh" w:date="2021-11-12T22:58:00Z"/>
                <w:sz w:val="22"/>
                <w:szCs w:val="22"/>
              </w:rPr>
            </w:pPr>
            <w:r>
              <w:rPr>
                <w:sz w:val="22"/>
                <w:szCs w:val="22"/>
              </w:rPr>
              <w:t xml:space="preserve">46 </w:t>
            </w:r>
            <w:del w:id="39" w:author="Djin-Ye Oh" w:date="2021-11-12T22:58:00Z">
              <w:r>
                <w:rPr>
                  <w:sz w:val="22"/>
                  <w:szCs w:val="22"/>
                </w:rPr>
                <w:delText>PIC</w:delText>
              </w:r>
            </w:del>
            <w:ins w:id="40" w:author="Djin-Ye Oh" w:date="2021-11-12T22:58:00Z">
              <w:r>
                <w:rPr>
                  <w:sz w:val="22"/>
                  <w:szCs w:val="22"/>
                </w:rPr>
                <w:t>PIV</w:t>
              </w:r>
            </w:ins>
          </w:p>
          <w:p>
            <w:pPr>
              <w:pStyle w:val="Listenabsatz"/>
              <w:numPr>
                <w:ilvl w:val="1"/>
                <w:numId w:val="5"/>
              </w:numPr>
              <w:ind w:left="828" w:hanging="357"/>
              <w:rPr>
                <w:sz w:val="22"/>
                <w:szCs w:val="22"/>
              </w:rPr>
            </w:pPr>
            <w:ins w:id="41" w:author="Djin-Ye Oh" w:date="2021-11-12T22:58:00Z">
              <w:r>
                <w:rPr>
                  <w:sz w:val="22"/>
                  <w:szCs w:val="22"/>
                </w:rPr>
                <w:t>7 HMPV</w:t>
              </w:r>
            </w:ins>
          </w:p>
          <w:p>
            <w:pPr>
              <w:pStyle w:val="Listenabsatz"/>
              <w:numPr>
                <w:ilvl w:val="1"/>
                <w:numId w:val="5"/>
              </w:numPr>
              <w:ind w:left="828" w:hanging="357"/>
              <w:rPr>
                <w:sz w:val="22"/>
                <w:szCs w:val="22"/>
              </w:rPr>
            </w:pPr>
            <w:r>
              <w:rPr>
                <w:sz w:val="22"/>
                <w:szCs w:val="22"/>
              </w:rPr>
              <w:t xml:space="preserve">2 Influenza </w:t>
            </w:r>
            <w:del w:id="42" w:author="Djin-Ye Oh" w:date="2021-11-12T22:58:00Z">
              <w:r>
                <w:rPr>
                  <w:sz w:val="22"/>
                  <w:szCs w:val="22"/>
                </w:rPr>
                <w:delText xml:space="preserve">A </w:delText>
              </w:r>
            </w:del>
          </w:p>
          <w:p>
            <w:pPr>
              <w:pStyle w:val="Listenabsatz"/>
              <w:ind w:left="907"/>
              <w:rPr>
                <w:sz w:val="22"/>
                <w:szCs w:val="22"/>
              </w:rPr>
            </w:pP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161 Proben, davon 77positiv auf SARS-CoV-2 (47,8%)</w:t>
            </w:r>
          </w:p>
          <w:p>
            <w:pPr>
              <w:pStyle w:val="Listenabsatz"/>
              <w:numPr>
                <w:ilvl w:val="0"/>
                <w:numId w:val="5"/>
              </w:numPr>
              <w:ind w:left="453" w:hanging="340"/>
              <w:rPr>
                <w:sz w:val="22"/>
                <w:szCs w:val="22"/>
              </w:rPr>
            </w:pPr>
            <w:r>
              <w:rPr>
                <w:sz w:val="22"/>
                <w:szCs w:val="22"/>
              </w:rPr>
              <w:t xml:space="preserve">Vermehrtes Testen durch hausinterne Fälle </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COVID-19: aktuelle Therapieoptionen und Ausblick (Folien </w:t>
            </w:r>
            <w:hyperlink r:id="rId15" w:history="1">
              <w:r>
                <w:rPr>
                  <w:rStyle w:val="Hyperlink"/>
                  <w:sz w:val="22"/>
                  <w:szCs w:val="22"/>
                </w:rPr>
                <w:t>hier</w:t>
              </w:r>
            </w:hyperlink>
            <w:r>
              <w:rPr>
                <w:sz w:val="22"/>
                <w:szCs w:val="22"/>
              </w:rPr>
              <w:t xml:space="preserve">)  </w:t>
            </w:r>
          </w:p>
          <w:p>
            <w:pPr>
              <w:pStyle w:val="Listenabsatz"/>
              <w:numPr>
                <w:ilvl w:val="1"/>
                <w:numId w:val="5"/>
              </w:numPr>
              <w:ind w:left="828" w:hanging="357"/>
              <w:rPr>
                <w:sz w:val="22"/>
                <w:szCs w:val="22"/>
              </w:rPr>
            </w:pPr>
            <w:r>
              <w:rPr>
                <w:sz w:val="22"/>
                <w:szCs w:val="22"/>
              </w:rPr>
              <w:t xml:space="preserve">Nach 2 Jahren Pandemie wurden AWMF-Leitlinien für die stationäre Therapie verabschiedet (für die ambulante Therapie sind sie noch in Arbeit): </w:t>
            </w:r>
            <w:hyperlink r:id="rId16" w:history="1">
              <w:r>
                <w:rPr>
                  <w:rStyle w:val="Hyperlink"/>
                  <w:sz w:val="22"/>
                  <w:szCs w:val="22"/>
                </w:rPr>
                <w:t>113-001LGl_S3_Empfehlungen-zur-stationaeren-Therapie-von-Patienten-mit-COVID-19_2021-10_1.pdf (awmf.org)</w:t>
              </w:r>
            </w:hyperlink>
          </w:p>
          <w:p>
            <w:pPr>
              <w:pStyle w:val="Listenabsatz"/>
              <w:numPr>
                <w:ilvl w:val="1"/>
                <w:numId w:val="5"/>
              </w:numPr>
              <w:ind w:left="828" w:hanging="357"/>
              <w:rPr>
                <w:sz w:val="22"/>
                <w:szCs w:val="22"/>
              </w:rPr>
            </w:pPr>
            <w:r>
              <w:rPr>
                <w:sz w:val="22"/>
                <w:szCs w:val="22"/>
              </w:rPr>
              <w:t xml:space="preserve">Veröffentlichung hierzu im deutschen Ärzteblatt der Fachgruppen COVRIIN und STAKOB:  </w:t>
            </w:r>
            <w:hyperlink r:id="rId17" w:history="1">
              <w:r>
                <w:rPr>
                  <w:rStyle w:val="Hyperlink"/>
                  <w:sz w:val="22"/>
                  <w:szCs w:val="22"/>
                </w:rPr>
                <w:t>https://www.aerzteblatt.de/pdf.asp?id=221901</w:t>
              </w:r>
            </w:hyperlink>
          </w:p>
          <w:p>
            <w:pPr>
              <w:pStyle w:val="Listenabsatz"/>
              <w:numPr>
                <w:ilvl w:val="1"/>
                <w:numId w:val="5"/>
              </w:numPr>
              <w:ind w:left="828" w:hanging="357"/>
              <w:rPr>
                <w:sz w:val="22"/>
                <w:szCs w:val="22"/>
              </w:rPr>
            </w:pPr>
            <w:r>
              <w:rPr>
                <w:sz w:val="22"/>
                <w:szCs w:val="22"/>
              </w:rPr>
              <w:t xml:space="preserve">Evidenzbasierte Therapieoptionen nach Krankheitsphasen, Übersichtsgrafik abrufbar unter:  </w:t>
            </w:r>
            <w:hyperlink r:id="rId18" w:history="1">
              <w:r>
                <w:rPr>
                  <w:rStyle w:val="Hyperlink"/>
                  <w:sz w:val="22"/>
                  <w:szCs w:val="22"/>
                </w:rPr>
                <w:t>https://www.rki.de/DE/Content/InfAZ/N/Neuartiges_Coronavirus/COVRIIN_Dok/Infografik-Therapieempfehlungen.pdf?__blob=publicationFile</w:t>
              </w:r>
            </w:hyperlink>
            <w:r>
              <w:rPr>
                <w:sz w:val="22"/>
                <w:szCs w:val="22"/>
              </w:rPr>
              <w:t xml:space="preserve"> </w:t>
            </w:r>
          </w:p>
          <w:p>
            <w:pPr>
              <w:pStyle w:val="Listenabsatz"/>
              <w:numPr>
                <w:ilvl w:val="1"/>
                <w:numId w:val="5"/>
              </w:numPr>
              <w:ind w:left="828" w:hanging="357"/>
              <w:rPr>
                <w:sz w:val="22"/>
                <w:szCs w:val="22"/>
              </w:rPr>
            </w:pPr>
            <w:r>
              <w:rPr>
                <w:sz w:val="22"/>
                <w:szCs w:val="22"/>
              </w:rPr>
              <w:t>Ambulant: MAK bei Risiko auf schweren Verlauf</w:t>
            </w:r>
          </w:p>
          <w:p>
            <w:pPr>
              <w:pStyle w:val="Listenabsatz"/>
              <w:numPr>
                <w:ilvl w:val="1"/>
                <w:numId w:val="5"/>
              </w:numPr>
              <w:ind w:left="828" w:hanging="357"/>
              <w:rPr>
                <w:sz w:val="22"/>
                <w:szCs w:val="22"/>
              </w:rPr>
            </w:pPr>
            <w:r>
              <w:rPr>
                <w:sz w:val="22"/>
                <w:szCs w:val="22"/>
              </w:rPr>
              <w:t xml:space="preserve">Stationär: mehrere Therapieoptionen, auch </w:t>
            </w:r>
            <w:proofErr w:type="spellStart"/>
            <w:r>
              <w:rPr>
                <w:sz w:val="22"/>
                <w:szCs w:val="22"/>
              </w:rPr>
              <w:t>Remdesivir</w:t>
            </w:r>
            <w:proofErr w:type="spellEnd"/>
            <w:r>
              <w:rPr>
                <w:sz w:val="22"/>
                <w:szCs w:val="22"/>
              </w:rPr>
              <w:t xml:space="preserve"> ist zugelassen</w:t>
            </w:r>
          </w:p>
          <w:p>
            <w:pPr>
              <w:pStyle w:val="Listenabsatz"/>
              <w:numPr>
                <w:ilvl w:val="1"/>
                <w:numId w:val="5"/>
              </w:numPr>
              <w:ind w:left="828" w:hanging="357"/>
              <w:rPr>
                <w:sz w:val="22"/>
                <w:szCs w:val="22"/>
              </w:rPr>
            </w:pPr>
            <w:r>
              <w:rPr>
                <w:sz w:val="22"/>
                <w:szCs w:val="22"/>
              </w:rPr>
              <w:t xml:space="preserve">Seit gestern 2 weitere MAK bzw. Kombination durch EMA zugelassen: </w:t>
            </w:r>
            <w:proofErr w:type="spellStart"/>
            <w:r>
              <w:rPr>
                <w:sz w:val="22"/>
                <w:szCs w:val="22"/>
              </w:rPr>
              <w:t>Casirivimab</w:t>
            </w:r>
            <w:proofErr w:type="spellEnd"/>
            <w:r>
              <w:rPr>
                <w:sz w:val="22"/>
                <w:szCs w:val="22"/>
              </w:rPr>
              <w:t>/</w:t>
            </w:r>
            <w:proofErr w:type="spellStart"/>
            <w:r>
              <w:rPr>
                <w:sz w:val="22"/>
                <w:szCs w:val="22"/>
              </w:rPr>
              <w:t>Imdevimab</w:t>
            </w:r>
            <w:proofErr w:type="spellEnd"/>
            <w:r>
              <w:rPr>
                <w:sz w:val="22"/>
                <w:szCs w:val="22"/>
              </w:rPr>
              <w:t xml:space="preserve"> (</w:t>
            </w:r>
            <w:proofErr w:type="spellStart"/>
            <w:r>
              <w:rPr>
                <w:sz w:val="22"/>
                <w:szCs w:val="22"/>
              </w:rPr>
              <w:t>Ronapreve</w:t>
            </w:r>
            <w:proofErr w:type="spellEnd"/>
            <w:r>
              <w:rPr>
                <w:sz w:val="22"/>
                <w:szCs w:val="22"/>
              </w:rPr>
              <w:t xml:space="preserve">, Fa. Roche) und </w:t>
            </w:r>
            <w:proofErr w:type="spellStart"/>
            <w:r>
              <w:rPr>
                <w:sz w:val="22"/>
                <w:szCs w:val="22"/>
              </w:rPr>
              <w:t>Regdanvimab</w:t>
            </w:r>
            <w:proofErr w:type="spellEnd"/>
            <w:r>
              <w:rPr>
                <w:sz w:val="22"/>
                <w:szCs w:val="22"/>
              </w:rPr>
              <w:t xml:space="preserve"> (</w:t>
            </w:r>
            <w:proofErr w:type="spellStart"/>
            <w:r>
              <w:rPr>
                <w:sz w:val="22"/>
                <w:szCs w:val="22"/>
              </w:rPr>
              <w:t>Regkirona</w:t>
            </w:r>
            <w:proofErr w:type="spellEnd"/>
            <w:r>
              <w:rPr>
                <w:sz w:val="22"/>
                <w:szCs w:val="22"/>
              </w:rPr>
              <w:t xml:space="preserve">, Fa. </w:t>
            </w:r>
            <w:proofErr w:type="spellStart"/>
            <w:r>
              <w:rPr>
                <w:sz w:val="22"/>
                <w:szCs w:val="22"/>
              </w:rPr>
              <w:t>Celltrion</w:t>
            </w:r>
            <w:proofErr w:type="spellEnd"/>
            <w:r>
              <w:rPr>
                <w:sz w:val="22"/>
                <w:szCs w:val="22"/>
              </w:rPr>
              <w:t xml:space="preserve"> </w:t>
            </w:r>
            <w:proofErr w:type="spellStart"/>
            <w:r>
              <w:rPr>
                <w:sz w:val="22"/>
                <w:szCs w:val="22"/>
              </w:rPr>
              <w:t>Healthcare</w:t>
            </w:r>
            <w:proofErr w:type="spellEnd"/>
            <w:r>
              <w:rPr>
                <w:sz w:val="22"/>
                <w:szCs w:val="22"/>
              </w:rPr>
              <w:t xml:space="preserve"> </w:t>
            </w:r>
            <w:proofErr w:type="spellStart"/>
            <w:r>
              <w:rPr>
                <w:sz w:val="22"/>
                <w:szCs w:val="22"/>
              </w:rPr>
              <w:t>Hungary</w:t>
            </w:r>
            <w:proofErr w:type="spellEnd"/>
            <w:r>
              <w:rPr>
                <w:sz w:val="22"/>
                <w:szCs w:val="22"/>
              </w:rPr>
              <w:t xml:space="preserve"> </w:t>
            </w:r>
            <w:proofErr w:type="spellStart"/>
            <w:r>
              <w:rPr>
                <w:sz w:val="22"/>
                <w:szCs w:val="22"/>
              </w:rPr>
              <w:t>Kft</w:t>
            </w:r>
            <w:proofErr w:type="spellEnd"/>
            <w:r>
              <w:rPr>
                <w:sz w:val="22"/>
                <w:szCs w:val="22"/>
              </w:rPr>
              <w:t>)</w:t>
            </w:r>
          </w:p>
          <w:p>
            <w:pPr>
              <w:pStyle w:val="Listenabsatz"/>
              <w:numPr>
                <w:ilvl w:val="1"/>
                <w:numId w:val="5"/>
              </w:numPr>
              <w:ind w:left="828" w:hanging="357"/>
              <w:rPr>
                <w:sz w:val="22"/>
                <w:szCs w:val="22"/>
              </w:rPr>
            </w:pPr>
            <w:r>
              <w:rPr>
                <w:sz w:val="22"/>
                <w:szCs w:val="22"/>
              </w:rPr>
              <w:t xml:space="preserve">Mehrere für andere Indikationen zugelassene Medikamente befinden sich im </w:t>
            </w:r>
            <w:proofErr w:type="spellStart"/>
            <w:r>
              <w:rPr>
                <w:sz w:val="22"/>
                <w:szCs w:val="22"/>
              </w:rPr>
              <w:t>rolling</w:t>
            </w:r>
            <w:proofErr w:type="spellEnd"/>
            <w:r>
              <w:rPr>
                <w:sz w:val="22"/>
                <w:szCs w:val="22"/>
              </w:rPr>
              <w:t xml:space="preserve"> review</w:t>
            </w:r>
          </w:p>
          <w:p>
            <w:pPr>
              <w:pStyle w:val="Listenabsatz"/>
              <w:numPr>
                <w:ilvl w:val="1"/>
                <w:numId w:val="5"/>
              </w:numPr>
              <w:ind w:left="828" w:hanging="357"/>
              <w:rPr>
                <w:sz w:val="22"/>
                <w:szCs w:val="22"/>
              </w:rPr>
            </w:pPr>
            <w:r>
              <w:rPr>
                <w:b/>
                <w:sz w:val="22"/>
                <w:szCs w:val="22"/>
              </w:rPr>
              <w:t>Ausblick</w:t>
            </w:r>
            <w:r>
              <w:rPr>
                <w:sz w:val="22"/>
                <w:szCs w:val="22"/>
              </w:rPr>
              <w:t xml:space="preserve">: Kombination aus 2 AK mit Langzeitwirkung (6-12 Monate (gute Substanz für die Prophylaxe) </w:t>
            </w:r>
          </w:p>
          <w:p>
            <w:pPr>
              <w:pStyle w:val="Listenabsatz"/>
              <w:numPr>
                <w:ilvl w:val="1"/>
                <w:numId w:val="5"/>
              </w:numPr>
              <w:ind w:left="828" w:hanging="357"/>
              <w:rPr>
                <w:sz w:val="22"/>
                <w:szCs w:val="22"/>
              </w:rPr>
            </w:pPr>
            <w:r>
              <w:rPr>
                <w:sz w:val="22"/>
                <w:szCs w:val="22"/>
              </w:rPr>
              <w:t xml:space="preserve">Bisher nur </w:t>
            </w:r>
            <w:proofErr w:type="spellStart"/>
            <w:r>
              <w:rPr>
                <w:sz w:val="22"/>
                <w:szCs w:val="22"/>
              </w:rPr>
              <w:t>Pressemitt</w:t>
            </w:r>
            <w:proofErr w:type="spellEnd"/>
            <w:r>
              <w:rPr>
                <w:sz w:val="22"/>
                <w:szCs w:val="22"/>
              </w:rPr>
              <w:t xml:space="preserve">., keine Studienergebnisse für: </w:t>
            </w:r>
          </w:p>
          <w:p>
            <w:pPr>
              <w:pStyle w:val="Listenabsatz"/>
              <w:numPr>
                <w:ilvl w:val="1"/>
                <w:numId w:val="5"/>
              </w:numPr>
              <w:ind w:left="828" w:hanging="357"/>
              <w:rPr>
                <w:sz w:val="22"/>
                <w:szCs w:val="22"/>
              </w:rPr>
            </w:pPr>
            <w:proofErr w:type="spellStart"/>
            <w:r>
              <w:rPr>
                <w:sz w:val="22"/>
                <w:szCs w:val="22"/>
              </w:rPr>
              <w:t>PrEP</w:t>
            </w:r>
            <w:proofErr w:type="spellEnd"/>
            <w:r>
              <w:rPr>
                <w:sz w:val="22"/>
                <w:szCs w:val="22"/>
              </w:rPr>
              <w:t>: 77% Risikoreduktion bei ½ Jahr Nachbeobachtung</w:t>
            </w:r>
          </w:p>
          <w:p>
            <w:pPr>
              <w:pStyle w:val="Listenabsatz"/>
              <w:numPr>
                <w:ilvl w:val="1"/>
                <w:numId w:val="5"/>
              </w:numPr>
              <w:ind w:left="828" w:hanging="357"/>
              <w:rPr>
                <w:sz w:val="22"/>
                <w:szCs w:val="22"/>
              </w:rPr>
            </w:pPr>
            <w:r>
              <w:rPr>
                <w:sz w:val="22"/>
                <w:szCs w:val="22"/>
              </w:rPr>
              <w:t xml:space="preserve">PEP: nur 33% Risikoreduktion für schwere Erkrankung, aber bei </w:t>
            </w:r>
            <w:proofErr w:type="spellStart"/>
            <w:r>
              <w:rPr>
                <w:sz w:val="22"/>
                <w:szCs w:val="22"/>
              </w:rPr>
              <w:t>Seronegativität</w:t>
            </w:r>
            <w:proofErr w:type="spellEnd"/>
            <w:r>
              <w:rPr>
                <w:sz w:val="22"/>
                <w:szCs w:val="22"/>
              </w:rPr>
              <w:t xml:space="preserve"> bei Therapiebeginn 77% Risikoreduktion </w:t>
            </w:r>
          </w:p>
          <w:p>
            <w:pPr>
              <w:pStyle w:val="Listenabsatz"/>
              <w:numPr>
                <w:ilvl w:val="1"/>
                <w:numId w:val="5"/>
              </w:numPr>
              <w:ind w:left="828" w:hanging="357"/>
              <w:rPr>
                <w:sz w:val="22"/>
                <w:szCs w:val="22"/>
              </w:rPr>
            </w:pPr>
            <w:r>
              <w:rPr>
                <w:sz w:val="22"/>
                <w:szCs w:val="22"/>
              </w:rPr>
              <w:t xml:space="preserve">Werden alle </w:t>
            </w:r>
            <w:proofErr w:type="spellStart"/>
            <w:r>
              <w:rPr>
                <w:sz w:val="22"/>
                <w:szCs w:val="22"/>
              </w:rPr>
              <w:t>i.m</w:t>
            </w:r>
            <w:proofErr w:type="spellEnd"/>
            <w:r>
              <w:rPr>
                <w:sz w:val="22"/>
                <w:szCs w:val="22"/>
              </w:rPr>
              <w:t>. verabreicht</w:t>
            </w:r>
          </w:p>
          <w:p>
            <w:pPr>
              <w:pStyle w:val="Listenabsatz"/>
              <w:numPr>
                <w:ilvl w:val="1"/>
                <w:numId w:val="5"/>
              </w:numPr>
              <w:ind w:left="828" w:hanging="357"/>
              <w:rPr>
                <w:sz w:val="22"/>
                <w:szCs w:val="22"/>
              </w:rPr>
            </w:pPr>
            <w:r>
              <w:rPr>
                <w:sz w:val="22"/>
                <w:szCs w:val="22"/>
              </w:rPr>
              <w:t xml:space="preserve">In Tablettenform (ambulant) </w:t>
            </w:r>
            <w:proofErr w:type="spellStart"/>
            <w:r>
              <w:rPr>
                <w:sz w:val="22"/>
                <w:szCs w:val="22"/>
              </w:rPr>
              <w:t>Molnupiravir</w:t>
            </w:r>
            <w:proofErr w:type="spellEnd"/>
            <w:r>
              <w:rPr>
                <w:sz w:val="22"/>
                <w:szCs w:val="22"/>
              </w:rPr>
              <w:t xml:space="preserve">, </w:t>
            </w:r>
            <w:proofErr w:type="spellStart"/>
            <w:r>
              <w:rPr>
                <w:sz w:val="22"/>
                <w:szCs w:val="22"/>
              </w:rPr>
              <w:t>Polymerasehemmer</w:t>
            </w:r>
            <w:proofErr w:type="spellEnd"/>
            <w:r>
              <w:rPr>
                <w:sz w:val="22"/>
                <w:szCs w:val="22"/>
              </w:rPr>
              <w:t xml:space="preserve">, stärker als </w:t>
            </w:r>
            <w:proofErr w:type="spellStart"/>
            <w:r>
              <w:rPr>
                <w:sz w:val="22"/>
                <w:szCs w:val="22"/>
              </w:rPr>
              <w:t>Remdesivir</w:t>
            </w:r>
            <w:proofErr w:type="spellEnd"/>
            <w:r>
              <w:rPr>
                <w:sz w:val="22"/>
                <w:szCs w:val="22"/>
              </w:rPr>
              <w:t>, CAVE mutagenes Potential, in Phase 2-3 Studien relevante Reduktion der Viruslast</w:t>
            </w:r>
          </w:p>
          <w:p>
            <w:pPr>
              <w:pStyle w:val="Listenabsatz"/>
              <w:numPr>
                <w:ilvl w:val="1"/>
                <w:numId w:val="5"/>
              </w:numPr>
              <w:ind w:left="828" w:hanging="357"/>
              <w:rPr>
                <w:sz w:val="22"/>
                <w:szCs w:val="22"/>
              </w:rPr>
            </w:pPr>
            <w:proofErr w:type="spellStart"/>
            <w:r>
              <w:rPr>
                <w:sz w:val="22"/>
                <w:szCs w:val="22"/>
              </w:rPr>
              <w:t>Proteaseinhibitor</w:t>
            </w:r>
            <w:proofErr w:type="spellEnd"/>
            <w:r>
              <w:rPr>
                <w:sz w:val="22"/>
                <w:szCs w:val="22"/>
              </w:rPr>
              <w:t xml:space="preserve"> Ritonavir: viele Medikamenten-interaktionen </w:t>
            </w:r>
          </w:p>
          <w:p>
            <w:pPr>
              <w:pStyle w:val="Listenabsatz"/>
              <w:numPr>
                <w:ilvl w:val="1"/>
                <w:numId w:val="5"/>
              </w:numPr>
              <w:ind w:left="828" w:hanging="357"/>
              <w:rPr>
                <w:sz w:val="22"/>
                <w:szCs w:val="22"/>
              </w:rPr>
            </w:pPr>
            <w:r>
              <w:rPr>
                <w:sz w:val="22"/>
                <w:szCs w:val="22"/>
              </w:rPr>
              <w:t xml:space="preserve">Vergleichsstudie </w:t>
            </w:r>
            <w:proofErr w:type="spellStart"/>
            <w:r>
              <w:rPr>
                <w:sz w:val="22"/>
                <w:szCs w:val="22"/>
              </w:rPr>
              <w:t>Molnupiravir</w:t>
            </w:r>
            <w:proofErr w:type="spellEnd"/>
            <w:r>
              <w:rPr>
                <w:sz w:val="22"/>
                <w:szCs w:val="22"/>
              </w:rPr>
              <w:t>/Ritonavir: Risikoreduktion 50% (Symptombeginn &lt;5 Tage) vs. 89% (Symptombeginn &lt;3Tage), NNT (</w:t>
            </w:r>
            <w:proofErr w:type="spellStart"/>
            <w:r>
              <w:rPr>
                <w:sz w:val="22"/>
                <w:szCs w:val="22"/>
              </w:rPr>
              <w:t>number</w:t>
            </w:r>
            <w:proofErr w:type="spellEnd"/>
            <w:r>
              <w:rPr>
                <w:sz w:val="22"/>
                <w:szCs w:val="22"/>
              </w:rPr>
              <w:t xml:space="preserve"> </w:t>
            </w:r>
            <w:proofErr w:type="spellStart"/>
            <w:r>
              <w:rPr>
                <w:sz w:val="22"/>
                <w:szCs w:val="22"/>
              </w:rPr>
              <w:t>needed</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treat</w:t>
            </w:r>
            <w:proofErr w:type="spellEnd"/>
            <w:r>
              <w:rPr>
                <w:sz w:val="22"/>
                <w:szCs w:val="22"/>
              </w:rPr>
              <w:t>) jeweils 18</w:t>
            </w:r>
          </w:p>
          <w:p>
            <w:pPr>
              <w:rPr>
                <w:sz w:val="22"/>
                <w:szCs w:val="22"/>
              </w:rPr>
            </w:pPr>
          </w:p>
          <w:p>
            <w:pPr>
              <w:rPr>
                <w:b/>
                <w:sz w:val="22"/>
                <w:szCs w:val="22"/>
              </w:rPr>
            </w:pPr>
            <w:r>
              <w:rPr>
                <w:b/>
                <w:sz w:val="22"/>
                <w:szCs w:val="22"/>
              </w:rPr>
              <w:t>Diskussion</w:t>
            </w:r>
          </w:p>
          <w:p>
            <w:pPr>
              <w:pStyle w:val="Listenabsatz"/>
              <w:numPr>
                <w:ilvl w:val="1"/>
                <w:numId w:val="5"/>
              </w:numPr>
              <w:ind w:left="828" w:hanging="357"/>
              <w:rPr>
                <w:sz w:val="22"/>
                <w:szCs w:val="22"/>
              </w:rPr>
            </w:pPr>
            <w:r>
              <w:rPr>
                <w:sz w:val="22"/>
                <w:szCs w:val="22"/>
              </w:rPr>
              <w:lastRenderedPageBreak/>
              <w:t>Gibt es eine Handreichung für Niedergelassene zur Entscheidungsfindung? Indikationsstellung ist nicht trivial, da Zeitfenster eine große Rolle spielt und Risiko für schweren Verlauf zu Beginn schwer abschätzbar ist</w:t>
            </w:r>
          </w:p>
          <w:p>
            <w:pPr>
              <w:pStyle w:val="Listenabsatz"/>
              <w:numPr>
                <w:ilvl w:val="1"/>
                <w:numId w:val="5"/>
              </w:numPr>
              <w:ind w:left="828" w:hanging="357"/>
              <w:rPr>
                <w:sz w:val="22"/>
                <w:szCs w:val="22"/>
              </w:rPr>
            </w:pPr>
            <w:r>
              <w:rPr>
                <w:sz w:val="22"/>
                <w:szCs w:val="22"/>
              </w:rPr>
              <w:t>MAK sind sehr gut verträglich, nur sehr selten anaphylaktische Reaktionen</w:t>
            </w:r>
          </w:p>
          <w:p>
            <w:pPr>
              <w:pStyle w:val="Listenabsatz"/>
              <w:numPr>
                <w:ilvl w:val="1"/>
                <w:numId w:val="5"/>
              </w:numPr>
              <w:ind w:left="828" w:hanging="357"/>
              <w:rPr>
                <w:sz w:val="22"/>
                <w:szCs w:val="22"/>
              </w:rPr>
            </w:pPr>
            <w:r>
              <w:rPr>
                <w:sz w:val="22"/>
                <w:szCs w:val="22"/>
              </w:rPr>
              <w:t>Bei Symptomatik &lt; 7 Tage soll die Indikation großzügig gestellt werden, AK- Kontrolle soll abgenommen, Befund jedoch nicht abgewartet werden</w:t>
            </w:r>
          </w:p>
          <w:p>
            <w:pPr>
              <w:pStyle w:val="Listenabsatz"/>
              <w:numPr>
                <w:ilvl w:val="1"/>
                <w:numId w:val="5"/>
              </w:numPr>
              <w:ind w:left="828" w:hanging="357"/>
              <w:rPr>
                <w:sz w:val="22"/>
                <w:szCs w:val="22"/>
              </w:rPr>
            </w:pPr>
            <w:r>
              <w:rPr>
                <w:sz w:val="22"/>
                <w:szCs w:val="22"/>
              </w:rPr>
              <w:t xml:space="preserve">Bei Symptomatik &gt; 7 Tage soll der serologische Befund abgewartet werden (UK-Studie: auch hospitalisierte Pat. Profitieren von MAK, wenn sie seronegativ sind) </w:t>
            </w:r>
          </w:p>
          <w:p>
            <w:pPr>
              <w:rPr>
                <w:sz w:val="22"/>
                <w:szCs w:val="22"/>
              </w:rPr>
            </w:pPr>
            <w:r>
              <w:rPr>
                <w:sz w:val="22"/>
                <w:szCs w:val="22"/>
              </w:rPr>
              <w:t xml:space="preserve">   </w:t>
            </w:r>
          </w:p>
        </w:tc>
        <w:tc>
          <w:tcPr>
            <w:tcW w:w="1492" w:type="dxa"/>
          </w:tcPr>
          <w:p>
            <w:pPr>
              <w:rPr>
                <w:sz w:val="22"/>
                <w:szCs w:val="22"/>
              </w:rPr>
            </w:pPr>
          </w:p>
          <w:p>
            <w:pPr>
              <w:rPr>
                <w:sz w:val="22"/>
                <w:szCs w:val="22"/>
              </w:rPr>
            </w:pPr>
            <w:r>
              <w:rPr>
                <w:sz w:val="22"/>
                <w:szCs w:val="22"/>
              </w:rPr>
              <w:t xml:space="preserve">ZBS7 </w:t>
            </w:r>
          </w:p>
          <w:p>
            <w:pPr>
              <w:rPr>
                <w:sz w:val="22"/>
              </w:rPr>
            </w:pPr>
            <w:r>
              <w:rPr>
                <w:sz w:val="22"/>
                <w:szCs w:val="22"/>
              </w:rPr>
              <w:t>(</w:t>
            </w:r>
            <w:r>
              <w:rPr>
                <w:sz w:val="22"/>
              </w:rPr>
              <w:t>Mikolajewska)</w:t>
            </w: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 (nicht berichtet)</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 xml:space="preserve">Ein kurzer Bericht zu Weihnachten ist geplant, der nach Freigabe durch Herrn Schaade an das BMG gesendet wird </w:t>
            </w: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(an der Heiden)</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Nicht berichtet </w:t>
            </w:r>
          </w:p>
          <w:p>
            <w:pPr>
              <w:pStyle w:val="Listenabsatz"/>
              <w:numPr>
                <w:ilvl w:val="0"/>
                <w:numId w:val="5"/>
              </w:numPr>
              <w:ind w:left="453" w:hanging="340"/>
              <w:rPr>
                <w:sz w:val="22"/>
                <w:szCs w:val="22"/>
              </w:rPr>
            </w:pPr>
            <w:r>
              <w:rPr>
                <w:sz w:val="22"/>
                <w:szCs w:val="22"/>
              </w:rPr>
              <w:t>Nächste Sitzung: Mittwoch, 17.11.2021, 11:00 Uhr, via Webex</w:t>
            </w:r>
          </w:p>
        </w:tc>
        <w:tc>
          <w:tcPr>
            <w:tcW w:w="1492" w:type="dxa"/>
          </w:tcPr>
          <w:p>
            <w:pPr>
              <w:rPr>
                <w:sz w:val="22"/>
                <w:szCs w:val="22"/>
              </w:rPr>
            </w:pPr>
          </w:p>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13:16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905"/>
    <w:multiLevelType w:val="hybridMultilevel"/>
    <w:tmpl w:val="0E948238"/>
    <w:lvl w:ilvl="0" w:tplc="04070001">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B56677"/>
    <w:multiLevelType w:val="hybridMultilevel"/>
    <w:tmpl w:val="8554476C"/>
    <w:lvl w:ilvl="0" w:tplc="04070003">
      <w:start w:val="1"/>
      <w:numFmt w:val="bullet"/>
      <w:lvlText w:val="o"/>
      <w:lvlJc w:val="left"/>
      <w:pPr>
        <w:ind w:left="720" w:hanging="360"/>
      </w:pPr>
      <w:rPr>
        <w:rFonts w:ascii="Courier New" w:hAnsi="Courier New" w:cs="Courier New"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2F4A910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AA8421C4">
      <w:start w:val="1"/>
      <w:numFmt w:val="bullet"/>
      <w:lvlText w:val="-"/>
      <w:lvlJc w:val="left"/>
      <w:pPr>
        <w:ind w:left="2520" w:hanging="360"/>
      </w:pPr>
      <w:rPr>
        <w:rFonts w:ascii="Courier New" w:hAnsi="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301A41"/>
    <w:multiLevelType w:val="hybridMultilevel"/>
    <w:tmpl w:val="BA666D16"/>
    <w:lvl w:ilvl="0" w:tplc="04070001">
      <w:start w:val="1"/>
      <w:numFmt w:val="bullet"/>
      <w:lvlText w:val=""/>
      <w:lvlJc w:val="left"/>
      <w:pPr>
        <w:ind w:left="1080" w:hanging="360"/>
      </w:pPr>
      <w:rPr>
        <w:rFonts w:ascii="Symbol" w:hAnsi="Symbol" w:hint="default"/>
        <w:color w:val="auto"/>
      </w:rPr>
    </w:lvl>
    <w:lvl w:ilvl="1" w:tplc="AA8421C4">
      <w:start w:val="1"/>
      <w:numFmt w:val="bullet"/>
      <w:lvlText w:val="-"/>
      <w:lvlJc w:val="left"/>
      <w:pPr>
        <w:ind w:left="1800" w:hanging="360"/>
      </w:pPr>
      <w:rPr>
        <w:rFonts w:ascii="Courier New" w:hAnsi="Courier New" w:hint="default"/>
      </w:rPr>
    </w:lvl>
    <w:lvl w:ilvl="2" w:tplc="AA8421C4">
      <w:start w:val="1"/>
      <w:numFmt w:val="bullet"/>
      <w:lvlText w:val="-"/>
      <w:lvlJc w:val="left"/>
      <w:pPr>
        <w:ind w:left="2520" w:hanging="360"/>
      </w:pPr>
      <w:rPr>
        <w:rFonts w:ascii="Courier New" w:hAnsi="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9771BC"/>
    <w:multiLevelType w:val="hybridMultilevel"/>
    <w:tmpl w:val="1CB0D31A"/>
    <w:lvl w:ilvl="0" w:tplc="AA8421C4">
      <w:start w:val="1"/>
      <w:numFmt w:val="bullet"/>
      <w:lvlText w:val="-"/>
      <w:lvlJc w:val="left"/>
      <w:pPr>
        <w:ind w:left="1080" w:hanging="360"/>
      </w:pPr>
      <w:rPr>
        <w:rFonts w:ascii="Courier New" w:hAnsi="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AA8421C4">
      <w:start w:val="1"/>
      <w:numFmt w:val="bullet"/>
      <w:lvlText w:val="-"/>
      <w:lvlJc w:val="left"/>
      <w:pPr>
        <w:ind w:left="2520" w:hanging="360"/>
      </w:pPr>
      <w:rPr>
        <w:rFonts w:ascii="Courier New" w:hAnsi="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500B7C24"/>
    <w:multiLevelType w:val="hybridMultilevel"/>
    <w:tmpl w:val="31587A02"/>
    <w:lvl w:ilvl="0" w:tplc="AA8421C4">
      <w:start w:val="1"/>
      <w:numFmt w:val="bullet"/>
      <w:lvlText w:val="-"/>
      <w:lvlJc w:val="left"/>
      <w:pPr>
        <w:ind w:left="1080" w:hanging="360"/>
      </w:pPr>
      <w:rPr>
        <w:rFonts w:ascii="Courier New" w:hAnsi="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AA8421C4">
      <w:start w:val="1"/>
      <w:numFmt w:val="bullet"/>
      <w:lvlText w:val="-"/>
      <w:lvlJc w:val="left"/>
      <w:pPr>
        <w:ind w:left="2520" w:hanging="360"/>
      </w:pPr>
      <w:rPr>
        <w:rFonts w:ascii="Courier New" w:hAnsi="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4"/>
  </w:num>
  <w:num w:numId="4">
    <w:abstractNumId w:val="22"/>
  </w:num>
  <w:num w:numId="5">
    <w:abstractNumId w:val="10"/>
  </w:num>
  <w:num w:numId="6">
    <w:abstractNumId w:val="25"/>
  </w:num>
  <w:num w:numId="7">
    <w:abstractNumId w:val="30"/>
  </w:num>
  <w:num w:numId="8">
    <w:abstractNumId w:val="17"/>
  </w:num>
  <w:num w:numId="9">
    <w:abstractNumId w:val="7"/>
  </w:num>
  <w:num w:numId="10">
    <w:abstractNumId w:val="34"/>
  </w:num>
  <w:num w:numId="11">
    <w:abstractNumId w:val="29"/>
  </w:num>
  <w:num w:numId="12">
    <w:abstractNumId w:val="19"/>
  </w:num>
  <w:num w:numId="13">
    <w:abstractNumId w:val="16"/>
  </w:num>
  <w:num w:numId="14">
    <w:abstractNumId w:val="26"/>
  </w:num>
  <w:num w:numId="15">
    <w:abstractNumId w:val="21"/>
  </w:num>
  <w:num w:numId="16">
    <w:abstractNumId w:val="1"/>
  </w:num>
  <w:num w:numId="17">
    <w:abstractNumId w:val="15"/>
  </w:num>
  <w:num w:numId="18">
    <w:abstractNumId w:val="32"/>
  </w:num>
  <w:num w:numId="19">
    <w:abstractNumId w:val="13"/>
  </w:num>
  <w:num w:numId="20">
    <w:abstractNumId w:val="31"/>
  </w:num>
  <w:num w:numId="21">
    <w:abstractNumId w:val="9"/>
  </w:num>
  <w:num w:numId="22">
    <w:abstractNumId w:val="11"/>
  </w:num>
  <w:num w:numId="23">
    <w:abstractNumId w:val="3"/>
  </w:num>
  <w:num w:numId="24">
    <w:abstractNumId w:val="27"/>
  </w:num>
  <w:num w:numId="25">
    <w:abstractNumId w:val="18"/>
  </w:num>
  <w:num w:numId="26">
    <w:abstractNumId w:val="2"/>
  </w:num>
  <w:num w:numId="27">
    <w:abstractNumId w:val="28"/>
  </w:num>
  <w:num w:numId="28">
    <w:abstractNumId w:val="33"/>
  </w:num>
  <w:num w:numId="29">
    <w:abstractNumId w:val="8"/>
  </w:num>
  <w:num w:numId="30">
    <w:abstractNumId w:val="20"/>
  </w:num>
  <w:num w:numId="31">
    <w:abstractNumId w:val="5"/>
  </w:num>
  <w:num w:numId="32">
    <w:abstractNumId w:val="8"/>
  </w:num>
  <w:num w:numId="33">
    <w:abstractNumId w:val="23"/>
  </w:num>
  <w:num w:numId="34">
    <w:abstractNumId w:val="24"/>
  </w:num>
  <w:num w:numId="35">
    <w:abstractNumId w:val="6"/>
  </w:num>
  <w:num w:numId="36">
    <w:abstractNumId w:val="12"/>
  </w:num>
  <w:num w:numId="37">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ger, Regina">
    <w15:presenceInfo w15:providerId="None" w15:userId="Singer, Regina"/>
  </w15:person>
  <w15:person w15:author="Halm, Ariane">
    <w15:presenceInfo w15:providerId="None" w15:userId="Halm, Ariane"/>
  </w15:person>
  <w15:person w15:author="Djin-Ye Oh">
    <w15:presenceInfo w15:providerId="None" w15:userId="Djin-Ye Oh"/>
  </w15:person>
  <w15:person w15:author="Lein, Ines">
    <w15:presenceInfo w15:providerId="None" w15:userId="Lein, I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901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8209522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907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28963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11-12_Lage_AG\RKI_Lagebericht_P4_2021-11-12.pdf" TargetMode="External"/><Relationship Id="rId18" Type="http://schemas.openxmlformats.org/officeDocument/2006/relationships/hyperlink" Target="https://www.rki.de/DE/Content/InfAZ/N/Neuartiges_Coronavirus/COVRIIN_Dok/Infografik-Therapieempfehlungen.pdf?__blob=publicationFile"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11-12_Lage_AG\LageNational_2021-11-12.pptx" TargetMode="External"/><Relationship Id="rId17" Type="http://schemas.openxmlformats.org/officeDocument/2006/relationships/hyperlink" Target="https://www.aerzteblatt.de/pdf.asp?id=221901" TargetMode="External"/><Relationship Id="rId2" Type="http://schemas.openxmlformats.org/officeDocument/2006/relationships/numbering" Target="numbering.xml"/><Relationship Id="rId16" Type="http://schemas.openxmlformats.org/officeDocument/2006/relationships/hyperlink" Target="https://www.awmf.org/uploads/tx_szleitlinien/113-001LGl_S3_Empfehlungen-zur-stationaeren-Therapie-von-Patienten-mit-COVID-19_2021-10_1.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11-12_Lage_AG\COVID-19_internat.%20Lage_2021-11-12.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1-12_Lage_AG\Therapieoptionen_20211112.ppt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11-12_Lage_AG\Digi-Tools_Krisenstab_2021-11-12.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E8253-6C35-458D-897F-AA4416578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3300</Words>
  <Characters>20793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Halm, Ariane</cp:lastModifiedBy>
  <cp:revision>8</cp:revision>
  <cp:lastPrinted>2020-05-06T16:43:00Z</cp:lastPrinted>
  <dcterms:created xsi:type="dcterms:W3CDTF">2021-11-12T20:30:00Z</dcterms:created>
  <dcterms:modified xsi:type="dcterms:W3CDTF">2021-11-16T09:05:00Z</dcterms:modified>
</cp:coreProperties>
</file>