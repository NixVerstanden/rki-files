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2021-11-26,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Ute Rexroth</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contextualSpacing w:val="0"/>
        <w:rPr>
          <w:sz w:val="22"/>
          <w:szCs w:val="22"/>
        </w:rPr>
      </w:pPr>
      <w:r>
        <w:rPr>
          <w:sz w:val="22"/>
          <w:szCs w:val="22"/>
        </w:rPr>
        <w:t>Svenja Matusall</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w:t>
      </w:r>
      <w:proofErr w:type="spellStart"/>
      <w:r>
        <w:rPr>
          <w:sz w:val="22"/>
          <w:szCs w:val="22"/>
        </w:rPr>
        <w:t>Sendzik</w:t>
      </w:r>
      <w:proofErr w:type="spellEnd"/>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FG13</w:t>
      </w:r>
    </w:p>
    <w:p>
      <w:pPr>
        <w:pStyle w:val="Listenabsatz"/>
        <w:numPr>
          <w:ilvl w:val="1"/>
          <w:numId w:val="2"/>
        </w:numPr>
        <w:spacing w:after="0"/>
        <w:contextualSpacing w:val="0"/>
        <w:rPr>
          <w:sz w:val="22"/>
          <w:szCs w:val="22"/>
        </w:rPr>
      </w:pPr>
      <w:r>
        <w:rPr>
          <w:sz w:val="22"/>
          <w:szCs w:val="22"/>
        </w:rPr>
        <w:t>Stephan Fuchs</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Barbara Biere</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spacing w:after="0"/>
        <w:ind w:left="1440"/>
        <w:contextualSpacing w:val="0"/>
        <w:rPr>
          <w:sz w:val="22"/>
          <w:szCs w:val="22"/>
        </w:rPr>
      </w:pP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Agata Mikolajewska</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Anna Rhode</w:t>
      </w:r>
    </w:p>
    <w:p>
      <w:pPr>
        <w:pStyle w:val="Listenabsatz"/>
        <w:numPr>
          <w:ilvl w:val="1"/>
          <w:numId w:val="2"/>
        </w:numPr>
        <w:spacing w:after="0"/>
        <w:contextualSpacing w:val="0"/>
        <w:rPr>
          <w:sz w:val="22"/>
          <w:szCs w:val="22"/>
        </w:rPr>
      </w:pPr>
      <w:r>
        <w:rPr>
          <w:sz w:val="22"/>
          <w:szCs w:val="22"/>
        </w:rPr>
        <w:t>Heinz Ellerbrok</w:t>
      </w:r>
    </w:p>
    <w:p>
      <w:pPr>
        <w:pStyle w:val="Listenabsatz"/>
        <w:numPr>
          <w:ilvl w:val="1"/>
          <w:numId w:val="2"/>
        </w:numPr>
        <w:spacing w:after="0"/>
        <w:contextualSpacing w:val="0"/>
        <w:rPr>
          <w:sz w:val="22"/>
          <w:szCs w:val="22"/>
        </w:rPr>
      </w:pPr>
      <w:r>
        <w:rPr>
          <w:sz w:val="22"/>
          <w:szCs w:val="22"/>
        </w:rPr>
        <w:t>Mikheil Popkhadze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i/>
                <w:color w:val="8DB3E2" w:themeColor="text2" w:themeTint="66"/>
                <w:sz w:val="22"/>
                <w:szCs w:val="22"/>
              </w:rPr>
            </w:pPr>
            <w:r>
              <w:rPr>
                <w:rStyle w:val="2Zchn"/>
                <w:sz w:val="22"/>
                <w:szCs w:val="22"/>
              </w:rPr>
              <w:t>International</w:t>
            </w:r>
            <w:r>
              <w:rPr>
                <w:b/>
                <w:sz w:val="22"/>
                <w:szCs w:val="22"/>
              </w:rPr>
              <w:t xml:space="preserve"> </w:t>
            </w:r>
          </w:p>
          <w:p>
            <w:pPr>
              <w:pStyle w:val="Liste2"/>
            </w:pPr>
            <w:proofErr w:type="spellStart"/>
            <w:r>
              <w:t>Folien</w:t>
            </w:r>
            <w:proofErr w:type="spellEnd"/>
            <w:r>
              <w:t xml:space="preserve"> </w:t>
            </w:r>
            <w:hyperlink r:id="rId14" w:history="1">
              <w:proofErr w:type="spellStart"/>
              <w:r>
                <w:rPr>
                  <w:rStyle w:val="Hyperlink"/>
                </w:rPr>
                <w:t>hier</w:t>
              </w:r>
              <w:proofErr w:type="spellEnd"/>
            </w:hyperlink>
          </w:p>
          <w:p>
            <w:pPr>
              <w:pStyle w:val="Liste2"/>
            </w:pPr>
            <w:r>
              <w:t>Weltweit:</w:t>
            </w:r>
          </w:p>
          <w:p>
            <w:pPr>
              <w:pStyle w:val="Liste3"/>
            </w:pPr>
            <w:r>
              <w:t>Datenstand: WHO, 25.11.2021</w:t>
            </w:r>
          </w:p>
          <w:p>
            <w:pPr>
              <w:pStyle w:val="Liste3"/>
            </w:pPr>
            <w:r>
              <w:t xml:space="preserve">Fälle: </w:t>
            </w:r>
            <w:r>
              <w:rPr>
                <w:bCs/>
              </w:rPr>
              <w:t>258.830.438 Fälle (+9,5% im Vergleich zu Vorwoche)</w:t>
            </w:r>
          </w:p>
          <w:p>
            <w:pPr>
              <w:pStyle w:val="Liste3"/>
            </w:pPr>
            <w:r>
              <w:t xml:space="preserve">Todesfälle: </w:t>
            </w:r>
            <w:r>
              <w:rPr>
                <w:bCs/>
              </w:rPr>
              <w:t xml:space="preserve">5.174.646 Todesfälle (CFR: 2,0%) </w:t>
            </w:r>
          </w:p>
          <w:p>
            <w:pPr>
              <w:pStyle w:val="Liste2"/>
              <w:rPr>
                <w:lang w:val="de-DE"/>
              </w:rPr>
            </w:pPr>
            <w:r>
              <w:rPr>
                <w:lang w:val="de-DE"/>
              </w:rPr>
              <w:t xml:space="preserve">Liste Top 10 Länder nach neuen Fällen: </w:t>
            </w:r>
          </w:p>
          <w:p>
            <w:pPr>
              <w:pStyle w:val="Liste2"/>
              <w:numPr>
                <w:ilvl w:val="0"/>
                <w:numId w:val="0"/>
              </w:numPr>
              <w:ind w:left="833"/>
              <w:rPr>
                <w:lang w:val="de-DE"/>
              </w:rPr>
            </w:pPr>
            <w:r>
              <w:rPr>
                <w:lang w:val="de-DE"/>
              </w:rPr>
              <w:t>1. USA 2. Deutschland 3. UK 4. Russische Föderation 5. Türkei 6. Niederlande 7. Polen 8. Frankreich 9. Tschechien 10. Vietnam</w:t>
            </w:r>
          </w:p>
          <w:p>
            <w:pPr>
              <w:pStyle w:val="Liste2"/>
            </w:pPr>
            <w:r>
              <w:t>RRA ECDC: current SARS-CoV-2 epidemiological situation and projections for the end-of-year festive season, 17th update</w:t>
            </w:r>
          </w:p>
          <w:p>
            <w:pPr>
              <w:pStyle w:val="Liste3"/>
            </w:pPr>
            <w:r>
              <w:t xml:space="preserve">Situation in Deutschland: High </w:t>
            </w:r>
            <w:proofErr w:type="spellStart"/>
            <w:r>
              <w:t>Concern</w:t>
            </w:r>
            <w:proofErr w:type="spellEnd"/>
          </w:p>
          <w:p>
            <w:pPr>
              <w:pStyle w:val="Liste3"/>
            </w:pPr>
            <w:r>
              <w:t>Grafik veranschaulicht die Belastung durch COVID-19 im Verlauf, unter Berücksichtigung der Impfraten und Kontaktreduktion. 0% stellt des derzeitigen Baseline Wert dar.</w:t>
            </w:r>
          </w:p>
          <w:p>
            <w:pPr>
              <w:pStyle w:val="Liste3"/>
            </w:pPr>
            <w:r>
              <w:t>Die Grafik veranschaulicht die Relevanz von Kontaktbeschränkungen zusätzlich zur Impfung der Bevölkerung</w:t>
            </w:r>
          </w:p>
          <w:p>
            <w:pPr>
              <w:pStyle w:val="Liste3"/>
              <w:numPr>
                <w:ilvl w:val="0"/>
                <w:numId w:val="0"/>
              </w:numPr>
              <w:ind w:left="1193"/>
            </w:pPr>
            <w:r>
              <w:rPr>
                <w:noProof/>
              </w:rPr>
              <w:drawing>
                <wp:inline distT="0" distB="0" distL="0" distR="0">
                  <wp:extent cx="3473456" cy="2179320"/>
                  <wp:effectExtent l="0" t="0" r="0" b="0"/>
                  <wp:docPr id="4" name="Grafik 3">
                    <a:extLst xmlns:a="http://schemas.openxmlformats.org/drawingml/2006/main">
                      <a:ext uri="{FF2B5EF4-FFF2-40B4-BE49-F238E27FC236}">
                        <a16:creationId xmlns:a16="http://schemas.microsoft.com/office/drawing/2014/main" id="{3AFC04AF-5F4B-4CC5-BCD0-9124CD1F3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3AFC04AF-5F4B-4CC5-BCD0-9124CD1F37F5}"/>
                              </a:ext>
                            </a:extLst>
                          </pic:cNvPr>
                          <pic:cNvPicPr>
                            <a:picLocks noChangeAspect="1"/>
                          </pic:cNvPicPr>
                        </pic:nvPicPr>
                        <pic:blipFill>
                          <a:blip r:embed="rId15"/>
                          <a:stretch>
                            <a:fillRect/>
                          </a:stretch>
                        </pic:blipFill>
                        <pic:spPr>
                          <a:xfrm>
                            <a:off x="0" y="0"/>
                            <a:ext cx="3481235" cy="2184201"/>
                          </a:xfrm>
                          <a:prstGeom prst="rect">
                            <a:avLst/>
                          </a:prstGeom>
                        </pic:spPr>
                      </pic:pic>
                    </a:graphicData>
                  </a:graphic>
                </wp:inline>
              </w:drawing>
            </w:r>
          </w:p>
          <w:p>
            <w:pPr>
              <w:pStyle w:val="Liste2"/>
              <w:rPr>
                <w:lang w:val="de-DE"/>
              </w:rPr>
            </w:pPr>
            <w:r>
              <w:rPr>
                <w:lang w:val="de-DE"/>
              </w:rPr>
              <w:t>Einflüsse auf die Krankheitsschwere von COVID-19; internationaler Überblick</w:t>
            </w:r>
          </w:p>
          <w:p>
            <w:pPr>
              <w:pStyle w:val="Liste3"/>
            </w:pPr>
            <w:r>
              <w:t>Studien in Mali</w:t>
            </w:r>
            <w:del w:id="1" w:author="Rohde, Anna" w:date="2021-11-26T16:48:00Z">
              <w:r>
                <w:delText>, Sierra Leone</w:delText>
              </w:r>
            </w:del>
            <w:r>
              <w:t xml:space="preserve"> und Uganda untersuchen den Einfluss einer routinemäßigen Exposition gegenüber Malaria auf die Krankheitsschwere Von COVID-19</w:t>
            </w:r>
          </w:p>
          <w:p>
            <w:pPr>
              <w:pStyle w:val="Liste3"/>
            </w:pPr>
            <w:r>
              <w:t>Es wird die Hypothese aufgestellt, dass durch diese Exposition ein gewisser Trainingseffekt des Immunsystems vorliegt, sodass es nicht zu einer Überreaktion auf SARS-CoV-2 kommt</w:t>
            </w:r>
          </w:p>
          <w:p>
            <w:pPr>
              <w:pStyle w:val="Liste3"/>
            </w:pPr>
            <w:r>
              <w:t xml:space="preserve">COVID-19-Patienten mit vorangegangener Malariainfektion behielten normale </w:t>
            </w:r>
            <w:proofErr w:type="spellStart"/>
            <w:r>
              <w:t>Zytokinspiegel</w:t>
            </w:r>
            <w:proofErr w:type="spellEnd"/>
          </w:p>
          <w:p>
            <w:pPr>
              <w:pStyle w:val="Liste3"/>
            </w:pPr>
            <w:ins w:id="2" w:author="Rohde, Anna" w:date="2021-11-26T16:48:00Z">
              <w:r>
                <w:t xml:space="preserve">Laborstudie in Sierra Leone zu </w:t>
              </w:r>
            </w:ins>
            <w:r>
              <w:t>Kreuzimmunität</w:t>
            </w:r>
            <w:ins w:id="3" w:author="Rohde, Anna" w:date="2021-11-26T16:49:00Z">
              <w:r>
                <w:t>. Präpandemisches Serum (</w:t>
              </w:r>
              <w:proofErr w:type="spellStart"/>
              <w:r>
                <w:t>Ebolaüberlebende</w:t>
              </w:r>
              <w:proofErr w:type="spellEnd"/>
              <w:r>
                <w:t xml:space="preserve"> und </w:t>
              </w:r>
              <w:r>
                <w:lastRenderedPageBreak/>
                <w:t>Kontakte) weis</w:t>
              </w:r>
            </w:ins>
            <w:ins w:id="4" w:author="Rohde, Anna" w:date="2021-11-26T16:55:00Z">
              <w:r>
                <w:t xml:space="preserve">t </w:t>
              </w:r>
              <w:proofErr w:type="spellStart"/>
              <w:r>
                <w:t>reaktivität</w:t>
              </w:r>
              <w:proofErr w:type="spellEnd"/>
              <w:r>
                <w:t xml:space="preserve"> gegen SARS-2, SARS-1 und MERS auf. Etwas niedri</w:t>
              </w:r>
            </w:ins>
            <w:ins w:id="5" w:author="Rohde, Anna" w:date="2021-11-26T16:56:00Z">
              <w:r>
                <w:t xml:space="preserve">ger als Vergleichsgruppe der COVID-19 Patienten </w:t>
              </w:r>
            </w:ins>
            <w:ins w:id="6" w:author="Rohde, Anna" w:date="2021-11-26T16:57:00Z">
              <w:r>
                <w:t>(U</w:t>
              </w:r>
            </w:ins>
            <w:ins w:id="7" w:author="Rohde, Anna" w:date="2021-11-26T16:59:00Z">
              <w:r>
                <w:t xml:space="preserve">SA) </w:t>
              </w:r>
            </w:ins>
            <w:ins w:id="8" w:author="Rohde, Anna" w:date="2021-11-26T16:56:00Z">
              <w:r>
                <w:t>aber sehr viel höher als in präpandemischem Serum aus USA</w:t>
              </w:r>
            </w:ins>
            <w:r>
              <w:t xml:space="preserve"> </w:t>
            </w:r>
            <w:del w:id="9" w:author="Rohde, Anna" w:date="2021-11-26T16:49:00Z">
              <w:r>
                <w:delText xml:space="preserve">(endemische Coronaviren &amp; SARS-CoV-2) </w:delText>
              </w:r>
            </w:del>
            <w:r>
              <w:t>könnten eine Rolle spielen</w:t>
            </w:r>
          </w:p>
          <w:p>
            <w:pPr>
              <w:pStyle w:val="Liste2"/>
              <w:rPr>
                <w:lang w:val="en-US"/>
              </w:rPr>
            </w:pPr>
            <w:proofErr w:type="spellStart"/>
            <w:r>
              <w:t>Virusvariante</w:t>
            </w:r>
            <w:proofErr w:type="spellEnd"/>
            <w:r>
              <w:t xml:space="preserve"> B.1.1.529</w:t>
            </w:r>
          </w:p>
          <w:p>
            <w:pPr>
              <w:pStyle w:val="Liste3"/>
            </w:pPr>
            <w:r>
              <w:t xml:space="preserve">Aktuell starker Fallzahlanstieg in </w:t>
            </w:r>
            <w:proofErr w:type="spellStart"/>
            <w:r>
              <w:t>Tschwane</w:t>
            </w:r>
            <w:proofErr w:type="spellEnd"/>
            <w:r>
              <w:t xml:space="preserve">/Pretoria, Provinz </w:t>
            </w:r>
            <w:proofErr w:type="spellStart"/>
            <w:r>
              <w:t>Gauteng</w:t>
            </w:r>
            <w:proofErr w:type="spellEnd"/>
            <w:r>
              <w:t>, Südafrika (</w:t>
            </w:r>
            <w:r>
              <w:rPr>
                <w:b/>
                <w:bCs/>
              </w:rPr>
              <w:t>R=1,94)</w:t>
            </w:r>
          </w:p>
          <w:p>
            <w:pPr>
              <w:pStyle w:val="Liste3"/>
            </w:pPr>
            <w:r>
              <w:t>Einzelne Nachweise in Botswana (4) und Hongkong (1, Reisehistorie Südafrika) – Nachtrag: Belgien</w:t>
            </w:r>
          </w:p>
          <w:p>
            <w:pPr>
              <w:pStyle w:val="Liste3"/>
            </w:pPr>
            <w:r>
              <w:t xml:space="preserve">Diverse Spikeprotein Veränderungen: A67V, &amp;Delta;69-70, T95I, G142D, &amp;Delta;143-145, &amp;Delta;211-212, </w:t>
            </w:r>
            <w:r>
              <w:rPr>
                <w:lang w:val="pt-BR"/>
              </w:rPr>
              <w:t>ins214EPE, G339D, S371L, S373P, S375F, K417N, N440K, G446S, S477N, T478K, E484A, Q493K, G496</w:t>
            </w:r>
            <w:proofErr w:type="gramStart"/>
            <w:r>
              <w:rPr>
                <w:lang w:val="pt-BR"/>
              </w:rPr>
              <w:t>S,Q</w:t>
            </w:r>
            <w:proofErr w:type="gramEnd"/>
            <w:r>
              <w:rPr>
                <w:lang w:val="pt-BR"/>
              </w:rPr>
              <w:t>498R, N501Y, Y505H, T547K, D614G, H655Y, N679K, P681H, N764K, D796Y, N856K, Q954H, N969K, L981F</w:t>
            </w:r>
          </w:p>
          <w:p>
            <w:pPr>
              <w:pStyle w:val="Liste3"/>
            </w:pPr>
            <w:r>
              <w:rPr>
                <w:lang w:val="pt-BR"/>
              </w:rPr>
              <w:t>PCR Auffälligkeit: S-Gen Verlust (n=77), ermöglicht PCR screening</w:t>
            </w:r>
          </w:p>
          <w:p>
            <w:pPr>
              <w:pStyle w:val="Liste3"/>
            </w:pPr>
            <w:r>
              <w:rPr>
                <w:lang w:val="pt-BR"/>
              </w:rPr>
              <w:t>Bislang keine Info zu Veränderung von Transmissionsfähigkeit, Krankheitsschwere, Immunevasion, Reinfektionsfähigkeit etc. vorhanden.</w:t>
            </w:r>
          </w:p>
          <w:p>
            <w:pPr>
              <w:pStyle w:val="Liste3"/>
              <w:rPr>
                <w:lang w:val="en-US"/>
              </w:rPr>
            </w:pPr>
            <w:r>
              <w:rPr>
                <w:lang w:val="pt-BR"/>
              </w:rPr>
              <w:t>Seit 24.11.2021 “Variant under Monitoring” by WHO</w:t>
            </w:r>
          </w:p>
          <w:p>
            <w:pPr>
              <w:pStyle w:val="Liste3"/>
              <w:rPr>
                <w:lang w:val="en-US"/>
              </w:rPr>
            </w:pPr>
            <w:proofErr w:type="spellStart"/>
            <w:r>
              <w:rPr>
                <w:lang w:val="en-US"/>
              </w:rPr>
              <w:t>Seit</w:t>
            </w:r>
            <w:proofErr w:type="spellEnd"/>
            <w:r>
              <w:rPr>
                <w:lang w:val="en-US"/>
              </w:rPr>
              <w:t xml:space="preserve"> 26.11.2021 „Variant of </w:t>
            </w:r>
            <w:proofErr w:type="gramStart"/>
            <w:r>
              <w:rPr>
                <w:lang w:val="en-US"/>
              </w:rPr>
              <w:t>Concern“ by</w:t>
            </w:r>
            <w:proofErr w:type="gramEnd"/>
            <w:r>
              <w:rPr>
                <w:lang w:val="en-US"/>
              </w:rPr>
              <w:t xml:space="preserve"> ECDC</w:t>
            </w:r>
          </w:p>
          <w:p>
            <w:pPr>
              <w:pStyle w:val="Liste3"/>
              <w:rPr>
                <w:lang w:val="en-US"/>
              </w:rPr>
            </w:pPr>
            <w:proofErr w:type="spellStart"/>
            <w:r>
              <w:rPr>
                <w:lang w:val="en-US"/>
              </w:rPr>
              <w:t>Heute</w:t>
            </w:r>
            <w:proofErr w:type="spellEnd"/>
            <w:r>
              <w:rPr>
                <w:lang w:val="en-US"/>
              </w:rPr>
              <w:t xml:space="preserve"> (26.11.2021) </w:t>
            </w:r>
            <w:proofErr w:type="spellStart"/>
            <w:r>
              <w:rPr>
                <w:lang w:val="en-US"/>
              </w:rPr>
              <w:t>tagt</w:t>
            </w:r>
            <w:proofErr w:type="spellEnd"/>
            <w:r>
              <w:rPr>
                <w:lang w:val="en-US"/>
              </w:rPr>
              <w:t xml:space="preserve"> WHO Technical Advisory Group (TAG) on virus evolution</w:t>
            </w:r>
            <w:r>
              <w:rPr>
                <w:rFonts w:eastAsiaTheme="minorEastAsia" w:hAnsi="Calibri"/>
                <w:color w:val="000000" w:themeColor="text1"/>
                <w:kern w:val="24"/>
                <w:sz w:val="40"/>
                <w:szCs w:val="40"/>
                <w:lang w:val="en-US" w:eastAsia="de-DE"/>
              </w:rPr>
              <w:t xml:space="preserve"> </w:t>
            </w:r>
          </w:p>
          <w:p>
            <w:pPr>
              <w:pStyle w:val="Liste3"/>
            </w:pPr>
            <w:r>
              <w:t xml:space="preserve">Einstufung von Südafrika, Lesotho, </w:t>
            </w:r>
            <w:proofErr w:type="spellStart"/>
            <w:r>
              <w:t>Eswathini</w:t>
            </w:r>
            <w:proofErr w:type="spellEnd"/>
            <w:r>
              <w:t xml:space="preserve">, Malawi, Botswana, Mosambik </w:t>
            </w:r>
            <w:proofErr w:type="spellStart"/>
            <w:r>
              <w:t>asl</w:t>
            </w:r>
            <w:proofErr w:type="spellEnd"/>
            <w:r>
              <w:t xml:space="preserve"> Virusvariantengebiete</w:t>
            </w:r>
          </w:p>
          <w:p>
            <w:pPr>
              <w:pStyle w:val="Liste3"/>
              <w:numPr>
                <w:ilvl w:val="2"/>
                <w:numId w:val="36"/>
              </w:numPr>
            </w:pPr>
            <w:r>
              <w:t xml:space="preserve">Beförderungsverbot (Rechtsgrundlage </w:t>
            </w:r>
            <w:proofErr w:type="spellStart"/>
            <w:r>
              <w:t>EinreiseVO</w:t>
            </w:r>
            <w:proofErr w:type="spellEnd"/>
            <w:r>
              <w:t>)</w:t>
            </w:r>
          </w:p>
          <w:p>
            <w:pPr>
              <w:pStyle w:val="Liste3"/>
              <w:numPr>
                <w:ilvl w:val="2"/>
                <w:numId w:val="36"/>
              </w:numPr>
            </w:pPr>
            <w:r>
              <w:t>Flugverbot wird diskutiert (vermutlich keine Rechtsgrundlage)</w:t>
            </w:r>
          </w:p>
          <w:p>
            <w:pPr>
              <w:pStyle w:val="Liste3"/>
              <w:numPr>
                <w:ilvl w:val="2"/>
                <w:numId w:val="36"/>
              </w:numPr>
            </w:pPr>
            <w:r>
              <w:t>Zeitpunkt: möglichst schnell, rechtlich möglich: Sonntag 00Uhr</w:t>
            </w:r>
          </w:p>
          <w:p>
            <w:pPr>
              <w:pStyle w:val="Liste3"/>
              <w:numPr>
                <w:ilvl w:val="2"/>
                <w:numId w:val="36"/>
              </w:numPr>
            </w:pPr>
            <w:r>
              <w:t xml:space="preserve">Diskussion: Anpassung §10 </w:t>
            </w:r>
            <w:proofErr w:type="spellStart"/>
            <w:r>
              <w:t>EinreiseVO</w:t>
            </w:r>
            <w:proofErr w:type="spellEnd"/>
            <w:r>
              <w:t xml:space="preserve"> zu Ausnahmen möglich</w:t>
            </w:r>
          </w:p>
          <w:p>
            <w:pPr>
              <w:pStyle w:val="2"/>
            </w:pPr>
            <w:r>
              <w:t>Diskussion</w:t>
            </w:r>
          </w:p>
          <w:p>
            <w:pPr>
              <w:pStyle w:val="Liste2"/>
              <w:rPr>
                <w:lang w:val="de-DE"/>
              </w:rPr>
            </w:pPr>
            <w:r>
              <w:rPr>
                <w:lang w:val="de-DE"/>
              </w:rPr>
              <w:t>Bei dem RRA des ECDC ist der Ansatz gut, jedoch sollte geklärt werden, welchen Zeitpunkt die ECDC als Baseline festlegt. In Deutschland kam es bereits zu einem massiven Anstieg, daher wäre es wichtig zu wissen, welcher Zeitpunkt genutzt werden soll, um die Grafik auszuwerten.</w:t>
            </w:r>
          </w:p>
          <w:p>
            <w:pPr>
              <w:pStyle w:val="Liste2"/>
              <w:rPr>
                <w:lang w:val="de-DE"/>
              </w:rPr>
            </w:pPr>
            <w:r>
              <w:rPr>
                <w:lang w:val="de-DE"/>
              </w:rPr>
              <w:t>Kreuzreaktionen der N Proteine von SARS-CoV-2 und saisonalen Beta-Coronaviren ist wohl bekannt. Unklar, ob das irgendeine Relevanz für COVID hat.</w:t>
            </w:r>
          </w:p>
          <w:p>
            <w:pPr>
              <w:pStyle w:val="Liste2"/>
              <w:rPr>
                <w:lang w:val="de-DE"/>
              </w:rPr>
            </w:pPr>
            <w:r>
              <w:rPr>
                <w:lang w:val="de-DE"/>
              </w:rPr>
              <w:t xml:space="preserve">In Honkong sind nach NY Times 2 Patienten identifiziert. Einer der Fälle war in einem Hotel in einem Zimmer gegenüber des Indexfalls untergekommen. </w:t>
            </w:r>
          </w:p>
          <w:p>
            <w:pPr>
              <w:pStyle w:val="Liste2"/>
              <w:rPr>
                <w:lang w:val="de-DE"/>
              </w:rPr>
            </w:pPr>
            <w:r>
              <w:rPr>
                <w:lang w:val="de-DE"/>
              </w:rPr>
              <w:t>HK hat eine sehr gute Einreisequarantäne. Wenn man die Variante dort bei Einreisenden gefunden hat, dann wird sie auch in anderen Ländern angekommen sein</w:t>
            </w:r>
          </w:p>
          <w:p>
            <w:pPr>
              <w:pStyle w:val="Liste2"/>
              <w:rPr>
                <w:lang w:val="de-DE"/>
              </w:rPr>
            </w:pPr>
            <w:r>
              <w:rPr>
                <w:lang w:val="de-DE"/>
              </w:rPr>
              <w:t xml:space="preserve">In Deutschland wurde diese Variante noch nicht identifiziert. Die Sensitivität der Surveillance ist relativ gut, aber zurzeit </w:t>
            </w:r>
            <w:r>
              <w:rPr>
                <w:lang w:val="de-DE"/>
              </w:rPr>
              <w:lastRenderedPageBreak/>
              <w:t xml:space="preserve">müssten ca. 2000 Fälle mit der Variante infiziert sein, um diese in der Surveillance nachzuweisen. Die Sequenzdaten sind sehr frisch. </w:t>
            </w:r>
          </w:p>
          <w:p>
            <w:pPr>
              <w:pStyle w:val="Liste2"/>
              <w:rPr>
                <w:lang w:val="de-DE"/>
              </w:rPr>
            </w:pPr>
            <w:r>
              <w:rPr>
                <w:lang w:val="de-DE"/>
              </w:rPr>
              <w:t>Mit Partnern aus Südafrika wurde besprochen, dass bei Auffälligkeiten direkt eine Sequenzierung angeschlossen werden sollte.</w:t>
            </w:r>
          </w:p>
          <w:p>
            <w:pPr>
              <w:pStyle w:val="Liste2"/>
              <w:rPr>
                <w:lang w:val="de-DE"/>
              </w:rPr>
            </w:pPr>
            <w:r>
              <w:rPr>
                <w:lang w:val="de-DE"/>
              </w:rPr>
              <w:t xml:space="preserve">Es gibt Hinweise auf mehrere Feiern, die potentiell Ausgangspunkt für das Infektionsgeschehen sein könnte.  </w:t>
            </w:r>
          </w:p>
          <w:p>
            <w:pPr>
              <w:pStyle w:val="Liste2"/>
              <w:rPr>
                <w:lang w:val="de-DE"/>
              </w:rPr>
            </w:pPr>
            <w:r>
              <w:rPr>
                <w:lang w:val="de-DE"/>
              </w:rPr>
              <w:t>Die Impfrate in Südafrika ist relativ gering. Es gibt wenig Informationen zur Epidemiologie des Ausbruchs.</w:t>
            </w:r>
          </w:p>
          <w:p>
            <w:pPr>
              <w:pStyle w:val="Liste2"/>
              <w:rPr>
                <w:lang w:val="de-DE"/>
              </w:rPr>
            </w:pPr>
            <w:r>
              <w:rPr>
                <w:lang w:val="de-DE"/>
              </w:rPr>
              <w:t xml:space="preserve">CDC </w:t>
            </w:r>
            <w:proofErr w:type="spellStart"/>
            <w:r>
              <w:rPr>
                <w:lang w:val="de-DE"/>
              </w:rPr>
              <w:t>Africa</w:t>
            </w:r>
            <w:proofErr w:type="spellEnd"/>
            <w:r>
              <w:rPr>
                <w:lang w:val="de-DE"/>
              </w:rPr>
              <w:t xml:space="preserve"> hat aufgerufen keinen Travel-</w:t>
            </w:r>
            <w:proofErr w:type="spellStart"/>
            <w:r>
              <w:rPr>
                <w:lang w:val="de-DE"/>
              </w:rPr>
              <w:t>Ban</w:t>
            </w:r>
            <w:proofErr w:type="spellEnd"/>
            <w:r>
              <w:rPr>
                <w:lang w:val="de-DE"/>
              </w:rPr>
              <w:t xml:space="preserve"> zu implementieren, da diese in der Vergangenheit wenig Impact gezeigt haben.</w:t>
            </w:r>
          </w:p>
          <w:p>
            <w:pPr>
              <w:pStyle w:val="Liste2"/>
              <w:rPr>
                <w:lang w:val="de-DE"/>
              </w:rPr>
            </w:pPr>
            <w:r>
              <w:rPr>
                <w:lang w:val="de-DE"/>
              </w:rPr>
              <w:t>Über Telemedizin besteht Kontakt zu 2 Krankenhäusern in ZA. Sollte es durch diesen Kanal Informationen geben, werden diese weitergeleitet.</w:t>
            </w:r>
          </w:p>
          <w:p>
            <w:pPr>
              <w:pStyle w:val="Liste2"/>
              <w:rPr>
                <w:lang w:val="de-DE"/>
              </w:rPr>
            </w:pPr>
            <w:r>
              <w:rPr>
                <w:lang w:val="de-DE"/>
              </w:rPr>
              <w:t>Diese Line scheint unabhängig von der Delta Variante entstanden zu sein und zeigt ein ungewöhnliches Mutationsprofil. Weitere Untersuchungen sind nötig um valide Aussagen treffen zu können.</w:t>
            </w:r>
          </w:p>
          <w:p>
            <w:pPr>
              <w:pStyle w:val="Liste2"/>
              <w:rPr>
                <w:lang w:val="de-DE"/>
              </w:rPr>
            </w:pPr>
            <w:r>
              <w:rPr>
                <w:lang w:val="de-DE"/>
              </w:rPr>
              <w:t>In der fachlichen Empfehlung zum Kontaktpersonenmanagement werden konkret 2 Varianten (Beta &amp; Gamma) genannt, diese Formulierung ist sehr spezifisch und berücksichtigt nicht neu auftretende Varianten. Ein generelles Statement zu Reisen auf Länder mit VOC ist nicht enthalten. Dies weicht von der geltenden Verordnung zu Risiko- und Virusvariantengebieten ab.</w:t>
            </w:r>
          </w:p>
          <w:p>
            <w:pPr>
              <w:pStyle w:val="Liste2"/>
              <w:numPr>
                <w:ilvl w:val="0"/>
                <w:numId w:val="0"/>
              </w:numPr>
              <w:ind w:left="833" w:hanging="360"/>
              <w:rPr>
                <w:lang w:val="de-DE"/>
              </w:rPr>
            </w:pPr>
          </w:p>
          <w:p>
            <w:pPr>
              <w:pStyle w:val="ToDo"/>
            </w:pPr>
            <w:proofErr w:type="spellStart"/>
            <w:r>
              <w:rPr>
                <w:b/>
              </w:rPr>
              <w:t>ToDo</w:t>
            </w:r>
            <w:proofErr w:type="spellEnd"/>
            <w:r>
              <w:rPr>
                <w:b/>
              </w:rPr>
              <w:t>:</w:t>
            </w:r>
            <w:r>
              <w:t xml:space="preserve"> Empfehlungen zur KoNa anpassen, sodass der Wortlaut angepasst wird, dass eine Quarantäne von Reisenden aus Gebieten mit wahrscheinlicher Exposition zu VOCs empfohlen wird und im Einklang mit geltenden Verordnungen steht.</w:t>
            </w:r>
          </w:p>
          <w:p>
            <w:pPr>
              <w:pStyle w:val="ToDo"/>
            </w:pPr>
            <w:ins w:id="10" w:author="Rohde, Anna" w:date="2021-11-26T17:04:00Z">
              <w:r>
                <w:t xml:space="preserve">ZIG1/PHI bittet </w:t>
              </w:r>
            </w:ins>
            <w:ins w:id="11" w:author="Rohde, Anna" w:date="2021-11-26T17:08:00Z">
              <w:r>
                <w:t>dar</w:t>
              </w:r>
            </w:ins>
            <w:ins w:id="12" w:author="Rohde, Anna" w:date="2021-11-26T17:09:00Z">
              <w:r>
                <w:t xml:space="preserve">um </w:t>
              </w:r>
            </w:ins>
            <w:ins w:id="13" w:author="Rohde, Anna" w:date="2021-11-26T17:04:00Z">
              <w:r>
                <w:t xml:space="preserve">die Aktualität beiden </w:t>
              </w:r>
            </w:ins>
            <w:ins w:id="14" w:author="Rohde, Anna" w:date="2021-11-26T17:05:00Z">
              <w:r>
                <w:t>A</w:t>
              </w:r>
            </w:ins>
            <w:ins w:id="15" w:author="Rohde, Anna" w:date="2021-11-26T17:04:00Z">
              <w:r>
                <w:t>ufgaben (ID4582</w:t>
              </w:r>
            </w:ins>
            <w:ins w:id="16" w:author="Rohde, Anna" w:date="2021-11-26T17:05:00Z">
              <w:r>
                <w:t xml:space="preserve"> ITS Aufnahmekriterien im internationalen </w:t>
              </w:r>
              <w:proofErr w:type="spellStart"/>
              <w:r>
                <w:t>Verlgeich</w:t>
              </w:r>
            </w:ins>
            <w:proofErr w:type="spellEnd"/>
            <w:ins w:id="17" w:author="Rohde, Anna" w:date="2021-11-26T17:04:00Z">
              <w:r>
                <w:t xml:space="preserve"> und ID4583 Über</w:t>
              </w:r>
            </w:ins>
            <w:ins w:id="18" w:author="Rohde, Anna" w:date="2021-11-26T17:05:00Z">
              <w:r>
                <w:t xml:space="preserve">sterblichkeitsrate Afrika) </w:t>
              </w:r>
              <w:proofErr w:type="spellStart"/>
              <w:r>
                <w:t>krititsch</w:t>
              </w:r>
              <w:proofErr w:type="spellEnd"/>
              <w:r>
                <w:t xml:space="preserve"> </w:t>
              </w:r>
              <w:proofErr w:type="gramStart"/>
              <w:r>
                <w:t>zu  prüfen</w:t>
              </w:r>
              <w:proofErr w:type="gramEnd"/>
              <w:r>
                <w:t>. Die Aufg</w:t>
              </w:r>
            </w:ins>
            <w:ins w:id="19" w:author="Rohde, Anna" w:date="2021-11-26T17:09:00Z">
              <w:r>
                <w:t>a</w:t>
              </w:r>
            </w:ins>
            <w:ins w:id="20" w:author="Rohde, Anna" w:date="2021-11-26T17:05:00Z">
              <w:r>
                <w:t>ben s</w:t>
              </w:r>
            </w:ins>
            <w:ins w:id="21" w:author="Rohde, Anna" w:date="2021-11-26T17:06:00Z">
              <w:r>
                <w:t xml:space="preserve">ind nicht </w:t>
              </w:r>
            </w:ins>
            <w:proofErr w:type="gramStart"/>
            <w:ins w:id="22" w:author="Rohde, Anna" w:date="2021-11-26T17:09:00Z">
              <w:r>
                <w:t xml:space="preserve">besonders  </w:t>
              </w:r>
            </w:ins>
            <w:ins w:id="23" w:author="Rohde, Anna" w:date="2021-11-26T17:06:00Z">
              <w:r>
                <w:t>klar</w:t>
              </w:r>
              <w:proofErr w:type="gramEnd"/>
              <w:r>
                <w:t xml:space="preserve"> umrissen und bedeuten (so wie sie jetzt gestellt sind) unglaublich großen Arbeitsaufwand. Wir </w:t>
              </w:r>
            </w:ins>
            <w:ins w:id="24" w:author="Rohde, Anna" w:date="2021-11-26T17:07:00Z">
              <w:r>
                <w:t xml:space="preserve">haben dafür derzeit keine </w:t>
              </w:r>
              <w:proofErr w:type="spellStart"/>
              <w:r>
                <w:t>Unterst</w:t>
              </w:r>
            </w:ins>
            <w:ins w:id="25" w:author="Rohde, Anna" w:date="2021-11-26T17:08:00Z">
              <w:r>
                <w:t>ü</w:t>
              </w:r>
            </w:ins>
            <w:ins w:id="26" w:author="Rohde, Anna" w:date="2021-11-26T17:07:00Z">
              <w:r>
                <w:t>zung</w:t>
              </w:r>
              <w:proofErr w:type="spellEnd"/>
              <w:r>
                <w:t xml:space="preserve"> in Aussicht</w:t>
              </w:r>
            </w:ins>
            <w:ins w:id="27" w:author="Rohde, Anna" w:date="2021-11-26T17:08:00Z">
              <w:r>
                <w:t xml:space="preserve"> und können das so kaum </w:t>
              </w:r>
            </w:ins>
            <w:ins w:id="28" w:author="Rohde, Anna" w:date="2021-11-26T17:09:00Z">
              <w:r>
                <w:t>stemme</w:t>
              </w:r>
            </w:ins>
            <w:ins w:id="29" w:author="Rohde, Anna" w:date="2021-11-26T17:08:00Z">
              <w:r>
                <w:t>n, besonders in Erwartung der sich entwickelnden internationalen Situation um B.1.1.529</w:t>
              </w:r>
            </w:ins>
            <w:ins w:id="30" w:author="Rohde, Anna" w:date="2021-11-26T17:07:00Z">
              <w:r>
                <w:t>.</w:t>
              </w:r>
            </w:ins>
            <w:bookmarkStart w:id="31" w:name="_GoBack"/>
            <w:bookmarkEnd w:id="31"/>
          </w:p>
          <w:p>
            <w:pPr>
              <w:pStyle w:val="2"/>
            </w:pPr>
            <w:r>
              <w:t xml:space="preserve">National </w:t>
            </w:r>
          </w:p>
          <w:p>
            <w:pPr>
              <w:pStyle w:val="Liste2"/>
              <w:rPr>
                <w:lang w:val="de-DE"/>
              </w:rPr>
            </w:pPr>
            <w:r>
              <w:rPr>
                <w:lang w:val="de-DE"/>
              </w:rPr>
              <w:t xml:space="preserve">Fallzahlen, Todesfälle, Trend, Folien </w:t>
            </w:r>
            <w:hyperlink r:id="rId16" w:history="1">
              <w:r>
                <w:rPr>
                  <w:rStyle w:val="Hyperlink"/>
                  <w:lang w:val="de-DE"/>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5.650.170 (+74.414), davon 100.476 (+357) Todesfälle </w:t>
            </w:r>
          </w:p>
          <w:p>
            <w:pPr>
              <w:pStyle w:val="Liste2"/>
            </w:pPr>
            <w:r>
              <w:t xml:space="preserve">7-Tage-Inzidenz:  438,2/100.000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58.901.630 (70.8%), mit vollständiger Impfung 56.716.237 (68,2%)</w:t>
            </w:r>
          </w:p>
          <w:p>
            <w:pPr>
              <w:pStyle w:val="Liste2"/>
              <w:rPr>
                <w:lang w:val="de-DE"/>
              </w:rPr>
            </w:pPr>
            <w:r>
              <w:rPr>
                <w:lang w:val="de-DE"/>
              </w:rPr>
              <w:t>Verlauf der 7-Tage-Inzidenz der Bundesländer:</w:t>
            </w:r>
          </w:p>
          <w:p>
            <w:pPr>
              <w:pStyle w:val="Liste3"/>
              <w:numPr>
                <w:ilvl w:val="1"/>
                <w:numId w:val="40"/>
              </w:numPr>
            </w:pPr>
            <w:r>
              <w:t>Sachsen bei fast 1.200 / 100.000 EW</w:t>
            </w:r>
          </w:p>
          <w:p>
            <w:pPr>
              <w:pStyle w:val="Liste3"/>
              <w:numPr>
                <w:ilvl w:val="1"/>
                <w:numId w:val="40"/>
              </w:numPr>
            </w:pPr>
            <w:r>
              <w:t>Anstieg im gesamten Bundesgebiet zu beobachten</w:t>
            </w:r>
          </w:p>
          <w:p>
            <w:pPr>
              <w:pStyle w:val="Liste3"/>
              <w:numPr>
                <w:ilvl w:val="1"/>
                <w:numId w:val="40"/>
              </w:numPr>
            </w:pPr>
            <w:r>
              <w:t>Bayern zeigt möglicherweise Stagnation</w:t>
            </w:r>
          </w:p>
          <w:p>
            <w:pPr>
              <w:pStyle w:val="Liste3"/>
              <w:numPr>
                <w:ilvl w:val="1"/>
                <w:numId w:val="40"/>
              </w:numPr>
            </w:pPr>
            <w:r>
              <w:lastRenderedPageBreak/>
              <w:t>Anzahl Kreise mir 7-TI &gt;50 = 411/411(+0)</w:t>
            </w:r>
          </w:p>
          <w:p>
            <w:pPr>
              <w:pStyle w:val="Liste3"/>
              <w:numPr>
                <w:ilvl w:val="1"/>
                <w:numId w:val="40"/>
              </w:numPr>
            </w:pPr>
            <w:r>
              <w:t>Anzahl Kreise mir 7-TI &gt;500 = 149/411 (+11)</w:t>
            </w:r>
          </w:p>
          <w:p>
            <w:pPr>
              <w:pStyle w:val="Liste3"/>
              <w:numPr>
                <w:ilvl w:val="1"/>
                <w:numId w:val="40"/>
              </w:numPr>
            </w:pPr>
            <w:r>
              <w:t>Anzahl Kreise mir 7-TI &gt;1000 = 34/411 (+5)</w:t>
            </w:r>
          </w:p>
          <w:p>
            <w:pPr>
              <w:pStyle w:val="Liste2"/>
            </w:pPr>
            <w:proofErr w:type="spellStart"/>
            <w:r>
              <w:t>Hospitalisierte</w:t>
            </w:r>
            <w:proofErr w:type="spellEnd"/>
            <w:r>
              <w:t xml:space="preserve"> </w:t>
            </w:r>
            <w:proofErr w:type="spellStart"/>
            <w:r>
              <w:t>gesamt</w:t>
            </w:r>
            <w:proofErr w:type="spellEnd"/>
            <w:r>
              <w:t>: 5,97 / 100.000 EW</w:t>
            </w:r>
          </w:p>
          <w:p>
            <w:pPr>
              <w:pStyle w:val="Liste2"/>
            </w:pPr>
            <w:proofErr w:type="spellStart"/>
            <w:r>
              <w:t>Hospitalisierte</w:t>
            </w:r>
            <w:proofErr w:type="spellEnd"/>
            <w:r>
              <w:t xml:space="preserve"> &gt;60: 14,45 / 100.000 EW</w:t>
            </w:r>
          </w:p>
          <w:p>
            <w:pPr>
              <w:pStyle w:val="Liste2"/>
              <w:rPr>
                <w:lang w:val="de-DE"/>
              </w:rPr>
            </w:pPr>
            <w:r>
              <w:rPr>
                <w:lang w:val="de-DE"/>
              </w:rPr>
              <w:t>Todeszahlen nach Alter und Meldewoche</w:t>
            </w:r>
          </w:p>
          <w:p>
            <w:pPr>
              <w:pStyle w:val="Liste3"/>
            </w:pPr>
            <w:r>
              <w:t>Sterbezahlen bisher unter dem Niveau des letzten Winters</w:t>
            </w:r>
          </w:p>
          <w:p>
            <w:pPr>
              <w:pStyle w:val="Liste3"/>
            </w:pPr>
            <w:r>
              <w:t>Höchste Sterbezahlen in der AG 60-79 und &gt;80</w:t>
            </w:r>
          </w:p>
          <w:p>
            <w:pPr>
              <w:pStyle w:val="Liste3"/>
            </w:pPr>
            <w:r>
              <w:t>Im gesamten Verlauf 35 Kinder verstorben; alle mit Vorerkrankungen</w:t>
            </w:r>
          </w:p>
          <w:p>
            <w:pPr>
              <w:pStyle w:val="Liste3"/>
            </w:pPr>
            <w:r>
              <w:t>Einige Todgeburten in der AG 0-4; in diesem Jahr bisher 9 Todesfälle</w:t>
            </w:r>
          </w:p>
          <w:p>
            <w:pPr>
              <w:pStyle w:val="Liste2"/>
            </w:pPr>
            <w:proofErr w:type="spellStart"/>
            <w:r>
              <w:t>Übersterblichkeit</w:t>
            </w:r>
            <w:proofErr w:type="spellEnd"/>
            <w:r>
              <w:t xml:space="preserve"> </w:t>
            </w:r>
            <w:proofErr w:type="spellStart"/>
            <w:r>
              <w:t>derzeit</w:t>
            </w:r>
            <w:proofErr w:type="spellEnd"/>
            <w:r>
              <w:t xml:space="preserve"> </w:t>
            </w:r>
            <w:proofErr w:type="spellStart"/>
            <w:r>
              <w:t>beobachtbar</w:t>
            </w:r>
            <w:proofErr w:type="spellEnd"/>
          </w:p>
          <w:p>
            <w:pPr>
              <w:pStyle w:val="Liste2"/>
              <w:numPr>
                <w:ilvl w:val="0"/>
                <w:numId w:val="0"/>
              </w:numPr>
              <w:ind w:left="833" w:hanging="360"/>
            </w:pPr>
          </w:p>
          <w:p>
            <w:pPr>
              <w:rPr>
                <w:b/>
              </w:rPr>
            </w:pPr>
            <w:r>
              <w:rPr>
                <w:b/>
              </w:rPr>
              <w:t>Diskussion:</w:t>
            </w:r>
          </w:p>
          <w:p>
            <w:pPr>
              <w:pStyle w:val="Liste2"/>
              <w:rPr>
                <w:lang w:val="de-DE"/>
              </w:rPr>
            </w:pPr>
            <w:r>
              <w:rPr>
                <w:lang w:val="de-DE"/>
              </w:rPr>
              <w:t>Man sollte die Todesfälle unter 0-4-jährigen nicht mit den Todesfällen in anderen Altersgruppen vergleichen, sondern mit der Häufigkeit anderer Todesursachen in anderen Altersgruppen</w:t>
            </w:r>
          </w:p>
          <w:p>
            <w:pPr>
              <w:pStyle w:val="Liste2"/>
              <w:rPr>
                <w:lang w:val="de-DE"/>
              </w:rPr>
            </w:pPr>
            <w:r>
              <w:rPr>
                <w:lang w:val="de-DE"/>
              </w:rPr>
              <w:t>50% unter den Verstorbenen in den höheren Altersgruppen waren geimpft. Dies muss mit der gesamten Impfquote in Kontext gesetzt werden. Berücksichtigt man diese, ist der Schutz durch die Impfung weiterhin gut.</w:t>
            </w:r>
          </w:p>
          <w:p>
            <w:pPr>
              <w:pStyle w:val="Liste2"/>
              <w:numPr>
                <w:ilvl w:val="0"/>
                <w:numId w:val="0"/>
              </w:numPr>
              <w:ind w:left="833"/>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Wolff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r>
              <w:rPr>
                <w:sz w:val="22"/>
                <w:szCs w:val="22"/>
              </w:rPr>
              <w:t>Fuchs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ins w:id="32" w:author="Rohde, Anna" w:date="2021-11-26T16:59:00Z">
              <w:r>
                <w:rPr>
                  <w:sz w:val="22"/>
                  <w:szCs w:val="22"/>
                </w:rPr>
                <w:t>IBBS</w:t>
              </w:r>
            </w:ins>
            <w:ins w:id="33" w:author="Rohde, Anna" w:date="2021-11-26T17:00:00Z">
              <w:r>
                <w:rPr>
                  <w:sz w:val="22"/>
                  <w:szCs w:val="22"/>
                </w:rPr>
                <w:t>/STAKOB?</w:t>
              </w:r>
            </w:ins>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 Kröger</w:t>
            </w:r>
          </w:p>
          <w:p>
            <w:pPr>
              <w:rPr>
                <w:sz w:val="22"/>
                <w:szCs w:val="22"/>
              </w:rPr>
            </w:pPr>
          </w:p>
          <w:p>
            <w:pPr>
              <w:rPr>
                <w:sz w:val="22"/>
                <w:szCs w:val="22"/>
              </w:rPr>
            </w:pPr>
          </w:p>
          <w:p>
            <w:pPr>
              <w:rPr>
                <w:sz w:val="22"/>
                <w:szCs w:val="22"/>
              </w:rPr>
            </w:pPr>
            <w:r>
              <w:rPr>
                <w:sz w:val="22"/>
                <w:szCs w:val="22"/>
              </w:rPr>
              <w:t xml:space="preserve"> </w:t>
            </w:r>
          </w:p>
          <w:p>
            <w:pPr>
              <w:rPr>
                <w:sz w:val="22"/>
                <w:szCs w:val="22"/>
              </w:rPr>
            </w:pPr>
          </w:p>
          <w:p>
            <w:pPr>
              <w:rPr>
                <w:ins w:id="34" w:author="Rohde, Anna" w:date="2021-11-26T17:03:00Z"/>
                <w:sz w:val="22"/>
                <w:szCs w:val="22"/>
              </w:rPr>
            </w:pPr>
          </w:p>
          <w:p>
            <w:pPr>
              <w:rPr>
                <w:ins w:id="35" w:author="Rohde, Anna" w:date="2021-11-26T17:03:00Z"/>
                <w:sz w:val="22"/>
                <w:szCs w:val="22"/>
              </w:rPr>
            </w:pPr>
            <w:ins w:id="36" w:author="Rohde, Anna" w:date="2021-11-26T17:03:00Z">
              <w:r>
                <w:rPr>
                  <w:sz w:val="22"/>
                  <w:szCs w:val="22"/>
                </w:rPr>
                <w:t xml:space="preserve">Rohde </w:t>
              </w:r>
            </w:ins>
            <w:ins w:id="37" w:author="Rohde, Anna" w:date="2021-11-26T17:04:00Z">
              <w:r>
                <w:rPr>
                  <w:sz w:val="22"/>
                  <w:szCs w:val="22"/>
                </w:rPr>
                <w:t>ZIG1</w:t>
              </w:r>
            </w:ins>
          </w:p>
          <w:p>
            <w:pPr>
              <w:rPr>
                <w:ins w:id="38" w:author="Rohde, Anna" w:date="2021-11-26T17:07:00Z"/>
                <w:sz w:val="22"/>
                <w:szCs w:val="22"/>
              </w:rPr>
            </w:pPr>
          </w:p>
          <w:p>
            <w:pPr>
              <w:rPr>
                <w:ins w:id="39" w:author="Rohde, Anna" w:date="2021-11-26T17:07:00Z"/>
                <w:sz w:val="22"/>
                <w:szCs w:val="22"/>
              </w:rPr>
            </w:pPr>
          </w:p>
          <w:p>
            <w:pPr>
              <w:rPr>
                <w:ins w:id="40" w:author="Rohde, Anna" w:date="2021-11-26T17:07:00Z"/>
                <w:sz w:val="22"/>
                <w:szCs w:val="22"/>
              </w:rPr>
            </w:pPr>
          </w:p>
          <w:p>
            <w:pPr>
              <w:rPr>
                <w:ins w:id="41" w:author="Rohde, Anna" w:date="2021-11-26T17:07:00Z"/>
                <w:sz w:val="22"/>
                <w:szCs w:val="22"/>
              </w:rPr>
            </w:pPr>
          </w:p>
          <w:p>
            <w:pPr>
              <w:rPr>
                <w:ins w:id="42" w:author="Rohde, Anna" w:date="2021-11-26T17:07:00Z"/>
                <w:sz w:val="22"/>
                <w:szCs w:val="22"/>
              </w:rPr>
            </w:pPr>
          </w:p>
          <w:p>
            <w:pPr>
              <w:rPr>
                <w:ins w:id="43" w:author="Rohde, Anna" w:date="2021-11-26T17:08:00Z"/>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p>
          <w:p>
            <w:pPr>
              <w:pStyle w:val="Liste1"/>
            </w:pPr>
            <w:proofErr w:type="spellStart"/>
            <w:r>
              <w:t>Twinning</w:t>
            </w:r>
            <w:proofErr w:type="spellEnd"/>
            <w:r>
              <w:t xml:space="preserve"> Projekt mit Namibia</w:t>
            </w:r>
          </w:p>
          <w:p>
            <w:pPr>
              <w:pStyle w:val="Liste1"/>
            </w:pPr>
            <w:r>
              <w:t>Im Rahmen einer IAR wurde identifiziert, das labortechnische Kapazitäten zur Durchführung von PCR gestärkt werden sollen</w:t>
            </w:r>
          </w:p>
          <w:p>
            <w:pPr>
              <w:pStyle w:val="Liste1"/>
            </w:pPr>
            <w:r>
              <w:t>Im vergangenen Jahr wurde das erste Testlabor aufgebaut. zurzeit kann dieses Labor 20 -60 Samples / Tag möglich</w:t>
            </w:r>
          </w:p>
          <w:p>
            <w:pPr>
              <w:pStyle w:val="Liste1"/>
            </w:pPr>
            <w:r>
              <w:t xml:space="preserve">Im August </w:t>
            </w:r>
            <w:proofErr w:type="gramStart"/>
            <w:r>
              <w:t>diesen Jahres</w:t>
            </w:r>
            <w:proofErr w:type="gramEnd"/>
            <w:r>
              <w:t xml:space="preserve"> wurde ein neues Labor eingerichtet; zurzeit kann dieses Labor &gt;100 Samples / Tag möglich</w:t>
            </w:r>
          </w:p>
          <w:p>
            <w:pPr>
              <w:pStyle w:val="Liste1"/>
            </w:pPr>
            <w:r>
              <w:t>Ein weiteres Labor wird zurzeit aufgebaut und das Personal trainiert</w:t>
            </w:r>
          </w:p>
          <w:p>
            <w:pPr>
              <w:pStyle w:val="Liste1"/>
            </w:pPr>
            <w:r>
              <w:t xml:space="preserve">SARS-CoV-2 validiertes </w:t>
            </w:r>
            <w:proofErr w:type="spellStart"/>
            <w:r>
              <w:t>Testing</w:t>
            </w:r>
            <w:proofErr w:type="spellEnd"/>
            <w:r>
              <w:t xml:space="preserve"> soll bald möglich sein </w:t>
            </w:r>
          </w:p>
          <w:p>
            <w:pPr>
              <w:pStyle w:val="Liste3"/>
              <w:numPr>
                <w:ilvl w:val="0"/>
                <w:numId w:val="0"/>
              </w:numPr>
            </w:pPr>
          </w:p>
        </w:tc>
        <w:tc>
          <w:tcPr>
            <w:tcW w:w="1463" w:type="dxa"/>
          </w:tcPr>
          <w:p>
            <w:pPr>
              <w:rPr>
                <w:sz w:val="22"/>
                <w:szCs w:val="22"/>
              </w:rPr>
            </w:pPr>
          </w:p>
          <w:p>
            <w:pPr>
              <w:rPr>
                <w:sz w:val="22"/>
                <w:szCs w:val="22"/>
              </w:rPr>
            </w:pPr>
            <w:r>
              <w:rPr>
                <w:sz w:val="22"/>
                <w:szCs w:val="22"/>
              </w:rPr>
              <w:t>Ellerbrok</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sz w:val="28"/>
              </w:rPr>
            </w:pPr>
            <w:r>
              <w:rPr>
                <w:rStyle w:val="1Zchn"/>
              </w:rPr>
              <w:t>Update digitale Projekte</w:t>
            </w:r>
            <w:r>
              <w:rPr>
                <w:b/>
                <w:sz w:val="28"/>
              </w:rPr>
              <w:t xml:space="preserve"> </w:t>
            </w:r>
          </w:p>
          <w:p>
            <w:pPr>
              <w:pStyle w:val="Liste1"/>
            </w:pPr>
            <w:r>
              <w:t xml:space="preserve">Folien </w:t>
            </w:r>
            <w:hyperlink r:id="rId17" w:history="1">
              <w:r>
                <w:rPr>
                  <w:rStyle w:val="Hyperlink"/>
                </w:rPr>
                <w:t>hier</w:t>
              </w:r>
            </w:hyperlink>
          </w:p>
          <w:p>
            <w:pPr>
              <w:pStyle w:val="Liste1"/>
              <w:rPr>
                <w:b/>
              </w:rPr>
            </w:pPr>
            <w:r>
              <w:rPr>
                <w:b/>
              </w:rPr>
              <w:t>CWA</w:t>
            </w:r>
          </w:p>
          <w:p>
            <w:pPr>
              <w:pStyle w:val="Liste2"/>
              <w:rPr>
                <w:lang w:val="de-DE"/>
              </w:rPr>
            </w:pPr>
            <w:r>
              <w:rPr>
                <w:bCs/>
                <w:lang w:val="de-DE"/>
              </w:rPr>
              <w:t>Kennzahlen</w:t>
            </w:r>
            <w:r>
              <w:rPr>
                <w:lang w:val="de-DE"/>
              </w:rPr>
              <w:t xml:space="preserve">: </w:t>
            </w:r>
          </w:p>
          <w:p>
            <w:pPr>
              <w:pStyle w:val="Liste3"/>
            </w:pPr>
            <w:r>
              <w:t>knapp 37 Mio. Downloads | 750.000 Warnende insgesamt</w:t>
            </w:r>
          </w:p>
          <w:p>
            <w:pPr>
              <w:pStyle w:val="Liste3"/>
            </w:pPr>
            <w:r>
              <w:t xml:space="preserve">12.000 Warnende/Tag </w:t>
            </w:r>
          </w:p>
          <w:p>
            <w:pPr>
              <w:pStyle w:val="Liste3"/>
            </w:pPr>
            <w:r>
              <w:t xml:space="preserve">150.000 empfangene Warnungen/Tag </w:t>
            </w:r>
          </w:p>
          <w:p>
            <w:pPr>
              <w:pStyle w:val="Liste2"/>
              <w:rPr>
                <w:lang w:val="de-DE"/>
              </w:rPr>
            </w:pPr>
            <w:r>
              <w:rPr>
                <w:bCs/>
                <w:lang w:val="de-DE"/>
              </w:rPr>
              <w:t>Entwicklung</w:t>
            </w:r>
            <w:r>
              <w:rPr>
                <w:lang w:val="de-DE"/>
              </w:rPr>
              <w:t xml:space="preserve">: </w:t>
            </w:r>
          </w:p>
          <w:p>
            <w:pPr>
              <w:pStyle w:val="Liste3"/>
            </w:pPr>
            <w:proofErr w:type="spellStart"/>
            <w:r>
              <w:t>Notification</w:t>
            </w:r>
            <w:proofErr w:type="spellEnd"/>
            <w:r>
              <w:t xml:space="preserve"> Booster-Impfung nach 6 Monaten</w:t>
            </w:r>
          </w:p>
          <w:p>
            <w:pPr>
              <w:pStyle w:val="Liste2"/>
              <w:rPr>
                <w:lang w:val="de-DE"/>
              </w:rPr>
            </w:pPr>
            <w:r>
              <w:rPr>
                <w:bCs/>
                <w:lang w:val="de-DE"/>
              </w:rPr>
              <w:t>Kommunikation</w:t>
            </w:r>
            <w:r>
              <w:rPr>
                <w:lang w:val="de-DE"/>
              </w:rPr>
              <w:t xml:space="preserve">: </w:t>
            </w:r>
            <w:r>
              <w:rPr>
                <w:lang w:val="de-DE"/>
              </w:rPr>
              <w:tab/>
            </w:r>
          </w:p>
          <w:p>
            <w:pPr>
              <w:pStyle w:val="Liste3"/>
            </w:pPr>
            <w:r>
              <w:t xml:space="preserve">BPK über CWA und </w:t>
            </w:r>
            <w:proofErr w:type="spellStart"/>
            <w:r>
              <w:t>CovPass</w:t>
            </w:r>
            <w:proofErr w:type="spellEnd"/>
            <w:r>
              <w:t>-Check</w:t>
            </w:r>
          </w:p>
          <w:p>
            <w:pPr>
              <w:pStyle w:val="Liste3"/>
              <w:rPr>
                <w:lang w:val="en-US"/>
              </w:rPr>
            </w:pPr>
            <w:r>
              <w:rPr>
                <w:lang w:val="en-US"/>
              </w:rPr>
              <w:t xml:space="preserve">CWA, </w:t>
            </w:r>
            <w:proofErr w:type="spellStart"/>
            <w:r>
              <w:rPr>
                <w:lang w:val="en-US"/>
              </w:rPr>
              <w:t>CovPass</w:t>
            </w:r>
            <w:proofErr w:type="spellEnd"/>
            <w:r>
              <w:rPr>
                <w:lang w:val="en-US"/>
              </w:rPr>
              <w:t xml:space="preserve">-App, </w:t>
            </w:r>
            <w:proofErr w:type="spellStart"/>
            <w:r>
              <w:rPr>
                <w:lang w:val="en-US"/>
              </w:rPr>
              <w:t>CovPassCheck</w:t>
            </w:r>
            <w:proofErr w:type="spellEnd"/>
            <w:r>
              <w:rPr>
                <w:lang w:val="en-US"/>
              </w:rPr>
              <w:t>-App (&gt;100k Impressions)</w:t>
            </w:r>
          </w:p>
          <w:p>
            <w:pPr>
              <w:pStyle w:val="Liste3"/>
            </w:pPr>
            <w:r>
              <w:t>Pandemie-Geschehen (Wochenbericht, Kennzahlen)</w:t>
            </w:r>
          </w:p>
          <w:p>
            <w:pPr>
              <w:pStyle w:val="Liste3"/>
            </w:pPr>
            <w:r>
              <w:t>Impf-Kommunikation</w:t>
            </w:r>
          </w:p>
          <w:p>
            <w:pPr>
              <w:pStyle w:val="Liste1"/>
              <w:rPr>
                <w:b/>
              </w:rPr>
            </w:pPr>
            <w:proofErr w:type="spellStart"/>
            <w:r>
              <w:rPr>
                <w:b/>
              </w:rPr>
              <w:lastRenderedPageBreak/>
              <w:t>CovPassApp</w:t>
            </w:r>
            <w:proofErr w:type="spellEnd"/>
          </w:p>
          <w:p>
            <w:pPr>
              <w:pStyle w:val="Liste2"/>
            </w:pPr>
            <w:r>
              <w:rPr>
                <w:bCs/>
              </w:rPr>
              <w:t>Kennzahlen</w:t>
            </w:r>
            <w:r>
              <w:t>:</w:t>
            </w:r>
            <w:r>
              <w:tab/>
            </w:r>
          </w:p>
          <w:p>
            <w:pPr>
              <w:pStyle w:val="Liste3"/>
            </w:pPr>
            <w:r>
              <w:t>134,6 Mio. DCC (Stand 23.11.)</w:t>
            </w:r>
          </w:p>
          <w:p>
            <w:pPr>
              <w:pStyle w:val="Liste3"/>
              <w:rPr>
                <w:lang w:val="en-US"/>
              </w:rPr>
            </w:pPr>
            <w:proofErr w:type="spellStart"/>
            <w:r>
              <w:rPr>
                <w:lang w:val="en-US"/>
              </w:rPr>
              <w:t>CovPass</w:t>
            </w:r>
            <w:proofErr w:type="spellEnd"/>
            <w:r>
              <w:rPr>
                <w:lang w:val="en-US"/>
              </w:rPr>
              <w:t>-App: &gt; 25 Mio. Downloads (Stand 25.11.)</w:t>
            </w:r>
          </w:p>
          <w:p>
            <w:pPr>
              <w:pStyle w:val="Liste3"/>
            </w:pPr>
            <w:proofErr w:type="spellStart"/>
            <w:r>
              <w:t>CovPassCheck</w:t>
            </w:r>
            <w:proofErr w:type="spellEnd"/>
            <w:r>
              <w:t>-App: &gt; 950.000 Downloads (Stand 25.11.)</w:t>
            </w:r>
          </w:p>
          <w:p>
            <w:pPr>
              <w:pStyle w:val="Liste3"/>
            </w:pPr>
            <w:r>
              <w:t>tägliche Downloads um 50% gestiegen in der letzten Woche</w:t>
            </w:r>
          </w:p>
          <w:p>
            <w:pPr>
              <w:pStyle w:val="Liste2"/>
            </w:pPr>
            <w:r>
              <w:rPr>
                <w:bCs/>
              </w:rPr>
              <w:t>Entwicklung:</w:t>
            </w:r>
            <w:r>
              <w:rPr>
                <w:bCs/>
              </w:rPr>
              <w:tab/>
            </w:r>
          </w:p>
          <w:p>
            <w:pPr>
              <w:pStyle w:val="Liste3"/>
            </w:pPr>
            <w:r>
              <w:t>Version 1.14</w:t>
            </w:r>
            <w:r>
              <w:tab/>
            </w:r>
          </w:p>
          <w:p>
            <w:pPr>
              <w:pStyle w:val="Liste2"/>
            </w:pPr>
            <w:r>
              <w:rPr>
                <w:bCs/>
              </w:rPr>
              <w:t>Kommunikation</w:t>
            </w:r>
            <w:r>
              <w:t>:</w:t>
            </w:r>
            <w:r>
              <w:tab/>
            </w:r>
          </w:p>
          <w:p>
            <w:pPr>
              <w:pStyle w:val="Liste3"/>
            </w:pPr>
            <w:r>
              <w:t>Check-App Kommunikationsmaterial steht online zur Verfügung</w:t>
            </w:r>
          </w:p>
          <w:p>
            <w:pPr>
              <w:pStyle w:val="Liste3"/>
            </w:pPr>
            <w:r>
              <w:t xml:space="preserve">Akzeptanz der </w:t>
            </w:r>
            <w:proofErr w:type="spellStart"/>
            <w:r>
              <w:t>CheckApp</w:t>
            </w:r>
            <w:proofErr w:type="spellEnd"/>
            <w:r>
              <w:t xml:space="preserve"> steigt </w:t>
            </w:r>
            <w:r>
              <w:sym w:font="Wingdings" w:char="F0E0"/>
            </w:r>
            <w:r>
              <w:t xml:space="preserve"> Bsp. NRW Verordnung</w:t>
            </w:r>
          </w:p>
          <w:p>
            <w:pPr>
              <w:pStyle w:val="Liste1"/>
              <w:rPr>
                <w:b/>
              </w:rPr>
            </w:pPr>
            <w:r>
              <w:rPr>
                <w:b/>
              </w:rPr>
              <w:t>DEA</w:t>
            </w:r>
          </w:p>
          <w:p>
            <w:pPr>
              <w:pStyle w:val="Liste2"/>
            </w:pPr>
            <w:r>
              <w:t xml:space="preserve">Kennzahlen: </w:t>
            </w:r>
            <w:r>
              <w:tab/>
            </w:r>
          </w:p>
          <w:p>
            <w:pPr>
              <w:pStyle w:val="Liste3"/>
            </w:pPr>
            <w:r>
              <w:t>immer mehr Länder werden wieder als Risikogebiete eingestuft &gt; Zahl der Anmeldungen steigt</w:t>
            </w:r>
          </w:p>
          <w:p>
            <w:pPr>
              <w:pStyle w:val="Liste3"/>
            </w:pPr>
            <w:r>
              <w:t>ca. 60.000 Anmeldungen pro Tag | &gt; 17,1 Mio. Anmeldungen seit 11/2020</w:t>
            </w:r>
          </w:p>
          <w:p>
            <w:pPr>
              <w:pStyle w:val="Liste1"/>
              <w:numPr>
                <w:ilvl w:val="0"/>
                <w:numId w:val="0"/>
              </w:numPr>
              <w:ind w:left="473"/>
              <w:rPr>
                <w:b/>
              </w:rPr>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berichtet)</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 xml:space="preserve">Hinweise zur Kontaktbeschränkung werden prominenter </w:t>
            </w:r>
            <w:proofErr w:type="spellStart"/>
            <w:r>
              <w:t>plaziert</w:t>
            </w:r>
            <w:proofErr w:type="spellEnd"/>
          </w:p>
          <w:p>
            <w:pPr>
              <w:pStyle w:val="Liste1"/>
            </w:pPr>
            <w:r>
              <w:t>Kommunikation zur Booster-Impfung wird weiter ausgebaut</w:t>
            </w:r>
          </w:p>
          <w:p>
            <w:pPr>
              <w:pStyle w:val="2"/>
            </w:pPr>
            <w:r>
              <w:t>Presse</w:t>
            </w:r>
          </w:p>
          <w:p>
            <w:pPr>
              <w:pStyle w:val="Liste1"/>
            </w:pPr>
            <w:r>
              <w:t>Gestern wurde zu den 100.000 Todesfällen getwittert. Große Resonanz auf den Post</w:t>
            </w:r>
          </w:p>
          <w:p>
            <w:pPr>
              <w:pStyle w:val="Liste1"/>
            </w:pPr>
            <w:r>
              <w:t>In den letzten Wochen gab es insgesamt eine erhöhte Resonanz und Aufmerksamkeit auf den öffentlichen Kanälen des RKI</w:t>
            </w:r>
          </w:p>
          <w:p>
            <w:pPr>
              <w:pStyle w:val="2"/>
            </w:pPr>
            <w:r>
              <w:t>P1</w:t>
            </w:r>
          </w:p>
          <w:p>
            <w:pPr>
              <w:pStyle w:val="Liste1"/>
              <w:rPr>
                <w:i/>
              </w:rPr>
            </w:pPr>
            <w:r>
              <w:t>Der 2G/3G Flyer wird zurzeit überarbeitet und soll wenn möglich Montag veröffentlicht</w:t>
            </w:r>
          </w:p>
          <w:p>
            <w:pPr>
              <w:pStyle w:val="Liste1"/>
              <w:rPr>
                <w:i/>
              </w:rPr>
            </w:pPr>
            <w:r>
              <w:t>Flyer „Verhaltensregeln: Sicher durch den Winter“ wurde erstellt und mit der AG Diagnostik abgestimmt. Die Empfehlungen wurden überarbeitet.</w:t>
            </w:r>
          </w:p>
          <w:p>
            <w:pPr>
              <w:pStyle w:val="Liste1"/>
              <w:numPr>
                <w:ilvl w:val="0"/>
                <w:numId w:val="0"/>
              </w:numPr>
              <w:ind w:left="473" w:hanging="360"/>
              <w:rPr>
                <w:i/>
              </w:rPr>
            </w:pPr>
          </w:p>
          <w:p>
            <w:pPr>
              <w:pStyle w:val="Liste1"/>
              <w:numPr>
                <w:ilvl w:val="0"/>
                <w:numId w:val="0"/>
              </w:numPr>
              <w:ind w:left="473" w:hanging="360"/>
              <w:rPr>
                <w:b/>
              </w:rPr>
            </w:pPr>
            <w:r>
              <w:rPr>
                <w:b/>
              </w:rPr>
              <w:t>Diskussion:</w:t>
            </w:r>
          </w:p>
          <w:p>
            <w:pPr>
              <w:pStyle w:val="Liste2"/>
              <w:rPr>
                <w:lang w:val="de-DE"/>
              </w:rPr>
            </w:pPr>
            <w:r>
              <w:rPr>
                <w:lang w:val="de-DE"/>
              </w:rPr>
              <w:t>Einige Formulierungen scheinen relative komplex und lang. Eine Reduktion wäre wünschenswerte.</w:t>
            </w:r>
          </w:p>
          <w:p>
            <w:pPr>
              <w:pStyle w:val="Liste2"/>
              <w:rPr>
                <w:lang w:val="de-DE"/>
              </w:rPr>
            </w:pPr>
            <w:r>
              <w:rPr>
                <w:lang w:val="de-DE"/>
              </w:rPr>
              <w:t xml:space="preserve">Es sollte klar kommuniziert werden, dass eine Kontaktreduktion auch jetzt schon </w:t>
            </w:r>
            <w:proofErr w:type="spellStart"/>
            <w:r>
              <w:rPr>
                <w:lang w:val="de-DE"/>
              </w:rPr>
              <w:t>wichitg</w:t>
            </w:r>
            <w:proofErr w:type="spellEnd"/>
            <w:r>
              <w:rPr>
                <w:lang w:val="de-DE"/>
              </w:rPr>
              <w:t xml:space="preserve"> ist und nicht erst zu Weihnachten.</w:t>
            </w:r>
          </w:p>
          <w:p>
            <w:pPr>
              <w:pStyle w:val="Liste2"/>
              <w:numPr>
                <w:ilvl w:val="0"/>
                <w:numId w:val="0"/>
              </w:numPr>
              <w:ind w:left="833"/>
              <w:rPr>
                <w:lang w:val="de-DE"/>
              </w:rPr>
            </w:pPr>
          </w:p>
          <w:p>
            <w:pPr>
              <w:pStyle w:val="ToDo"/>
            </w:pPr>
            <w:proofErr w:type="spellStart"/>
            <w:r>
              <w:rPr>
                <w:b/>
              </w:rPr>
              <w:lastRenderedPageBreak/>
              <w:t>ToDo</w:t>
            </w:r>
            <w:proofErr w:type="spellEnd"/>
            <w:r>
              <w:rPr>
                <w:b/>
              </w:rPr>
              <w:t>:</w:t>
            </w:r>
            <w:r>
              <w:t xml:space="preserve"> Es wird gebeten Rückmeldung direkt im Dokument zu den Verhaltensregeln (</w:t>
            </w:r>
            <w:hyperlink r:id="rId18" w:history="1">
              <w:r>
                <w:rPr>
                  <w:rStyle w:val="Hyperlink"/>
                </w:rPr>
                <w:t>hier</w:t>
              </w:r>
            </w:hyperlink>
            <w:r>
              <w:t>) gegeben werden.</w:t>
            </w:r>
          </w:p>
          <w:p>
            <w:pPr>
              <w:pStyle w:val="Liste2"/>
              <w:numPr>
                <w:ilvl w:val="0"/>
                <w:numId w:val="0"/>
              </w:numPr>
              <w:ind w:left="833" w:hanging="360"/>
              <w:rPr>
                <w:lang w:val="de-DE"/>
              </w:rPr>
            </w:pPr>
          </w:p>
          <w:p>
            <w:pPr>
              <w:pStyle w:val="2"/>
            </w:pPr>
            <w:r>
              <w:t>Dokument zu PCR-</w:t>
            </w:r>
            <w:proofErr w:type="spellStart"/>
            <w:r>
              <w:t>Testing</w:t>
            </w:r>
            <w:proofErr w:type="spellEnd"/>
            <w:r>
              <w:t xml:space="preserve"> Kapazitäten</w:t>
            </w:r>
          </w:p>
          <w:p>
            <w:pPr>
              <w:pStyle w:val="Liste2"/>
              <w:rPr>
                <w:lang w:val="de-DE"/>
              </w:rPr>
            </w:pPr>
            <w:r>
              <w:rPr>
                <w:lang w:val="de-DE"/>
              </w:rPr>
              <w:t xml:space="preserve">Entwurf </w:t>
            </w:r>
            <w:hyperlink r:id="rId19" w:history="1">
              <w:r>
                <w:rPr>
                  <w:rStyle w:val="Hyperlink"/>
                  <w:lang w:val="de-DE"/>
                </w:rPr>
                <w:t>hier</w:t>
              </w:r>
            </w:hyperlink>
          </w:p>
          <w:p>
            <w:pPr>
              <w:pStyle w:val="Liste2"/>
              <w:rPr>
                <w:lang w:val="de-DE"/>
              </w:rPr>
            </w:pPr>
            <w:r>
              <w:rPr>
                <w:lang w:val="de-DE"/>
              </w:rPr>
              <w:t>Empfehlung für einen Zielgerichteten Einsatz von PCR Kapazitäten</w:t>
            </w:r>
          </w:p>
          <w:p>
            <w:pPr>
              <w:pStyle w:val="Liste2"/>
              <w:rPr>
                <w:lang w:val="de-DE"/>
              </w:rPr>
            </w:pPr>
            <w:r>
              <w:rPr>
                <w:lang w:val="de-DE"/>
              </w:rPr>
              <w:t>Ländern können in Abhängigkeit von der regionalen Situation Regelungen entsprechend anpassen. Es handelt sich von Seiten des RKI um Empfehlungen.</w:t>
            </w:r>
          </w:p>
          <w:p>
            <w:pPr>
              <w:pStyle w:val="Liste2"/>
              <w:rPr>
                <w:lang w:val="de-DE"/>
              </w:rPr>
            </w:pPr>
            <w:r>
              <w:rPr>
                <w:lang w:val="de-DE"/>
              </w:rPr>
              <w:t>Ein Verweis im Dokument zur Nationalen Teststrategie sollte erfolgen</w:t>
            </w:r>
          </w:p>
          <w:p>
            <w:pPr>
              <w:pStyle w:val="Liste2"/>
              <w:rPr>
                <w:lang w:val="de-DE"/>
              </w:rPr>
            </w:pPr>
            <w:r>
              <w:rPr>
                <w:lang w:val="de-DE"/>
              </w:rPr>
              <w:t>Die Indikation der PCR-Pool Testungen wurde in der AGI kritisch diskutiert</w:t>
            </w:r>
          </w:p>
          <w:p>
            <w:pPr>
              <w:pStyle w:val="ToDo"/>
            </w:pPr>
            <w:proofErr w:type="spellStart"/>
            <w:r>
              <w:rPr>
                <w:b/>
              </w:rPr>
              <w:t>ToDo</w:t>
            </w:r>
            <w:proofErr w:type="spellEnd"/>
            <w:r>
              <w:rPr>
                <w:b/>
              </w:rPr>
              <w:t>:</w:t>
            </w:r>
            <w:r>
              <w:t xml:space="preserve"> Text des Dokuments soll am Montag veröffentlicht werden.</w:t>
            </w:r>
          </w:p>
          <w:p>
            <w:pPr>
              <w:pStyle w:val="ToDo"/>
            </w:pPr>
          </w:p>
          <w:p>
            <w:pPr>
              <w:pStyle w:val="2"/>
            </w:pPr>
            <w:r>
              <w:t>Kommunikation zur neuen Variante aus Südafrika</w:t>
            </w:r>
          </w:p>
          <w:p>
            <w:pPr>
              <w:pStyle w:val="Liste2"/>
              <w:rPr>
                <w:lang w:val="de-DE"/>
              </w:rPr>
            </w:pPr>
            <w:r>
              <w:rPr>
                <w:lang w:val="de-DE"/>
              </w:rPr>
              <w:t xml:space="preserve">Entwurf </w:t>
            </w:r>
            <w:hyperlink r:id="rId20" w:history="1">
              <w:r>
                <w:rPr>
                  <w:rStyle w:val="Hyperlink"/>
                  <w:lang w:val="de-DE"/>
                </w:rPr>
                <w:t>hier</w:t>
              </w:r>
            </w:hyperlink>
          </w:p>
          <w:p>
            <w:pPr>
              <w:pStyle w:val="Liste2"/>
              <w:rPr>
                <w:lang w:val="de-DE"/>
              </w:rPr>
            </w:pPr>
            <w:r>
              <w:rPr>
                <w:lang w:val="de-DE"/>
              </w:rPr>
              <w:t>Herr Wolff hat einen Text zur fachlichen Einschätzung der neuen Variante entworfen und im Krisenstab geteilt</w:t>
            </w:r>
          </w:p>
          <w:p>
            <w:pPr>
              <w:pStyle w:val="Liste2"/>
              <w:rPr>
                <w:lang w:val="de-DE"/>
              </w:rPr>
            </w:pPr>
            <w:r>
              <w:rPr>
                <w:lang w:val="de-DE"/>
              </w:rPr>
              <w:t>Das Dokument soll keine Empfehlungen zu Maßnahmen enthalten und lediglich eine fachliche Einschätzung des Virus sein</w:t>
            </w:r>
          </w:p>
          <w:p>
            <w:pPr>
              <w:pStyle w:val="Liste2"/>
              <w:rPr>
                <w:lang w:val="de-DE"/>
              </w:rPr>
            </w:pPr>
            <w:r>
              <w:rPr>
                <w:lang w:val="de-DE"/>
              </w:rPr>
              <w:t>Das Dokument wurde im Krisenstab überarbeitet</w:t>
            </w:r>
          </w:p>
          <w:p>
            <w:pPr>
              <w:pStyle w:val="Liste2"/>
              <w:rPr>
                <w:lang w:val="de-DE"/>
              </w:rPr>
            </w:pPr>
            <w:r>
              <w:rPr>
                <w:lang w:val="de-DE"/>
              </w:rPr>
              <w:t>Das Dokument wird auf der Webpage des RKI als extra Artikel aufgenommen. Bei einer Klassifizierung als VOC wird dies dann in der entsprechenden Rubrik veröffentlicht</w:t>
            </w:r>
            <w:r>
              <w:rPr>
                <w:lang w:val="de-DE"/>
              </w:rPr>
              <w:br/>
            </w:r>
          </w:p>
        </w:tc>
        <w:tc>
          <w:tcPr>
            <w:tcW w:w="1463" w:type="dxa"/>
          </w:tcPr>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p>
          <w:p>
            <w:pPr>
              <w:pStyle w:val="Liste1"/>
            </w:pPr>
            <w:r>
              <w:t xml:space="preserve">Der Ausschuss für Humanarzneimittel (Committee </w:t>
            </w:r>
            <w:proofErr w:type="spellStart"/>
            <w:r>
              <w:t>for</w:t>
            </w:r>
            <w:proofErr w:type="spellEnd"/>
            <w:r>
              <w:t xml:space="preserve"> </w:t>
            </w:r>
            <w:proofErr w:type="spellStart"/>
            <w:r>
              <w:t>Medicinal</w:t>
            </w:r>
            <w:proofErr w:type="spellEnd"/>
            <w:r>
              <w:t xml:space="preserve"> Products </w:t>
            </w:r>
            <w:proofErr w:type="spellStart"/>
            <w:r>
              <w:t>for</w:t>
            </w:r>
            <w:proofErr w:type="spellEnd"/>
            <w:r>
              <w:t xml:space="preserve"> Human Use, CHMP) bei der Europäischen Arzneimittelagentur (European </w:t>
            </w:r>
            <w:proofErr w:type="spellStart"/>
            <w:r>
              <w:t>Medicines</w:t>
            </w:r>
            <w:proofErr w:type="spellEnd"/>
            <w:r>
              <w:t xml:space="preserve"> Agency, EMA) hat am 25.11.2021 die Empfehlung ausgesprochen, für den COVID-19-Impfstoff </w:t>
            </w:r>
            <w:proofErr w:type="spellStart"/>
            <w:r>
              <w:t>Comirnaty</w:t>
            </w:r>
            <w:proofErr w:type="spellEnd"/>
            <w:r>
              <w:t xml:space="preserve"> von </w:t>
            </w:r>
            <w:proofErr w:type="spellStart"/>
            <w:r>
              <w:t>BioNTech</w:t>
            </w:r>
            <w:proofErr w:type="spellEnd"/>
            <w:r>
              <w:t xml:space="preserve">/Pfizer eine Zulassungserweiterung für die EU und damit auch Deutschland zu erteilen. Mit der Zulassungserweiterung kann dieser Impfstoff ab einem Alter von 5 Jahren eingesetzt werden. </w:t>
            </w:r>
            <w:r>
              <w:rPr>
                <w:b/>
              </w:rPr>
              <w:t xml:space="preserve">Eine Off-Label </w:t>
            </w:r>
            <w:r>
              <w:rPr>
                <w:b/>
              </w:rPr>
              <w:lastRenderedPageBreak/>
              <w:t>Nutzung des jetzt verfügbaren Impfstoffs für Erwachsene bei Kindern ab 5 Jahren wird in Deutschland nicht empfohlen.</w:t>
            </w:r>
          </w:p>
          <w:p>
            <w:pPr>
              <w:pStyle w:val="Liste1"/>
            </w:pPr>
            <w:r>
              <w:t>Eine entsprechende Empfehlung der STIKO ist noch in Arbeit</w:t>
            </w:r>
          </w:p>
          <w:p>
            <w:pPr>
              <w:pStyle w:val="Liste1"/>
            </w:pPr>
            <w:r>
              <w:t>Eine Stellungnahme zur Impflicht wurde erarbeitet. Eine einrichtungsbezogene aber auch allgemeine Impfplicht wird vom RKI als sinnvoll erachtet.</w:t>
            </w:r>
          </w:p>
          <w:p>
            <w:pPr>
              <w:pStyle w:val="Liste1"/>
            </w:pPr>
            <w:r>
              <w:t>Zurzeit erreich das RKI viele Erlasse mit kurzer Bearbeitungszeit (&lt;24h)</w:t>
            </w:r>
          </w:p>
          <w:p>
            <w:pPr>
              <w:pStyle w:val="Liste1"/>
              <w:numPr>
                <w:ilvl w:val="0"/>
                <w:numId w:val="0"/>
              </w:numPr>
              <w:ind w:left="473" w:hanging="360"/>
            </w:pPr>
          </w:p>
          <w:p>
            <w:pPr>
              <w:pStyle w:val="2"/>
            </w:pPr>
            <w:r>
              <w:t>STIKO</w:t>
            </w:r>
          </w:p>
          <w:p>
            <w:pPr>
              <w:pStyle w:val="Liste1"/>
            </w:pPr>
            <w:r>
              <w:t>Die Regelung zur Schutzimpfung bei Genesenen bleibt erhalten. Bei einer Impfung die bereits mehr al 6 Monate zurückliegt, soll ebenfalls eine Booster-Impfung erfolgen</w:t>
            </w:r>
          </w:p>
          <w:p>
            <w:pPr>
              <w:pStyle w:val="Liste1"/>
              <w:numPr>
                <w:ilvl w:val="0"/>
                <w:numId w:val="0"/>
              </w:numPr>
              <w:ind w:left="473" w:hanging="360"/>
            </w:pPr>
          </w:p>
          <w:p>
            <w:pPr>
              <w:pStyle w:val="Liste1"/>
              <w:numPr>
                <w:ilvl w:val="0"/>
                <w:numId w:val="0"/>
              </w:numPr>
              <w:ind w:left="473" w:hanging="360"/>
              <w:rPr>
                <w:b/>
              </w:rPr>
            </w:pPr>
            <w:r>
              <w:rPr>
                <w:b/>
              </w:rPr>
              <w:t>Diskussion:</w:t>
            </w:r>
          </w:p>
          <w:p>
            <w:pPr>
              <w:pStyle w:val="Liste2"/>
              <w:rPr>
                <w:lang w:val="de-DE"/>
              </w:rPr>
            </w:pPr>
            <w:r>
              <w:rPr>
                <w:lang w:val="de-DE"/>
              </w:rPr>
              <w:t xml:space="preserve">Ein Initiativbericht zur Anpassung der </w:t>
            </w:r>
            <w:proofErr w:type="spellStart"/>
            <w:r>
              <w:rPr>
                <w:lang w:val="de-DE"/>
              </w:rPr>
              <w:t>SchAusnahmV</w:t>
            </w:r>
            <w:proofErr w:type="spellEnd"/>
            <w:r>
              <w:rPr>
                <w:lang w:val="de-DE"/>
              </w:rPr>
              <w:t xml:space="preserve"> sollte erfolgen, da diese Verordnung geimpfte Personen generell von der Quarantäne ausnimmt. Dies entspricht nicht den aktuellen Anforderungen in der jetzigen epidemischen Lage</w:t>
            </w:r>
          </w:p>
          <w:p>
            <w:pPr>
              <w:pStyle w:val="Liste2"/>
              <w:rPr>
                <w:lang w:val="de-DE"/>
              </w:rPr>
            </w:pPr>
            <w:r>
              <w:rPr>
                <w:lang w:val="de-DE"/>
              </w:rPr>
              <w:t>Ein genaues Datum der Lieferung des Impfstoffes für Kinder ist noch nicht bekannt.</w:t>
            </w:r>
          </w:p>
          <w:p>
            <w:pPr>
              <w:pStyle w:val="Liste2"/>
              <w:rPr>
                <w:lang w:val="de-DE"/>
              </w:rPr>
            </w:pPr>
            <w:r>
              <w:rPr>
                <w:lang w:val="de-DE"/>
              </w:rPr>
              <w:t>In der jetzigen Lage mangelt es nicht an Impfstoff für Erwachsene</w:t>
            </w:r>
          </w:p>
          <w:p>
            <w:pPr>
              <w:pStyle w:val="Liste2"/>
              <w:rPr>
                <w:lang w:val="de-DE"/>
              </w:rPr>
            </w:pPr>
            <w:r>
              <w:rPr>
                <w:lang w:val="de-DE"/>
              </w:rPr>
              <w:t>Eine einrichtungsbezogene Impfpflicht lässt sich einfacher implementieren als eine allg. Impflicht</w:t>
            </w:r>
          </w:p>
          <w:p>
            <w:pPr>
              <w:pStyle w:val="Liste2"/>
              <w:numPr>
                <w:ilvl w:val="0"/>
                <w:numId w:val="0"/>
              </w:numPr>
              <w:ind w:left="833"/>
              <w:rPr>
                <w:lang w:val="de-DE"/>
              </w:rPr>
            </w:pP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Liste1"/>
            </w:pPr>
            <w:r>
              <w:t>(nicht berichtet)</w:t>
            </w:r>
          </w:p>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t>(nicht berichtet)</w:t>
            </w:r>
          </w:p>
          <w:p>
            <w:pPr>
              <w:pStyle w:val="3"/>
              <w:numPr>
                <w:ilvl w:val="0"/>
                <w:numId w:val="0"/>
              </w:numPr>
              <w:spacing w:before="0"/>
              <w:ind w:left="107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 xml:space="preserve">Die neue </w:t>
            </w:r>
            <w:proofErr w:type="spellStart"/>
            <w:r>
              <w:t>SurvNet</w:t>
            </w:r>
            <w:proofErr w:type="spellEnd"/>
            <w:r>
              <w:t xml:space="preserve"> Version würde ausgerollt</w:t>
            </w:r>
          </w:p>
          <w:p>
            <w:pPr>
              <w:pStyle w:val="Liste1"/>
            </w:pPr>
            <w:r>
              <w:t>Impfdaten können nun besser erfasst werden</w:t>
            </w:r>
          </w:p>
          <w:p>
            <w:pPr>
              <w:pStyle w:val="Liste1"/>
            </w:pPr>
            <w:r>
              <w:t>Zusätzlich werden Informationen zu Reinfektionen erfasst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p>
          <w:p>
            <w:pPr>
              <w:pStyle w:val="Liste1"/>
            </w:pPr>
            <w:r>
              <w:t>Heute fand die 300. Sitzung des Krisenstabs statt.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16</w:t>
            </w:r>
          </w:p>
        </w:tc>
        <w:tc>
          <w:tcPr>
            <w:tcW w:w="6824" w:type="dxa"/>
          </w:tcPr>
          <w:p>
            <w:pPr>
              <w:pStyle w:val="1"/>
            </w:pPr>
            <w:r>
              <w:t>Andere Themen</w:t>
            </w:r>
          </w:p>
          <w:p>
            <w:pPr>
              <w:pStyle w:val="Liste1"/>
            </w:pPr>
            <w:r>
              <w:t xml:space="preserve">Nächste Sitzung: Mittwoch, 01.12.2021,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9F8"/>
    <w:multiLevelType w:val="hybridMultilevel"/>
    <w:tmpl w:val="C6F2D0EC"/>
    <w:lvl w:ilvl="0" w:tplc="A6547B72">
      <w:start w:val="1"/>
      <w:numFmt w:val="bullet"/>
      <w:lvlText w:val=""/>
      <w:lvlJc w:val="left"/>
      <w:pPr>
        <w:tabs>
          <w:tab w:val="num" w:pos="720"/>
        </w:tabs>
        <w:ind w:left="720" w:hanging="360"/>
      </w:pPr>
      <w:rPr>
        <w:rFonts w:ascii="Wingdings" w:hAnsi="Wingdings" w:hint="default"/>
      </w:rPr>
    </w:lvl>
    <w:lvl w:ilvl="1" w:tplc="47FC087A" w:tentative="1">
      <w:start w:val="1"/>
      <w:numFmt w:val="bullet"/>
      <w:lvlText w:val=""/>
      <w:lvlJc w:val="left"/>
      <w:pPr>
        <w:tabs>
          <w:tab w:val="num" w:pos="1440"/>
        </w:tabs>
        <w:ind w:left="1440" w:hanging="360"/>
      </w:pPr>
      <w:rPr>
        <w:rFonts w:ascii="Wingdings" w:hAnsi="Wingdings" w:hint="default"/>
      </w:rPr>
    </w:lvl>
    <w:lvl w:ilvl="2" w:tplc="9F60A7F2">
      <w:start w:val="1"/>
      <w:numFmt w:val="bullet"/>
      <w:lvlText w:val=""/>
      <w:lvlJc w:val="left"/>
      <w:pPr>
        <w:tabs>
          <w:tab w:val="num" w:pos="2160"/>
        </w:tabs>
        <w:ind w:left="2160" w:hanging="360"/>
      </w:pPr>
      <w:rPr>
        <w:rFonts w:ascii="Wingdings" w:hAnsi="Wingdings" w:hint="default"/>
      </w:rPr>
    </w:lvl>
    <w:lvl w:ilvl="3" w:tplc="60506F40" w:tentative="1">
      <w:start w:val="1"/>
      <w:numFmt w:val="bullet"/>
      <w:lvlText w:val=""/>
      <w:lvlJc w:val="left"/>
      <w:pPr>
        <w:tabs>
          <w:tab w:val="num" w:pos="2880"/>
        </w:tabs>
        <w:ind w:left="2880" w:hanging="360"/>
      </w:pPr>
      <w:rPr>
        <w:rFonts w:ascii="Wingdings" w:hAnsi="Wingdings" w:hint="default"/>
      </w:rPr>
    </w:lvl>
    <w:lvl w:ilvl="4" w:tplc="88D272E6" w:tentative="1">
      <w:start w:val="1"/>
      <w:numFmt w:val="bullet"/>
      <w:lvlText w:val=""/>
      <w:lvlJc w:val="left"/>
      <w:pPr>
        <w:tabs>
          <w:tab w:val="num" w:pos="3600"/>
        </w:tabs>
        <w:ind w:left="3600" w:hanging="360"/>
      </w:pPr>
      <w:rPr>
        <w:rFonts w:ascii="Wingdings" w:hAnsi="Wingdings" w:hint="default"/>
      </w:rPr>
    </w:lvl>
    <w:lvl w:ilvl="5" w:tplc="82DC9D02" w:tentative="1">
      <w:start w:val="1"/>
      <w:numFmt w:val="bullet"/>
      <w:lvlText w:val=""/>
      <w:lvlJc w:val="left"/>
      <w:pPr>
        <w:tabs>
          <w:tab w:val="num" w:pos="4320"/>
        </w:tabs>
        <w:ind w:left="4320" w:hanging="360"/>
      </w:pPr>
      <w:rPr>
        <w:rFonts w:ascii="Wingdings" w:hAnsi="Wingdings" w:hint="default"/>
      </w:rPr>
    </w:lvl>
    <w:lvl w:ilvl="6" w:tplc="D3CCBF44" w:tentative="1">
      <w:start w:val="1"/>
      <w:numFmt w:val="bullet"/>
      <w:lvlText w:val=""/>
      <w:lvlJc w:val="left"/>
      <w:pPr>
        <w:tabs>
          <w:tab w:val="num" w:pos="5040"/>
        </w:tabs>
        <w:ind w:left="5040" w:hanging="360"/>
      </w:pPr>
      <w:rPr>
        <w:rFonts w:ascii="Wingdings" w:hAnsi="Wingdings" w:hint="default"/>
      </w:rPr>
    </w:lvl>
    <w:lvl w:ilvl="7" w:tplc="2EEC751C" w:tentative="1">
      <w:start w:val="1"/>
      <w:numFmt w:val="bullet"/>
      <w:lvlText w:val=""/>
      <w:lvlJc w:val="left"/>
      <w:pPr>
        <w:tabs>
          <w:tab w:val="num" w:pos="5760"/>
        </w:tabs>
        <w:ind w:left="5760" w:hanging="360"/>
      </w:pPr>
      <w:rPr>
        <w:rFonts w:ascii="Wingdings" w:hAnsi="Wingdings" w:hint="default"/>
      </w:rPr>
    </w:lvl>
    <w:lvl w:ilvl="8" w:tplc="45DEB1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6DA09FF"/>
    <w:multiLevelType w:val="hybridMultilevel"/>
    <w:tmpl w:val="4A563616"/>
    <w:lvl w:ilvl="0" w:tplc="7872392C">
      <w:start w:val="1"/>
      <w:numFmt w:val="bullet"/>
      <w:lvlText w:val=""/>
      <w:lvlJc w:val="left"/>
      <w:pPr>
        <w:tabs>
          <w:tab w:val="num" w:pos="720"/>
        </w:tabs>
        <w:ind w:left="720" w:hanging="360"/>
      </w:pPr>
      <w:rPr>
        <w:rFonts w:ascii="Wingdings" w:hAnsi="Wingdings" w:hint="default"/>
      </w:rPr>
    </w:lvl>
    <w:lvl w:ilvl="1" w:tplc="988E1ABC" w:tentative="1">
      <w:start w:val="1"/>
      <w:numFmt w:val="bullet"/>
      <w:lvlText w:val=""/>
      <w:lvlJc w:val="left"/>
      <w:pPr>
        <w:tabs>
          <w:tab w:val="num" w:pos="1440"/>
        </w:tabs>
        <w:ind w:left="1440" w:hanging="360"/>
      </w:pPr>
      <w:rPr>
        <w:rFonts w:ascii="Wingdings" w:hAnsi="Wingdings" w:hint="default"/>
      </w:rPr>
    </w:lvl>
    <w:lvl w:ilvl="2" w:tplc="1BB6839E">
      <w:start w:val="1"/>
      <w:numFmt w:val="bullet"/>
      <w:lvlText w:val=""/>
      <w:lvlJc w:val="left"/>
      <w:pPr>
        <w:tabs>
          <w:tab w:val="num" w:pos="2160"/>
        </w:tabs>
        <w:ind w:left="2160" w:hanging="360"/>
      </w:pPr>
      <w:rPr>
        <w:rFonts w:ascii="Wingdings" w:hAnsi="Wingdings" w:hint="default"/>
      </w:rPr>
    </w:lvl>
    <w:lvl w:ilvl="3" w:tplc="BA76FA70" w:tentative="1">
      <w:start w:val="1"/>
      <w:numFmt w:val="bullet"/>
      <w:lvlText w:val=""/>
      <w:lvlJc w:val="left"/>
      <w:pPr>
        <w:tabs>
          <w:tab w:val="num" w:pos="2880"/>
        </w:tabs>
        <w:ind w:left="2880" w:hanging="360"/>
      </w:pPr>
      <w:rPr>
        <w:rFonts w:ascii="Wingdings" w:hAnsi="Wingdings" w:hint="default"/>
      </w:rPr>
    </w:lvl>
    <w:lvl w:ilvl="4" w:tplc="21DA2A40" w:tentative="1">
      <w:start w:val="1"/>
      <w:numFmt w:val="bullet"/>
      <w:lvlText w:val=""/>
      <w:lvlJc w:val="left"/>
      <w:pPr>
        <w:tabs>
          <w:tab w:val="num" w:pos="3600"/>
        </w:tabs>
        <w:ind w:left="3600" w:hanging="360"/>
      </w:pPr>
      <w:rPr>
        <w:rFonts w:ascii="Wingdings" w:hAnsi="Wingdings" w:hint="default"/>
      </w:rPr>
    </w:lvl>
    <w:lvl w:ilvl="5" w:tplc="50B240BE" w:tentative="1">
      <w:start w:val="1"/>
      <w:numFmt w:val="bullet"/>
      <w:lvlText w:val=""/>
      <w:lvlJc w:val="left"/>
      <w:pPr>
        <w:tabs>
          <w:tab w:val="num" w:pos="4320"/>
        </w:tabs>
        <w:ind w:left="4320" w:hanging="360"/>
      </w:pPr>
      <w:rPr>
        <w:rFonts w:ascii="Wingdings" w:hAnsi="Wingdings" w:hint="default"/>
      </w:rPr>
    </w:lvl>
    <w:lvl w:ilvl="6" w:tplc="02FCEDB4" w:tentative="1">
      <w:start w:val="1"/>
      <w:numFmt w:val="bullet"/>
      <w:lvlText w:val=""/>
      <w:lvlJc w:val="left"/>
      <w:pPr>
        <w:tabs>
          <w:tab w:val="num" w:pos="5040"/>
        </w:tabs>
        <w:ind w:left="5040" w:hanging="360"/>
      </w:pPr>
      <w:rPr>
        <w:rFonts w:ascii="Wingdings" w:hAnsi="Wingdings" w:hint="default"/>
      </w:rPr>
    </w:lvl>
    <w:lvl w:ilvl="7" w:tplc="A4AE36E6" w:tentative="1">
      <w:start w:val="1"/>
      <w:numFmt w:val="bullet"/>
      <w:lvlText w:val=""/>
      <w:lvlJc w:val="left"/>
      <w:pPr>
        <w:tabs>
          <w:tab w:val="num" w:pos="5760"/>
        </w:tabs>
        <w:ind w:left="5760" w:hanging="360"/>
      </w:pPr>
      <w:rPr>
        <w:rFonts w:ascii="Wingdings" w:hAnsi="Wingdings" w:hint="default"/>
      </w:rPr>
    </w:lvl>
    <w:lvl w:ilvl="8" w:tplc="9A2035A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7"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5"/>
  </w:num>
  <w:num w:numId="3">
    <w:abstractNumId w:val="4"/>
  </w:num>
  <w:num w:numId="4">
    <w:abstractNumId w:val="22"/>
  </w:num>
  <w:num w:numId="5">
    <w:abstractNumId w:val="10"/>
  </w:num>
  <w:num w:numId="6">
    <w:abstractNumId w:val="23"/>
  </w:num>
  <w:num w:numId="7">
    <w:abstractNumId w:val="30"/>
  </w:num>
  <w:num w:numId="8">
    <w:abstractNumId w:val="17"/>
  </w:num>
  <w:num w:numId="9">
    <w:abstractNumId w:val="6"/>
  </w:num>
  <w:num w:numId="10">
    <w:abstractNumId w:val="35"/>
  </w:num>
  <w:num w:numId="11">
    <w:abstractNumId w:val="28"/>
  </w:num>
  <w:num w:numId="12">
    <w:abstractNumId w:val="19"/>
  </w:num>
  <w:num w:numId="13">
    <w:abstractNumId w:val="16"/>
  </w:num>
  <w:num w:numId="14">
    <w:abstractNumId w:val="24"/>
  </w:num>
  <w:num w:numId="15">
    <w:abstractNumId w:val="21"/>
  </w:num>
  <w:num w:numId="16">
    <w:abstractNumId w:val="1"/>
  </w:num>
  <w:num w:numId="17">
    <w:abstractNumId w:val="15"/>
  </w:num>
  <w:num w:numId="18">
    <w:abstractNumId w:val="33"/>
  </w:num>
  <w:num w:numId="19">
    <w:abstractNumId w:val="13"/>
  </w:num>
  <w:num w:numId="20">
    <w:abstractNumId w:val="31"/>
  </w:num>
  <w:num w:numId="21">
    <w:abstractNumId w:val="9"/>
  </w:num>
  <w:num w:numId="22">
    <w:abstractNumId w:val="11"/>
  </w:num>
  <w:num w:numId="23">
    <w:abstractNumId w:val="3"/>
  </w:num>
  <w:num w:numId="24">
    <w:abstractNumId w:val="25"/>
  </w:num>
  <w:num w:numId="25">
    <w:abstractNumId w:val="18"/>
  </w:num>
  <w:num w:numId="26">
    <w:abstractNumId w:val="2"/>
  </w:num>
  <w:num w:numId="27">
    <w:abstractNumId w:val="27"/>
  </w:num>
  <w:num w:numId="28">
    <w:abstractNumId w:val="34"/>
  </w:num>
  <w:num w:numId="29">
    <w:abstractNumId w:val="17"/>
  </w:num>
  <w:num w:numId="30">
    <w:abstractNumId w:val="17"/>
  </w:num>
  <w:num w:numId="31">
    <w:abstractNumId w:val="32"/>
  </w:num>
  <w:num w:numId="32">
    <w:abstractNumId w:val="26"/>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0"/>
  </w:num>
  <w:num w:numId="41">
    <w:abstractNumId w:val="10"/>
  </w:num>
  <w:num w:numId="42">
    <w:abstractNumId w:val="8"/>
  </w:num>
  <w:num w:numId="43">
    <w:abstractNumId w:val="36"/>
  </w:num>
  <w:num w:numId="44">
    <w:abstractNumId w:val="12"/>
  </w:num>
  <w:num w:numId="45">
    <w:abstractNumId w:val="37"/>
  </w:num>
  <w:num w:numId="46">
    <w:abstractNumId w:val="20"/>
  </w:num>
  <w:num w:numId="47">
    <w:abstractNumId w:val="0"/>
  </w:num>
  <w:num w:numId="48">
    <w:abstractNumId w:val="2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de, Anna">
    <w15:presenceInfo w15:providerId="None" w15:userId="Rohde, 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9756">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16364740">
      <w:bodyDiv w:val="1"/>
      <w:marLeft w:val="0"/>
      <w:marRight w:val="0"/>
      <w:marTop w:val="0"/>
      <w:marBottom w:val="0"/>
      <w:divBdr>
        <w:top w:val="none" w:sz="0" w:space="0" w:color="auto"/>
        <w:left w:val="none" w:sz="0" w:space="0" w:color="auto"/>
        <w:bottom w:val="none" w:sz="0" w:space="0" w:color="auto"/>
        <w:right w:val="none" w:sz="0" w:space="0" w:color="auto"/>
      </w:divBdr>
    </w:div>
    <w:div w:id="482551707">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61671832">
      <w:bodyDiv w:val="1"/>
      <w:marLeft w:val="0"/>
      <w:marRight w:val="0"/>
      <w:marTop w:val="0"/>
      <w:marBottom w:val="0"/>
      <w:divBdr>
        <w:top w:val="none" w:sz="0" w:space="0" w:color="auto"/>
        <w:left w:val="none" w:sz="0" w:space="0" w:color="auto"/>
        <w:bottom w:val="none" w:sz="0" w:space="0" w:color="auto"/>
        <w:right w:val="none" w:sz="0" w:space="0" w:color="auto"/>
      </w:divBdr>
      <w:divsChild>
        <w:div w:id="294262078">
          <w:marLeft w:val="1800"/>
          <w:marRight w:val="0"/>
          <w:marTop w:val="0"/>
          <w:marBottom w:val="0"/>
          <w:divBdr>
            <w:top w:val="none" w:sz="0" w:space="0" w:color="auto"/>
            <w:left w:val="none" w:sz="0" w:space="0" w:color="auto"/>
            <w:bottom w:val="none" w:sz="0" w:space="0" w:color="auto"/>
            <w:right w:val="none" w:sz="0" w:space="0" w:color="auto"/>
          </w:divBdr>
        </w:div>
        <w:div w:id="1285307276">
          <w:marLeft w:val="1800"/>
          <w:marRight w:val="0"/>
          <w:marTop w:val="0"/>
          <w:marBottom w:val="0"/>
          <w:divBdr>
            <w:top w:val="none" w:sz="0" w:space="0" w:color="auto"/>
            <w:left w:val="none" w:sz="0" w:space="0" w:color="auto"/>
            <w:bottom w:val="none" w:sz="0" w:space="0" w:color="auto"/>
            <w:right w:val="none" w:sz="0" w:space="0" w:color="auto"/>
          </w:divBdr>
        </w:div>
        <w:div w:id="1966932478">
          <w:marLeft w:val="1800"/>
          <w:marRight w:val="0"/>
          <w:marTop w:val="0"/>
          <w:marBottom w:val="0"/>
          <w:divBdr>
            <w:top w:val="none" w:sz="0" w:space="0" w:color="auto"/>
            <w:left w:val="none" w:sz="0" w:space="0" w:color="auto"/>
            <w:bottom w:val="none" w:sz="0" w:space="0" w:color="auto"/>
            <w:right w:val="none" w:sz="0" w:space="0" w:color="auto"/>
          </w:divBdr>
        </w:div>
        <w:div w:id="1947031724">
          <w:marLeft w:val="1800"/>
          <w:marRight w:val="0"/>
          <w:marTop w:val="0"/>
          <w:marBottom w:val="0"/>
          <w:divBdr>
            <w:top w:val="none" w:sz="0" w:space="0" w:color="auto"/>
            <w:left w:val="none" w:sz="0" w:space="0" w:color="auto"/>
            <w:bottom w:val="none" w:sz="0" w:space="0" w:color="auto"/>
            <w:right w:val="none" w:sz="0" w:space="0" w:color="auto"/>
          </w:divBdr>
        </w:div>
        <w:div w:id="1842163179">
          <w:marLeft w:val="1800"/>
          <w:marRight w:val="0"/>
          <w:marTop w:val="0"/>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58348780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55200279">
      <w:bodyDiv w:val="1"/>
      <w:marLeft w:val="0"/>
      <w:marRight w:val="0"/>
      <w:marTop w:val="0"/>
      <w:marBottom w:val="0"/>
      <w:divBdr>
        <w:top w:val="none" w:sz="0" w:space="0" w:color="auto"/>
        <w:left w:val="none" w:sz="0" w:space="0" w:color="auto"/>
        <w:bottom w:val="none" w:sz="0" w:space="0" w:color="auto"/>
        <w:right w:val="none" w:sz="0" w:space="0" w:color="auto"/>
      </w:divBdr>
    </w:div>
    <w:div w:id="1872912868">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11-26_Lage_AG\P1-Verhaltensregeln-211125_Flyer_8-Regeln_DE_V1_CL-IL-BM.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11-26_Lage_AG\Digi-Tools_Krisenstab_2021-11-26.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1-26_Lage_AG\LageNational_2021-11-26.pptx" TargetMode="External"/><Relationship Id="rId20" Type="http://schemas.openxmlformats.org/officeDocument/2006/relationships/hyperlink" Target="file:///S:\Wissdaten\RKI_nCoV-Lage\1.Lagemanagement\1.3.Besprechungen_TKs\1.Lage_AG\2021-11-26_Lage_AG\RKI%20zur%20neuen%20Virusvariante%20B11529%20%201126-K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11-26_Lage_AG\Entwurf%20Disclaimer%20PCR%20Testkapazit&#228;ten_JS_MM_WH.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11-26_Lage_AG\COVID-19_internat.%20Lage_2021-11-26_Update.pptx"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72A94-EC0F-4105-BA20-46B5B73E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2048</Words>
  <Characters>12909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Rohde, Anna</cp:lastModifiedBy>
  <cp:revision>43</cp:revision>
  <cp:lastPrinted>2020-05-06T16:43:00Z</cp:lastPrinted>
  <dcterms:created xsi:type="dcterms:W3CDTF">2021-05-05T09:19:00Z</dcterms:created>
  <dcterms:modified xsi:type="dcterms:W3CDTF">2021-11-26T16:09:00Z</dcterms:modified>
</cp:coreProperties>
</file>