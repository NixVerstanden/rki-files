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Montag, 20.12.2021, 13:00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Lars Schaade 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Lothar H.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Esther-Maria </w:t>
      </w:r>
      <w:proofErr w:type="spellStart"/>
      <w:r>
        <w:rPr>
          <w:sz w:val="22"/>
          <w:szCs w:val="22"/>
        </w:rPr>
        <w:t>Antão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Mardjan Arvand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Thorsten Wolff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proofErr w:type="spellStart"/>
      <w:r>
        <w:rPr>
          <w:sz w:val="22"/>
          <w:szCs w:val="22"/>
        </w:rPr>
        <w:t>Djin-Ye</w:t>
      </w:r>
      <w:proofErr w:type="spellEnd"/>
      <w:r>
        <w:rPr>
          <w:sz w:val="22"/>
          <w:szCs w:val="22"/>
        </w:rPr>
        <w:t xml:space="preserve"> Oh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r>
        <w:rPr>
          <w:rStyle w:val="highlight"/>
          <w:sz w:val="22"/>
          <w:szCs w:val="22"/>
        </w:rPr>
        <w:t>Scheida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FG25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Christa </w:t>
      </w:r>
      <w:r>
        <w:rPr>
          <w:rStyle w:val="highlight"/>
          <w:sz w:val="22"/>
          <w:szCs w:val="22"/>
        </w:rPr>
        <w:t>Scheid</w:t>
      </w:r>
      <w:r>
        <w:rPr>
          <w:sz w:val="22"/>
          <w:szCs w:val="22"/>
        </w:rPr>
        <w:t>t-</w:t>
      </w:r>
      <w:r>
        <w:rPr>
          <w:rStyle w:val="highlight"/>
          <w:sz w:val="22"/>
          <w:szCs w:val="22"/>
        </w:rPr>
        <w:t>Nave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Thomas Harder 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Udo Buchholz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Muna Abu Sin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Renke Biallas (</w:t>
      </w:r>
      <w:proofErr w:type="spellStart"/>
      <w:r>
        <w:rPr>
          <w:sz w:val="22"/>
          <w:szCs w:val="22"/>
        </w:rPr>
        <w:t>Protkoll</w:t>
      </w:r>
      <w:proofErr w:type="spellEnd"/>
      <w:r>
        <w:rPr>
          <w:sz w:val="22"/>
          <w:szCs w:val="22"/>
        </w:rPr>
        <w:t>)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Christian Herzog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Niebank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Christina Leuker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Susanne Glasmacher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Sarah Esquevin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Oliver Ommen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Weitere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Julika Loss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Agata </w:t>
      </w:r>
      <w:proofErr w:type="spellStart"/>
      <w:r>
        <w:rPr>
          <w:sz w:val="22"/>
          <w:szCs w:val="22"/>
        </w:rPr>
        <w:t>Mikalojewska</w:t>
      </w:r>
      <w:proofErr w:type="spellEnd"/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 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2"/>
            </w:pPr>
            <w:r>
              <w:t xml:space="preserve">Fallzahlen, </w:t>
            </w:r>
            <w:proofErr w:type="spellStart"/>
            <w:r>
              <w:t>Todesfälle</w:t>
            </w:r>
            <w:proofErr w:type="spellEnd"/>
            <w:r>
              <w:t xml:space="preserve">, Trend, 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4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</w:t>
            </w: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6.809.622 (+16.086), davon 108.352 (+119) Todesfälle </w:t>
            </w:r>
          </w:p>
          <w:p>
            <w:pPr>
              <w:pStyle w:val="Liste2"/>
            </w:pPr>
            <w:r>
              <w:t xml:space="preserve">7-Tage-Inzidenz:  316,0/100.000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Impfmonitoring</w:t>
            </w:r>
            <w:proofErr w:type="spellEnd"/>
            <w:r>
              <w:rPr>
                <w:lang w:val="de-DE"/>
              </w:rPr>
              <w:t>: Geimpfte mit 1. Dosis 60.992.596 (73,3%), mit vollständiger Impfung 58.444.931 (70,3%), davon mit Auffrischimpfung 26.194.109 (31,5%)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  <w:numPr>
                <w:ilvl w:val="1"/>
                <w:numId w:val="40"/>
              </w:numPr>
            </w:pPr>
            <w:r>
              <w:t>Anzahl der Kreise mit 7-TI &gt;50: 411/411</w:t>
            </w:r>
          </w:p>
          <w:p>
            <w:pPr>
              <w:pStyle w:val="Liste3"/>
              <w:numPr>
                <w:ilvl w:val="1"/>
                <w:numId w:val="40"/>
              </w:numPr>
            </w:pPr>
            <w:r>
              <w:t>Anzahl der Kreise mit 7-TI &gt;500: 66/411 (-2)</w:t>
            </w:r>
          </w:p>
          <w:p>
            <w:pPr>
              <w:pStyle w:val="Liste3"/>
              <w:numPr>
                <w:ilvl w:val="1"/>
                <w:numId w:val="40"/>
              </w:numPr>
            </w:pPr>
            <w:r>
              <w:t>Anzahl der Kreise mit 7-TI &gt;1000: 6/411 (-2)</w:t>
            </w:r>
          </w:p>
          <w:p>
            <w:pPr>
              <w:pStyle w:val="Liste3"/>
              <w:numPr>
                <w:ilvl w:val="1"/>
                <w:numId w:val="40"/>
              </w:numPr>
            </w:pPr>
            <w:r>
              <w:t xml:space="preserve">Gesamt fallender </w:t>
            </w:r>
            <w:proofErr w:type="spellStart"/>
            <w:r>
              <w:t>Trand</w:t>
            </w:r>
            <w:proofErr w:type="spellEnd"/>
            <w:r>
              <w:t xml:space="preserve"> in der 7-TI</w:t>
            </w:r>
          </w:p>
          <w:p>
            <w:pPr>
              <w:pStyle w:val="Liste2"/>
            </w:pPr>
            <w:proofErr w:type="spellStart"/>
            <w:r>
              <w:t>Hospitalisierungsinzidenz</w:t>
            </w:r>
            <w:proofErr w:type="spellEnd"/>
            <w:r>
              <w:t>: 4,73 / 100.000 EW</w:t>
            </w:r>
          </w:p>
          <w:p>
            <w:pPr>
              <w:pStyle w:val="Liste3"/>
            </w:pPr>
            <w:r>
              <w:t>Bei &gt;60: 10,94 / 100.000 EW</w:t>
            </w:r>
          </w:p>
          <w:p>
            <w:pPr>
              <w:pStyle w:val="Liste3"/>
            </w:pPr>
            <w:r>
              <w:t>Weiterhin hohes Niveau, leicht sinkender Trend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Diskussion:</w:t>
            </w:r>
          </w:p>
          <w:p>
            <w:pPr>
              <w:pStyle w:val="Liste1"/>
            </w:pPr>
            <w:r>
              <w:t>Durch die hohe Zahl an Nachmeldungen kann eine steigende 7TI-Inzidenz bei sinkenden Fallzahlen beobachtet.</w:t>
            </w:r>
          </w:p>
          <w:p>
            <w:pPr>
              <w:pStyle w:val="Liste1"/>
            </w:pPr>
            <w:r>
              <w:t>Eine definitive Trendumkehr kann noch nicht beobachtet werden.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3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spacing w:line="276" w:lineRule="auto"/>
              <w:rPr>
                <w:b/>
                <w:i/>
                <w:color w:val="C2D69B" w:themeColor="accent3" w:themeTint="99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>Risikobewertung wurde angepasst</w:t>
            </w:r>
          </w:p>
          <w:p>
            <w:pPr>
              <w:pStyle w:val="Liste1"/>
            </w:pPr>
            <w:r>
              <w:t>Die dynamische Entwicklung mit der Omikron-Variante wurde berücksichtigt</w:t>
            </w:r>
          </w:p>
          <w:p>
            <w:pPr>
              <w:pStyle w:val="Liste1"/>
            </w:pPr>
            <w:r>
              <w:t>Der Schutz kritischer Strukturen wurde als Ziel festgehalten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Expertenbeirat </w:t>
            </w:r>
            <w:r>
              <w:rPr>
                <w:i/>
                <w:color w:val="95B3D7" w:themeColor="accent1" w:themeTint="99"/>
                <w:sz w:val="20"/>
              </w:rPr>
              <w:t>(</w:t>
            </w:r>
            <w:proofErr w:type="spellStart"/>
            <w:r>
              <w:rPr>
                <w:i/>
                <w:color w:val="95B3D7" w:themeColor="accent1" w:themeTint="99"/>
                <w:sz w:val="20"/>
              </w:rPr>
              <w:t>mont</w:t>
            </w:r>
            <w:proofErr w:type="spellEnd"/>
            <w:r>
              <w:rPr>
                <w:i/>
                <w:color w:val="95B3D7" w:themeColor="accent1" w:themeTint="99"/>
                <w:sz w:val="20"/>
              </w:rPr>
              <w:t xml:space="preserve">. Vorbereitung, </w:t>
            </w:r>
            <w:proofErr w:type="spellStart"/>
            <w:r>
              <w:rPr>
                <w:i/>
                <w:color w:val="95B3D7" w:themeColor="accent1" w:themeTint="99"/>
                <w:sz w:val="20"/>
              </w:rPr>
              <w:t>mittw</w:t>
            </w:r>
            <w:proofErr w:type="spellEnd"/>
            <w:r>
              <w:rPr>
                <w:i/>
                <w:color w:val="95B3D7" w:themeColor="accent1" w:themeTint="99"/>
                <w:sz w:val="20"/>
              </w:rPr>
              <w:t>. Nachbereitung)</w:t>
            </w:r>
          </w:p>
          <w:p>
            <w:pPr>
              <w:pStyle w:val="Liste1"/>
            </w:pPr>
            <w:r>
              <w:t>Beschluss des Expertenbeirats wurde zirkuliert und direkt publiziert</w:t>
            </w:r>
          </w:p>
          <w:p>
            <w:pPr>
              <w:pStyle w:val="Liste1"/>
            </w:pPr>
            <w:r>
              <w:t>Am 21.12.2021 wird die Geschäftsordnung des Expertenbeirats festgelegt.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Seit Freitag 550.000 Follower auf Twitter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proofErr w:type="spellStart"/>
            <w:r>
              <w:t>Social</w:t>
            </w:r>
            <w:proofErr w:type="spellEnd"/>
            <w:r>
              <w:t xml:space="preserve"> Cards zum Thema Impfung bei Kindern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</w:t>
            </w:r>
            <w:proofErr w:type="spellStart"/>
            <w:r>
              <w:rPr>
                <w:sz w:val="22"/>
                <w:szCs w:val="22"/>
              </w:rPr>
              <w:t>n.A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P1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 Zukunft soll der Begriff „</w:t>
            </w:r>
            <w:r>
              <w:rPr>
                <w:b/>
                <w:lang w:val="de-DE"/>
              </w:rPr>
              <w:t>Auffrischimpfung</w:t>
            </w:r>
            <w:r>
              <w:rPr>
                <w:lang w:val="de-DE"/>
              </w:rPr>
              <w:t>“ (wie auch durch die STIKO verwendet) genutzt werden. Alternative Begriffe, wie „Booster-Impfung“ oder „Auffrischungsimpfung“ sollen demnach nicht mehr genutzt werden.</w:t>
            </w:r>
          </w:p>
          <w:p>
            <w:pPr>
              <w:pStyle w:val="2"/>
            </w:pPr>
            <w:r>
              <w:t>RKI-intern</w:t>
            </w:r>
          </w:p>
          <w:p>
            <w:pPr>
              <w:pStyle w:val="3"/>
            </w:pPr>
            <w:r>
              <w:t xml:space="preserve">Empfehlung zu kritischen Infrastrukturen und deren Betrieb bei hohem Aufkommen von Infizierten </w:t>
            </w:r>
          </w:p>
          <w:p>
            <w:pPr>
              <w:pStyle w:val="Liste2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hyperlink r:id="rId15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Vor dem Hintergrund der neuen Omikron-Variante wurden die Empfehlungen zur Aufrechterhaltung der kritischen Infrastruktur (</w:t>
            </w:r>
            <w:proofErr w:type="spellStart"/>
            <w:r>
              <w:rPr>
                <w:lang w:val="de-DE"/>
              </w:rPr>
              <w:t>KritIs</w:t>
            </w:r>
            <w:proofErr w:type="spellEnd"/>
            <w:r>
              <w:rPr>
                <w:lang w:val="de-DE"/>
              </w:rPr>
              <w:t>) bei kritischen Personalmangel diskutiert und sollen zeitnah wieder veröffentlicht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Verweise auf dieses Dokument sollen in den Empfehlungen zu Einrichtungen des Gesundheitswesens sowie Alten- und Pflegeeinrichtungen implementiert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Es wird in den Empfehlungen zwischen Alten- und Pflegeeinrichtungen, Krankenhäusern und kritischen Infrastrukturen differenziert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</w:rPr>
            </w:pPr>
            <w:r>
              <w:rPr>
                <w:b/>
              </w:rPr>
              <w:t>Diskussion: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In der Empfehlung sollte präzisiert werden, dass sich diese an die Belegschaft richtet und nicht an die </w:t>
            </w:r>
            <w:proofErr w:type="spellStart"/>
            <w:proofErr w:type="gramStart"/>
            <w:r>
              <w:rPr>
                <w:lang w:val="de-DE"/>
              </w:rPr>
              <w:t>Bewohner:innen</w:t>
            </w:r>
            <w:proofErr w:type="spellEnd"/>
            <w:proofErr w:type="gram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Patient:innen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Klient:innen</w:t>
            </w:r>
            <w:proofErr w:type="spellEnd"/>
            <w:r>
              <w:rPr>
                <w:lang w:val="de-DE"/>
              </w:rPr>
              <w:t xml:space="preserve"> oder </w:t>
            </w:r>
            <w:proofErr w:type="spellStart"/>
            <w:r>
              <w:rPr>
                <w:lang w:val="de-DE"/>
              </w:rPr>
              <w:t>Nutzer:innen</w:t>
            </w:r>
            <w:proofErr w:type="spellEnd"/>
            <w:r>
              <w:rPr>
                <w:lang w:val="de-DE"/>
              </w:rPr>
              <w:t>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Das Dokument soll als eine „Stand-Alone Publikation“ mit Überschrift z.B. „Kritischer Personalmangel“ publiziert werden. Die Relevanz und Dringlichkeit </w:t>
            </w:r>
            <w:proofErr w:type="gramStart"/>
            <w:r>
              <w:rPr>
                <w:lang w:val="de-DE"/>
              </w:rPr>
              <w:t>soll</w:t>
            </w:r>
            <w:proofErr w:type="gramEnd"/>
            <w:r>
              <w:rPr>
                <w:lang w:val="de-DE"/>
              </w:rPr>
              <w:t xml:space="preserve"> dabei deutlich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Neben der Regelmäßigen PCR-Testung sollen </w:t>
            </w:r>
            <w:r>
              <w:rPr>
                <w:b/>
                <w:lang w:val="de-DE"/>
              </w:rPr>
              <w:t>medizinische Masken</w:t>
            </w:r>
            <w:r>
              <w:rPr>
                <w:lang w:val="de-DE"/>
              </w:rPr>
              <w:t xml:space="preserve"> (d.h. FFP2-Masken oder medizinische MNS) verwendet werden. Zwischen dem Einsatz einer FFG oder medizinischen MNS soll nicht unterschieden werden, vielmehr wird die Compliance bzw. die konsequente Nutzung im Vordergrund stehen.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Auf die Risiken einer Infektion in geschlossenen Pausenräumen mit mehreren Personen soll verwiesen werden</w:t>
            </w:r>
          </w:p>
          <w:p>
            <w:pPr>
              <w:pStyle w:val="3"/>
            </w:pPr>
            <w:r>
              <w:t>FAQ Tragen von Masken</w:t>
            </w:r>
          </w:p>
          <w:p>
            <w:pPr>
              <w:pStyle w:val="Liste2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hyperlink r:id="rId16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Zurzeit liegen keine wissenschaftlichen Ergebnisse vor, dass FFP2 Masken im Vergleich mit MNS die Transmission bei Laien besser reduziert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Das Maskentragen zeigt dann die höchste Wirkung, d.h. eine Verringerung des Infektionsrisikos, wenn möglichst alle Personen im Raum eine medizinische Maske tragen (kollektiver Fremdschutz).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In Innenräumen im öffentlichen Bereich, wenn Menschen zusammentreffen, sich länger aufhalten, insbesondere wenn der physische Abstand von mindestens 1,5 m nicht immer eingehalten werden kann (z. B. Einkaufssituation, Schulen, Arbeitsplatz, öffentliche Verkehrsmittel).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In Haushalten mit bekanntem Fall einer SARS-CoV-2-Infektion, starkem Verdacht einer SARS-CoV-2-Infektion oder Anwesenheit von Personen, die einen engen Kontakt mit einem bestätigten SARS-CoV-2-Fall hatten.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Bei der 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Auswahl ist darauf zu achten, dass die Maske zur Gesichtsform und -größe passt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und korrekt und enganliegend sitzt (z.B. ist ein Dichtsitz bei Barträgern oft nicht möglich)</w:t>
            </w:r>
          </w:p>
          <w:p>
            <w:pPr>
              <w:pStyle w:val="3"/>
            </w:pPr>
            <w:r>
              <w:t>COALA Studie</w:t>
            </w:r>
          </w:p>
          <w:p>
            <w:pPr>
              <w:pStyle w:val="Liste2"/>
            </w:pP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7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Es wurden </w:t>
            </w:r>
            <w:r>
              <w:rPr>
                <w:b/>
                <w:bCs/>
                <w:lang w:val="de-DE"/>
              </w:rPr>
              <w:t xml:space="preserve">30 Kitas </w:t>
            </w:r>
            <w:r>
              <w:rPr>
                <w:lang w:val="de-DE"/>
              </w:rPr>
              <w:t xml:space="preserve">mit einem </w:t>
            </w:r>
            <w:r>
              <w:rPr>
                <w:b/>
                <w:bCs/>
                <w:lang w:val="de-DE"/>
              </w:rPr>
              <w:t>akuten Ausbruchsgeschehen</w:t>
            </w:r>
            <w:r>
              <w:rPr>
                <w:lang w:val="de-DE"/>
              </w:rPr>
              <w:t xml:space="preserve"> einbezogen und über 8 Monate untersucht</w:t>
            </w:r>
          </w:p>
          <w:p>
            <w:pPr>
              <w:pStyle w:val="Liste3"/>
            </w:pPr>
            <w:r>
              <w:t>mind. 1 Kind oder 1 Mitarbeiter/in SARS-CoV-2-positiv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Infizierte und Kontaktpersonen aus der Kita bzw. den Familien wurden </w:t>
            </w:r>
            <w:r>
              <w:rPr>
                <w:b/>
                <w:bCs/>
                <w:lang w:val="de-DE"/>
              </w:rPr>
              <w:t xml:space="preserve">zuhause besucht </w:t>
            </w:r>
            <w:r>
              <w:rPr>
                <w:lang w:val="de-DE"/>
              </w:rPr>
              <w:t xml:space="preserve">und untersucht </w:t>
            </w:r>
          </w:p>
          <w:p>
            <w:pPr>
              <w:pStyle w:val="Liste3"/>
            </w:pPr>
            <w:r>
              <w:t>Speichel, Mund/Nase-Abstrich für PCR (</w:t>
            </w:r>
            <w:r>
              <w:rPr>
                <w:i/>
                <w:iCs/>
              </w:rPr>
              <w:t>kein tiefer Rachenabstrich)</w:t>
            </w:r>
          </w:p>
          <w:p>
            <w:pPr>
              <w:pStyle w:val="Liste3"/>
            </w:pPr>
            <w:r>
              <w:t>Standardisierte Befragung zu Symptomen, Exposition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danach: </w:t>
            </w:r>
            <w:r>
              <w:rPr>
                <w:b/>
                <w:bCs/>
                <w:lang w:val="de-DE"/>
              </w:rPr>
              <w:t xml:space="preserve">regelmäßige Selbstentnahme von Proben </w:t>
            </w:r>
            <w:r>
              <w:rPr>
                <w:lang w:val="de-DE"/>
              </w:rPr>
              <w:t>(Mund/Nase &amp; Speichel, PCR), Symptomtagebuch über 12 Tage</w:t>
            </w:r>
          </w:p>
          <w:p>
            <w:pPr>
              <w:pStyle w:val="Liste3"/>
            </w:pPr>
            <w:r>
              <w:t>Feldphase 10/2020- 06/2021</w:t>
            </w:r>
          </w:p>
          <w:p>
            <w:pPr>
              <w:pStyle w:val="Liste3"/>
            </w:pPr>
            <w:r>
              <w:t xml:space="preserve">Rücklauf </w:t>
            </w:r>
            <w:proofErr w:type="spellStart"/>
            <w:r>
              <w:t>Selbstbeprobung</w:t>
            </w:r>
            <w:proofErr w:type="spellEnd"/>
            <w:r>
              <w:t xml:space="preserve"> &gt;90%</w:t>
            </w:r>
          </w:p>
          <w:p>
            <w:pPr>
              <w:pStyle w:val="Liste2"/>
              <w:rPr>
                <w:b/>
                <w:lang w:val="de-DE"/>
              </w:rPr>
            </w:pPr>
            <w:r>
              <w:rPr>
                <w:b/>
                <w:lang w:val="de-DE"/>
              </w:rPr>
              <w:t>Eine infizierte Person steckt im Schnitt 9,6% ihrer Kontaktpersonen in der Kitagruppe an 53,3% im eigenen Haushalt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Kinder in der Kitagruppe haben sich anteilig seltener mit SARS-CoV-2 angesteckt als Beschäftigte:</w:t>
            </w:r>
          </w:p>
          <w:p>
            <w:pPr>
              <w:pStyle w:val="Liste3"/>
            </w:pPr>
            <w:r>
              <w:rPr>
                <w:b/>
                <w:bCs/>
              </w:rPr>
              <w:t>7,</w:t>
            </w:r>
            <w:proofErr w:type="gramStart"/>
            <w:r>
              <w:rPr>
                <w:b/>
                <w:bCs/>
              </w:rPr>
              <w:t>7  %</w:t>
            </w:r>
            <w:proofErr w:type="gramEnd"/>
            <w:r>
              <w:t xml:space="preserve"> aller kindlichen Kontaktpersonen</w:t>
            </w:r>
          </w:p>
          <w:p>
            <w:pPr>
              <w:pStyle w:val="Liste3"/>
            </w:pPr>
            <w:r>
              <w:rPr>
                <w:b/>
                <w:bCs/>
              </w:rPr>
              <w:t>15,5 %</w:t>
            </w:r>
            <w:r>
              <w:t xml:space="preserve"> aller erwachsenen Kontaktpersonen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b/>
                <w:bCs/>
                <w:lang w:val="de-DE"/>
              </w:rPr>
              <w:t xml:space="preserve">In 54,5% der Haushalte </w:t>
            </w:r>
            <w:r>
              <w:rPr>
                <w:lang w:val="de-DE"/>
              </w:rPr>
              <w:t>mit einer betroffenen Person aus der Kita (12/22 HH) wurde das Virus an mind. ein Haushalts-Mitglied weitergegeben.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</w:p>
          <w:p>
            <w:pPr>
              <w:pStyle w:val="3"/>
            </w:pPr>
            <w:r>
              <w:lastRenderedPageBreak/>
              <w:t>Kontaktpersonenmanagement</w:t>
            </w:r>
          </w:p>
          <w:p>
            <w:pPr>
              <w:pStyle w:val="Liste2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hyperlink r:id="rId18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</w:pPr>
            <w:proofErr w:type="spellStart"/>
            <w:r>
              <w:t>Integrierte</w:t>
            </w:r>
            <w:proofErr w:type="spellEnd"/>
            <w:r>
              <w:t xml:space="preserve"> </w:t>
            </w:r>
            <w:proofErr w:type="spellStart"/>
            <w:r>
              <w:t>Änderungen</w:t>
            </w:r>
            <w:proofErr w:type="spellEnd"/>
            <w:r>
              <w:t>:</w:t>
            </w:r>
          </w:p>
          <w:p>
            <w:pPr>
              <w:pStyle w:val="Liste3"/>
              <w:rPr>
                <w:lang w:eastAsia="de-DE"/>
              </w:rPr>
            </w:pPr>
            <w:r>
              <w:rPr>
                <w:lang w:eastAsia="de-DE"/>
              </w:rPr>
              <w:t>Empfehlung zur stärkeren Priorisierung im Rahmen der Kontaktpersonennachverfolgung von Übertragungsereignissen mit hohem Ansteckungsrisiko und/oder bei denen Personen mit erhöhtem Risiko für einen schweren Verlauf involviert waren oder gefährdet werden (Abschnitte 1.1, 2.1 und 3.2.1)</w:t>
            </w:r>
          </w:p>
          <w:p>
            <w:pPr>
              <w:pStyle w:val="Liste3"/>
              <w:rPr>
                <w:lang w:eastAsia="de-DE"/>
              </w:rPr>
            </w:pPr>
            <w:r>
              <w:rPr>
                <w:lang w:eastAsia="de-DE"/>
              </w:rPr>
              <w:t>Es entfällt die Möglichkeit zur Verkürzung der Quarantäne auf 5 Tage (+ negativem PCR-Test); eine Verkürzung auf 7 Tage (+ negativem Nachweis durch einen hochwertigem Antigentest) bzw. 10 Tage (ohne Test) bleibt erhalten (Abschnitt 3.2.2)</w:t>
            </w:r>
          </w:p>
          <w:p>
            <w:pPr>
              <w:pStyle w:val="Liste3"/>
              <w:rPr>
                <w:lang w:eastAsia="de-DE"/>
              </w:rPr>
            </w:pPr>
            <w:r>
              <w:rPr>
                <w:lang w:eastAsia="de-DE"/>
              </w:rPr>
              <w:t>Nur noch Kontaktpersonen mit Auffrischimpfung sind von der Quarantäne ausgenommen (Abschnitt 3.2.2)</w:t>
            </w:r>
          </w:p>
          <w:p>
            <w:pPr>
              <w:pStyle w:val="Liste3"/>
              <w:rPr>
                <w:lang w:eastAsia="de-DE"/>
              </w:rPr>
            </w:pPr>
            <w:r>
              <w:rPr>
                <w:lang w:eastAsia="de-DE"/>
              </w:rPr>
              <w:t>Empfehlung, dass sich enge Kontaktpersonen bereits vorab selbstverantwortlich in Quarantäne begeben und testen nachdem der Kontakt zu einem bestätigten SARS-CoV-2-Fall bekannt wird (Abschnitt 3.2.2)</w:t>
            </w:r>
          </w:p>
          <w:p>
            <w:pPr>
              <w:rPr>
                <w:lang w:eastAsia="de-DE"/>
              </w:rPr>
            </w:pPr>
          </w:p>
          <w:p>
            <w:pPr>
              <w:rPr>
                <w:b/>
                <w:lang w:eastAsia="de-DE"/>
              </w:rPr>
            </w:pPr>
            <w:r>
              <w:rPr>
                <w:b/>
                <w:lang w:eastAsia="de-DE"/>
              </w:rPr>
              <w:t xml:space="preserve">Diskussion: </w:t>
            </w:r>
          </w:p>
          <w:p>
            <w:pPr>
              <w:pStyle w:val="Liste1"/>
              <w:rPr>
                <w:lang w:eastAsia="de-DE"/>
              </w:rPr>
            </w:pPr>
            <w:r>
              <w:rPr>
                <w:lang w:eastAsia="de-DE"/>
              </w:rPr>
              <w:t>Das aktualisierte Dokument beinhaltet nicht die aktuellen Anforderungen bzgl. der Verbreitung der Omikron-Variante. Daher soll eine neue Version erarbeitet werden, die aktuelle Anforderungen beinhaltet (z.B. Quarantäne bei nicht „</w:t>
            </w:r>
            <w:proofErr w:type="spellStart"/>
            <w:r>
              <w:rPr>
                <w:lang w:eastAsia="de-DE"/>
              </w:rPr>
              <w:t>geboosterten</w:t>
            </w:r>
            <w:proofErr w:type="spellEnd"/>
            <w:r>
              <w:rPr>
                <w:lang w:eastAsia="de-DE"/>
              </w:rPr>
              <w:t>“ Personen)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lang w:eastAsia="de-DE"/>
              </w:rPr>
            </w:pPr>
          </w:p>
          <w:p>
            <w:pPr>
              <w:pStyle w:val="ToDo"/>
              <w:rPr>
                <w:lang w:eastAsia="de-DE"/>
              </w:rPr>
            </w:pPr>
            <w:proofErr w:type="spellStart"/>
            <w:r>
              <w:rPr>
                <w:b/>
                <w:lang w:eastAsia="de-DE"/>
              </w:rPr>
              <w:t>ToDo</w:t>
            </w:r>
            <w:proofErr w:type="spellEnd"/>
            <w:r>
              <w:rPr>
                <w:b/>
                <w:lang w:eastAsia="de-DE"/>
              </w:rPr>
              <w:t>:</w:t>
            </w:r>
            <w:r>
              <w:rPr>
                <w:lang w:eastAsia="de-DE"/>
              </w:rPr>
              <w:t xml:space="preserve"> Neue Fassung des </w:t>
            </w:r>
            <w:proofErr w:type="spellStart"/>
            <w:r>
              <w:rPr>
                <w:lang w:eastAsia="de-DE"/>
              </w:rPr>
              <w:t>KoNa</w:t>
            </w:r>
            <w:proofErr w:type="spellEnd"/>
            <w:r>
              <w:rPr>
                <w:lang w:eastAsia="de-DE"/>
              </w:rPr>
              <w:t>-</w:t>
            </w:r>
            <w:proofErr w:type="spellStart"/>
            <w:r>
              <w:rPr>
                <w:lang w:eastAsia="de-DE"/>
              </w:rPr>
              <w:t>Mgmt</w:t>
            </w:r>
            <w:proofErr w:type="spellEnd"/>
            <w:r>
              <w:rPr>
                <w:lang w:eastAsia="de-DE"/>
              </w:rPr>
              <w:t xml:space="preserve">-Dokuments anfertigen, die die neuen Anforderungen unter Omikron beinhaltet. 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Fr. Brunke</w:t>
            </w:r>
            <w:ins w:id="1" w:author="Arvand, Mardjan" w:date="2021-12-21T09:48:00Z">
              <w:r>
                <w:rPr>
                  <w:sz w:val="22"/>
                  <w:szCs w:val="22"/>
                </w:rPr>
                <w:t>/FG14</w:t>
              </w:r>
            </w:ins>
            <w:bookmarkStart w:id="2" w:name="_GoBack"/>
            <w:bookmarkEnd w:id="2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Fr. Loss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Hr. Haas &amp; </w:t>
            </w:r>
            <w:proofErr w:type="spellStart"/>
            <w:r>
              <w:rPr>
                <w:sz w:val="22"/>
                <w:szCs w:val="22"/>
                <w:lang w:val="en-GB"/>
              </w:rPr>
              <w:t>weitere</w:t>
            </w:r>
            <w:proofErr w:type="spellEnd"/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t>STIKO</w:t>
            </w:r>
          </w:p>
          <w:p>
            <w:pPr>
              <w:pStyle w:val="Liste1"/>
            </w:pPr>
            <w:r>
              <w:t>xxx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FG33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1"/>
            </w:pPr>
            <w:r>
              <w:t>Virologisches Sentinel hatte in den letzten 4 Wochen ## Proben, davon:</w:t>
            </w:r>
          </w:p>
          <w:p>
            <w:pPr>
              <w:pStyle w:val="Liste2"/>
            </w:pPr>
            <w:r>
              <w:t># SARS-CoV-2</w:t>
            </w:r>
          </w:p>
          <w:p>
            <w:pPr>
              <w:pStyle w:val="Liste2"/>
            </w:pPr>
            <w:r>
              <w:t>## Rhinovirus</w:t>
            </w:r>
          </w:p>
          <w:p>
            <w:pPr>
              <w:pStyle w:val="Liste2"/>
            </w:pPr>
            <w:r>
              <w:t>## Parainfluenzavirus</w:t>
            </w:r>
          </w:p>
          <w:p>
            <w:pPr>
              <w:pStyle w:val="Liste2"/>
            </w:pPr>
            <w:r>
              <w:rPr>
                <w:lang w:val="de-DE"/>
              </w:rPr>
              <w:t xml:space="preserve">## saisonale (endemische) Coronaviren </w:t>
            </w:r>
          </w:p>
          <w:p>
            <w:pPr>
              <w:pStyle w:val="Liste2"/>
            </w:pPr>
            <w:r>
              <w:lastRenderedPageBreak/>
              <w:t>## Metapneumovirus</w:t>
            </w:r>
          </w:p>
          <w:p>
            <w:pPr>
              <w:pStyle w:val="Liste2"/>
            </w:pPr>
            <w:r>
              <w:t xml:space="preserve">## </w:t>
            </w:r>
            <w:proofErr w:type="spellStart"/>
            <w:r>
              <w:t>Influenzavirus</w:t>
            </w:r>
            <w:proofErr w:type="spellEnd"/>
          </w:p>
          <w:p>
            <w:pPr>
              <w:pStyle w:val="Liste2"/>
            </w:pPr>
            <w:r>
              <w:t xml:space="preserve">Rest </w:t>
            </w:r>
            <w:proofErr w:type="spellStart"/>
            <w:r>
              <w:t>negativ</w:t>
            </w:r>
            <w:proofErr w:type="spellEnd"/>
          </w:p>
          <w:p>
            <w:pPr>
              <w:pStyle w:val="2"/>
            </w:pPr>
            <w:r>
              <w:t>ZBS1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ins w:id="3" w:author="Arvand, Mardjan" w:date="2021-12-21T09:48:00Z">
              <w:r>
                <w:rPr>
                  <w:i/>
                </w:rPr>
                <w:t>Siehe oben</w:t>
              </w:r>
            </w:ins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 xml:space="preserve">Nächste Sitzung: Mittwoch, 22.12.2021, 11:00 Uhr, via </w:t>
            </w:r>
            <w:proofErr w:type="spellStart"/>
            <w:r>
              <w:t>Webex</w:t>
            </w:r>
            <w:proofErr w:type="spellEnd"/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15:08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A26"/>
    <w:multiLevelType w:val="hybridMultilevel"/>
    <w:tmpl w:val="FB0EEB7A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3EEEC43C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473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0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C18FF"/>
    <w:multiLevelType w:val="hybridMultilevel"/>
    <w:tmpl w:val="32763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C31A7"/>
    <w:multiLevelType w:val="hybridMultilevel"/>
    <w:tmpl w:val="17A44998"/>
    <w:lvl w:ilvl="0" w:tplc="C4DA6E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D4F0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976E">
      <w:start w:val="309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2AA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865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4C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E1D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6E7D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FA1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B08AF"/>
    <w:multiLevelType w:val="hybridMultilevel"/>
    <w:tmpl w:val="D594107E"/>
    <w:lvl w:ilvl="0" w:tplc="1D862228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96E86"/>
    <w:multiLevelType w:val="hybridMultilevel"/>
    <w:tmpl w:val="B67406C4"/>
    <w:lvl w:ilvl="0" w:tplc="F6BE63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5AC3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CAFE">
      <w:start w:val="309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0F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8A0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E6D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1ACD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423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EA5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3" w15:restartNumberingAfterBreak="0">
    <w:nsid w:val="697C0C82"/>
    <w:multiLevelType w:val="hybridMultilevel"/>
    <w:tmpl w:val="2A962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A303A7"/>
    <w:multiLevelType w:val="hybridMultilevel"/>
    <w:tmpl w:val="8E5AABEE"/>
    <w:lvl w:ilvl="0" w:tplc="0407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8" w15:restartNumberingAfterBreak="0">
    <w:nsid w:val="7C383297"/>
    <w:multiLevelType w:val="hybridMultilevel"/>
    <w:tmpl w:val="3074487C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22"/>
  </w:num>
  <w:num w:numId="5">
    <w:abstractNumId w:val="9"/>
  </w:num>
  <w:num w:numId="6">
    <w:abstractNumId w:val="24"/>
  </w:num>
  <w:num w:numId="7">
    <w:abstractNumId w:val="30"/>
  </w:num>
  <w:num w:numId="8">
    <w:abstractNumId w:val="17"/>
  </w:num>
  <w:num w:numId="9">
    <w:abstractNumId w:val="5"/>
  </w:num>
  <w:num w:numId="10">
    <w:abstractNumId w:val="36"/>
  </w:num>
  <w:num w:numId="11">
    <w:abstractNumId w:val="29"/>
  </w:num>
  <w:num w:numId="12">
    <w:abstractNumId w:val="19"/>
  </w:num>
  <w:num w:numId="13">
    <w:abstractNumId w:val="16"/>
  </w:num>
  <w:num w:numId="14">
    <w:abstractNumId w:val="25"/>
  </w:num>
  <w:num w:numId="15">
    <w:abstractNumId w:val="21"/>
  </w:num>
  <w:num w:numId="16">
    <w:abstractNumId w:val="0"/>
  </w:num>
  <w:num w:numId="17">
    <w:abstractNumId w:val="15"/>
  </w:num>
  <w:num w:numId="18">
    <w:abstractNumId w:val="34"/>
  </w:num>
  <w:num w:numId="19">
    <w:abstractNumId w:val="13"/>
  </w:num>
  <w:num w:numId="20">
    <w:abstractNumId w:val="31"/>
  </w:num>
  <w:num w:numId="21">
    <w:abstractNumId w:val="8"/>
  </w:num>
  <w:num w:numId="22">
    <w:abstractNumId w:val="10"/>
  </w:num>
  <w:num w:numId="23">
    <w:abstractNumId w:val="2"/>
  </w:num>
  <w:num w:numId="24">
    <w:abstractNumId w:val="26"/>
  </w:num>
  <w:num w:numId="25">
    <w:abstractNumId w:val="18"/>
  </w:num>
  <w:num w:numId="26">
    <w:abstractNumId w:val="1"/>
  </w:num>
  <w:num w:numId="27">
    <w:abstractNumId w:val="28"/>
  </w:num>
  <w:num w:numId="28">
    <w:abstractNumId w:val="35"/>
  </w:num>
  <w:num w:numId="29">
    <w:abstractNumId w:val="17"/>
  </w:num>
  <w:num w:numId="30">
    <w:abstractNumId w:val="17"/>
  </w:num>
  <w:num w:numId="31">
    <w:abstractNumId w:val="32"/>
  </w:num>
  <w:num w:numId="32">
    <w:abstractNumId w:val="27"/>
  </w:num>
  <w:num w:numId="33">
    <w:abstractNumId w:val="17"/>
  </w:num>
  <w:num w:numId="34">
    <w:abstractNumId w:val="17"/>
  </w:num>
  <w:num w:numId="35">
    <w:abstractNumId w:val="17"/>
  </w:num>
  <w:num w:numId="36">
    <w:abstractNumId w:val="7"/>
  </w:num>
  <w:num w:numId="37">
    <w:abstractNumId w:val="6"/>
  </w:num>
  <w:num w:numId="38">
    <w:abstractNumId w:val="7"/>
  </w:num>
  <w:num w:numId="39">
    <w:abstractNumId w:val="17"/>
  </w:num>
  <w:num w:numId="40">
    <w:abstractNumId w:val="20"/>
  </w:num>
  <w:num w:numId="41">
    <w:abstractNumId w:val="9"/>
  </w:num>
  <w:num w:numId="42">
    <w:abstractNumId w:val="7"/>
  </w:num>
  <w:num w:numId="43">
    <w:abstractNumId w:val="37"/>
  </w:num>
  <w:num w:numId="44">
    <w:abstractNumId w:val="11"/>
  </w:num>
  <w:num w:numId="45">
    <w:abstractNumId w:val="38"/>
  </w:num>
  <w:num w:numId="46">
    <w:abstractNumId w:val="20"/>
  </w:num>
  <w:num w:numId="47">
    <w:abstractNumId w:val="33"/>
  </w:num>
  <w:num w:numId="48">
    <w:abstractNumId w:val="23"/>
  </w:num>
  <w:num w:numId="49">
    <w:abstractNumId w:val="1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vand, Mardjan">
    <w15:presenceInfo w15:providerId="None" w15:userId="Arvand, Mardj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68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482">
          <w:marLeft w:val="1138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6738">
          <w:marLeft w:val="1138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847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6">
          <w:marLeft w:val="13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508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400">
          <w:marLeft w:val="13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430">
          <w:marLeft w:val="13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76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139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9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In%2054,5%25%20der%20Haushalte%20mit%20einer%20betroffenen%20Person%20aus%20der%20Kita%20(12/22%20HH)%20wurde%20das%20Virus%20an%20mind.%20ein%20Haushalts-Mitglied%20weitergegeben.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file:///S:\Wissdaten\RKI_nCoV-Lage\1.Lagemanagement\1.3.Besprechungen_TKs\1.Lage_AG\2021-12-20_Lage-AG\coala_krisenstab_dezember2021_loss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S:\Wissdaten\RKI_nCoV-Lage\1.Lagemanagement\1.3.Besprechungen_TKs\1.Lage_AG\2021-12-20_Lage-AG\FAQ%20Masken-Dezember%202021_12_20-f&#252;r%20KS.docx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1-12-20_Lage-AG\211216_Omikron_Anpassung_Dokumente_KritIs_FG37.docx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S:\Wissdaten\RKI_nCoV-Lage\1.Lagemanagement\1.3.Besprechungen_TKs\1.Lage_AG\2021-12-20_Lage-AG\LageNational_2021-12-20.pptx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005ED-3A6F-4423-84FD-FAC3ECD7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1269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Arvand, Mardjan</cp:lastModifiedBy>
  <cp:revision>36</cp:revision>
  <cp:lastPrinted>2020-05-06T16:43:00Z</cp:lastPrinted>
  <dcterms:created xsi:type="dcterms:W3CDTF">2021-05-05T09:19:00Z</dcterms:created>
  <dcterms:modified xsi:type="dcterms:W3CDTF">2021-12-21T08:48:00Z</dcterms:modified>
</cp:coreProperties>
</file>