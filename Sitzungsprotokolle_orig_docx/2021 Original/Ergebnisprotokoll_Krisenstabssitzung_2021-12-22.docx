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22.12.2021,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highlight w:val="yellow"/>
        </w:rPr>
      </w:pPr>
      <w:r>
        <w:rPr>
          <w:b/>
          <w:sz w:val="22"/>
        </w:rPr>
        <w:t xml:space="preserve">Moderation: Lars Schaade </w:t>
      </w:r>
    </w:p>
    <w:p>
      <w:pPr>
        <w:spacing w:after="0"/>
        <w:rPr>
          <w:b/>
          <w:sz w:val="22"/>
          <w:highlight w:val="yellow"/>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contextualSpacing w:val="0"/>
        <w:rPr>
          <w:sz w:val="22"/>
          <w:szCs w:val="22"/>
        </w:rPr>
      </w:pPr>
      <w:r>
        <w:rPr>
          <w:sz w:val="22"/>
          <w:szCs w:val="22"/>
        </w:rPr>
        <w:t>Lars Schaade</w:t>
      </w: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1"/>
          <w:numId w:val="2"/>
        </w:numPr>
        <w:spacing w:after="0"/>
        <w:contextualSpacing w:val="0"/>
        <w:rPr>
          <w:sz w:val="22"/>
          <w:szCs w:val="22"/>
        </w:rPr>
      </w:pPr>
      <w:r>
        <w:rPr>
          <w:sz w:val="22"/>
          <w:szCs w:val="22"/>
        </w:rPr>
        <w:t>Janna Seifried</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Mardjan Arvand</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Ralph Dürrwald</w:t>
      </w:r>
    </w:p>
    <w:p>
      <w:pPr>
        <w:pStyle w:val="Listenabsatz"/>
        <w:numPr>
          <w:ilvl w:val="0"/>
          <w:numId w:val="2"/>
        </w:numPr>
        <w:spacing w:after="0"/>
        <w:contextualSpacing w:val="0"/>
        <w:rPr>
          <w:sz w:val="22"/>
          <w:szCs w:val="22"/>
        </w:rPr>
      </w:pPr>
      <w:r>
        <w:rPr>
          <w:sz w:val="22"/>
          <w:szCs w:val="22"/>
        </w:rPr>
        <w:t>FG23</w:t>
      </w:r>
    </w:p>
    <w:p>
      <w:pPr>
        <w:pStyle w:val="Listenabsatz"/>
        <w:numPr>
          <w:ilvl w:val="1"/>
          <w:numId w:val="2"/>
        </w:numPr>
        <w:spacing w:after="0"/>
        <w:contextualSpacing w:val="0"/>
        <w:rPr>
          <w:sz w:val="22"/>
          <w:szCs w:val="22"/>
        </w:rPr>
      </w:pPr>
      <w:r>
        <w:rPr>
          <w:sz w:val="22"/>
          <w:szCs w:val="22"/>
        </w:rPr>
        <w:t>Robin Houben</w:t>
      </w:r>
    </w:p>
    <w:p>
      <w:pPr>
        <w:pStyle w:val="Listenabsatz"/>
        <w:numPr>
          <w:ilvl w:val="0"/>
          <w:numId w:val="4"/>
        </w:numPr>
        <w:spacing w:after="0"/>
        <w:contextualSpacing w:val="0"/>
        <w:rPr>
          <w:sz w:val="22"/>
          <w:szCs w:val="22"/>
        </w:rPr>
      </w:pPr>
      <w:r>
        <w:rPr>
          <w:sz w:val="22"/>
          <w:szCs w:val="22"/>
        </w:rPr>
        <w:t>FG 26</w:t>
      </w:r>
    </w:p>
    <w:p>
      <w:pPr>
        <w:pStyle w:val="Listenabsatz"/>
        <w:numPr>
          <w:ilvl w:val="1"/>
          <w:numId w:val="4"/>
        </w:numPr>
        <w:spacing w:after="0"/>
        <w:contextualSpacing w:val="0"/>
        <w:rPr>
          <w:sz w:val="22"/>
          <w:szCs w:val="22"/>
        </w:rPr>
      </w:pPr>
      <w:r>
        <w:rPr>
          <w:sz w:val="22"/>
          <w:szCs w:val="22"/>
        </w:rPr>
        <w:t xml:space="preserve">Heike </w:t>
      </w:r>
      <w:proofErr w:type="spellStart"/>
      <w:r>
        <w:rPr>
          <w:sz w:val="22"/>
          <w:szCs w:val="22"/>
        </w:rPr>
        <w:t>Hölling</w:t>
      </w:r>
      <w:proofErr w:type="spellEnd"/>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1"/>
          <w:numId w:val="2"/>
        </w:numPr>
        <w:spacing w:after="0"/>
        <w:contextualSpacing w:val="0"/>
        <w:rPr>
          <w:sz w:val="22"/>
          <w:szCs w:val="22"/>
        </w:rPr>
      </w:pPr>
      <w:r>
        <w:rPr>
          <w:sz w:val="22"/>
          <w:szCs w:val="22"/>
        </w:rPr>
        <w:t>Claudia Sievers</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Ole Wichmann</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0"/>
          <w:numId w:val="4"/>
        </w:numPr>
        <w:spacing w:after="0"/>
        <w:rPr>
          <w:sz w:val="22"/>
          <w:szCs w:val="22"/>
        </w:rPr>
      </w:pPr>
      <w:r>
        <w:rPr>
          <w:sz w:val="22"/>
          <w:szCs w:val="22"/>
        </w:rPr>
        <w:t>FG36</w:t>
      </w:r>
    </w:p>
    <w:p>
      <w:pPr>
        <w:pStyle w:val="Listenabsatz"/>
        <w:numPr>
          <w:ilvl w:val="1"/>
          <w:numId w:val="4"/>
        </w:numPr>
        <w:spacing w:after="0"/>
        <w:rPr>
          <w:sz w:val="22"/>
          <w:szCs w:val="22"/>
        </w:rPr>
      </w:pPr>
      <w:r>
        <w:rPr>
          <w:sz w:val="22"/>
          <w:szCs w:val="22"/>
        </w:rPr>
        <w:t>Walter Haas</w:t>
      </w:r>
    </w:p>
    <w:p>
      <w:pPr>
        <w:spacing w:after="0"/>
        <w:ind w:left="1080"/>
        <w:rPr>
          <w:sz w:val="22"/>
          <w:szCs w:val="22"/>
        </w:rPr>
      </w:pPr>
    </w:p>
    <w:p>
      <w:pPr>
        <w:spacing w:after="0"/>
        <w:ind w:left="1080"/>
        <w:rPr>
          <w:sz w:val="22"/>
          <w:szCs w:val="22"/>
        </w:rPr>
      </w:pPr>
    </w:p>
    <w:p>
      <w:pPr>
        <w:pStyle w:val="Listenabsatz"/>
        <w:numPr>
          <w:ilvl w:val="1"/>
          <w:numId w:val="4"/>
        </w:numPr>
        <w:spacing w:after="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1"/>
          <w:numId w:val="2"/>
        </w:numPr>
        <w:spacing w:after="0"/>
        <w:contextualSpacing w:val="0"/>
        <w:rPr>
          <w:sz w:val="22"/>
          <w:szCs w:val="22"/>
        </w:rPr>
      </w:pPr>
      <w:r>
        <w:rPr>
          <w:sz w:val="22"/>
          <w:szCs w:val="22"/>
        </w:rPr>
        <w:t>Kristin Tolksdorf</w:t>
      </w:r>
    </w:p>
    <w:p>
      <w:pPr>
        <w:pStyle w:val="Listenabsatz"/>
        <w:numPr>
          <w:ilvl w:val="1"/>
          <w:numId w:val="2"/>
        </w:numPr>
        <w:spacing w:after="0"/>
        <w:contextualSpacing w:val="0"/>
        <w:rPr>
          <w:sz w:val="22"/>
          <w:szCs w:val="22"/>
        </w:rPr>
      </w:pPr>
      <w:r>
        <w:rPr>
          <w:sz w:val="22"/>
          <w:szCs w:val="22"/>
        </w:rPr>
        <w:t>Udo Buchholz</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bookmarkStart w:id="0" w:name="_Hlk90639552"/>
      <w:r>
        <w:rPr>
          <w:sz w:val="22"/>
          <w:szCs w:val="22"/>
        </w:rPr>
        <w:t>Ute Rexroth</w:t>
      </w:r>
    </w:p>
    <w:p>
      <w:pPr>
        <w:pStyle w:val="Listenabsatz"/>
        <w:numPr>
          <w:ilvl w:val="1"/>
          <w:numId w:val="2"/>
        </w:numPr>
        <w:spacing w:after="0"/>
        <w:contextualSpacing w:val="0"/>
        <w:rPr>
          <w:sz w:val="22"/>
          <w:szCs w:val="22"/>
        </w:rPr>
      </w:pPr>
      <w:r>
        <w:rPr>
          <w:sz w:val="22"/>
          <w:szCs w:val="22"/>
        </w:rPr>
        <w:t>Petra v. Berenberg (Protokoll)</w:t>
      </w:r>
    </w:p>
    <w:bookmarkEnd w:id="0"/>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Christian Herzog</w:t>
      </w:r>
    </w:p>
    <w:p>
      <w:pPr>
        <w:pStyle w:val="Listenabsatz"/>
        <w:numPr>
          <w:ilvl w:val="0"/>
          <w:numId w:val="3"/>
        </w:numPr>
        <w:spacing w:after="0"/>
        <w:contextualSpacing w:val="0"/>
        <w:rPr>
          <w:sz w:val="22"/>
          <w:szCs w:val="22"/>
        </w:rPr>
      </w:pPr>
      <w:r>
        <w:rPr>
          <w:sz w:val="22"/>
          <w:szCs w:val="22"/>
        </w:rPr>
        <w:t>MF2</w:t>
      </w:r>
    </w:p>
    <w:p>
      <w:pPr>
        <w:pStyle w:val="Listenabsatz"/>
        <w:numPr>
          <w:ilvl w:val="1"/>
          <w:numId w:val="3"/>
        </w:numPr>
        <w:spacing w:after="0"/>
        <w:contextualSpacing w:val="0"/>
        <w:rPr>
          <w:sz w:val="22"/>
          <w:szCs w:val="22"/>
        </w:rPr>
      </w:pPr>
      <w:r>
        <w:rPr>
          <w:sz w:val="22"/>
          <w:szCs w:val="22"/>
        </w:rPr>
        <w:t>Torsten Semmler</w:t>
      </w:r>
    </w:p>
    <w:p>
      <w:pPr>
        <w:pStyle w:val="Listenabsatz"/>
        <w:numPr>
          <w:ilvl w:val="0"/>
          <w:numId w:val="3"/>
        </w:numPr>
        <w:spacing w:after="0"/>
        <w:contextualSpacing w:val="0"/>
        <w:rPr>
          <w:sz w:val="22"/>
          <w:szCs w:val="22"/>
        </w:rPr>
      </w:pPr>
      <w:r>
        <w:rPr>
          <w:sz w:val="22"/>
          <w:szCs w:val="22"/>
        </w:rPr>
        <w:t>MF 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rPr>
          <w:sz w:val="22"/>
          <w:szCs w:val="22"/>
        </w:rPr>
      </w:pPr>
      <w:r>
        <w:rPr>
          <w:sz w:val="22"/>
          <w:szCs w:val="22"/>
        </w:rPr>
        <w:t xml:space="preserve">Ronja Wenchel </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Anne Meierkord</w:t>
      </w:r>
    </w:p>
    <w:p>
      <w:pPr>
        <w:pStyle w:val="Listenabsatz"/>
        <w:numPr>
          <w:ilvl w:val="1"/>
          <w:numId w:val="2"/>
        </w:numPr>
        <w:spacing w:after="0"/>
        <w:contextualSpacing w:val="0"/>
        <w:rPr>
          <w:sz w:val="22"/>
          <w:szCs w:val="22"/>
        </w:rPr>
      </w:pPr>
      <w:bookmarkStart w:id="1" w:name="_Hlk90639258"/>
      <w:r>
        <w:rPr>
          <w:sz w:val="22"/>
          <w:szCs w:val="22"/>
        </w:rPr>
        <w:t>Mikheil Popkhadze</w:t>
      </w:r>
    </w:p>
    <w:bookmarkEnd w:id="1"/>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sz w:val="22"/>
          <w:szCs w:val="22"/>
        </w:rPr>
      </w:pPr>
      <w:bookmarkStart w:id="2" w:name="_Hlk90631145"/>
      <w:r>
        <w:rPr>
          <w:sz w:val="22"/>
          <w:szCs w:val="22"/>
        </w:rPr>
        <w:t>Carlos Correa Martinez</w:t>
      </w:r>
    </w:p>
    <w:p>
      <w:pPr>
        <w:pStyle w:val="Listenabsatz"/>
        <w:numPr>
          <w:ilvl w:val="0"/>
          <w:numId w:val="49"/>
        </w:numPr>
        <w:spacing w:after="0"/>
        <w:rPr>
          <w:sz w:val="22"/>
          <w:szCs w:val="22"/>
        </w:rPr>
      </w:pPr>
      <w:proofErr w:type="spellStart"/>
      <w:r>
        <w:rPr>
          <w:sz w:val="22"/>
          <w:szCs w:val="22"/>
        </w:rPr>
        <w:t>BzgA</w:t>
      </w:r>
      <w:proofErr w:type="spellEnd"/>
    </w:p>
    <w:p>
      <w:pPr>
        <w:pStyle w:val="Listenabsatz"/>
        <w:numPr>
          <w:ilvl w:val="1"/>
          <w:numId w:val="49"/>
        </w:numPr>
        <w:spacing w:after="0"/>
        <w:rPr>
          <w:sz w:val="22"/>
          <w:szCs w:val="22"/>
        </w:rPr>
      </w:pPr>
      <w:r>
        <w:rPr>
          <w:sz w:val="22"/>
          <w:szCs w:val="22"/>
        </w:rPr>
        <w:t>Andrea Rückle</w:t>
      </w:r>
    </w:p>
    <w:bookmarkEnd w:id="2"/>
    <w:p>
      <w:pPr>
        <w:pStyle w:val="Listenabsatz"/>
        <w:numPr>
          <w:ilvl w:val="0"/>
          <w:numId w:val="48"/>
        </w:numPr>
        <w:rPr>
          <w:sz w:val="22"/>
          <w:szCs w:val="22"/>
        </w:rPr>
      </w:pPr>
      <w:r>
        <w:rPr>
          <w:sz w:val="22"/>
          <w:szCs w:val="22"/>
        </w:rPr>
        <w:br w:type="page"/>
      </w:r>
    </w:p>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rPr>
          <w:lang w:val="de-DE"/>
        </w:r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FrZchn"/>
              </w:rPr>
            </w:pPr>
            <w:r>
              <w:rPr>
                <w:rStyle w:val="2Zchn"/>
                <w:sz w:val="22"/>
                <w:szCs w:val="22"/>
              </w:rPr>
              <w:t>International</w:t>
            </w:r>
            <w:r>
              <w:rPr>
                <w:b/>
                <w:sz w:val="22"/>
                <w:szCs w:val="22"/>
              </w:rPr>
              <w:t xml:space="preserve"> </w:t>
            </w:r>
          </w:p>
          <w:p>
            <w:pPr>
              <w:pStyle w:val="Liste2"/>
              <w:rPr>
                <w:lang w:val="de-DE"/>
              </w:rPr>
            </w:pPr>
            <w:r>
              <w:rPr>
                <w:lang w:val="de-DE"/>
              </w:rPr>
              <w:t>Folien</w:t>
            </w:r>
            <w:hyperlink r:id="rId11" w:history="1">
              <w:r>
                <w:rPr>
                  <w:rStyle w:val="Hyperlink"/>
                  <w:lang w:val="de-DE"/>
                </w:rPr>
                <w:t xml:space="preserve"> hier</w:t>
              </w:r>
            </w:hyperlink>
          </w:p>
          <w:p>
            <w:pPr>
              <w:pStyle w:val="Liste2"/>
              <w:rPr>
                <w:lang w:val="de-DE"/>
              </w:rPr>
            </w:pPr>
            <w:r>
              <w:rPr>
                <w:lang w:val="de-DE"/>
              </w:rPr>
              <w:t>Datenstand weltweit, WHO, Datenstand 21.12.2021</w:t>
            </w:r>
          </w:p>
          <w:p>
            <w:pPr>
              <w:pStyle w:val="Liste3"/>
              <w:numPr>
                <w:ilvl w:val="1"/>
                <w:numId w:val="40"/>
              </w:numPr>
            </w:pPr>
            <w:r>
              <w:t xml:space="preserve">Fälle: insgesamt 274.628.461, +5,27% i. Vgl. zur Vorwoche </w:t>
            </w:r>
          </w:p>
          <w:p>
            <w:pPr>
              <w:pStyle w:val="Liste3"/>
              <w:numPr>
                <w:ilvl w:val="1"/>
                <w:numId w:val="40"/>
              </w:numPr>
            </w:pPr>
            <w:r>
              <w:t xml:space="preserve">Todesfälle: 5.358.978, </w:t>
            </w:r>
            <w:ins w:id="3" w:author="Correa Martinez, Carlos" w:date="2021-12-23T09:36:00Z">
              <w:r>
                <w:t>7-Tages-</w:t>
              </w:r>
            </w:ins>
            <w:r>
              <w:t>CFR gesunken auf 1,03%</w:t>
            </w:r>
            <w:ins w:id="4" w:author="Correa Martinez, Carlos" w:date="2021-12-23T09:36:00Z">
              <w:r>
                <w:t xml:space="preserve"> (Vorwoche: 1,15%)</w:t>
              </w:r>
            </w:ins>
            <w:r>
              <w:t>.</w:t>
            </w:r>
            <w:ins w:id="5" w:author="Correa Martinez, Carlos" w:date="2021-12-23T09:36:00Z">
              <w:r>
                <w:t xml:space="preserve"> Kumulative CFR 1,95%</w:t>
              </w:r>
            </w:ins>
            <w:ins w:id="6" w:author="Correa Martinez, Carlos" w:date="2021-12-23T09:37:00Z">
              <w:r>
                <w:t xml:space="preserve"> (Vorwoche: 1,97%).</w:t>
              </w:r>
            </w:ins>
            <w:r>
              <w:t xml:space="preserve"> </w:t>
            </w:r>
          </w:p>
          <w:p>
            <w:pPr>
              <w:pStyle w:val="Liste2"/>
              <w:rPr>
                <w:lang w:val="de-DE"/>
              </w:rPr>
            </w:pPr>
            <w:r>
              <w:rPr>
                <w:lang w:val="de-DE"/>
              </w:rPr>
              <w:t xml:space="preserve">Liste Top 10 Länder nach neuen Fällen: </w:t>
            </w:r>
          </w:p>
          <w:p>
            <w:pPr>
              <w:pStyle w:val="Liste3"/>
              <w:numPr>
                <w:ilvl w:val="1"/>
                <w:numId w:val="40"/>
              </w:numPr>
            </w:pPr>
            <w:r>
              <w:t>Weltweit steigende Fallzahlen</w:t>
            </w:r>
          </w:p>
          <w:p>
            <w:pPr>
              <w:pStyle w:val="Liste3"/>
              <w:numPr>
                <w:ilvl w:val="1"/>
                <w:numId w:val="40"/>
              </w:numPr>
            </w:pPr>
            <w:r>
              <w:t>Zusammensetzung der Top 10 unverändert</w:t>
            </w:r>
          </w:p>
          <w:p>
            <w:pPr>
              <w:pStyle w:val="Liste3"/>
              <w:numPr>
                <w:ilvl w:val="1"/>
                <w:numId w:val="40"/>
              </w:numPr>
            </w:pPr>
            <w:r>
              <w:t>De auf Platz 4</w:t>
            </w:r>
          </w:p>
          <w:p>
            <w:pPr>
              <w:pStyle w:val="Liste3"/>
              <w:numPr>
                <w:ilvl w:val="1"/>
                <w:numId w:val="40"/>
              </w:numPr>
            </w:pPr>
            <w:r>
              <w:t>Spanien und Italien etwas nach oben aufgerückt</w:t>
            </w:r>
          </w:p>
          <w:p>
            <w:pPr>
              <w:pStyle w:val="Liste3"/>
              <w:numPr>
                <w:ilvl w:val="0"/>
                <w:numId w:val="40"/>
              </w:numPr>
              <w:rPr>
                <w:lang w:val="en-US"/>
              </w:rPr>
            </w:pPr>
            <w:r>
              <w:rPr>
                <w:lang w:val="en-US"/>
              </w:rPr>
              <w:t>ECDC Rapid Risk Assessment 18. Update - Omikron</w:t>
            </w:r>
          </w:p>
          <w:p>
            <w:pPr>
              <w:pStyle w:val="Liste3"/>
              <w:numPr>
                <w:ilvl w:val="1"/>
                <w:numId w:val="40"/>
              </w:numPr>
            </w:pPr>
            <w:r>
              <w:t xml:space="preserve">Wahrscheinlichkeit einer weiteren Verbreitung: sehr hoch </w:t>
            </w:r>
          </w:p>
          <w:p>
            <w:pPr>
              <w:pStyle w:val="Liste3"/>
              <w:numPr>
                <w:ilvl w:val="1"/>
                <w:numId w:val="40"/>
              </w:numPr>
            </w:pPr>
            <w:r>
              <w:t xml:space="preserve">Impact der Weiterverbreitung: sehr hoch </w:t>
            </w:r>
          </w:p>
          <w:p>
            <w:pPr>
              <w:pStyle w:val="Liste3"/>
              <w:numPr>
                <w:ilvl w:val="1"/>
                <w:numId w:val="40"/>
              </w:numPr>
            </w:pPr>
            <w:r>
              <w:t xml:space="preserve">Risiko für die öffentliche Gesundheit: sehr hoch </w:t>
            </w:r>
          </w:p>
          <w:p>
            <w:pPr>
              <w:pStyle w:val="Liste3"/>
              <w:numPr>
                <w:ilvl w:val="1"/>
                <w:numId w:val="40"/>
              </w:numPr>
            </w:pPr>
            <w:r>
              <w:t>Auf der Europakarte sind die Länder Deutschland, Frankreich, Niederlande, Norwegen, Polen und Österreich mit „</w:t>
            </w:r>
            <w:proofErr w:type="spellStart"/>
            <w:r>
              <w:t>very</w:t>
            </w:r>
            <w:proofErr w:type="spellEnd"/>
            <w:r>
              <w:t xml:space="preserve"> high </w:t>
            </w:r>
            <w:proofErr w:type="spellStart"/>
            <w:r>
              <w:t>concern</w:t>
            </w:r>
            <w:proofErr w:type="spellEnd"/>
            <w:r>
              <w:t>“ eingestuft</w:t>
            </w:r>
          </w:p>
          <w:p>
            <w:pPr>
              <w:pStyle w:val="Liste2"/>
              <w:rPr>
                <w:lang w:val="de-DE"/>
              </w:rPr>
            </w:pPr>
            <w:r>
              <w:rPr>
                <w:lang w:val="de-DE"/>
              </w:rPr>
              <w:t>7-Tage-Inzidenz Europa</w:t>
            </w:r>
          </w:p>
          <w:p>
            <w:pPr>
              <w:pStyle w:val="Liste3"/>
              <w:numPr>
                <w:ilvl w:val="1"/>
                <w:numId w:val="40"/>
              </w:numPr>
            </w:pPr>
            <w:r>
              <w:t xml:space="preserve">Insgesamt hohe Inzidenzwerte </w:t>
            </w:r>
          </w:p>
          <w:p>
            <w:pPr>
              <w:pStyle w:val="Liste3"/>
              <w:numPr>
                <w:ilvl w:val="1"/>
                <w:numId w:val="40"/>
              </w:numPr>
            </w:pPr>
            <w:r>
              <w:t>Anstieg in Dänemark (jetzt &gt;1000/100.000 EW) größte Anzahl von Fällen</w:t>
            </w:r>
          </w:p>
          <w:p>
            <w:pPr>
              <w:pStyle w:val="Liste3"/>
              <w:numPr>
                <w:ilvl w:val="1"/>
                <w:numId w:val="40"/>
              </w:numPr>
            </w:pPr>
            <w:r>
              <w:t>Rückgang in Spanien, Bosnien, Norwegen, Schweiz</w:t>
            </w:r>
          </w:p>
          <w:p>
            <w:pPr>
              <w:pStyle w:val="Liste3"/>
              <w:numPr>
                <w:ilvl w:val="1"/>
                <w:numId w:val="40"/>
              </w:numPr>
            </w:pPr>
            <w:r>
              <w:t>Als Hochrisikogebiete sind Andorra, Dänemark, Frankreich, Norwegen und außereuropäisch Libanon dazugekommen (seit 19.12.2021), UK wurde Virusvariantengebiet (seit 20.12. 2021)</w:t>
            </w:r>
          </w:p>
          <w:p>
            <w:pPr>
              <w:pStyle w:val="Liste2"/>
              <w:rPr>
                <w:lang w:val="de-DE"/>
              </w:rPr>
            </w:pPr>
            <w:r>
              <w:rPr>
                <w:lang w:val="de-DE"/>
              </w:rPr>
              <w:t>Spotlight Dänemark</w:t>
            </w:r>
          </w:p>
          <w:p>
            <w:pPr>
              <w:pStyle w:val="Liste3"/>
              <w:numPr>
                <w:ilvl w:val="1"/>
                <w:numId w:val="40"/>
              </w:numPr>
            </w:pPr>
            <w:r>
              <w:rPr>
                <w:b/>
                <w:bCs/>
              </w:rPr>
              <w:t>7-Tages-Inzidenz (Trend zur Vorwoche):  1119 (+42%)</w:t>
            </w:r>
          </w:p>
          <w:p>
            <w:pPr>
              <w:pStyle w:val="Liste3"/>
              <w:numPr>
                <w:ilvl w:val="1"/>
                <w:numId w:val="40"/>
              </w:numPr>
            </w:pPr>
            <w:r>
              <w:rPr>
                <w:bCs/>
              </w:rPr>
              <w:t>25.11.2021 Eintrag von Omikron zu Zeitpunkt ohne Maßnahmen, bei steigender Inzidenz</w:t>
            </w:r>
          </w:p>
          <w:p>
            <w:pPr>
              <w:pStyle w:val="Liste3"/>
              <w:numPr>
                <w:ilvl w:val="1"/>
                <w:numId w:val="40"/>
              </w:numPr>
            </w:pPr>
            <w:r>
              <w:t>Zu Beginn zwei große, zusammenhängende Ausbrüche: Konzert, Weihnachtsfeier in Schule, weitere Ausbreitung danach in Schulen</w:t>
            </w:r>
          </w:p>
          <w:p>
            <w:pPr>
              <w:pStyle w:val="Liste3"/>
              <w:numPr>
                <w:ilvl w:val="1"/>
                <w:numId w:val="40"/>
              </w:numPr>
            </w:pPr>
            <w:r>
              <w:t>08.12.2021: Wiedereinstufung von Covid-19 als gesellschaftskritische Krankheit und „Lockdown light“ mit Beschränkung von Gruppengrößen bei Veranstaltungen unter 50 Personen; Nachtleben schließt um 24 Uhr, Schulferien vorgezogen</w:t>
            </w:r>
          </w:p>
          <w:p>
            <w:pPr>
              <w:pStyle w:val="Liste3"/>
              <w:numPr>
                <w:ilvl w:val="1"/>
                <w:numId w:val="40"/>
              </w:numPr>
            </w:pPr>
            <w:r>
              <w:t xml:space="preserve">17.12.2021: Schließung von Museen, Theatern, Kinos, Zoos, Vergnügungsparks und Veranstaltungslokalen. Restaurants bleiben geöffnet, dürfen aber nach 22 Uhr keinen Alkohol mehr ausschenken </w:t>
            </w:r>
          </w:p>
          <w:p>
            <w:pPr>
              <w:pStyle w:val="Liste3"/>
              <w:numPr>
                <w:ilvl w:val="1"/>
                <w:numId w:val="40"/>
              </w:numPr>
            </w:pPr>
            <w:r>
              <w:lastRenderedPageBreak/>
              <w:t xml:space="preserve">Modellierung der Fallzahlen: vier Szenarien mit steigenden Fallzahlen in Abhängigkeit von Impfeffektivität und Transmissionsrate (Folie 5), Darstellung nach Altersgruppen zeigt, dass jüngere Altersgruppen stärker betroffen sind </w:t>
            </w:r>
          </w:p>
          <w:p>
            <w:pPr>
              <w:pStyle w:val="2"/>
            </w:pPr>
            <w:r>
              <w:t xml:space="preserve">National </w:t>
            </w:r>
          </w:p>
          <w:p>
            <w:pPr>
              <w:pStyle w:val="Liste2"/>
              <w:rPr>
                <w:lang w:val="de-DE"/>
              </w:rPr>
            </w:pPr>
            <w:r>
              <w:rPr>
                <w:lang w:val="de-DE"/>
              </w:rPr>
              <w:t xml:space="preserve">Fallzahlen, Todesfälle, Trend, Folien </w:t>
            </w:r>
            <w:hyperlink r:id="rId12" w:history="1">
              <w:r>
                <w:rPr>
                  <w:rStyle w:val="Hyperlink"/>
                  <w:lang w:val="de-DE"/>
                </w:rPr>
                <w:t>hier</w:t>
              </w:r>
            </w:hyperlink>
          </w:p>
          <w:p>
            <w:pPr>
              <w:pStyle w:val="Liste2"/>
              <w:rPr>
                <w:lang w:val="de-DE"/>
              </w:rPr>
            </w:pPr>
            <w:r>
              <w:rPr>
                <w:lang w:val="de-DE"/>
              </w:rPr>
              <w:t xml:space="preserve">SurvNet übermittelt: SurvNet übermittelt: 6.878.709 (+45.659), davon 109.324 (+510) Todesfälle </w:t>
            </w:r>
          </w:p>
          <w:p>
            <w:pPr>
              <w:pStyle w:val="Liste2"/>
              <w:rPr>
                <w:lang w:val="de-DE"/>
              </w:rPr>
            </w:pPr>
            <w:r>
              <w:rPr>
                <w:lang w:val="de-DE"/>
              </w:rPr>
              <w:t xml:space="preserve">7-Tage-Inzidenz:  289,8/100.000 EW  </w:t>
            </w:r>
          </w:p>
          <w:p>
            <w:pPr>
              <w:pStyle w:val="Liste2"/>
              <w:numPr>
                <w:ilvl w:val="0"/>
                <w:numId w:val="0"/>
              </w:numPr>
              <w:ind w:left="833"/>
              <w:rPr>
                <w:lang w:val="de-DE"/>
              </w:rPr>
            </w:pPr>
            <w:r>
              <w:rPr>
                <w:lang w:val="de-DE"/>
              </w:rPr>
              <w:t>(i. Vgl. z. Vorwoche -20%)</w:t>
            </w:r>
          </w:p>
          <w:p>
            <w:pPr>
              <w:pStyle w:val="Liste2"/>
              <w:rPr>
                <w:lang w:val="de-DE"/>
              </w:rPr>
            </w:pPr>
            <w:r>
              <w:rPr>
                <w:lang w:val="de-DE"/>
              </w:rPr>
              <w:t>DIVI Intensivregister 4.563 (-56)</w:t>
            </w:r>
          </w:p>
          <w:p>
            <w:pPr>
              <w:pStyle w:val="Liste2"/>
              <w:rPr>
                <w:lang w:val="de-DE"/>
              </w:rPr>
            </w:pPr>
            <w:r>
              <w:rPr>
                <w:lang w:val="de-DE"/>
              </w:rPr>
              <w:t>Impfmonitoring: Geimpfte mit 1. Dosis 61.201.400 (73,6%), mit vollständiger Impfung 58.661.704 (70,5%), Auffrischimpfungen 28.090.924 (33,8%)</w:t>
            </w:r>
          </w:p>
          <w:p>
            <w:pPr>
              <w:pStyle w:val="Liste2"/>
              <w:rPr>
                <w:lang w:val="de-DE"/>
              </w:rPr>
            </w:pPr>
            <w:r>
              <w:rPr>
                <w:lang w:val="de-DE"/>
              </w:rPr>
              <w:t>Verlauf der 7-Tage-Inzidenz der Bundesländer:</w:t>
            </w:r>
          </w:p>
          <w:p>
            <w:pPr>
              <w:pStyle w:val="Liste3"/>
              <w:numPr>
                <w:ilvl w:val="1"/>
                <w:numId w:val="40"/>
              </w:numPr>
              <w:rPr>
                <w:lang w:val="en-US"/>
              </w:rPr>
            </w:pPr>
            <w:r>
              <w:rPr>
                <w:lang w:val="en-US"/>
              </w:rPr>
              <w:t>Abnahme-Trend in TH, SN, ST, BB</w:t>
            </w:r>
          </w:p>
          <w:p>
            <w:pPr>
              <w:pStyle w:val="Liste3"/>
              <w:numPr>
                <w:ilvl w:val="1"/>
                <w:numId w:val="40"/>
              </w:numPr>
            </w:pPr>
            <w:r>
              <w:t>Zunahme-Trend in HH, HB</w:t>
            </w:r>
          </w:p>
          <w:p>
            <w:pPr>
              <w:pStyle w:val="Liste2"/>
              <w:rPr>
                <w:lang w:val="de-DE"/>
              </w:rPr>
            </w:pPr>
            <w:r>
              <w:rPr>
                <w:lang w:val="de-DE"/>
              </w:rPr>
              <w:t>Geografische Verteilung 7-Tage-Inzidenz nach Landkreis</w:t>
            </w:r>
          </w:p>
          <w:p>
            <w:pPr>
              <w:pStyle w:val="Liste3"/>
              <w:numPr>
                <w:ilvl w:val="1"/>
                <w:numId w:val="40"/>
              </w:numPr>
            </w:pPr>
            <w:r>
              <w:t xml:space="preserve">50 LK &gt; 500/100.000 EW </w:t>
            </w:r>
          </w:p>
          <w:p>
            <w:pPr>
              <w:pStyle w:val="Liste3"/>
              <w:numPr>
                <w:ilvl w:val="1"/>
                <w:numId w:val="40"/>
              </w:numPr>
            </w:pPr>
            <w:r>
              <w:t>Höchste Inzidenz in Cottbus: 1108/100.000 EW</w:t>
            </w:r>
          </w:p>
          <w:p>
            <w:pPr>
              <w:pStyle w:val="Liste3"/>
              <w:numPr>
                <w:ilvl w:val="1"/>
                <w:numId w:val="40"/>
              </w:numPr>
            </w:pPr>
            <w:r>
              <w:t xml:space="preserve">4 LK mit Inzidenz &gt; 1000/100.000 (Schwerpunkt östl. BL)  </w:t>
            </w:r>
          </w:p>
          <w:p>
            <w:pPr>
              <w:pStyle w:val="Liste2"/>
              <w:rPr>
                <w:lang w:val="de-DE"/>
              </w:rPr>
            </w:pPr>
            <w:r>
              <w:rPr>
                <w:lang w:val="de-DE"/>
              </w:rPr>
              <w:t>Inzidenz nach Altersgruppe und Meldewoche</w:t>
            </w:r>
          </w:p>
          <w:p>
            <w:pPr>
              <w:pStyle w:val="Liste3"/>
              <w:numPr>
                <w:ilvl w:val="1"/>
                <w:numId w:val="40"/>
              </w:numPr>
            </w:pPr>
            <w:r>
              <w:t>Im Vgl. zur Vorwoche sinkende Inzidenz in allen Altersgruppen</w:t>
            </w:r>
          </w:p>
          <w:p>
            <w:pPr>
              <w:pStyle w:val="Liste3"/>
              <w:numPr>
                <w:ilvl w:val="1"/>
                <w:numId w:val="40"/>
              </w:numPr>
            </w:pPr>
            <w:r>
              <w:t>Vergleich KW 50 2020/KW 50 2021 deutlichste Unterschiede (Zunahme) bei Kindern</w:t>
            </w:r>
          </w:p>
          <w:p>
            <w:pPr>
              <w:pStyle w:val="Liste2"/>
              <w:rPr>
                <w:lang w:val="de-DE"/>
              </w:rPr>
            </w:pPr>
            <w:r>
              <w:rPr>
                <w:lang w:val="de-DE"/>
              </w:rPr>
              <w:t>Fall-Verstorbenen-Anteil nach Meldewoche und Altersgruppe</w:t>
            </w:r>
          </w:p>
          <w:p>
            <w:pPr>
              <w:pStyle w:val="Liste3"/>
              <w:numPr>
                <w:ilvl w:val="1"/>
                <w:numId w:val="40"/>
              </w:numPr>
            </w:pPr>
            <w:r>
              <w:t xml:space="preserve">Bei &gt;80Jährigen am höchsten </w:t>
            </w:r>
          </w:p>
          <w:p>
            <w:pPr>
              <w:pStyle w:val="Liste3"/>
              <w:numPr>
                <w:ilvl w:val="1"/>
                <w:numId w:val="40"/>
              </w:numPr>
            </w:pPr>
            <w:r>
              <w:t>Nicht mit erster Welle Vergleichbar, da damals wenig Tests, CFR abhängig von der Anzahl erfasster (getesteter) Asymptomatischer</w:t>
            </w:r>
          </w:p>
          <w:p>
            <w:pPr>
              <w:pStyle w:val="Liste3"/>
              <w:numPr>
                <w:ilvl w:val="0"/>
                <w:numId w:val="0"/>
              </w:numPr>
              <w:ind w:left="1553"/>
            </w:pPr>
          </w:p>
          <w:p>
            <w:pPr>
              <w:pStyle w:val="Liste2"/>
              <w:rPr>
                <w:lang w:val="de-DE"/>
              </w:rPr>
            </w:pPr>
            <w:r>
              <w:rPr>
                <w:lang w:val="de-DE"/>
              </w:rPr>
              <w:t xml:space="preserve"> </w:t>
            </w:r>
            <w:r>
              <w:rPr>
                <w:b/>
                <w:lang w:val="de-DE"/>
              </w:rPr>
              <w:t>DIVI Intensivregister</w:t>
            </w:r>
          </w:p>
          <w:p>
            <w:pPr>
              <w:pStyle w:val="Liste3"/>
              <w:numPr>
                <w:ilvl w:val="1"/>
                <w:numId w:val="40"/>
              </w:numPr>
            </w:pPr>
            <w:r>
              <w:t xml:space="preserve">Folien </w:t>
            </w:r>
            <w:hyperlink r:id="rId13" w:history="1">
              <w:r>
                <w:rPr>
                  <w:rStyle w:val="Hyperlink"/>
                </w:rPr>
                <w:t>hier</w:t>
              </w:r>
            </w:hyperlink>
          </w:p>
          <w:p>
            <w:pPr>
              <w:pStyle w:val="Liste3"/>
              <w:numPr>
                <w:ilvl w:val="1"/>
                <w:numId w:val="40"/>
              </w:numPr>
            </w:pPr>
            <w:r>
              <w:t>Aktuell 4500 Fälle in Intensivbehandlung</w:t>
            </w:r>
          </w:p>
          <w:p>
            <w:pPr>
              <w:pStyle w:val="Liste3"/>
              <w:numPr>
                <w:ilvl w:val="1"/>
                <w:numId w:val="40"/>
              </w:numPr>
            </w:pPr>
            <w:r>
              <w:t>Abnehmende Belegung: -322 Fälle</w:t>
            </w:r>
          </w:p>
          <w:p>
            <w:pPr>
              <w:pStyle w:val="Liste3"/>
              <w:numPr>
                <w:ilvl w:val="1"/>
                <w:numId w:val="40"/>
              </w:numPr>
            </w:pPr>
            <w:r>
              <w:t>Neuaufnahmen: nur geringer Rückgang auf 1.984 in den letzten 7 Tagen</w:t>
            </w:r>
          </w:p>
          <w:p>
            <w:pPr>
              <w:pStyle w:val="Liste3"/>
              <w:numPr>
                <w:ilvl w:val="1"/>
                <w:numId w:val="40"/>
              </w:numPr>
            </w:pPr>
            <w:r>
              <w:t xml:space="preserve">Starker Anstieg der täglichen Todeszahlen (setzt Kapazitäten frei) </w:t>
            </w:r>
          </w:p>
          <w:p>
            <w:pPr>
              <w:pStyle w:val="Liste3"/>
              <w:numPr>
                <w:ilvl w:val="1"/>
                <w:numId w:val="40"/>
              </w:numPr>
            </w:pPr>
            <w:r>
              <w:t xml:space="preserve">In vielen Bundesländern ein hohes Plateau in der COVID-ITS-Belegung, Rückgang in BY, SL, BW, BE, hier auch Rückgang der Neuaufnahmen </w:t>
            </w:r>
          </w:p>
          <w:p>
            <w:pPr>
              <w:pStyle w:val="Liste3"/>
              <w:numPr>
                <w:ilvl w:val="1"/>
                <w:numId w:val="40"/>
              </w:numPr>
            </w:pPr>
            <w:r>
              <w:t xml:space="preserve">Behandlungsbelegung nach Schweregrad: Rückgang betrifft überwiegend die leichteren Fälle </w:t>
            </w:r>
          </w:p>
          <w:p>
            <w:pPr>
              <w:pStyle w:val="Liste3"/>
              <w:numPr>
                <w:ilvl w:val="1"/>
                <w:numId w:val="40"/>
              </w:numPr>
            </w:pPr>
            <w:r>
              <w:t xml:space="preserve">Einschätzung der Betriebssituation: </w:t>
            </w:r>
            <w:r>
              <w:br/>
              <w:t>70% der ITS teilweise oder ganz eingeschränkt, insbesondere Maximalversorger verzeichnen keinen Rückgang der Belegung</w:t>
            </w:r>
          </w:p>
          <w:p>
            <w:pPr>
              <w:pStyle w:val="Liste3"/>
              <w:numPr>
                <w:ilvl w:val="1"/>
                <w:numId w:val="40"/>
              </w:numPr>
            </w:pPr>
            <w:r>
              <w:lastRenderedPageBreak/>
              <w:t xml:space="preserve">Anteil Belegung der 60+ Jährigen steigt prozentual, </w:t>
            </w:r>
          </w:p>
          <w:p>
            <w:pPr>
              <w:pStyle w:val="Liste3"/>
              <w:numPr>
                <w:ilvl w:val="0"/>
                <w:numId w:val="0"/>
              </w:numPr>
              <w:ind w:left="1553"/>
            </w:pPr>
            <w:r>
              <w:rPr>
                <w:sz w:val="24"/>
                <w:szCs w:val="24"/>
              </w:rPr>
              <w:t xml:space="preserve">extrem starke Anstiege in Gruppe 60-69 und 70-79 </w:t>
            </w:r>
          </w:p>
          <w:p>
            <w:pPr>
              <w:pStyle w:val="Liste3"/>
              <w:numPr>
                <w:ilvl w:val="1"/>
                <w:numId w:val="40"/>
              </w:numPr>
            </w:pPr>
            <w:r>
              <w:t>SPoCK: Prognosen für die nächsten 20 Tage positiv (weiterer Rückgang). Zu beachten: Nur wenn der jetzige Zustand/Trend sich fortsetzt (keine Maßnahmen oder andere Effekte die nächsten Tage).  Verlässlich sind eher die nächsten 10 (!) Tage der Prognose</w:t>
            </w:r>
          </w:p>
          <w:p>
            <w:pPr>
              <w:pStyle w:val="Liste3"/>
              <w:numPr>
                <w:ilvl w:val="0"/>
                <w:numId w:val="0"/>
              </w:numPr>
              <w:ind w:left="1553"/>
            </w:pPr>
          </w:p>
          <w:p>
            <w:pPr>
              <w:pStyle w:val="Liste2"/>
            </w:pPr>
            <w:r>
              <w:t xml:space="preserve">Modellierungen </w:t>
            </w:r>
            <w:r>
              <w:rPr>
                <w:b/>
                <w:i/>
                <w:color w:val="95B3D7" w:themeColor="accent1" w:themeTint="99"/>
              </w:rPr>
              <w:t>(</w:t>
            </w:r>
            <w:proofErr w:type="spellStart"/>
            <w:r>
              <w:rPr>
                <w:b/>
                <w:i/>
                <w:color w:val="95B3D7" w:themeColor="accent1" w:themeTint="99"/>
              </w:rPr>
              <w:t>nur</w:t>
            </w:r>
            <w:proofErr w:type="spellEnd"/>
            <w:r>
              <w:rPr>
                <w:b/>
                <w:i/>
                <w:color w:val="95B3D7" w:themeColor="accent1" w:themeTint="99"/>
              </w:rPr>
              <w:t xml:space="preserve"> </w:t>
            </w:r>
            <w:proofErr w:type="spellStart"/>
            <w:r>
              <w:rPr>
                <w:b/>
                <w:i/>
                <w:color w:val="95B3D7" w:themeColor="accent1" w:themeTint="99"/>
              </w:rPr>
              <w:t>freitags</w:t>
            </w:r>
            <w:proofErr w:type="spellEnd"/>
            <w:r>
              <w:rPr>
                <w:b/>
                <w:i/>
                <w:color w:val="95B3D7" w:themeColor="accent1" w:themeTint="99"/>
              </w:rPr>
              <w:t xml:space="preserve">): </w:t>
            </w:r>
            <w:r>
              <w:t>nicht besprochen</w:t>
            </w:r>
          </w:p>
          <w:p>
            <w:pPr>
              <w:pStyle w:val="Liste3"/>
              <w:numPr>
                <w:ilvl w:val="0"/>
                <w:numId w:val="0"/>
              </w:numPr>
            </w:pPr>
          </w:p>
          <w:p>
            <w:pPr>
              <w:pStyle w:val="3"/>
              <w:numPr>
                <w:ilvl w:val="0"/>
                <w:numId w:val="0"/>
              </w:numPr>
            </w:pPr>
            <w:r>
              <w:t xml:space="preserve">Zwischenfrage </w:t>
            </w:r>
          </w:p>
          <w:p>
            <w:pPr>
              <w:pStyle w:val="Liste2"/>
              <w:rPr>
                <w:lang w:val="de-DE"/>
              </w:rPr>
            </w:pPr>
            <w:r>
              <w:rPr>
                <w:lang w:val="de-DE"/>
              </w:rPr>
              <w:t xml:space="preserve">Bedeutet die Zunahme der Todesfälle auf ITS, dass die Behandlung früher eingestellt wird? </w:t>
            </w:r>
          </w:p>
          <w:p>
            <w:pPr>
              <w:pStyle w:val="Liste2"/>
              <w:rPr>
                <w:lang w:val="de-DE"/>
              </w:rPr>
            </w:pPr>
            <w:r>
              <w:rPr>
                <w:lang w:val="de-DE"/>
              </w:rPr>
              <w:t>Nein, zumindest ist das aus den Zahlen nicht zu belegen, aktuell hohe Zahl der Todesfälle kann auch durch den Zeitverzug, mit dem diese auftreten, erklärt werden</w:t>
            </w:r>
          </w:p>
          <w:p>
            <w:pPr>
              <w:pStyle w:val="Liste2"/>
              <w:numPr>
                <w:ilvl w:val="0"/>
                <w:numId w:val="0"/>
              </w:numPr>
              <w:rPr>
                <w:lang w:val="de-DE"/>
              </w:rPr>
            </w:pPr>
          </w:p>
          <w:p>
            <w:pPr>
              <w:pStyle w:val="3"/>
              <w:numPr>
                <w:ilvl w:val="0"/>
                <w:numId w:val="0"/>
              </w:numPr>
            </w:pPr>
            <w:r>
              <w:t>Syndromische Surveillance</w:t>
            </w:r>
          </w:p>
          <w:p>
            <w:pPr>
              <w:pStyle w:val="Liste2"/>
            </w:pPr>
            <w:proofErr w:type="spellStart"/>
            <w:r>
              <w:t>Folien</w:t>
            </w:r>
            <w:proofErr w:type="spellEnd"/>
            <w:r>
              <w:t xml:space="preserve"> </w:t>
            </w:r>
            <w:hyperlink r:id="rId14" w:history="1">
              <w:proofErr w:type="spellStart"/>
              <w:r>
                <w:rPr>
                  <w:rStyle w:val="Hyperlink"/>
                </w:rPr>
                <w:t>hier</w:t>
              </w:r>
              <w:proofErr w:type="spellEnd"/>
            </w:hyperlink>
          </w:p>
          <w:p>
            <w:pPr>
              <w:pStyle w:val="Liste2"/>
              <w:rPr>
                <w:lang w:val="de-DE"/>
              </w:rPr>
            </w:pPr>
            <w:r>
              <w:rPr>
                <w:lang w:val="de-DE"/>
              </w:rPr>
              <w:t xml:space="preserve">ARE-Rate gesunken in 50. KW zur Vorwoche (3,4 %; Vorwoche: 3,8 %), deutlicher Rückgang bei Kindern, leichter Anstieg bei Erwachsenen </w:t>
            </w:r>
          </w:p>
          <w:p>
            <w:pPr>
              <w:pStyle w:val="Liste2"/>
              <w:rPr>
                <w:lang w:val="de-DE"/>
              </w:rPr>
            </w:pPr>
            <w:r>
              <w:rPr>
                <w:sz w:val="24"/>
                <w:szCs w:val="24"/>
                <w:lang w:val="de-DE"/>
              </w:rPr>
              <w:t>Bei Erwachsenen und Kindern das niedrige Niveau des Vorjahres erreicht (Pandemiejahr)</w:t>
            </w:r>
          </w:p>
          <w:p>
            <w:pPr>
              <w:pStyle w:val="Liste2"/>
              <w:rPr>
                <w:lang w:val="de-DE"/>
              </w:rPr>
            </w:pPr>
            <w:r>
              <w:rPr>
                <w:sz w:val="24"/>
                <w:szCs w:val="24"/>
                <w:lang w:val="de-DE"/>
              </w:rPr>
              <w:t xml:space="preserve">ARE-Konsultationen stark zurückgegangen, auf Vorjahreswert gesunken (ca. 900.000 Arztkonsul- tationen wegen ARE) </w:t>
            </w:r>
          </w:p>
          <w:p>
            <w:pPr>
              <w:pStyle w:val="Liste2"/>
              <w:rPr>
                <w:lang w:val="de-DE"/>
              </w:rPr>
            </w:pPr>
            <w:r>
              <w:rPr>
                <w:sz w:val="24"/>
                <w:szCs w:val="24"/>
                <w:lang w:val="de-DE"/>
              </w:rPr>
              <w:t>Anteil COVID-19 an ARE</w:t>
            </w:r>
          </w:p>
          <w:p>
            <w:pPr>
              <w:pStyle w:val="Liste3"/>
              <w:numPr>
                <w:ilvl w:val="1"/>
                <w:numId w:val="40"/>
              </w:numPr>
            </w:pPr>
            <w:r>
              <w:t>Anzahl der Konsultationen wegen neu aufgetretenen ARE bei kleinen Kindern besonders hoch, Anteil mit zusätzlicher COVID-19-Diagnose dagegen gering</w:t>
            </w:r>
          </w:p>
          <w:p>
            <w:pPr>
              <w:pStyle w:val="Liste3"/>
              <w:numPr>
                <w:ilvl w:val="1"/>
                <w:numId w:val="40"/>
              </w:numPr>
            </w:pPr>
            <w:r>
              <w:t>besondere ältere Personen konsultieren Arzt seltener wegen ARE, erhalten aber vergleichsweise häufig eine COVID-19-Diagnose</w:t>
            </w:r>
          </w:p>
          <w:p>
            <w:pPr>
              <w:pStyle w:val="Liste3"/>
              <w:numPr>
                <w:ilvl w:val="1"/>
                <w:numId w:val="40"/>
              </w:numPr>
            </w:pPr>
            <w:r>
              <w:t>In den Altersklassen 5-79 Jahre ist der Anteil von ARE mit COVID-19 in den letzten zwei Wochen gesunken</w:t>
            </w:r>
            <w:r>
              <w:rPr>
                <w:sz w:val="24"/>
                <w:szCs w:val="24"/>
              </w:rPr>
              <w:t xml:space="preserve"> </w:t>
            </w:r>
          </w:p>
          <w:p>
            <w:pPr>
              <w:pStyle w:val="Liste2"/>
              <w:rPr>
                <w:lang w:val="de-DE"/>
              </w:rPr>
            </w:pPr>
            <w:r>
              <w:rPr>
                <w:lang w:val="de-DE"/>
              </w:rPr>
              <w:t xml:space="preserve">ICOSARI-KH-Surveillance: SARI-Fallzahlen insgesamt gesunkenen (mitverursacht durch Rückgang von RSV bei Kindern). Seit Saisonbeginn hohes Niveau deutlich über den Vorsaisons, seit einigen Wochen Rückgang, aktuelle unter Niveau 2020. AG 35-59Jährige weiterhin sehr hohes Niveau, aber deutlicher Rückgang. </w:t>
            </w:r>
          </w:p>
          <w:p>
            <w:pPr>
              <w:pStyle w:val="Liste2"/>
              <w:rPr>
                <w:lang w:val="de-DE"/>
              </w:rPr>
            </w:pPr>
            <w:r>
              <w:rPr>
                <w:lang w:val="de-DE"/>
              </w:rPr>
              <w:t xml:space="preserve">Vergleich Herbst 2020 und 2021 (2021 herrscht höherer Infektionsdruck, gleichzeitig ist der Anteil Geimpfter wesentlich höher):  </w:t>
            </w:r>
          </w:p>
          <w:p>
            <w:pPr>
              <w:pStyle w:val="Liste3"/>
              <w:ind w:left="1616"/>
            </w:pPr>
            <w:r>
              <w:t>Jetzt Rückgang in AG 80+Jährige seit 3 Wochen, Rückgang in AG 60-79 seit 2 Wochen</w:t>
            </w:r>
          </w:p>
          <w:p>
            <w:pPr>
              <w:pStyle w:val="Liste3"/>
              <w:ind w:left="1616"/>
            </w:pPr>
            <w:r>
              <w:t>Rückgang der COVID-SARI-Fälle mit Intensivbehandlung</w:t>
            </w:r>
          </w:p>
          <w:p>
            <w:pPr>
              <w:pStyle w:val="Liste3"/>
              <w:ind w:left="1616"/>
            </w:pPr>
            <w:r>
              <w:lastRenderedPageBreak/>
              <w:t>Rückgang der verstorbenen (hospitalisierten)</w:t>
            </w:r>
            <w:r>
              <w:rPr>
                <w:sz w:val="24"/>
                <w:szCs w:val="24"/>
              </w:rPr>
              <w:t xml:space="preserve"> </w:t>
            </w:r>
            <w:r>
              <w:t xml:space="preserve">COVID-SARI-Fälle </w:t>
            </w:r>
          </w:p>
          <w:p>
            <w:pPr>
              <w:pStyle w:val="Liste3"/>
              <w:ind w:left="1616"/>
            </w:pPr>
            <w:r>
              <w:t>Rückgang in AG 35-59 weniger deutlich</w:t>
            </w:r>
          </w:p>
          <w:p>
            <w:pPr>
              <w:pStyle w:val="Liste2"/>
              <w:rPr>
                <w:lang w:val="de-DE"/>
              </w:rPr>
            </w:pPr>
            <w:r>
              <w:rPr>
                <w:lang w:val="de-DE"/>
              </w:rPr>
              <w:t xml:space="preserve">Ausbrüche:  nicht besprochen, bei Interesse dem Foliensatz zu entnehmen </w:t>
            </w:r>
          </w:p>
          <w:p>
            <w:pPr>
              <w:pStyle w:val="3"/>
              <w:numPr>
                <w:ilvl w:val="0"/>
                <w:numId w:val="0"/>
              </w:numPr>
              <w:rPr>
                <w:rStyle w:val="TagMiZchn"/>
              </w:rPr>
            </w:pPr>
            <w:r>
              <w:t xml:space="preserve">Virologische Surveillance, NRZ Influenza-Daten </w:t>
            </w:r>
          </w:p>
          <w:p>
            <w:pPr>
              <w:pStyle w:val="Liste2"/>
            </w:pPr>
            <w:r>
              <w:t xml:space="preserve">184 Einsendungen </w:t>
            </w:r>
          </w:p>
          <w:p>
            <w:pPr>
              <w:pStyle w:val="Liste2"/>
              <w:rPr>
                <w:lang w:val="de-DE"/>
              </w:rPr>
            </w:pPr>
            <w:r>
              <w:rPr>
                <w:lang w:val="de-DE"/>
              </w:rPr>
              <w:t>9 SARS-CoV-2 Nachweise (&lt;7%), über alle AG verteilt, 15% in AG &gt;60Jährige</w:t>
            </w:r>
          </w:p>
          <w:p>
            <w:pPr>
              <w:pStyle w:val="Liste2"/>
              <w:rPr>
                <w:lang w:val="de-DE"/>
              </w:rPr>
            </w:pPr>
            <w:r>
              <w:rPr>
                <w:lang w:val="de-DE"/>
              </w:rPr>
              <w:t xml:space="preserve">1 Influenza-Nachweis (Kind, NH3N2) </w:t>
            </w:r>
          </w:p>
          <w:p>
            <w:pPr>
              <w:pStyle w:val="Liste2"/>
              <w:rPr>
                <w:lang w:val="de-DE"/>
              </w:rPr>
            </w:pPr>
            <w:r>
              <w:rPr>
                <w:lang w:val="de-DE"/>
              </w:rPr>
              <w:t>14% OC43</w:t>
            </w:r>
          </w:p>
          <w:p>
            <w:pPr>
              <w:pStyle w:val="Liste2"/>
              <w:rPr>
                <w:lang w:val="de-DE"/>
              </w:rPr>
            </w:pPr>
            <w:r>
              <w:rPr>
                <w:lang w:val="de-DE"/>
              </w:rPr>
              <w:t>3,6% 229E</w:t>
            </w:r>
          </w:p>
          <w:p>
            <w:pPr>
              <w:pStyle w:val="Liste2"/>
              <w:rPr>
                <w:lang w:val="de-DE"/>
              </w:rPr>
            </w:pPr>
            <w:r>
              <w:rPr>
                <w:lang w:val="de-DE"/>
              </w:rPr>
              <w:t>1 NL63-Nachweis</w:t>
            </w:r>
          </w:p>
          <w:p>
            <w:pPr>
              <w:pStyle w:val="Liste2"/>
              <w:rPr>
                <w:lang w:val="de-DE"/>
              </w:rPr>
            </w:pPr>
            <w:r>
              <w:rPr>
                <w:lang w:val="de-DE"/>
              </w:rPr>
              <w:t>Alle endemischen Coronaviren:  18%</w:t>
            </w:r>
          </w:p>
          <w:p>
            <w:pPr>
              <w:pStyle w:val="Liste2"/>
              <w:rPr>
                <w:lang w:val="de-DE"/>
              </w:rPr>
            </w:pPr>
            <w:r>
              <w:rPr>
                <w:lang w:val="de-DE"/>
              </w:rPr>
              <w:t>Rhinoviren und HMP (PIV4) stabil</w:t>
            </w:r>
          </w:p>
          <w:p>
            <w:pPr>
              <w:spacing w:before="120"/>
              <w:ind w:left="360" w:hanging="360"/>
              <w:contextualSpacing/>
              <w:rPr>
                <w:b/>
                <w:sz w:val="22"/>
                <w:szCs w:val="22"/>
              </w:rPr>
            </w:pPr>
            <w:r>
              <w:rPr>
                <w:b/>
                <w:sz w:val="22"/>
                <w:szCs w:val="22"/>
              </w:rPr>
              <w:t xml:space="preserve">Testanzahl und -kapazitäten </w:t>
            </w:r>
          </w:p>
          <w:p>
            <w:pPr>
              <w:pStyle w:val="Liste2"/>
            </w:pPr>
            <w:proofErr w:type="spellStart"/>
            <w:r>
              <w:t>Folien</w:t>
            </w:r>
            <w:proofErr w:type="spellEnd"/>
            <w:r>
              <w:t xml:space="preserve"> </w:t>
            </w:r>
            <w:hyperlink r:id="rId15" w:history="1">
              <w:proofErr w:type="spellStart"/>
              <w:r>
                <w:rPr>
                  <w:rStyle w:val="Hyperlink"/>
                </w:rPr>
                <w:t>hier</w:t>
              </w:r>
              <w:proofErr w:type="spellEnd"/>
            </w:hyperlink>
          </w:p>
          <w:p>
            <w:pPr>
              <w:pStyle w:val="Liste2"/>
              <w:rPr>
                <w:lang w:val="de-DE"/>
              </w:rPr>
            </w:pPr>
            <w:r>
              <w:rPr>
                <w:lang w:val="de-DE"/>
              </w:rPr>
              <w:t>Anzahl rückläufig, jetzt bei 1,5 Millionen</w:t>
            </w:r>
          </w:p>
          <w:p>
            <w:pPr>
              <w:pStyle w:val="Liste2"/>
            </w:pPr>
            <w:r>
              <w:t>Positivenanteil 18.6%</w:t>
            </w:r>
          </w:p>
          <w:p>
            <w:pPr>
              <w:pStyle w:val="Liste2"/>
              <w:rPr>
                <w:lang w:val="de-DE"/>
              </w:rPr>
            </w:pPr>
            <w:r>
              <w:rPr>
                <w:lang w:val="de-DE"/>
              </w:rPr>
              <w:t>Laborauslastung ist rückläufig, noch sehr hoch in SL, BB, MV, NS, TH</w:t>
            </w:r>
          </w:p>
          <w:p>
            <w:pPr>
              <w:pStyle w:val="Liste2"/>
              <w:rPr>
                <w:lang w:val="de-DE"/>
              </w:rPr>
            </w:pPr>
            <w:r>
              <w:rPr>
                <w:lang w:val="de-DE"/>
              </w:rPr>
              <w:t>Testzahlen in den Bundesländern: überall rückläufig</w:t>
            </w:r>
          </w:p>
          <w:p>
            <w:pPr>
              <w:pStyle w:val="Liste2"/>
              <w:rPr>
                <w:lang w:val="de-DE"/>
              </w:rPr>
            </w:pPr>
            <w:r>
              <w:rPr>
                <w:lang w:val="de-DE"/>
              </w:rPr>
              <w:t>Positivenanteil in BY und ST rückläufig</w:t>
            </w:r>
          </w:p>
          <w:p>
            <w:pPr>
              <w:pStyle w:val="Liste2"/>
              <w:rPr>
                <w:lang w:val="de-DE"/>
              </w:rPr>
            </w:pPr>
            <w:r>
              <w:rPr>
                <w:lang w:val="de-DE"/>
              </w:rPr>
              <w:t>Testorte: in Arztpraxen stärkster Rückgang, auch an anderen Orten, hier noch stärkerer Einbruch zu erwarten durch fehlende Schultests</w:t>
            </w:r>
          </w:p>
          <w:p>
            <w:pPr>
              <w:pStyle w:val="Liste2"/>
              <w:rPr>
                <w:lang w:val="de-DE"/>
              </w:rPr>
            </w:pPr>
            <w:r>
              <w:rPr>
                <w:lang w:val="de-DE"/>
              </w:rPr>
              <w:t>Testung nach Altersgruppen: Testinzidenz/100.000 in der AG &gt;80Jährige stabil, in allen andern AG Rückgang</w:t>
            </w:r>
          </w:p>
          <w:p>
            <w:pPr>
              <w:pStyle w:val="Liste2"/>
              <w:rPr>
                <w:lang w:val="de-DE"/>
              </w:rPr>
            </w:pPr>
            <w:r>
              <w:rPr>
                <w:lang w:val="de-DE"/>
              </w:rPr>
              <w:t>Positivenanteil bei 0-4Jährigen stabil, sonst Rückgang</w:t>
            </w:r>
          </w:p>
          <w:p>
            <w:pPr>
              <w:pStyle w:val="Liste2"/>
              <w:rPr>
                <w:lang w:val="de-DE"/>
              </w:rPr>
            </w:pPr>
            <w:r>
              <w:rPr>
                <w:lang w:val="de-DE"/>
              </w:rPr>
              <w:t>VOC (SARS in ARS): Omikron deutlich darstellbar, in KW 49 158/100%, in KW 50 145/100% (Nachmeldungen zu erwarten), Anteil etwas über 4%,</w:t>
            </w:r>
          </w:p>
          <w:p>
            <w:pPr>
              <w:pStyle w:val="Liste2"/>
            </w:pPr>
            <w:r>
              <w:rPr>
                <w:lang w:val="de-DE"/>
              </w:rPr>
              <w:t>Laborbelastung ist insgesamt gering</w:t>
            </w:r>
          </w:p>
          <w:p>
            <w:pPr>
              <w:pStyle w:val="3"/>
              <w:numPr>
                <w:ilvl w:val="0"/>
                <w:numId w:val="0"/>
              </w:numPr>
              <w:rPr>
                <w:highlight w:val="cyan"/>
              </w:rPr>
            </w:pPr>
          </w:p>
          <w:p>
            <w:pPr>
              <w:pStyle w:val="3"/>
              <w:numPr>
                <w:ilvl w:val="0"/>
                <w:numId w:val="0"/>
              </w:numPr>
            </w:pPr>
            <w:r>
              <w:t>VOC-Bericht/ Molekulare Surveillance</w:t>
            </w:r>
          </w:p>
          <w:p>
            <w:pPr>
              <w:pStyle w:val="Liste2"/>
            </w:pPr>
            <w:proofErr w:type="spellStart"/>
            <w:r>
              <w:t>Folien</w:t>
            </w:r>
            <w:proofErr w:type="spellEnd"/>
            <w:r>
              <w:t xml:space="preserve"> </w:t>
            </w:r>
            <w:hyperlink r:id="rId16" w:history="1">
              <w:proofErr w:type="spellStart"/>
              <w:r>
                <w:rPr>
                  <w:rStyle w:val="Hyperlink"/>
                </w:rPr>
                <w:t>hier</w:t>
              </w:r>
              <w:proofErr w:type="spellEnd"/>
            </w:hyperlink>
          </w:p>
          <w:p>
            <w:pPr>
              <w:pStyle w:val="Liste2"/>
              <w:rPr>
                <w:lang w:val="de-DE"/>
              </w:rPr>
            </w:pPr>
            <w:r>
              <w:rPr>
                <w:lang w:val="de-DE"/>
              </w:rPr>
              <w:t>Omikron in Genomsequenzierzung: 1,4% (KW 49)</w:t>
            </w:r>
          </w:p>
          <w:p>
            <w:pPr>
              <w:pStyle w:val="Liste2"/>
              <w:rPr>
                <w:lang w:val="de-DE"/>
              </w:rPr>
            </w:pPr>
            <w:r>
              <w:rPr>
                <w:lang w:val="de-DE"/>
              </w:rPr>
              <w:t>Omikron in IfSG-Daten: 3,5% (KW 50)</w:t>
            </w:r>
          </w:p>
          <w:p>
            <w:pPr>
              <w:pStyle w:val="Liste2"/>
              <w:rPr>
                <w:lang w:val="de-DE"/>
              </w:rPr>
            </w:pPr>
            <w:r>
              <w:rPr>
                <w:lang w:val="de-DE"/>
              </w:rPr>
              <w:t>In Testzahlen: 2,7% (KW 50)   Stichproben: Anteil steigt auf 0,6%</w:t>
            </w:r>
          </w:p>
          <w:p>
            <w:pPr>
              <w:pStyle w:val="Liste2"/>
              <w:rPr>
                <w:lang w:val="de-DE"/>
              </w:rPr>
            </w:pPr>
            <w:r>
              <w:rPr>
                <w:lang w:val="de-DE"/>
              </w:rPr>
              <w:t>Hochgerechnete kumulative Anzahl Omikron (Folie 2 rechts): Kurve verläuft parallel zum Anstieg von Alpha (bei Pandemiebeginn)</w:t>
            </w:r>
          </w:p>
          <w:p>
            <w:pPr>
              <w:pStyle w:val="Liste2"/>
              <w:rPr>
                <w:lang w:val="de-DE"/>
              </w:rPr>
            </w:pPr>
            <w:r>
              <w:rPr>
                <w:lang w:val="de-DE"/>
              </w:rPr>
              <w:t>Bisher 2388 Fälle (Datenstand 22.12.2021, 753 Hinweise), in KW 50 1,8/100.000 EW, Verteilung über ganz DE, mit Hotspot in HH</w:t>
            </w:r>
          </w:p>
          <w:p>
            <w:pPr>
              <w:pStyle w:val="Liste2"/>
              <w:rPr>
                <w:lang w:val="de-DE"/>
              </w:rPr>
            </w:pPr>
            <w:r>
              <w:rPr>
                <w:lang w:val="de-DE"/>
              </w:rPr>
              <w:t>Exposition überwiegend in DE</w:t>
            </w:r>
          </w:p>
          <w:p>
            <w:pPr>
              <w:pStyle w:val="Liste2"/>
              <w:rPr>
                <w:lang w:val="de-DE"/>
              </w:rPr>
            </w:pPr>
            <w:r>
              <w:rPr>
                <w:lang w:val="de-DE"/>
              </w:rPr>
              <w:t>Angaben zur Impfung bei &gt;60% vorhanden: 61% vollständig geimpft, 13,7% mit Auffrischimpfung, 18,3% nicht geimpft</w:t>
            </w:r>
          </w:p>
          <w:p>
            <w:pPr>
              <w:pStyle w:val="Liste2"/>
              <w:rPr>
                <w:lang w:val="de-DE"/>
              </w:rPr>
            </w:pPr>
            <w:r>
              <w:rPr>
                <w:lang w:val="de-DE"/>
              </w:rPr>
              <w:t>Hospitalisierungsrate: 1,6%</w:t>
            </w:r>
          </w:p>
          <w:p>
            <w:pPr>
              <w:pStyle w:val="Liste2"/>
              <w:rPr>
                <w:lang w:val="de-DE"/>
              </w:rPr>
            </w:pPr>
            <w:r>
              <w:rPr>
                <w:lang w:val="de-DE"/>
              </w:rPr>
              <w:t>1 Todesfall (0,04%)</w:t>
            </w:r>
          </w:p>
          <w:p>
            <w:pPr>
              <w:pStyle w:val="Liste2"/>
              <w:rPr>
                <w:lang w:val="de-DE"/>
              </w:rPr>
            </w:pPr>
            <w:r>
              <w:rPr>
                <w:lang w:val="de-DE"/>
              </w:rPr>
              <w:t>54% mit COVID-typischen Symptomatik</w:t>
            </w:r>
          </w:p>
          <w:p>
            <w:pPr>
              <w:pStyle w:val="Liste2"/>
              <w:rPr>
                <w:lang w:val="de-DE"/>
              </w:rPr>
            </w:pPr>
            <w:r>
              <w:rPr>
                <w:lang w:val="de-DE"/>
              </w:rPr>
              <w:lastRenderedPageBreak/>
              <w:t>(Folie 5) Modell: Anstieg des Omikron- Anteils in der Stichprobe (</w:t>
            </w:r>
            <w:proofErr w:type="spellStart"/>
            <w:r>
              <w:rPr>
                <w:lang w:val="de-DE"/>
              </w:rPr>
              <w:t>Genomseq</w:t>
            </w:r>
            <w:proofErr w:type="spellEnd"/>
            <w:r>
              <w:rPr>
                <w:lang w:val="de-DE"/>
              </w:rPr>
              <w:t xml:space="preserve">.): Bei Annahme einer Verdoppelungszeit von Omikron von 4 Tagen und einer Halbierungszeit von Delta von 51 Tagen liegt der Schnittpunkt (jeweils 50%) noch in KW 51 </w:t>
            </w:r>
          </w:p>
          <w:p>
            <w:pPr>
              <w:pStyle w:val="Liste2"/>
              <w:rPr>
                <w:lang w:val="de-DE"/>
              </w:rPr>
            </w:pPr>
            <w:r>
              <w:rPr>
                <w:lang w:val="de-DE"/>
              </w:rPr>
              <w:t>Modellierung beinhaltet Unsicherheiten und zeigt einen Anstiegstrend bei den Fallzahlen schon in KW 50, der in der Realität so nicht zu beobachten ist, deshalb fraglich, ob diese Darstellung in den Wochenbericht aufgenommen werden soll</w:t>
            </w:r>
          </w:p>
          <w:p>
            <w:pPr>
              <w:pStyle w:val="Liste2"/>
              <w:numPr>
                <w:ilvl w:val="0"/>
                <w:numId w:val="0"/>
              </w:numPr>
              <w:ind w:left="833"/>
              <w:rPr>
                <w:lang w:val="de-DE"/>
              </w:rPr>
            </w:pPr>
          </w:p>
          <w:p>
            <w:pPr>
              <w:pStyle w:val="Liste2"/>
              <w:numPr>
                <w:ilvl w:val="0"/>
                <w:numId w:val="0"/>
              </w:numPr>
              <w:rPr>
                <w:lang w:val="de-DE"/>
              </w:rPr>
            </w:pPr>
            <w:r>
              <w:rPr>
                <w:b/>
                <w:lang w:val="de-DE"/>
              </w:rPr>
              <w:t>Zwischenfrage</w:t>
            </w:r>
            <w:r>
              <w:rPr>
                <w:lang w:val="de-DE"/>
              </w:rPr>
              <w:t xml:space="preserve"> </w:t>
            </w:r>
          </w:p>
          <w:p>
            <w:pPr>
              <w:pStyle w:val="Liste2"/>
              <w:rPr>
                <w:lang w:val="de-DE"/>
              </w:rPr>
            </w:pPr>
            <w:r>
              <w:rPr>
                <w:lang w:val="de-DE"/>
              </w:rPr>
              <w:t>Kann auf Basis der vorliegenden Daten von einer geringeren Krankheitsschwere ausgegangen werden?</w:t>
            </w:r>
          </w:p>
          <w:p>
            <w:pPr>
              <w:pStyle w:val="Liste2"/>
              <w:rPr>
                <w:lang w:val="de-DE"/>
              </w:rPr>
            </w:pPr>
            <w:r>
              <w:rPr>
                <w:lang w:val="de-DE"/>
              </w:rPr>
              <w:t>Noch keine Aussage möglich, bisher liegen die Fälle in mittleren AG, bisher keine Ausbrüche in vulnerablen Bereichen</w:t>
            </w:r>
          </w:p>
          <w:p>
            <w:pPr>
              <w:pStyle w:val="Liste2"/>
              <w:rPr>
                <w:lang w:val="de-DE"/>
              </w:rPr>
            </w:pPr>
            <w:r>
              <w:rPr>
                <w:lang w:val="de-DE"/>
              </w:rPr>
              <w:t>Kann allenfalls erhofft, sollte jedoch nicht kommuniziert werden (ggf. individuell leichterer Verlauf, jedoch problematisch große Anzahl)</w:t>
            </w:r>
          </w:p>
          <w:p>
            <w:pPr>
              <w:pStyle w:val="Liste2"/>
              <w:numPr>
                <w:ilvl w:val="0"/>
                <w:numId w:val="0"/>
              </w:numPr>
              <w:ind w:left="833"/>
              <w:rPr>
                <w:lang w:val="de-DE"/>
              </w:rPr>
            </w:pPr>
          </w:p>
          <w:p>
            <w:pPr>
              <w:pStyle w:val="Liste2"/>
              <w:numPr>
                <w:ilvl w:val="0"/>
                <w:numId w:val="0"/>
              </w:numPr>
              <w:rPr>
                <w:b/>
                <w:lang w:val="de-DE"/>
              </w:rPr>
            </w:pPr>
            <w:r>
              <w:rPr>
                <w:b/>
                <w:lang w:val="de-DE"/>
              </w:rPr>
              <w:t xml:space="preserve">Genomsequenzierung    </w:t>
            </w:r>
          </w:p>
          <w:p>
            <w:pPr>
              <w:pStyle w:val="Liste2"/>
              <w:rPr>
                <w:lang w:val="de-DE"/>
              </w:rPr>
            </w:pPr>
            <w:r>
              <w:rPr>
                <w:lang w:val="de-DE"/>
              </w:rPr>
              <w:t>236 Fälle in 440.000, entspricht einem Anteil von 4% in der Stichprobe</w:t>
            </w:r>
          </w:p>
          <w:p>
            <w:pPr>
              <w:pStyle w:val="Liste2"/>
              <w:rPr>
                <w:lang w:val="de-DE"/>
              </w:rPr>
            </w:pPr>
            <w:r>
              <w:rPr>
                <w:lang w:val="de-DE"/>
              </w:rPr>
              <w:t xml:space="preserve">Ebenfalls Anstieg in der globalen Probe (821 Nachweise) </w:t>
            </w:r>
          </w:p>
          <w:p>
            <w:pPr>
              <w:pStyle w:val="Liste1"/>
              <w:numPr>
                <w:ilvl w:val="0"/>
                <w:numId w:val="0"/>
              </w:numPr>
            </w:pPr>
          </w:p>
          <w:p>
            <w:pPr>
              <w:pStyle w:val="Liste2"/>
              <w:numPr>
                <w:ilvl w:val="0"/>
                <w:numId w:val="0"/>
              </w:numPr>
              <w:rPr>
                <w:b/>
              </w:rPr>
            </w:pPr>
            <w:r>
              <w:rPr>
                <w:b/>
              </w:rPr>
              <w:t>Diskussion</w:t>
            </w:r>
          </w:p>
          <w:p>
            <w:pPr>
              <w:pStyle w:val="Liste2"/>
              <w:rPr>
                <w:lang w:val="de-DE"/>
              </w:rPr>
            </w:pPr>
            <w:r>
              <w:rPr>
                <w:lang w:val="de-DE"/>
              </w:rPr>
              <w:t>Hinweis: Fall-Verstorbenen-Anteil ist hoch trotz Impfung, hier wäre eine Altersstratifizierung wichtig</w:t>
            </w:r>
          </w:p>
          <w:p>
            <w:pPr>
              <w:pStyle w:val="Liste2"/>
              <w:rPr>
                <w:lang w:val="de-DE"/>
              </w:rPr>
            </w:pPr>
            <w:r>
              <w:rPr>
                <w:lang w:val="de-DE"/>
              </w:rPr>
              <w:t>Hinweis: Sorgfältige Kommunikation ist wichtig bezgl. sinkender Intensivauslastung /steigender Fallzahlen (noch nicht Omikron)</w:t>
            </w:r>
          </w:p>
          <w:p>
            <w:pPr>
              <w:pStyle w:val="Liste2"/>
              <w:rPr>
                <w:lang w:val="de-DE"/>
              </w:rPr>
            </w:pPr>
            <w:r>
              <w:rPr>
                <w:lang w:val="de-DE"/>
              </w:rPr>
              <w:t>Frage an Meldedatengruppe: Ist der Anteil der ITS-Aufnahmen nach Alter aufschlüsselbar? Antwort: JA</w:t>
            </w:r>
          </w:p>
          <w:p>
            <w:pPr>
              <w:pStyle w:val="Liste2"/>
              <w:rPr>
                <w:lang w:val="de-DE"/>
              </w:rPr>
            </w:pPr>
            <w:r>
              <w:rPr>
                <w:lang w:val="de-DE"/>
              </w:rPr>
              <w:t xml:space="preserve">Frage: Ab November nimmt der Anteil der &gt;80Jährigen auf ITS in SA ab, aber Anfang 11/21 haben Fallzahlen noch zugenommen – systematische Benachteiligung dieser AG bei Aufnahme auf ITS? Altersstratifiziert zu klären: Wie wahrscheinlich wurde jemand der in der AG verstorben ist, vorher auf ITS behandelt </w:t>
            </w:r>
          </w:p>
          <w:p>
            <w:pPr>
              <w:pStyle w:val="Liste2"/>
              <w:rPr>
                <w:lang w:val="de-DE"/>
              </w:rPr>
            </w:pPr>
            <w:r>
              <w:rPr>
                <w:lang w:val="de-DE"/>
              </w:rPr>
              <w:t xml:space="preserve">Hinweis: Auch in den intensivmedizinisch nicht überlasteten BL ist der prozentuale Anteil der 80+Jährigen auf ITS rückläufig, in SN und TH ist der Rückgang steiler </w:t>
            </w:r>
          </w:p>
          <w:p>
            <w:pPr>
              <w:pStyle w:val="Liste2"/>
              <w:rPr>
                <w:lang w:val="de-DE"/>
              </w:rPr>
            </w:pPr>
            <w:r>
              <w:rPr>
                <w:lang w:val="de-DE"/>
              </w:rPr>
              <w:t>Rückmeldung aus den Kliniken: Es fehlen punktuell Betten für Notfälle, in Einzelfällen wird härter triagiert, Systemversagen bzw. systematische Benachteiligung bestimmter AG ist jedoch nicht zu erkennen</w:t>
            </w:r>
          </w:p>
          <w:p>
            <w:pPr>
              <w:pStyle w:val="Liste2"/>
              <w:rPr>
                <w:lang w:val="de-DE"/>
              </w:rPr>
            </w:pPr>
            <w:r>
              <w:rPr>
                <w:lang w:val="de-DE"/>
              </w:rPr>
              <w:t xml:space="preserve">Frage: Wird in Dänemark tatsächlich 2x/Woche und Person PCR getestet? Bisher ja. </w:t>
            </w:r>
          </w:p>
          <w:p>
            <w:pPr>
              <w:pStyle w:val="Liste2"/>
              <w:rPr>
                <w:lang w:val="de-DE"/>
              </w:rPr>
            </w:pPr>
            <w:r>
              <w:rPr>
                <w:lang w:val="de-DE"/>
              </w:rPr>
              <w:t>Hinweis: Bei sehr hohen Fallzahlen tritt in den Meldedaten ein Deckelungseffekt auf, die Berichterstattung wird weniger kleinteilig, die syndromische Surveillance wird Stütze</w:t>
            </w: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ZIG1 </w:t>
            </w:r>
          </w:p>
          <w:p>
            <w:pPr>
              <w:rPr>
                <w:sz w:val="22"/>
                <w:szCs w:val="22"/>
              </w:rPr>
            </w:pPr>
            <w:r>
              <w:rPr>
                <w:sz w:val="22"/>
                <w:szCs w:val="22"/>
              </w:rPr>
              <w:t xml:space="preserve">(Correa-Martinez)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w:t>
            </w:r>
          </w:p>
          <w:p>
            <w:pPr>
              <w:rPr>
                <w:sz w:val="22"/>
                <w:szCs w:val="22"/>
              </w:rPr>
            </w:pPr>
            <w:r>
              <w:rPr>
                <w:sz w:val="22"/>
                <w:szCs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MF4</w:t>
            </w:r>
          </w:p>
          <w:p>
            <w:pPr>
              <w:rPr>
                <w:sz w:val="22"/>
                <w:szCs w:val="22"/>
              </w:rPr>
            </w:pPr>
            <w:r>
              <w:rPr>
                <w:sz w:val="22"/>
                <w:szCs w:val="22"/>
              </w:rPr>
              <w:t xml:space="preserve">(Fischer)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36</w:t>
            </w:r>
          </w:p>
          <w:p>
            <w:pPr>
              <w:rPr>
                <w:sz w:val="22"/>
                <w:szCs w:val="22"/>
              </w:rPr>
            </w:pPr>
            <w:r>
              <w:rPr>
                <w:sz w:val="22"/>
                <w:szCs w:val="22"/>
              </w:rPr>
              <w:t>(Buda)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17</w:t>
            </w:r>
          </w:p>
          <w:p>
            <w:pPr>
              <w:rPr>
                <w:sz w:val="22"/>
                <w:szCs w:val="22"/>
              </w:rPr>
            </w:pPr>
            <w:r>
              <w:rPr>
                <w:sz w:val="22"/>
                <w:szCs w:val="22"/>
              </w:rPr>
              <w:t xml:space="preserve">(Dürrwald)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Abt.3</w:t>
            </w:r>
          </w:p>
          <w:p>
            <w:pPr>
              <w:rPr>
                <w:sz w:val="22"/>
                <w:szCs w:val="22"/>
              </w:rPr>
            </w:pPr>
            <w:r>
              <w:rPr>
                <w:sz w:val="22"/>
                <w:szCs w:val="22"/>
              </w:rPr>
              <w:t>(Hamouda)</w:t>
            </w:r>
          </w:p>
          <w:p>
            <w:pPr>
              <w:rPr>
                <w:sz w:val="22"/>
                <w:szCs w:val="22"/>
              </w:rPr>
            </w:pPr>
          </w:p>
          <w:p>
            <w:pPr>
              <w:rPr>
                <w:sz w:val="22"/>
                <w:szCs w:val="22"/>
              </w:rPr>
            </w:pPr>
          </w:p>
          <w:p>
            <w:pPr>
              <w:rPr>
                <w:sz w:val="22"/>
                <w:szCs w:val="22"/>
              </w:rPr>
            </w:pPr>
          </w:p>
          <w:p>
            <w:pPr>
              <w:rPr>
                <w:sz w:val="22"/>
                <w:szCs w:val="22"/>
              </w:rPr>
            </w:pPr>
            <w:r>
              <w:rPr>
                <w:sz w:val="22"/>
                <w:szCs w:val="22"/>
              </w:rPr>
              <w:t>FG 37</w:t>
            </w:r>
          </w:p>
          <w:p>
            <w:pPr>
              <w:rPr>
                <w:sz w:val="22"/>
                <w:szCs w:val="22"/>
              </w:rPr>
            </w:pPr>
            <w:r>
              <w:rPr>
                <w:sz w:val="22"/>
                <w:szCs w:val="22"/>
              </w:rPr>
              <w:t xml:space="preserve">(Eckmanns)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36</w:t>
            </w:r>
          </w:p>
          <w:p>
            <w:pPr>
              <w:rPr>
                <w:sz w:val="22"/>
                <w:szCs w:val="22"/>
              </w:rPr>
            </w:pPr>
            <w:r>
              <w:rPr>
                <w:sz w:val="22"/>
                <w:szCs w:val="22"/>
              </w:rPr>
              <w:t xml:space="preserve">(Kröger)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 2 (Semmler)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824" w:type="dxa"/>
          </w:tcPr>
          <w:p>
            <w:pPr>
              <w:spacing w:after="120" w:line="276" w:lineRule="auto"/>
              <w:rPr>
                <w:rStyle w:val="TagFrZchn"/>
              </w:rPr>
            </w:pPr>
            <w:r>
              <w:rPr>
                <w:rStyle w:val="1Zchn"/>
              </w:rPr>
              <w:t>Internationales</w:t>
            </w:r>
            <w:r>
              <w:rPr>
                <w:b/>
                <w:color w:val="FF0000"/>
              </w:rPr>
              <w:t xml:space="preserve"> </w:t>
            </w:r>
          </w:p>
          <w:p>
            <w:pPr>
              <w:pStyle w:val="Liste1"/>
            </w:pPr>
            <w:r>
              <w:lastRenderedPageBreak/>
              <w:t>ITS Aufnahmekriterien im internationalen Vergleich</w:t>
            </w:r>
          </w:p>
          <w:p>
            <w:pPr>
              <w:pStyle w:val="Liste2"/>
              <w:rPr>
                <w:lang w:val="de-DE"/>
              </w:rPr>
            </w:pPr>
            <w:r>
              <w:rPr>
                <w:lang w:val="de-DE"/>
              </w:rPr>
              <w:t xml:space="preserve">ITS Aufnahmekriterien ähneln sich sehr im internationalen Vergleich, erste Guidelines (von mittlerweile zahlreichen) wurden in Asien entwickelt </w:t>
            </w:r>
          </w:p>
          <w:p>
            <w:pPr>
              <w:pStyle w:val="Liste2"/>
              <w:rPr>
                <w:lang w:val="de-DE"/>
              </w:rPr>
            </w:pPr>
            <w:r>
              <w:rPr>
                <w:lang w:val="de-DE"/>
              </w:rPr>
              <w:t>Intensivstation ≠ Intensivstation (Low Care, High Care, ECMO, Intermediär-Stationen werden unterschiedlich gehandhabt und eingeordnet)</w:t>
            </w:r>
          </w:p>
          <w:p>
            <w:pPr>
              <w:pStyle w:val="Liste2"/>
              <w:rPr>
                <w:lang w:val="de-DE"/>
              </w:rPr>
            </w:pPr>
            <w:r>
              <w:rPr>
                <w:lang w:val="de-DE"/>
              </w:rPr>
              <w:t>Ressourcen im Gesundheitssystem sind entscheidend</w:t>
            </w:r>
          </w:p>
          <w:p>
            <w:pPr>
              <w:pStyle w:val="Liste2"/>
              <w:rPr>
                <w:lang w:val="de-DE"/>
              </w:rPr>
            </w:pPr>
            <w:r>
              <w:rPr>
                <w:lang w:val="de-DE"/>
              </w:rPr>
              <w:t>Deutschland hat viele Krankenhausbetten und viele Intensivbetten, nimmt viele positiv getestete Pat. stationär auf und verlegt prozentual viele auf Intensivstation, mögliche Gründe:  unerfahrenes Personal, Struktur des Gesundheitssystems, ökonomische Anreize (Maximalversorgung ist lukrativ), umfangreiche Kapazitäten</w:t>
            </w:r>
          </w:p>
          <w:p>
            <w:pPr>
              <w:pStyle w:val="Liste2"/>
              <w:rPr>
                <w:lang w:val="de-DE"/>
              </w:rPr>
            </w:pPr>
            <w:r>
              <w:rPr>
                <w:lang w:val="de-DE"/>
              </w:rPr>
              <w:t>Internat. Vergleich ist komplex durch unterschiedlich finanzierte und strukturierte HCS</w:t>
            </w:r>
          </w:p>
          <w:p>
            <w:pPr>
              <w:pStyle w:val="Liste1"/>
              <w:numPr>
                <w:ilvl w:val="0"/>
                <w:numId w:val="0"/>
              </w:numPr>
              <w:ind w:left="473"/>
            </w:pPr>
          </w:p>
        </w:tc>
        <w:tc>
          <w:tcPr>
            <w:tcW w:w="1463" w:type="dxa"/>
          </w:tcPr>
          <w:p>
            <w:pPr>
              <w:rPr>
                <w:sz w:val="22"/>
                <w:szCs w:val="22"/>
              </w:rPr>
            </w:pPr>
          </w:p>
          <w:p>
            <w:pPr>
              <w:rPr>
                <w:sz w:val="22"/>
                <w:szCs w:val="22"/>
              </w:rPr>
            </w:pPr>
            <w:r>
              <w:rPr>
                <w:sz w:val="22"/>
                <w:szCs w:val="22"/>
              </w:rPr>
              <w:t>ZIG</w:t>
            </w:r>
          </w:p>
          <w:p>
            <w:pPr>
              <w:rPr>
                <w:sz w:val="22"/>
                <w:szCs w:val="22"/>
              </w:rPr>
            </w:pPr>
            <w:r>
              <w:rPr>
                <w:sz w:val="22"/>
                <w:szCs w:val="22"/>
              </w:rPr>
              <w:lastRenderedPageBreak/>
              <w:t>(Meierkord)</w:t>
            </w:r>
          </w:p>
        </w:tc>
      </w:tr>
      <w:tr>
        <w:tc>
          <w:tcPr>
            <w:tcW w:w="684" w:type="dxa"/>
          </w:tcPr>
          <w:p>
            <w:pPr>
              <w:rPr>
                <w:b/>
              </w:rPr>
            </w:pPr>
            <w:r>
              <w:rPr>
                <w:b/>
              </w:rPr>
              <w:lastRenderedPageBreak/>
              <w:t>3</w:t>
            </w:r>
          </w:p>
        </w:tc>
        <w:tc>
          <w:tcPr>
            <w:tcW w:w="6824" w:type="dxa"/>
          </w:tcPr>
          <w:p>
            <w:pPr>
              <w:spacing w:after="120" w:line="276" w:lineRule="auto"/>
              <w:rPr>
                <w:rStyle w:val="TagMoZchn"/>
              </w:rPr>
            </w:pPr>
            <w:r>
              <w:rPr>
                <w:rStyle w:val="1Zchn"/>
              </w:rPr>
              <w:t>Update digitale Projekte</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FG21</w:t>
            </w:r>
            <w:r>
              <w:rPr>
                <w:sz w:val="22"/>
                <w:szCs w:val="22"/>
              </w:rPr>
              <w:br/>
            </w:r>
          </w:p>
        </w:tc>
      </w:tr>
      <w:tr>
        <w:tc>
          <w:tcPr>
            <w:tcW w:w="684" w:type="dxa"/>
          </w:tcPr>
          <w:p>
            <w:pPr>
              <w:rPr>
                <w:b/>
              </w:rPr>
            </w:pPr>
            <w:r>
              <w:rPr>
                <w:b/>
              </w:rPr>
              <w:t>4</w:t>
            </w:r>
          </w:p>
        </w:tc>
        <w:tc>
          <w:tcPr>
            <w:tcW w:w="6824" w:type="dxa"/>
          </w:tcPr>
          <w:p>
            <w:pPr>
              <w:pStyle w:val="1"/>
            </w:pPr>
            <w:r>
              <w:t>Aktuelle Risikobewertung</w:t>
            </w:r>
          </w:p>
          <w:p>
            <w:pPr>
              <w:pStyle w:val="Liste1"/>
            </w:pPr>
            <w:r>
              <w:t xml:space="preserve">Kein Anpassungsbedarf </w:t>
            </w:r>
          </w:p>
        </w:tc>
        <w:tc>
          <w:tcPr>
            <w:tcW w:w="1463" w:type="dxa"/>
          </w:tcPr>
          <w:p>
            <w:pPr>
              <w:rPr>
                <w:sz w:val="22"/>
                <w:szCs w:val="22"/>
              </w:rPr>
            </w:pPr>
          </w:p>
          <w:p>
            <w:pPr>
              <w:rPr>
                <w:sz w:val="22"/>
                <w:szCs w:val="22"/>
              </w:rPr>
            </w:pPr>
            <w:r>
              <w:rPr>
                <w:sz w:val="22"/>
                <w:szCs w:val="22"/>
              </w:rPr>
              <w:t>Alle</w:t>
            </w:r>
          </w:p>
          <w:p>
            <w:pPr>
              <w:rPr>
                <w:sz w:val="22"/>
                <w:szCs w:val="22"/>
              </w:rPr>
            </w:pPr>
          </w:p>
        </w:tc>
      </w:tr>
      <w:tr>
        <w:trPr>
          <w:trHeight w:val="518"/>
        </w:trPr>
        <w:tc>
          <w:tcPr>
            <w:tcW w:w="684" w:type="dxa"/>
          </w:tcPr>
          <w:p>
            <w:pPr>
              <w:rPr>
                <w:b/>
              </w:rPr>
            </w:pPr>
            <w:r>
              <w:rPr>
                <w:b/>
              </w:rPr>
              <w:t>5</w:t>
            </w:r>
          </w:p>
        </w:tc>
        <w:tc>
          <w:tcPr>
            <w:tcW w:w="6824" w:type="dxa"/>
          </w:tcPr>
          <w:p>
            <w:pPr>
              <w:pStyle w:val="1"/>
            </w:pPr>
            <w:r>
              <w:t xml:space="preserve">Expertenbeirat </w:t>
            </w:r>
            <w:r>
              <w:rPr>
                <w:i/>
                <w:color w:val="95B3D7" w:themeColor="accent1" w:themeTint="99"/>
                <w:sz w:val="20"/>
              </w:rPr>
              <w:t>(</w:t>
            </w:r>
            <w:proofErr w:type="spellStart"/>
            <w:r>
              <w:rPr>
                <w:i/>
                <w:color w:val="95B3D7" w:themeColor="accent1" w:themeTint="99"/>
                <w:sz w:val="20"/>
              </w:rPr>
              <w:t>mont</w:t>
            </w:r>
            <w:proofErr w:type="spellEnd"/>
            <w:r>
              <w:rPr>
                <w:i/>
                <w:color w:val="95B3D7" w:themeColor="accent1" w:themeTint="99"/>
                <w:sz w:val="20"/>
              </w:rPr>
              <w:t xml:space="preserve">. Vorbereitung, </w:t>
            </w:r>
            <w:proofErr w:type="spellStart"/>
            <w:r>
              <w:rPr>
                <w:i/>
                <w:color w:val="95B3D7" w:themeColor="accent1" w:themeTint="99"/>
                <w:sz w:val="20"/>
              </w:rPr>
              <w:t>mittw</w:t>
            </w:r>
            <w:proofErr w:type="spellEnd"/>
            <w:r>
              <w:rPr>
                <w:i/>
                <w:color w:val="95B3D7" w:themeColor="accent1" w:themeTint="99"/>
                <w:sz w:val="20"/>
              </w:rPr>
              <w:t>. Nachbereitung)</w:t>
            </w:r>
          </w:p>
          <w:p>
            <w:pPr>
              <w:pStyle w:val="Liste1"/>
            </w:pPr>
            <w:r>
              <w:t xml:space="preserve">Nicht berichtet  </w:t>
            </w:r>
          </w:p>
        </w:tc>
        <w:tc>
          <w:tcPr>
            <w:tcW w:w="1463" w:type="dxa"/>
          </w:tcPr>
          <w:p>
            <w:pPr>
              <w:rPr>
                <w:sz w:val="22"/>
                <w:szCs w:val="22"/>
              </w:rPr>
            </w:pPr>
          </w:p>
        </w:tc>
      </w:tr>
      <w:tr>
        <w:trPr>
          <w:trHeight w:val="518"/>
        </w:trPr>
        <w:tc>
          <w:tcPr>
            <w:tcW w:w="684" w:type="dxa"/>
          </w:tcPr>
          <w:p>
            <w:pPr>
              <w:rPr>
                <w:b/>
              </w:rPr>
            </w:pPr>
            <w:r>
              <w:rPr>
                <w:b/>
              </w:rPr>
              <w:t>6</w:t>
            </w:r>
          </w:p>
        </w:tc>
        <w:tc>
          <w:tcPr>
            <w:tcW w:w="6824" w:type="dxa"/>
          </w:tcPr>
          <w:p>
            <w:pPr>
              <w:pStyle w:val="1"/>
            </w:pPr>
            <w:r>
              <w:t>Kommunikation</w:t>
            </w:r>
          </w:p>
          <w:p>
            <w:pPr>
              <w:pStyle w:val="2"/>
            </w:pPr>
            <w:r>
              <w:t>BZgA</w:t>
            </w:r>
          </w:p>
          <w:p>
            <w:pPr>
              <w:pStyle w:val="Liste1"/>
            </w:pPr>
            <w:r>
              <w:t xml:space="preserve">Derzeit zahlreiche Aktualisierungen: Merkblatt zur Auffrischungsimpfung, Merkblatt zur Impfung 5-11Jähriger wurde heute zur Freigabe eingereicht </w:t>
            </w:r>
          </w:p>
          <w:p>
            <w:pPr>
              <w:pStyle w:val="2"/>
            </w:pPr>
            <w:r>
              <w:t>Presse</w:t>
            </w:r>
          </w:p>
          <w:p>
            <w:pPr>
              <w:pStyle w:val="Liste1"/>
            </w:pPr>
            <w:r>
              <w:t>22.12. BPK</w:t>
            </w:r>
          </w:p>
          <w:p>
            <w:pPr>
              <w:pStyle w:val="Liste1"/>
            </w:pPr>
            <w:r>
              <w:t xml:space="preserve">24.12. Veröffentlichung eines Interviews von Redaktionsnetzwerk Deutschland mit </w:t>
            </w:r>
            <w:proofErr w:type="spellStart"/>
            <w:r>
              <w:t>Präs</w:t>
            </w:r>
            <w:proofErr w:type="spellEnd"/>
            <w:r>
              <w:t xml:space="preserve"> </w:t>
            </w:r>
            <w:proofErr w:type="spellStart"/>
            <w:r>
              <w:t>Wieler</w:t>
            </w:r>
            <w:proofErr w:type="spellEnd"/>
          </w:p>
          <w:p>
            <w:pPr>
              <w:pStyle w:val="Liste1"/>
            </w:pPr>
            <w:r>
              <w:t>Wochenbericht am 23.12. soll durch Twitter begleitet werden zu folgenden Themen: Omikron, AHA +L Regeln</w:t>
            </w:r>
          </w:p>
          <w:p>
            <w:pPr>
              <w:pStyle w:val="Liste1"/>
            </w:pPr>
            <w:r>
              <w:t>Wochenbericht soll auch am 30.12. durch Twitter begleitet werden, mit Hinweis auf die reduzierte Belastbarkeit der Zahlen</w:t>
            </w:r>
          </w:p>
          <w:p>
            <w:pPr>
              <w:pStyle w:val="Liste1"/>
            </w:pPr>
            <w:r>
              <w:t>Nach kurzer Diskussion:  Alle Gründe hierfür sollen benannt werden (geringere Testzahl, weniger Arztbesuche, weniger Meldeaktivität)</w:t>
            </w:r>
          </w:p>
          <w:p>
            <w:pPr>
              <w:pStyle w:val="2"/>
            </w:pPr>
            <w:r>
              <w:t>P1</w:t>
            </w:r>
          </w:p>
          <w:p>
            <w:pPr>
              <w:pStyle w:val="Liste1"/>
              <w:rPr>
                <w:i/>
              </w:rPr>
            </w:pPr>
            <w:r>
              <w:t>(nicht berichtet)</w:t>
            </w:r>
          </w:p>
          <w:p>
            <w:pPr>
              <w:pStyle w:val="Liste1"/>
              <w:numPr>
                <w:ilvl w:val="0"/>
                <w:numId w:val="0"/>
              </w:numPr>
              <w:ind w:left="473" w:hanging="360"/>
              <w:rPr>
                <w:i/>
              </w:rPr>
            </w:pPr>
          </w:p>
          <w:p>
            <w:pPr>
              <w:pStyle w:val="Liste1"/>
              <w:numPr>
                <w:ilvl w:val="0"/>
                <w:numId w:val="0"/>
              </w:numPr>
              <w:rPr>
                <w:b/>
              </w:rPr>
            </w:pPr>
            <w:r>
              <w:rPr>
                <w:b/>
              </w:rPr>
              <w:t xml:space="preserve">Diskussion </w:t>
            </w:r>
          </w:p>
          <w:p>
            <w:pPr>
              <w:pStyle w:val="Liste2"/>
              <w:rPr>
                <w:lang w:val="de-DE"/>
              </w:rPr>
            </w:pPr>
            <w:r>
              <w:rPr>
                <w:lang w:val="de-DE"/>
              </w:rPr>
              <w:t>NI meldet über die Feiertage nicht, die Zahlen werden zum Wochenbericht am 30.12. aber vollständig sein</w:t>
            </w:r>
          </w:p>
          <w:p>
            <w:pPr>
              <w:pStyle w:val="Liste2"/>
              <w:rPr>
                <w:lang w:val="de-DE"/>
              </w:rPr>
            </w:pPr>
            <w:r>
              <w:rPr>
                <w:lang w:val="de-DE"/>
              </w:rPr>
              <w:lastRenderedPageBreak/>
              <w:t>Modell Anstieg des Omikron-Anteils in der Stichprobe (</w:t>
            </w:r>
            <w:proofErr w:type="spellStart"/>
            <w:r>
              <w:rPr>
                <w:lang w:val="de-DE"/>
              </w:rPr>
              <w:t>Genomseq</w:t>
            </w:r>
            <w:proofErr w:type="spellEnd"/>
            <w:r>
              <w:rPr>
                <w:lang w:val="de-DE"/>
              </w:rPr>
              <w:t xml:space="preserve">.) als Grafik in den Wochenbericht aufnehmen? </w:t>
            </w:r>
          </w:p>
          <w:p>
            <w:pPr>
              <w:pStyle w:val="Liste2"/>
              <w:rPr>
                <w:lang w:val="de-DE"/>
              </w:rPr>
            </w:pPr>
            <w:r>
              <w:rPr>
                <w:lang w:val="de-DE"/>
              </w:rPr>
              <w:t xml:space="preserve">Die Grafik soll nicht aufgenommen werden, die Einführung eines neuen Indikators „Verdoppelungszeit“ soll vermieden werden, Dynamik der Entwicklung soll im Fließtext dargestellt werden </w:t>
            </w: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r>
              <w:rPr>
                <w:sz w:val="22"/>
                <w:szCs w:val="22"/>
              </w:rPr>
              <w:t>(Rückle)</w:t>
            </w:r>
            <w:r>
              <w:rPr>
                <w:sz w:val="22"/>
                <w:szCs w:val="22"/>
              </w:rPr>
              <w:br/>
            </w:r>
          </w:p>
          <w:p>
            <w:pPr>
              <w:rPr>
                <w:sz w:val="22"/>
                <w:szCs w:val="22"/>
              </w:rPr>
            </w:pPr>
          </w:p>
          <w:p>
            <w:pPr>
              <w:rPr>
                <w:sz w:val="22"/>
                <w:szCs w:val="22"/>
              </w:rPr>
            </w:pPr>
            <w:r>
              <w:rPr>
                <w:sz w:val="22"/>
                <w:szCs w:val="22"/>
              </w:rPr>
              <w:t>Presse</w:t>
            </w:r>
          </w:p>
          <w:p>
            <w:pPr>
              <w:rPr>
                <w:sz w:val="22"/>
                <w:szCs w:val="22"/>
              </w:rPr>
            </w:pPr>
            <w:r>
              <w:rPr>
                <w:sz w:val="22"/>
                <w:szCs w:val="22"/>
              </w:rPr>
              <w:t>(Wenchel)</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w:t>
            </w:r>
            <w:r>
              <w:rPr>
                <w:sz w:val="22"/>
                <w:szCs w:val="22"/>
              </w:rPr>
              <w:br/>
            </w:r>
          </w:p>
        </w:tc>
      </w:tr>
      <w:tr>
        <w:tc>
          <w:tcPr>
            <w:tcW w:w="684" w:type="dxa"/>
          </w:tcPr>
          <w:p>
            <w:pPr>
              <w:rPr>
                <w:b/>
              </w:rPr>
            </w:pPr>
            <w:r>
              <w:rPr>
                <w:b/>
              </w:rPr>
              <w:t>7</w:t>
            </w:r>
          </w:p>
        </w:tc>
        <w:tc>
          <w:tcPr>
            <w:tcW w:w="6824" w:type="dxa"/>
          </w:tcPr>
          <w:p>
            <w:pPr>
              <w:pStyle w:val="1"/>
            </w:pPr>
            <w:r>
              <w:t>RKI-Strategie Fragen</w:t>
            </w:r>
          </w:p>
          <w:p>
            <w:pPr>
              <w:pStyle w:val="2"/>
            </w:pPr>
            <w:r>
              <w:t>Allgemein</w:t>
            </w:r>
          </w:p>
          <w:p>
            <w:pPr>
              <w:pStyle w:val="Liste1"/>
            </w:pPr>
            <w:r>
              <w:t xml:space="preserve">Aussage, dass </w:t>
            </w:r>
            <w:proofErr w:type="spellStart"/>
            <w:r>
              <w:t>ContolCovid</w:t>
            </w:r>
            <w:proofErr w:type="spellEnd"/>
            <w:r>
              <w:t xml:space="preserve">-Aktualisierung nicht abgestimmt war, kann hoffentlich geklärt werden </w:t>
            </w:r>
          </w:p>
          <w:p>
            <w:pPr>
              <w:pStyle w:val="Liste1"/>
            </w:pPr>
            <w:r>
              <w:t>Ein Amtshilfeersuchen aus Potsdam liegt vor</w:t>
            </w:r>
          </w:p>
          <w:p>
            <w:pPr>
              <w:pStyle w:val="Liste2"/>
              <w:rPr>
                <w:lang w:val="de-DE"/>
              </w:rPr>
            </w:pPr>
            <w:r>
              <w:rPr>
                <w:lang w:val="de-DE"/>
              </w:rPr>
              <w:t xml:space="preserve"> Überregionaler Omikron-Ausbruch, sehr gut dokumentiert, 2G+-Setting, </w:t>
            </w:r>
          </w:p>
          <w:p>
            <w:pPr>
              <w:pStyle w:val="Liste2"/>
              <w:rPr>
                <w:lang w:val="de-DE"/>
              </w:rPr>
            </w:pPr>
            <w:r>
              <w:rPr>
                <w:lang w:val="de-DE"/>
              </w:rPr>
              <w:t xml:space="preserve">Bietet die Möglichkeit Inkubationszeit und </w:t>
            </w:r>
            <w:proofErr w:type="spellStart"/>
            <w:r>
              <w:rPr>
                <w:lang w:val="de-DE"/>
              </w:rPr>
              <w:t>Attackrate</w:t>
            </w:r>
            <w:proofErr w:type="spellEnd"/>
            <w:r>
              <w:rPr>
                <w:lang w:val="de-DE"/>
              </w:rPr>
              <w:t xml:space="preserve"> zu beobachten</w:t>
            </w:r>
          </w:p>
          <w:p>
            <w:pPr>
              <w:pStyle w:val="Liste2"/>
              <w:rPr>
                <w:lang w:val="de-DE"/>
              </w:rPr>
            </w:pPr>
            <w:r>
              <w:rPr>
                <w:lang w:val="de-DE"/>
              </w:rPr>
              <w:t>Hinweis: Genaue Beschreibung der 2G+ Auslegung (Tests, Kontrollen) ist wichtig</w:t>
            </w:r>
          </w:p>
          <w:p>
            <w:pPr>
              <w:pStyle w:val="Liste2"/>
              <w:rPr>
                <w:lang w:val="de-DE"/>
              </w:rPr>
            </w:pPr>
            <w:proofErr w:type="spellStart"/>
            <w:r>
              <w:rPr>
                <w:lang w:val="de-DE"/>
              </w:rPr>
              <w:t>TelKo</w:t>
            </w:r>
            <w:proofErr w:type="spellEnd"/>
            <w:r>
              <w:rPr>
                <w:lang w:val="de-DE"/>
              </w:rPr>
              <w:t xml:space="preserve"> (GA) hat bereits stattgefunden, Kontakt wird über die Feiertage gehalten, Einsatzteam danach zusammengestellt</w:t>
            </w:r>
          </w:p>
          <w:p>
            <w:pPr>
              <w:pStyle w:val="Liste1"/>
            </w:pPr>
            <w:r>
              <w:t xml:space="preserve">Runderlass: Krisenmanagement im Ressort BMG; Krisenszenario Omikron-Variante </w:t>
            </w:r>
          </w:p>
          <w:p>
            <w:pPr>
              <w:pStyle w:val="Liste2"/>
              <w:rPr>
                <w:lang w:val="de-DE"/>
              </w:rPr>
            </w:pPr>
            <w:r>
              <w:rPr>
                <w:lang w:val="de-DE"/>
              </w:rPr>
              <w:t>Zusammenstellung der Maßnahmen: Homeoffice soweit möglich im LZ und Gesamtbelegschaft, Aufforderung Auffrischungsimpfung wahrzunehmen, 3 AG-Tests/Person und Woche, AHA+L Regeln</w:t>
            </w:r>
          </w:p>
          <w:p>
            <w:pPr>
              <w:pStyle w:val="Liste2"/>
              <w:rPr>
                <w:lang w:val="de-DE"/>
              </w:rPr>
            </w:pPr>
            <w:r>
              <w:rPr>
                <w:lang w:val="de-DE"/>
              </w:rPr>
              <w:t>Könnte bei dieser Gelegenheit auf die angespannte Situation aufgrund fehlender Personalaufwüchse in der Vergangenheit hingewiesen werden?</w:t>
            </w:r>
          </w:p>
          <w:p>
            <w:pPr>
              <w:pStyle w:val="Liste2"/>
              <w:rPr>
                <w:lang w:val="de-DE"/>
              </w:rPr>
            </w:pPr>
            <w:r>
              <w:rPr>
                <w:lang w:val="de-DE"/>
              </w:rPr>
              <w:t>Ungünstiger Zeitpunkt, sowohl um Personalsituation als auch um die Pläne für das RKI laut Koalitionsvertrag zu diskutieren</w:t>
            </w:r>
          </w:p>
          <w:p>
            <w:pPr>
              <w:pStyle w:val="Liste2"/>
              <w:rPr>
                <w:lang w:val="de-DE"/>
              </w:rPr>
            </w:pPr>
            <w:r>
              <w:rPr>
                <w:lang w:val="de-DE"/>
              </w:rPr>
              <w:t>Kann erst geklärt werden, wenn sich der Minister dieser Fragen annimmt, was derzeit nicht der Fall ist</w:t>
            </w:r>
          </w:p>
          <w:p>
            <w:pPr>
              <w:pStyle w:val="Liste2"/>
              <w:rPr>
                <w:lang w:val="de-DE"/>
              </w:rPr>
            </w:pPr>
            <w:r>
              <w:rPr>
                <w:lang w:val="de-DE"/>
              </w:rPr>
              <w:t xml:space="preserve">Eine Dokumentation der Sachlage (starke Belastung falls die Fallzahl steigt und auch RKI-Personal ausfällt) wäre ggf. wichtig, auch wenn aktuell keine Konsequenzen gezogen werden </w:t>
            </w:r>
          </w:p>
          <w:p>
            <w:pPr>
              <w:pStyle w:val="Liste2"/>
              <w:rPr>
                <w:lang w:val="de-DE"/>
              </w:rPr>
            </w:pPr>
            <w:r>
              <w:rPr>
                <w:lang w:val="de-DE"/>
              </w:rPr>
              <w:t xml:space="preserve">Sachlicher Formulierungsvorschlag: „Es kann aktuell nicht ausgeschlossen werden, dass es zu Einschränkungen der Funktionsfähigkeit des RKI kommt“ </w:t>
            </w:r>
          </w:p>
          <w:p>
            <w:pPr>
              <w:pStyle w:val="2"/>
              <w:rPr>
                <w:i/>
              </w:rPr>
            </w:pPr>
            <w:r>
              <w:t>RKI-intern</w:t>
            </w:r>
          </w:p>
          <w:p>
            <w:pPr>
              <w:pStyle w:val="Liste1"/>
              <w:rPr>
                <w:b/>
              </w:rPr>
            </w:pPr>
            <w:r>
              <w:t>Nicht besprochen</w:t>
            </w: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VPräs</w:t>
            </w:r>
            <w:proofErr w:type="spellEnd"/>
          </w:p>
          <w:p>
            <w:pPr>
              <w:rPr>
                <w:sz w:val="22"/>
                <w:szCs w:val="22"/>
              </w:rPr>
            </w:pPr>
          </w:p>
          <w:p>
            <w:pPr>
              <w:rPr>
                <w:sz w:val="22"/>
                <w:szCs w:val="22"/>
              </w:rPr>
            </w:pPr>
          </w:p>
          <w:p>
            <w:pPr>
              <w:rPr>
                <w:sz w:val="22"/>
                <w:szCs w:val="22"/>
              </w:rPr>
            </w:pPr>
            <w:r>
              <w:rPr>
                <w:sz w:val="22"/>
                <w:szCs w:val="22"/>
              </w:rPr>
              <w:t>FG 38 (Rexroth)</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VPräs</w:t>
            </w:r>
            <w:proofErr w:type="spellEnd"/>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VPräs</w:t>
            </w:r>
            <w:proofErr w:type="spellEnd"/>
          </w:p>
        </w:tc>
      </w:tr>
      <w:tr>
        <w:tc>
          <w:tcPr>
            <w:tcW w:w="684" w:type="dxa"/>
          </w:tcPr>
          <w:p>
            <w:pPr>
              <w:rPr>
                <w:b/>
              </w:rPr>
            </w:pPr>
            <w:bookmarkStart w:id="7" w:name="_GoBack" w:colFirst="3" w:colLast="3"/>
            <w:r>
              <w:rPr>
                <w:b/>
              </w:rPr>
              <w:t>8</w:t>
            </w:r>
          </w:p>
        </w:tc>
        <w:tc>
          <w:tcPr>
            <w:tcW w:w="6824" w:type="dxa"/>
          </w:tcPr>
          <w:p>
            <w:pPr>
              <w:spacing w:after="120" w:line="276" w:lineRule="auto"/>
              <w:rPr>
                <w:b/>
                <w:sz w:val="28"/>
              </w:rPr>
            </w:pPr>
            <w:r>
              <w:rPr>
                <w:b/>
                <w:sz w:val="28"/>
              </w:rPr>
              <w:t xml:space="preserve">Dokumente </w:t>
            </w:r>
            <w:r>
              <w:rPr>
                <w:b/>
                <w:i/>
                <w:color w:val="8DB3E2" w:themeColor="text2" w:themeTint="66"/>
                <w:sz w:val="22"/>
                <w:szCs w:val="22"/>
              </w:rPr>
              <w:t>(nur freitags)</w:t>
            </w:r>
          </w:p>
          <w:p>
            <w:pPr>
              <w:pStyle w:val="Liste1"/>
            </w:pPr>
            <w:r>
              <w:t>Dokument „</w:t>
            </w:r>
            <w:proofErr w:type="spellStart"/>
            <w:r>
              <w:t>KritIS</w:t>
            </w:r>
            <w:proofErr w:type="spellEnd"/>
            <w:r>
              <w:t>-Empfehlungen“</w:t>
            </w:r>
          </w:p>
          <w:p>
            <w:pPr>
              <w:pStyle w:val="Liste2"/>
              <w:rPr>
                <w:lang w:val="de-DE"/>
              </w:rPr>
            </w:pPr>
            <w:r>
              <w:rPr>
                <w:lang w:val="de-DE"/>
              </w:rPr>
              <w:t>Rückfrage aus dem BMG zur Umsetzbarkeit</w:t>
            </w:r>
          </w:p>
          <w:p>
            <w:pPr>
              <w:pStyle w:val="Liste2"/>
              <w:rPr>
                <w:lang w:val="de-DE"/>
              </w:rPr>
            </w:pPr>
            <w:r>
              <w:rPr>
                <w:lang w:val="de-DE"/>
              </w:rPr>
              <w:t xml:space="preserve">Rückmeldung aus Ständigem Arbeitskreis Hygiene, dass eine Umsetzung im KH möglich, in Altenheimen schwierig ist </w:t>
            </w:r>
          </w:p>
          <w:p>
            <w:pPr>
              <w:pStyle w:val="Liste2"/>
              <w:rPr>
                <w:lang w:val="de-DE"/>
              </w:rPr>
            </w:pPr>
            <w:r>
              <w:rPr>
                <w:lang w:val="de-DE"/>
              </w:rPr>
              <w:lastRenderedPageBreak/>
              <w:t xml:space="preserve">Ist für Personen mit vollständiger Grundimmunisierung aber ohne Auffrischungsimpfung, für die derzeit 2x PCR empfohlen ist, AG-Test ausreichend? </w:t>
            </w:r>
          </w:p>
          <w:p>
            <w:pPr>
              <w:pStyle w:val="Liste2"/>
              <w:rPr>
                <w:lang w:val="de-DE"/>
              </w:rPr>
            </w:pPr>
            <w:r>
              <w:rPr>
                <w:lang w:val="de-DE"/>
              </w:rPr>
              <w:t>Vorschlag: Im AH ist alternativ eine tägliche AG-Testung möglich, aber dann sollten qualitativ hochwertige Tests eingesetzt werden</w:t>
            </w:r>
          </w:p>
          <w:p>
            <w:pPr>
              <w:pStyle w:val="Liste2"/>
              <w:rPr>
                <w:lang w:val="de-DE"/>
              </w:rPr>
            </w:pPr>
            <w:r>
              <w:rPr>
                <w:lang w:val="de-DE"/>
              </w:rPr>
              <w:t xml:space="preserve">Frage: Gibt es eine Funktionseinschränkung von AG-Tests durch Impfung? </w:t>
            </w:r>
          </w:p>
          <w:p>
            <w:pPr>
              <w:pStyle w:val="Liste2"/>
              <w:rPr>
                <w:lang w:val="de-DE"/>
              </w:rPr>
            </w:pPr>
            <w:r>
              <w:rPr>
                <w:lang w:val="de-DE"/>
              </w:rPr>
              <w:t>Spielt international in den Überlegungen keine Rolle, es liegen keine Daten dazu vor</w:t>
            </w:r>
          </w:p>
          <w:p>
            <w:pPr>
              <w:pStyle w:val="Liste2"/>
              <w:rPr>
                <w:lang w:val="de-DE"/>
              </w:rPr>
            </w:pPr>
            <w:r>
              <w:rPr>
                <w:lang w:val="de-DE"/>
              </w:rPr>
              <w:t xml:space="preserve">Studie an HCW wäre wünschenswert, hier haben </w:t>
            </w:r>
            <w:proofErr w:type="spellStart"/>
            <w:r>
              <w:rPr>
                <w:lang w:val="de-DE"/>
              </w:rPr>
              <w:t>Drosten</w:t>
            </w:r>
            <w:proofErr w:type="spellEnd"/>
            <w:r>
              <w:rPr>
                <w:lang w:val="de-DE"/>
              </w:rPr>
              <w:t xml:space="preserve"> und </w:t>
            </w:r>
            <w:proofErr w:type="spellStart"/>
            <w:r>
              <w:rPr>
                <w:lang w:val="de-DE"/>
              </w:rPr>
              <w:t>Ciesek</w:t>
            </w:r>
            <w:proofErr w:type="spellEnd"/>
            <w:r>
              <w:rPr>
                <w:lang w:val="de-DE"/>
              </w:rPr>
              <w:t xml:space="preserve"> engere Kontakte </w:t>
            </w:r>
          </w:p>
          <w:p>
            <w:pPr>
              <w:pStyle w:val="Liste2"/>
              <w:rPr>
                <w:lang w:val="de-DE"/>
              </w:rPr>
            </w:pPr>
            <w:r>
              <w:rPr>
                <w:lang w:val="de-DE"/>
              </w:rPr>
              <w:t xml:space="preserve">Es stellen sich mehrere weitere Fragen zu dem Dokument: </w:t>
            </w:r>
          </w:p>
          <w:p>
            <w:pPr>
              <w:pStyle w:val="Liste2"/>
              <w:rPr>
                <w:lang w:val="de-DE"/>
              </w:rPr>
            </w:pPr>
            <w:r>
              <w:rPr>
                <w:lang w:val="de-DE"/>
              </w:rPr>
              <w:t>Wie lang halten wir aufrecht, dass Menschen mit Auffrischungsimpfung in Quarantäne gehen?</w:t>
            </w:r>
          </w:p>
          <w:p>
            <w:pPr>
              <w:pStyle w:val="Liste2"/>
              <w:rPr>
                <w:lang w:val="de-DE"/>
              </w:rPr>
            </w:pPr>
            <w:r>
              <w:rPr>
                <w:lang w:val="de-DE"/>
              </w:rPr>
              <w:t xml:space="preserve">Eine Aktualisierung der </w:t>
            </w:r>
            <w:proofErr w:type="spellStart"/>
            <w:r>
              <w:rPr>
                <w:lang w:val="de-DE"/>
              </w:rPr>
              <w:t>KoNa</w:t>
            </w:r>
            <w:proofErr w:type="spellEnd"/>
            <w:r>
              <w:rPr>
                <w:lang w:val="de-DE"/>
              </w:rPr>
              <w:t>-Empfehlungen ist in Arbeit, es liegen jedoch nicht ausreichend Daten zur Transmission (ggf. kürzere Inkubationszeit, Übertragungsschutz nach Auffrischungsimpfung) vor, die eine Verkürzung der Quarantäne rechtfertigen würden</w:t>
            </w:r>
          </w:p>
          <w:p>
            <w:pPr>
              <w:pStyle w:val="Liste2"/>
              <w:rPr>
                <w:lang w:val="de-DE"/>
              </w:rPr>
            </w:pPr>
            <w:r>
              <w:rPr>
                <w:lang w:val="de-DE"/>
              </w:rPr>
              <w:t xml:space="preserve">Die derzeitigen </w:t>
            </w:r>
            <w:proofErr w:type="spellStart"/>
            <w:r>
              <w:rPr>
                <w:lang w:val="de-DE"/>
              </w:rPr>
              <w:t>KoNa</w:t>
            </w:r>
            <w:proofErr w:type="spellEnd"/>
            <w:r>
              <w:rPr>
                <w:lang w:val="de-DE"/>
              </w:rPr>
              <w:t xml:space="preserve">-Empfehlungen werden deshalb inhaltlich nicht geändert, lediglich strukturelle angepasst: die Quarantäneempfehlung nach Omikron-Kontakt wird aus dem VOC-Abschnitt herausgenommen nach vorne gestellt, sobald Omikron die dominante Variante ist, bei Personalmangel gelten die </w:t>
            </w:r>
            <w:proofErr w:type="spellStart"/>
            <w:r>
              <w:rPr>
                <w:lang w:val="de-DE"/>
              </w:rPr>
              <w:t>KritIS</w:t>
            </w:r>
            <w:proofErr w:type="spellEnd"/>
            <w:r>
              <w:rPr>
                <w:lang w:val="de-DE"/>
              </w:rPr>
              <w:t xml:space="preserve">-Empfehlungen   </w:t>
            </w:r>
          </w:p>
          <w:p>
            <w:pPr>
              <w:pStyle w:val="Liste2"/>
              <w:rPr>
                <w:lang w:val="de-DE"/>
              </w:rPr>
            </w:pPr>
            <w:r>
              <w:rPr>
                <w:lang w:val="de-DE"/>
              </w:rPr>
              <w:t xml:space="preserve">CAVE: Zwischen Regime zur Eindämmung (angepasst an Omikron) und Vorgehen bei pandemiebedingtem Personalmangel muss unbedingt differenziert werden </w:t>
            </w:r>
          </w:p>
          <w:p>
            <w:pPr>
              <w:pStyle w:val="Liste2"/>
              <w:rPr>
                <w:lang w:val="de-DE"/>
              </w:rPr>
            </w:pPr>
            <w:r>
              <w:rPr>
                <w:lang w:val="de-DE"/>
              </w:rPr>
              <w:t xml:space="preserve">Widerspruch zur Entlassung aus dem KH und der häuslichen Isolierung, dort wird für frühere Entlassung bei HCW und Personalmangel 2xPCR gefordert </w:t>
            </w:r>
          </w:p>
          <w:p>
            <w:pPr>
              <w:pStyle w:val="Liste2"/>
              <w:numPr>
                <w:ilvl w:val="0"/>
                <w:numId w:val="0"/>
              </w:numPr>
              <w:ind w:left="833"/>
              <w:rPr>
                <w:lang w:val="de-DE"/>
              </w:rPr>
            </w:pPr>
          </w:p>
          <w:p>
            <w:pPr>
              <w:pStyle w:val="Liste1"/>
              <w:numPr>
                <w:ilvl w:val="0"/>
                <w:numId w:val="0"/>
              </w:numPr>
              <w:ind w:left="473" w:hanging="360"/>
              <w:rPr>
                <w:b/>
                <w:i/>
              </w:rPr>
            </w:pPr>
            <w:proofErr w:type="spellStart"/>
            <w:r>
              <w:rPr>
                <w:b/>
                <w:i/>
              </w:rPr>
              <w:t>ToDo</w:t>
            </w:r>
            <w:proofErr w:type="spellEnd"/>
            <w:r>
              <w:rPr>
                <w:b/>
                <w:i/>
              </w:rPr>
              <w:t xml:space="preserve">:  Dieser Passus wurde in die Empfehlungen zum </w:t>
            </w:r>
            <w:proofErr w:type="spellStart"/>
            <w:r>
              <w:rPr>
                <w:b/>
                <w:i/>
              </w:rPr>
              <w:t>Entlassmanagement</w:t>
            </w:r>
            <w:proofErr w:type="spellEnd"/>
            <w:r>
              <w:rPr>
                <w:b/>
                <w:i/>
              </w:rPr>
              <w:t xml:space="preserve"> eingeführt, als das </w:t>
            </w:r>
            <w:proofErr w:type="spellStart"/>
            <w:r>
              <w:rPr>
                <w:b/>
                <w:i/>
              </w:rPr>
              <w:t>KritIS</w:t>
            </w:r>
            <w:proofErr w:type="spellEnd"/>
            <w:r>
              <w:rPr>
                <w:b/>
                <w:i/>
              </w:rPr>
              <w:t>-Papier offline ging und soll jetzt wieder gestrichen werden</w:t>
            </w:r>
          </w:p>
          <w:p>
            <w:pPr>
              <w:pStyle w:val="Liste1"/>
              <w:numPr>
                <w:ilvl w:val="0"/>
                <w:numId w:val="0"/>
              </w:numPr>
              <w:ind w:left="473" w:hanging="360"/>
            </w:pPr>
            <w:r>
              <w:t xml:space="preserve"> </w:t>
            </w:r>
          </w:p>
          <w:p>
            <w:pPr>
              <w:pStyle w:val="Liste1"/>
            </w:pPr>
            <w:r>
              <w:t>Dokument „Empfehlungen des RKI zu Hygienemaßnahmen im Rahmen der Behandlung und Pflege von Patienten mit einer Infektion durch SARS-CoV-2“</w:t>
            </w:r>
          </w:p>
          <w:p>
            <w:pPr>
              <w:pStyle w:val="Liste2"/>
              <w:rPr>
                <w:lang w:val="de-DE"/>
              </w:rPr>
            </w:pPr>
            <w:r>
              <w:rPr>
                <w:lang w:val="de-DE"/>
              </w:rPr>
              <w:t xml:space="preserve">Es soll auf VOC hingewiesen werden und auf einen Passus der KRINKO-Empfehlung „Infektionsprävention im Rahmen der Pflege und Behandlung von Patienten mit übertragbaren Krankheiten“ verlinkt werden, der mögliche Kohortierungsoptionen beschreibt </w:t>
            </w:r>
          </w:p>
          <w:p>
            <w:pPr>
              <w:pStyle w:val="Liste2"/>
              <w:rPr>
                <w:lang w:val="de-DE"/>
              </w:rPr>
            </w:pPr>
            <w:r>
              <w:rPr>
                <w:lang w:val="de-DE"/>
              </w:rPr>
              <w:t xml:space="preserve">Im Abschnitt Dauer der Maßnahmen soll der Hinweis aufgenommen werden: „Hierbei ist zu beachten, dass bei VOC die Datenlage häufig zu Beginn noch unzureichend ist und sich zu den besorgniserregenden Varianten (VOCs) gegenwärtig noch entwickeln kann.“ </w:t>
            </w:r>
          </w:p>
          <w:p>
            <w:pPr>
              <w:pStyle w:val="Liste2"/>
              <w:numPr>
                <w:ilvl w:val="0"/>
                <w:numId w:val="0"/>
              </w:numPr>
              <w:ind w:left="833"/>
              <w:rPr>
                <w:lang w:val="de-DE"/>
              </w:rPr>
            </w:pPr>
          </w:p>
          <w:p>
            <w:pPr>
              <w:pStyle w:val="Liste1"/>
            </w:pPr>
            <w:r>
              <w:rPr>
                <w:b/>
              </w:rPr>
              <w:t>Zwischenfrage</w:t>
            </w:r>
            <w:r>
              <w:t xml:space="preserve">: </w:t>
            </w:r>
          </w:p>
          <w:p>
            <w:pPr>
              <w:pStyle w:val="Liste2"/>
              <w:rPr>
                <w:lang w:val="de-DE"/>
              </w:rPr>
            </w:pPr>
            <w:r>
              <w:rPr>
                <w:lang w:val="de-DE"/>
              </w:rPr>
              <w:lastRenderedPageBreak/>
              <w:t>Erhöhte Transmission bei Omikron durch Übertragung schon bei niedrigeren Viruslasten oder durch vorliegende höhere Viruslasten (2. These steht in der aktuellen Diskussion im Vordergrund, Datenlage unzureichend)</w:t>
            </w:r>
          </w:p>
          <w:p>
            <w:pPr>
              <w:pStyle w:val="Liste2"/>
              <w:rPr>
                <w:lang w:val="de-DE"/>
              </w:rPr>
            </w:pPr>
            <w:r>
              <w:rPr>
                <w:lang w:val="de-DE"/>
              </w:rPr>
              <w:t>Es liegen für Omikron noch keine aussagekräftigen Viruskinetiken vor</w:t>
            </w:r>
          </w:p>
          <w:p>
            <w:pPr>
              <w:pStyle w:val="Liste2"/>
              <w:numPr>
                <w:ilvl w:val="0"/>
                <w:numId w:val="0"/>
              </w:numPr>
              <w:ind w:left="833"/>
              <w:rPr>
                <w:lang w:val="de-DE"/>
              </w:rPr>
            </w:pPr>
          </w:p>
          <w:p>
            <w:pPr>
              <w:pStyle w:val="Liste2"/>
              <w:numPr>
                <w:ilvl w:val="0"/>
                <w:numId w:val="0"/>
              </w:numPr>
              <w:rPr>
                <w:b/>
                <w:i/>
                <w:lang w:val="de-DE"/>
              </w:rPr>
            </w:pPr>
            <w:proofErr w:type="spellStart"/>
            <w:r>
              <w:rPr>
                <w:b/>
                <w:i/>
                <w:lang w:val="de-DE"/>
              </w:rPr>
              <w:t>ToDo</w:t>
            </w:r>
            <w:proofErr w:type="spellEnd"/>
            <w:r>
              <w:rPr>
                <w:b/>
                <w:i/>
                <w:lang w:val="de-DE"/>
              </w:rPr>
              <w:t xml:space="preserve">: Vorschlag: Nachfrage im Konsiliarlabor  </w:t>
            </w:r>
          </w:p>
          <w:p>
            <w:pPr>
              <w:pStyle w:val="Liste1"/>
              <w:numPr>
                <w:ilvl w:val="0"/>
                <w:numId w:val="0"/>
              </w:numPr>
              <w:ind w:left="473"/>
            </w:pPr>
          </w:p>
          <w:p>
            <w:pPr>
              <w:pStyle w:val="Liste2"/>
              <w:rPr>
                <w:lang w:val="de-DE"/>
              </w:rPr>
            </w:pPr>
            <w:r>
              <w:rPr>
                <w:lang w:val="de-DE"/>
              </w:rPr>
              <w:t>Auch PCR-Schwellenwert 10^6 ist für Omikron nicht noch nicht gesichert, Datenlage auch hier noch nicht ausreichend für eine Änderung</w:t>
            </w:r>
          </w:p>
          <w:p>
            <w:pPr>
              <w:pStyle w:val="Liste2"/>
              <w:numPr>
                <w:ilvl w:val="0"/>
                <w:numId w:val="0"/>
              </w:numPr>
              <w:ind w:left="833"/>
              <w:rPr>
                <w:lang w:val="de-DE"/>
              </w:rPr>
            </w:pPr>
          </w:p>
          <w:p>
            <w:pPr>
              <w:pStyle w:val="Liste1"/>
            </w:pPr>
            <w:r>
              <w:t>Dokument „Erweiterte Hygienemaßnahmen im Gesundheitswesen im Rahmen der COVID-19-Pandemie“</w:t>
            </w:r>
          </w:p>
          <w:p>
            <w:pPr>
              <w:pStyle w:val="Liste2"/>
              <w:rPr>
                <w:lang w:val="de-DE"/>
              </w:rPr>
            </w:pPr>
            <w:r>
              <w:rPr>
                <w:lang w:val="de-DE"/>
              </w:rPr>
              <w:t xml:space="preserve">Der Satz „Das generelle Tragen eines medizinischen Mund-Nasen-Schutzes durch das Personal in allen Bereichen mit möglichem Patientenkontakt“ wird erweitert: „Das generelle Tragen eines medizinischen Mund-Nasen-Schutzes </w:t>
            </w:r>
            <w:r>
              <w:rPr>
                <w:b/>
                <w:lang w:val="de-DE"/>
              </w:rPr>
              <w:t>oder FFP2-Masken</w:t>
            </w:r>
            <w:r>
              <w:rPr>
                <w:lang w:val="de-DE"/>
              </w:rPr>
              <w:t xml:space="preserve"> durch das Personal in allen Bereichen mit möglichem Patientenkontakt“  </w:t>
            </w:r>
          </w:p>
          <w:p>
            <w:pPr>
              <w:pStyle w:val="Liste2"/>
              <w:numPr>
                <w:ilvl w:val="0"/>
                <w:numId w:val="0"/>
              </w:numPr>
              <w:ind w:left="833"/>
              <w:rPr>
                <w:lang w:val="de-DE"/>
              </w:rPr>
            </w:pPr>
          </w:p>
          <w:p>
            <w:pPr>
              <w:pStyle w:val="Liste1"/>
            </w:pPr>
            <w:r>
              <w:t xml:space="preserve">Frage aus der EpiLag: Sollten Personen mit frischer vollständiger Impfung (2. Impfung) 3 Monate von der Quarantäne ausgenommen werden, und damit vorübergehend Personen mit Auffrischungsimpfung gleichgestellt werden? </w:t>
            </w:r>
          </w:p>
          <w:p>
            <w:pPr>
              <w:pStyle w:val="Liste2"/>
              <w:rPr>
                <w:lang w:val="de-DE"/>
              </w:rPr>
            </w:pPr>
            <w:r>
              <w:rPr>
                <w:lang w:val="de-DE"/>
              </w:rPr>
              <w:t>Nein, Auffrischung führt zu qualitative veränderter Immunantwort, ist nicht mit Z. n. 2. Impfung zu vergleichen</w:t>
            </w:r>
          </w:p>
          <w:p>
            <w:pPr>
              <w:pStyle w:val="Liste2"/>
              <w:numPr>
                <w:ilvl w:val="0"/>
                <w:numId w:val="0"/>
              </w:numPr>
              <w:ind w:left="833"/>
              <w:rPr>
                <w:lang w:val="de-DE"/>
              </w:rPr>
            </w:pPr>
          </w:p>
          <w:p>
            <w:pPr>
              <w:pStyle w:val="Liste1"/>
            </w:pPr>
            <w:r>
              <w:t xml:space="preserve">Freigabe des Wochenberichts erfolgt nächste Woche durch Herrn </w:t>
            </w:r>
            <w:proofErr w:type="spellStart"/>
            <w:r>
              <w:t>Schaade</w:t>
            </w:r>
            <w:proofErr w:type="spellEnd"/>
          </w:p>
        </w:tc>
        <w:tc>
          <w:tcPr>
            <w:tcW w:w="1463" w:type="dxa"/>
          </w:tcPr>
          <w:p>
            <w:pPr>
              <w:rPr>
                <w:sz w:val="22"/>
                <w:szCs w:val="22"/>
              </w:rPr>
            </w:pPr>
          </w:p>
          <w:p>
            <w:pPr>
              <w:rPr>
                <w:sz w:val="22"/>
                <w:szCs w:val="22"/>
              </w:rPr>
            </w:pPr>
            <w:r>
              <w:rPr>
                <w:sz w:val="22"/>
                <w:szCs w:val="22"/>
              </w:rPr>
              <w:t>Alle</w:t>
            </w:r>
          </w:p>
          <w:p>
            <w:pPr>
              <w:rPr>
                <w:sz w:val="22"/>
                <w:szCs w:val="22"/>
              </w:rPr>
            </w:pPr>
            <w:r>
              <w:rPr>
                <w:sz w:val="22"/>
                <w:szCs w:val="22"/>
              </w:rPr>
              <w:t>FG 37</w:t>
            </w:r>
          </w:p>
          <w:p>
            <w:pPr>
              <w:rPr>
                <w:sz w:val="22"/>
                <w:szCs w:val="22"/>
              </w:rPr>
            </w:pPr>
            <w:r>
              <w:rPr>
                <w:sz w:val="22"/>
                <w:szCs w:val="22"/>
              </w:rPr>
              <w:t>(Eckmanns)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i/>
                <w:sz w:val="22"/>
                <w:szCs w:val="22"/>
              </w:rPr>
            </w:pPr>
          </w:p>
          <w:p>
            <w:pPr>
              <w:rPr>
                <w:i/>
                <w:sz w:val="22"/>
                <w:szCs w:val="22"/>
              </w:rPr>
            </w:pPr>
            <w:r>
              <w:rPr>
                <w:i/>
                <w:sz w:val="22"/>
                <w:szCs w:val="22"/>
              </w:rPr>
              <w:t xml:space="preserve">ZBS 7 </w:t>
            </w:r>
          </w:p>
          <w:p>
            <w:pPr>
              <w:rPr>
                <w:sz w:val="22"/>
                <w:szCs w:val="22"/>
              </w:rPr>
            </w:pPr>
          </w:p>
          <w:p>
            <w:pPr>
              <w:rPr>
                <w:sz w:val="22"/>
                <w:szCs w:val="22"/>
              </w:rPr>
            </w:pPr>
          </w:p>
          <w:p>
            <w:pPr>
              <w:rPr>
                <w:sz w:val="22"/>
                <w:szCs w:val="22"/>
              </w:rPr>
            </w:pPr>
          </w:p>
          <w:p>
            <w:pPr>
              <w:rPr>
                <w:sz w:val="22"/>
                <w:szCs w:val="22"/>
              </w:rPr>
            </w:pPr>
            <w:r>
              <w:rPr>
                <w:sz w:val="22"/>
                <w:szCs w:val="22"/>
              </w:rPr>
              <w:t>FG 14</w:t>
            </w:r>
          </w:p>
          <w:p>
            <w:pPr>
              <w:rPr>
                <w:sz w:val="22"/>
                <w:szCs w:val="22"/>
                <w:lang w:val="en-US"/>
              </w:rPr>
            </w:pPr>
            <w:r>
              <w:rPr>
                <w:sz w:val="22"/>
                <w:szCs w:val="22"/>
                <w:lang w:val="en-US"/>
              </w:rPr>
              <w:t xml:space="preserve">(Arvand) </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r>
              <w:rPr>
                <w:sz w:val="22"/>
                <w:szCs w:val="22"/>
                <w:lang w:val="en-US"/>
              </w:rPr>
              <w:t>?</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r>
              <w:rPr>
                <w:sz w:val="22"/>
                <w:szCs w:val="22"/>
                <w:lang w:val="en-US"/>
              </w:rPr>
              <w:t>FG 14</w:t>
            </w:r>
          </w:p>
          <w:p>
            <w:pPr>
              <w:rPr>
                <w:sz w:val="22"/>
                <w:szCs w:val="22"/>
                <w:lang w:val="en-US"/>
              </w:rPr>
            </w:pPr>
            <w:r>
              <w:rPr>
                <w:sz w:val="22"/>
                <w:szCs w:val="22"/>
                <w:lang w:val="en-US"/>
              </w:rPr>
              <w:t xml:space="preserve">(Arvand) </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r>
              <w:rPr>
                <w:sz w:val="22"/>
                <w:szCs w:val="22"/>
                <w:lang w:val="en-US"/>
              </w:rPr>
              <w:t>FG 38</w:t>
            </w:r>
          </w:p>
          <w:p>
            <w:pPr>
              <w:rPr>
                <w:sz w:val="22"/>
                <w:szCs w:val="22"/>
                <w:lang w:val="en-US"/>
              </w:rPr>
            </w:pPr>
            <w:r>
              <w:rPr>
                <w:sz w:val="22"/>
                <w:szCs w:val="22"/>
                <w:lang w:val="en-US"/>
              </w:rPr>
              <w:t>(Rexroth)</w:t>
            </w:r>
          </w:p>
        </w:tc>
      </w:tr>
      <w:bookmarkEnd w:id="7"/>
      <w:tr>
        <w:tc>
          <w:tcPr>
            <w:tcW w:w="684" w:type="dxa"/>
          </w:tcPr>
          <w:p>
            <w:pPr>
              <w:rPr>
                <w:b/>
              </w:rPr>
            </w:pPr>
            <w:r>
              <w:rPr>
                <w:b/>
              </w:rPr>
              <w:lastRenderedPageBreak/>
              <w:t>9</w:t>
            </w:r>
          </w:p>
        </w:tc>
        <w:tc>
          <w:tcPr>
            <w:tcW w:w="6824" w:type="dxa"/>
          </w:tcPr>
          <w:p>
            <w:pPr>
              <w:spacing w:after="120" w:line="276" w:lineRule="auto"/>
              <w:rPr>
                <w:rStyle w:val="TagFrZchn"/>
              </w:rPr>
            </w:pPr>
            <w:r>
              <w:rPr>
                <w:rStyle w:val="1Zchn"/>
              </w:rPr>
              <w:t>Update Impfen</w:t>
            </w:r>
            <w:r>
              <w:rPr>
                <w:b/>
                <w:sz w:val="28"/>
              </w:rPr>
              <w:t xml:space="preserve"> </w:t>
            </w:r>
            <w:r>
              <w:rPr>
                <w:rStyle w:val="TagFrZchn"/>
              </w:rPr>
              <w:t>(nur freitags)</w:t>
            </w:r>
          </w:p>
          <w:p>
            <w:pPr>
              <w:pStyle w:val="Liste1"/>
            </w:pPr>
            <w:r>
              <w:t>Nicht besprochen</w:t>
            </w:r>
          </w:p>
          <w:p>
            <w:pPr>
              <w:pStyle w:val="Liste1"/>
              <w:numPr>
                <w:ilvl w:val="0"/>
                <w:numId w:val="0"/>
              </w:numPr>
              <w:ind w:left="473"/>
            </w:pPr>
          </w:p>
        </w:tc>
        <w:tc>
          <w:tcPr>
            <w:tcW w:w="1463" w:type="dxa"/>
          </w:tcPr>
          <w:p>
            <w:pPr>
              <w:rPr>
                <w:sz w:val="22"/>
                <w:szCs w:val="22"/>
              </w:rPr>
            </w:pPr>
          </w:p>
          <w:p>
            <w:pPr>
              <w:rPr>
                <w:sz w:val="22"/>
                <w:szCs w:val="22"/>
              </w:rPr>
            </w:pPr>
            <w:r>
              <w:rPr>
                <w:sz w:val="22"/>
                <w:szCs w:val="22"/>
              </w:rPr>
              <w:t>FG33</w:t>
            </w:r>
          </w:p>
        </w:tc>
      </w:tr>
      <w:tr>
        <w:tc>
          <w:tcPr>
            <w:tcW w:w="684" w:type="dxa"/>
          </w:tcPr>
          <w:p>
            <w:pPr>
              <w:rPr>
                <w:b/>
              </w:rPr>
            </w:pPr>
            <w:r>
              <w:rPr>
                <w:b/>
              </w:rPr>
              <w:t>10</w:t>
            </w:r>
          </w:p>
        </w:tc>
        <w:tc>
          <w:tcPr>
            <w:tcW w:w="6824" w:type="dxa"/>
          </w:tcPr>
          <w:p>
            <w:pPr>
              <w:pStyle w:val="1"/>
            </w:pPr>
            <w:r>
              <w:t xml:space="preserve">Labordiagnostik </w:t>
            </w:r>
            <w:r>
              <w:rPr>
                <w:i/>
                <w:color w:val="8DB3E2" w:themeColor="text2" w:themeTint="66"/>
                <w:sz w:val="22"/>
                <w:szCs w:val="22"/>
              </w:rPr>
              <w:t>(nur freitags)</w:t>
            </w:r>
          </w:p>
          <w:p>
            <w:pPr>
              <w:pStyle w:val="2"/>
            </w:pPr>
            <w:r>
              <w:t>FG17</w:t>
            </w:r>
          </w:p>
          <w:p>
            <w:pPr>
              <w:pStyle w:val="Liste1"/>
            </w:pPr>
            <w:r>
              <w:t>Unter TOP 1 besprochen</w:t>
            </w:r>
          </w:p>
          <w:p>
            <w:pPr>
              <w:pStyle w:val="2"/>
            </w:pPr>
            <w:r>
              <w:t>ZBS1</w:t>
            </w:r>
          </w:p>
          <w:p>
            <w:pPr>
              <w:pStyle w:val="Liste1"/>
            </w:pPr>
            <w:r>
              <w:t>(nicht berichtet)</w:t>
            </w: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ZBS1</w:t>
            </w:r>
          </w:p>
        </w:tc>
      </w:tr>
      <w:tr>
        <w:tc>
          <w:tcPr>
            <w:tcW w:w="684" w:type="dxa"/>
          </w:tcPr>
          <w:p>
            <w:pPr>
              <w:rPr>
                <w:b/>
              </w:rPr>
            </w:pPr>
            <w:r>
              <w:rPr>
                <w:b/>
              </w:rPr>
              <w:t>11</w:t>
            </w:r>
          </w:p>
        </w:tc>
        <w:tc>
          <w:tcPr>
            <w:tcW w:w="6824" w:type="dxa"/>
          </w:tcPr>
          <w:p>
            <w:pPr>
              <w:pStyle w:val="1"/>
            </w:pPr>
            <w:r>
              <w:t xml:space="preserve">Klinisches Management/Entlassungsmanagement </w:t>
            </w:r>
            <w:r>
              <w:rPr>
                <w:i/>
                <w:color w:val="8DB3E2" w:themeColor="text2" w:themeTint="66"/>
                <w:sz w:val="22"/>
                <w:szCs w:val="22"/>
              </w:rPr>
              <w:t>(nur freitags)</w:t>
            </w:r>
          </w:p>
          <w:p>
            <w:pPr>
              <w:pStyle w:val="Liste1"/>
            </w:pPr>
            <w:r>
              <w:t>(nicht berichtet)</w:t>
            </w:r>
          </w:p>
        </w:tc>
        <w:tc>
          <w:tcPr>
            <w:tcW w:w="1463" w:type="dxa"/>
          </w:tcPr>
          <w:p>
            <w:pPr>
              <w:rPr>
                <w:sz w:val="22"/>
                <w:szCs w:val="22"/>
              </w:rPr>
            </w:pPr>
          </w:p>
          <w:p>
            <w:pPr>
              <w:rPr>
                <w:sz w:val="22"/>
                <w:szCs w:val="22"/>
              </w:rPr>
            </w:pPr>
            <w:r>
              <w:rPr>
                <w:sz w:val="22"/>
                <w:szCs w:val="22"/>
              </w:rPr>
              <w:t xml:space="preserve">ZBS7 </w:t>
            </w:r>
            <w:r>
              <w:rPr>
                <w:sz w:val="22"/>
                <w:szCs w:val="22"/>
              </w:rPr>
              <w:br/>
            </w:r>
          </w:p>
          <w:p>
            <w:pPr>
              <w:rPr>
                <w:sz w:val="22"/>
                <w:szCs w:val="22"/>
              </w:rPr>
            </w:pPr>
          </w:p>
        </w:tc>
      </w:tr>
      <w:tr>
        <w:tc>
          <w:tcPr>
            <w:tcW w:w="684" w:type="dxa"/>
          </w:tcPr>
          <w:p>
            <w:pPr>
              <w:rPr>
                <w:b/>
              </w:rPr>
            </w:pPr>
            <w:r>
              <w:rPr>
                <w:b/>
              </w:rPr>
              <w:t>12</w:t>
            </w:r>
          </w:p>
        </w:tc>
        <w:tc>
          <w:tcPr>
            <w:tcW w:w="6824" w:type="dxa"/>
          </w:tcPr>
          <w:p>
            <w:pPr>
              <w:pStyle w:val="1"/>
            </w:pPr>
            <w:r>
              <w:t xml:space="preserve">Maßnahmen zum Infektionsschutz </w:t>
            </w:r>
            <w:r>
              <w:rPr>
                <w:i/>
                <w:color w:val="8DB3E2" w:themeColor="text2" w:themeTint="66"/>
                <w:sz w:val="22"/>
                <w:szCs w:val="22"/>
              </w:rPr>
              <w:t>(nur freitags)</w:t>
            </w:r>
          </w:p>
          <w:p>
            <w:pPr>
              <w:pStyle w:val="Liste1"/>
              <w:rPr>
                <w:i/>
              </w:rPr>
            </w:pPr>
            <w:r>
              <w:t>(nicht berichtet)</w:t>
            </w:r>
          </w:p>
        </w:tc>
        <w:tc>
          <w:tcPr>
            <w:tcW w:w="1463" w:type="dxa"/>
          </w:tcPr>
          <w:p>
            <w:pPr>
              <w:rPr>
                <w:sz w:val="22"/>
                <w:szCs w:val="22"/>
              </w:rPr>
            </w:pPr>
          </w:p>
          <w:p>
            <w:pPr>
              <w:rPr>
                <w:sz w:val="22"/>
                <w:szCs w:val="22"/>
              </w:rPr>
            </w:pPr>
            <w:r>
              <w:rPr>
                <w:sz w:val="22"/>
                <w:szCs w:val="22"/>
              </w:rPr>
              <w:t>FG14</w:t>
            </w:r>
          </w:p>
        </w:tc>
      </w:tr>
      <w:tr>
        <w:tc>
          <w:tcPr>
            <w:tcW w:w="684" w:type="dxa"/>
          </w:tcPr>
          <w:p>
            <w:pPr>
              <w:rPr>
                <w:b/>
              </w:rPr>
            </w:pPr>
            <w:r>
              <w:rPr>
                <w:b/>
              </w:rPr>
              <w:t>13</w:t>
            </w:r>
          </w:p>
        </w:tc>
        <w:tc>
          <w:tcPr>
            <w:tcW w:w="6824" w:type="dxa"/>
          </w:tcPr>
          <w:p>
            <w:pPr>
              <w:pStyle w:val="1"/>
              <w:rPr>
                <w:sz w:val="22"/>
              </w:rPr>
            </w:pPr>
            <w:r>
              <w:t xml:space="preserve">Surveillance </w:t>
            </w:r>
            <w:r>
              <w:rPr>
                <w:i/>
                <w:color w:val="8DB3E2" w:themeColor="text2" w:themeTint="66"/>
                <w:sz w:val="22"/>
                <w:szCs w:val="22"/>
              </w:rPr>
              <w:t>(nur freitags)</w:t>
            </w:r>
          </w:p>
          <w:p>
            <w:pPr>
              <w:pStyle w:val="Liste1"/>
            </w:pPr>
            <w:r>
              <w:t xml:space="preserve">unter TOP 1 besprochen </w:t>
            </w:r>
          </w:p>
        </w:tc>
        <w:tc>
          <w:tcPr>
            <w:tcW w:w="1463" w:type="dxa"/>
          </w:tcPr>
          <w:p>
            <w:pPr>
              <w:rPr>
                <w:sz w:val="22"/>
                <w:szCs w:val="22"/>
              </w:rPr>
            </w:pPr>
          </w:p>
          <w:p>
            <w:pPr>
              <w:rPr>
                <w:sz w:val="22"/>
                <w:szCs w:val="22"/>
              </w:rPr>
            </w:pPr>
          </w:p>
          <w:p>
            <w:pPr>
              <w:rPr>
                <w:sz w:val="22"/>
                <w:szCs w:val="22"/>
              </w:rPr>
            </w:pPr>
          </w:p>
        </w:tc>
      </w:tr>
      <w:tr>
        <w:tc>
          <w:tcPr>
            <w:tcW w:w="684" w:type="dxa"/>
          </w:tcPr>
          <w:p>
            <w:pPr>
              <w:rPr>
                <w:b/>
              </w:rPr>
            </w:pPr>
            <w:r>
              <w:rPr>
                <w:b/>
              </w:rPr>
              <w:lastRenderedPageBreak/>
              <w:t>14</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15</w:t>
            </w:r>
          </w:p>
        </w:tc>
        <w:tc>
          <w:tcPr>
            <w:tcW w:w="6824" w:type="dxa"/>
          </w:tcPr>
          <w:p>
            <w:pPr>
              <w:spacing w:after="120" w:line="276" w:lineRule="auto"/>
              <w:rPr>
                <w:rStyle w:val="TagFrZchn"/>
              </w:rPr>
            </w:pPr>
            <w:r>
              <w:rPr>
                <w:rStyle w:val="1Zchn"/>
              </w:rPr>
              <w:t>Information aus dem Lagezentrum</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16</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17</w:t>
            </w:r>
          </w:p>
        </w:tc>
        <w:tc>
          <w:tcPr>
            <w:tcW w:w="6824" w:type="dxa"/>
          </w:tcPr>
          <w:p>
            <w:pPr>
              <w:pStyle w:val="1"/>
            </w:pPr>
            <w:r>
              <w:t>Andere Themen</w:t>
            </w:r>
          </w:p>
          <w:p>
            <w:pPr>
              <w:pStyle w:val="1"/>
            </w:pPr>
            <w:r>
              <w:t xml:space="preserve">Frohe Weihnachten! </w:t>
            </w:r>
          </w:p>
          <w:p>
            <w:pPr>
              <w:pStyle w:val="Liste1"/>
            </w:pPr>
            <w:r>
              <w:t xml:space="preserve">Nächste Sitzung: Mittwoch, 29.12.2021, 11:00 Uhr, via </w:t>
            </w:r>
            <w:proofErr w:type="spellStart"/>
            <w:r>
              <w:t>Webex</w:t>
            </w:r>
            <w:proofErr w:type="spellEnd"/>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13:10</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pPr>
      <w:pStyle w:val="Fuzeile"/>
      <w:ind w:right="360"/>
      <w:rPr>
        <w:i/>
        <w:color w:val="7F7F7F" w:themeColor="text1" w:themeTint="80"/>
      </w:rPr>
    </w:pP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AAB"/>
    <w:multiLevelType w:val="hybridMultilevel"/>
    <w:tmpl w:val="038ED0D6"/>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2AC5A26"/>
    <w:multiLevelType w:val="hybridMultilevel"/>
    <w:tmpl w:val="FB0EEB7A"/>
    <w:lvl w:ilvl="0" w:tplc="EB4451E8">
      <w:start w:val="1"/>
      <w:numFmt w:val="bullet"/>
      <w:pStyle w:val="Liste1"/>
      <w:lvlText w:val=""/>
      <w:lvlJc w:val="left"/>
      <w:pPr>
        <w:ind w:left="473" w:hanging="360"/>
      </w:pPr>
      <w:rPr>
        <w:rFonts w:ascii="Symbol" w:hAnsi="Symbol" w:hint="default"/>
      </w:rPr>
    </w:lvl>
    <w:lvl w:ilvl="1" w:tplc="3EEEC43C">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9"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B397807"/>
    <w:multiLevelType w:val="hybridMultilevel"/>
    <w:tmpl w:val="4DC03620"/>
    <w:lvl w:ilvl="0" w:tplc="D49CFACC">
      <w:start w:val="1"/>
      <w:numFmt w:val="bullet"/>
      <w:pStyle w:val="3"/>
      <w:lvlText w:val=""/>
      <w:lvlJc w:val="left"/>
      <w:pPr>
        <w:ind w:left="501"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38943992"/>
    <w:multiLevelType w:val="hybridMultilevel"/>
    <w:tmpl w:val="CE985CC4"/>
    <w:lvl w:ilvl="0" w:tplc="3B86FC54">
      <w:start w:val="1"/>
      <w:numFmt w:val="bullet"/>
      <w:lvlText w:val=""/>
      <w:lvlJc w:val="left"/>
      <w:pPr>
        <w:tabs>
          <w:tab w:val="num" w:pos="720"/>
        </w:tabs>
        <w:ind w:left="720" w:hanging="360"/>
      </w:pPr>
      <w:rPr>
        <w:rFonts w:ascii="Wingdings" w:hAnsi="Wingdings" w:hint="default"/>
      </w:rPr>
    </w:lvl>
    <w:lvl w:ilvl="1" w:tplc="D52CA4AC">
      <w:start w:val="284"/>
      <w:numFmt w:val="bullet"/>
      <w:lvlText w:val=""/>
      <w:lvlJc w:val="left"/>
      <w:pPr>
        <w:tabs>
          <w:tab w:val="num" w:pos="1440"/>
        </w:tabs>
        <w:ind w:left="1440" w:hanging="360"/>
      </w:pPr>
      <w:rPr>
        <w:rFonts w:ascii="Wingdings" w:hAnsi="Wingdings" w:hint="default"/>
      </w:rPr>
    </w:lvl>
    <w:lvl w:ilvl="2" w:tplc="CDE6AF0E" w:tentative="1">
      <w:start w:val="1"/>
      <w:numFmt w:val="bullet"/>
      <w:lvlText w:val=""/>
      <w:lvlJc w:val="left"/>
      <w:pPr>
        <w:tabs>
          <w:tab w:val="num" w:pos="2160"/>
        </w:tabs>
        <w:ind w:left="2160" w:hanging="360"/>
      </w:pPr>
      <w:rPr>
        <w:rFonts w:ascii="Wingdings" w:hAnsi="Wingdings" w:hint="default"/>
      </w:rPr>
    </w:lvl>
    <w:lvl w:ilvl="3" w:tplc="335E171A" w:tentative="1">
      <w:start w:val="1"/>
      <w:numFmt w:val="bullet"/>
      <w:lvlText w:val=""/>
      <w:lvlJc w:val="left"/>
      <w:pPr>
        <w:tabs>
          <w:tab w:val="num" w:pos="2880"/>
        </w:tabs>
        <w:ind w:left="2880" w:hanging="360"/>
      </w:pPr>
      <w:rPr>
        <w:rFonts w:ascii="Wingdings" w:hAnsi="Wingdings" w:hint="default"/>
      </w:rPr>
    </w:lvl>
    <w:lvl w:ilvl="4" w:tplc="819A7B08" w:tentative="1">
      <w:start w:val="1"/>
      <w:numFmt w:val="bullet"/>
      <w:lvlText w:val=""/>
      <w:lvlJc w:val="left"/>
      <w:pPr>
        <w:tabs>
          <w:tab w:val="num" w:pos="3600"/>
        </w:tabs>
        <w:ind w:left="3600" w:hanging="360"/>
      </w:pPr>
      <w:rPr>
        <w:rFonts w:ascii="Wingdings" w:hAnsi="Wingdings" w:hint="default"/>
      </w:rPr>
    </w:lvl>
    <w:lvl w:ilvl="5" w:tplc="69B8406A" w:tentative="1">
      <w:start w:val="1"/>
      <w:numFmt w:val="bullet"/>
      <w:lvlText w:val=""/>
      <w:lvlJc w:val="left"/>
      <w:pPr>
        <w:tabs>
          <w:tab w:val="num" w:pos="4320"/>
        </w:tabs>
        <w:ind w:left="4320" w:hanging="360"/>
      </w:pPr>
      <w:rPr>
        <w:rFonts w:ascii="Wingdings" w:hAnsi="Wingdings" w:hint="default"/>
      </w:rPr>
    </w:lvl>
    <w:lvl w:ilvl="6" w:tplc="A14EA640" w:tentative="1">
      <w:start w:val="1"/>
      <w:numFmt w:val="bullet"/>
      <w:lvlText w:val=""/>
      <w:lvlJc w:val="left"/>
      <w:pPr>
        <w:tabs>
          <w:tab w:val="num" w:pos="5040"/>
        </w:tabs>
        <w:ind w:left="5040" w:hanging="360"/>
      </w:pPr>
      <w:rPr>
        <w:rFonts w:ascii="Wingdings" w:hAnsi="Wingdings" w:hint="default"/>
      </w:rPr>
    </w:lvl>
    <w:lvl w:ilvl="7" w:tplc="5C709F78" w:tentative="1">
      <w:start w:val="1"/>
      <w:numFmt w:val="bullet"/>
      <w:lvlText w:val=""/>
      <w:lvlJc w:val="left"/>
      <w:pPr>
        <w:tabs>
          <w:tab w:val="num" w:pos="5760"/>
        </w:tabs>
        <w:ind w:left="5760" w:hanging="360"/>
      </w:pPr>
      <w:rPr>
        <w:rFonts w:ascii="Wingdings" w:hAnsi="Wingdings" w:hint="default"/>
      </w:rPr>
    </w:lvl>
    <w:lvl w:ilvl="8" w:tplc="44280A4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3F240B22"/>
    <w:multiLevelType w:val="hybridMultilevel"/>
    <w:tmpl w:val="13F897EA"/>
    <w:lvl w:ilvl="0" w:tplc="8C7AAFAE">
      <w:start w:val="1"/>
      <w:numFmt w:val="bullet"/>
      <w:lvlText w:val="o"/>
      <w:lvlJc w:val="left"/>
      <w:pPr>
        <w:ind w:left="927" w:hanging="360"/>
      </w:pPr>
      <w:rPr>
        <w:rFonts w:ascii="Courier New" w:hAnsi="Courier New" w:hint="default"/>
        <w:color w:val="auto"/>
      </w:rPr>
    </w:lvl>
    <w:lvl w:ilvl="1" w:tplc="0DD61050">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start w:val="1"/>
      <w:numFmt w:val="bullet"/>
      <w:lvlText w:val=""/>
      <w:lvlJc w:val="left"/>
      <w:pPr>
        <w:ind w:left="3087" w:hanging="360"/>
      </w:pPr>
      <w:rPr>
        <w:rFonts w:ascii="Symbol" w:hAnsi="Symbol" w:hint="default"/>
      </w:rPr>
    </w:lvl>
    <w:lvl w:ilvl="4" w:tplc="04070003">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8" w15:restartNumberingAfterBreak="0">
    <w:nsid w:val="40F3685B"/>
    <w:multiLevelType w:val="hybridMultilevel"/>
    <w:tmpl w:val="55D078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6FE3D2F"/>
    <w:multiLevelType w:val="hybridMultilevel"/>
    <w:tmpl w:val="D28E182E"/>
    <w:lvl w:ilvl="0" w:tplc="DD6E69DA">
      <w:start w:val="1"/>
      <w:numFmt w:val="bullet"/>
      <w:lvlText w:val="-"/>
      <w:lvlJc w:val="left"/>
      <w:pPr>
        <w:tabs>
          <w:tab w:val="num" w:pos="720"/>
        </w:tabs>
        <w:ind w:left="720" w:hanging="360"/>
      </w:pPr>
      <w:rPr>
        <w:rFonts w:ascii="Times New Roman" w:hAnsi="Times New Roman" w:hint="default"/>
      </w:rPr>
    </w:lvl>
    <w:lvl w:ilvl="1" w:tplc="5C0E0F24" w:tentative="1">
      <w:start w:val="1"/>
      <w:numFmt w:val="bullet"/>
      <w:lvlText w:val="-"/>
      <w:lvlJc w:val="left"/>
      <w:pPr>
        <w:tabs>
          <w:tab w:val="num" w:pos="1440"/>
        </w:tabs>
        <w:ind w:left="1440" w:hanging="360"/>
      </w:pPr>
      <w:rPr>
        <w:rFonts w:ascii="Times New Roman" w:hAnsi="Times New Roman" w:hint="default"/>
      </w:rPr>
    </w:lvl>
    <w:lvl w:ilvl="2" w:tplc="45B228F4" w:tentative="1">
      <w:start w:val="1"/>
      <w:numFmt w:val="bullet"/>
      <w:lvlText w:val="-"/>
      <w:lvlJc w:val="left"/>
      <w:pPr>
        <w:tabs>
          <w:tab w:val="num" w:pos="2160"/>
        </w:tabs>
        <w:ind w:left="2160" w:hanging="360"/>
      </w:pPr>
      <w:rPr>
        <w:rFonts w:ascii="Times New Roman" w:hAnsi="Times New Roman" w:hint="default"/>
      </w:rPr>
    </w:lvl>
    <w:lvl w:ilvl="3" w:tplc="749CF8E6" w:tentative="1">
      <w:start w:val="1"/>
      <w:numFmt w:val="bullet"/>
      <w:lvlText w:val="-"/>
      <w:lvlJc w:val="left"/>
      <w:pPr>
        <w:tabs>
          <w:tab w:val="num" w:pos="2880"/>
        </w:tabs>
        <w:ind w:left="2880" w:hanging="360"/>
      </w:pPr>
      <w:rPr>
        <w:rFonts w:ascii="Times New Roman" w:hAnsi="Times New Roman" w:hint="default"/>
      </w:rPr>
    </w:lvl>
    <w:lvl w:ilvl="4" w:tplc="176E5C58" w:tentative="1">
      <w:start w:val="1"/>
      <w:numFmt w:val="bullet"/>
      <w:lvlText w:val="-"/>
      <w:lvlJc w:val="left"/>
      <w:pPr>
        <w:tabs>
          <w:tab w:val="num" w:pos="3600"/>
        </w:tabs>
        <w:ind w:left="3600" w:hanging="360"/>
      </w:pPr>
      <w:rPr>
        <w:rFonts w:ascii="Times New Roman" w:hAnsi="Times New Roman" w:hint="default"/>
      </w:rPr>
    </w:lvl>
    <w:lvl w:ilvl="5" w:tplc="389C3440" w:tentative="1">
      <w:start w:val="1"/>
      <w:numFmt w:val="bullet"/>
      <w:lvlText w:val="-"/>
      <w:lvlJc w:val="left"/>
      <w:pPr>
        <w:tabs>
          <w:tab w:val="num" w:pos="4320"/>
        </w:tabs>
        <w:ind w:left="4320" w:hanging="360"/>
      </w:pPr>
      <w:rPr>
        <w:rFonts w:ascii="Times New Roman" w:hAnsi="Times New Roman" w:hint="default"/>
      </w:rPr>
    </w:lvl>
    <w:lvl w:ilvl="6" w:tplc="FD0422C2" w:tentative="1">
      <w:start w:val="1"/>
      <w:numFmt w:val="bullet"/>
      <w:lvlText w:val="-"/>
      <w:lvlJc w:val="left"/>
      <w:pPr>
        <w:tabs>
          <w:tab w:val="num" w:pos="5040"/>
        </w:tabs>
        <w:ind w:left="5040" w:hanging="360"/>
      </w:pPr>
      <w:rPr>
        <w:rFonts w:ascii="Times New Roman" w:hAnsi="Times New Roman" w:hint="default"/>
      </w:rPr>
    </w:lvl>
    <w:lvl w:ilvl="7" w:tplc="BC34B50A" w:tentative="1">
      <w:start w:val="1"/>
      <w:numFmt w:val="bullet"/>
      <w:lvlText w:val="-"/>
      <w:lvlJc w:val="left"/>
      <w:pPr>
        <w:tabs>
          <w:tab w:val="num" w:pos="5760"/>
        </w:tabs>
        <w:ind w:left="5760" w:hanging="360"/>
      </w:pPr>
      <w:rPr>
        <w:rFonts w:ascii="Times New Roman" w:hAnsi="Times New Roman" w:hint="default"/>
      </w:rPr>
    </w:lvl>
    <w:lvl w:ilvl="8" w:tplc="C406D232"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48AB08AF"/>
    <w:multiLevelType w:val="hybridMultilevel"/>
    <w:tmpl w:val="F03CD36E"/>
    <w:lvl w:ilvl="0" w:tplc="4448E738">
      <w:start w:val="1"/>
      <w:numFmt w:val="bullet"/>
      <w:pStyle w:val="Liste2"/>
      <w:lvlText w:val="o"/>
      <w:lvlJc w:val="left"/>
      <w:pPr>
        <w:ind w:left="833" w:hanging="360"/>
      </w:pPr>
      <w:rPr>
        <w:rFonts w:ascii="Courier New" w:hAnsi="Courier New" w:cs="Courier New" w:hint="default"/>
      </w:rPr>
    </w:lvl>
    <w:lvl w:ilvl="1" w:tplc="04070005">
      <w:start w:val="1"/>
      <w:numFmt w:val="bullet"/>
      <w:lvlText w:val=""/>
      <w:lvlJc w:val="left"/>
      <w:pPr>
        <w:ind w:left="1553" w:hanging="360"/>
      </w:pPr>
      <w:rPr>
        <w:rFonts w:ascii="Wingdings" w:hAnsi="Wingdings"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3"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4B095C62"/>
    <w:multiLevelType w:val="hybridMultilevel"/>
    <w:tmpl w:val="1D98AA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55F0180D"/>
    <w:multiLevelType w:val="hybridMultilevel"/>
    <w:tmpl w:val="B3A65B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7"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CB01804"/>
    <w:multiLevelType w:val="hybridMultilevel"/>
    <w:tmpl w:val="8D94F4AE"/>
    <w:lvl w:ilvl="0" w:tplc="0058A452">
      <w:start w:val="2"/>
      <w:numFmt w:val="bullet"/>
      <w:lvlText w:val="-"/>
      <w:lvlJc w:val="left"/>
      <w:pPr>
        <w:ind w:left="927" w:hanging="360"/>
      </w:pPr>
      <w:rPr>
        <w:rFonts w:ascii="Cambria" w:eastAsiaTheme="minorHAnsi" w:hAnsi="Cambria" w:cstheme="minorBidi" w:hint="default"/>
      </w:rPr>
    </w:lvl>
    <w:lvl w:ilvl="1" w:tplc="04070003">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30"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3"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9635378"/>
    <w:multiLevelType w:val="hybridMultilevel"/>
    <w:tmpl w:val="602C174E"/>
    <w:lvl w:ilvl="0" w:tplc="71203786">
      <w:start w:val="2"/>
      <w:numFmt w:val="bullet"/>
      <w:lvlText w:val="-"/>
      <w:lvlJc w:val="left"/>
      <w:pPr>
        <w:ind w:left="813" w:hanging="360"/>
      </w:pPr>
      <w:rPr>
        <w:rFonts w:ascii="Cambria" w:eastAsiaTheme="minorHAnsi" w:hAnsi="Cambria" w:cstheme="minorBidi" w:hint="default"/>
      </w:rPr>
    </w:lvl>
    <w:lvl w:ilvl="1" w:tplc="04070003" w:tentative="1">
      <w:start w:val="1"/>
      <w:numFmt w:val="bullet"/>
      <w:lvlText w:val="o"/>
      <w:lvlJc w:val="left"/>
      <w:pPr>
        <w:ind w:left="1533" w:hanging="360"/>
      </w:pPr>
      <w:rPr>
        <w:rFonts w:ascii="Courier New" w:hAnsi="Courier New" w:cs="Courier New" w:hint="default"/>
      </w:rPr>
    </w:lvl>
    <w:lvl w:ilvl="2" w:tplc="04070005" w:tentative="1">
      <w:start w:val="1"/>
      <w:numFmt w:val="bullet"/>
      <w:lvlText w:val=""/>
      <w:lvlJc w:val="left"/>
      <w:pPr>
        <w:ind w:left="2253" w:hanging="360"/>
      </w:pPr>
      <w:rPr>
        <w:rFonts w:ascii="Wingdings" w:hAnsi="Wingdings" w:hint="default"/>
      </w:rPr>
    </w:lvl>
    <w:lvl w:ilvl="3" w:tplc="04070001" w:tentative="1">
      <w:start w:val="1"/>
      <w:numFmt w:val="bullet"/>
      <w:lvlText w:val=""/>
      <w:lvlJc w:val="left"/>
      <w:pPr>
        <w:ind w:left="2973" w:hanging="360"/>
      </w:pPr>
      <w:rPr>
        <w:rFonts w:ascii="Symbol" w:hAnsi="Symbol" w:hint="default"/>
      </w:rPr>
    </w:lvl>
    <w:lvl w:ilvl="4" w:tplc="04070003" w:tentative="1">
      <w:start w:val="1"/>
      <w:numFmt w:val="bullet"/>
      <w:lvlText w:val="o"/>
      <w:lvlJc w:val="left"/>
      <w:pPr>
        <w:ind w:left="3693" w:hanging="360"/>
      </w:pPr>
      <w:rPr>
        <w:rFonts w:ascii="Courier New" w:hAnsi="Courier New" w:cs="Courier New" w:hint="default"/>
      </w:rPr>
    </w:lvl>
    <w:lvl w:ilvl="5" w:tplc="04070005" w:tentative="1">
      <w:start w:val="1"/>
      <w:numFmt w:val="bullet"/>
      <w:lvlText w:val=""/>
      <w:lvlJc w:val="left"/>
      <w:pPr>
        <w:ind w:left="4413" w:hanging="360"/>
      </w:pPr>
      <w:rPr>
        <w:rFonts w:ascii="Wingdings" w:hAnsi="Wingdings" w:hint="default"/>
      </w:rPr>
    </w:lvl>
    <w:lvl w:ilvl="6" w:tplc="04070001" w:tentative="1">
      <w:start w:val="1"/>
      <w:numFmt w:val="bullet"/>
      <w:lvlText w:val=""/>
      <w:lvlJc w:val="left"/>
      <w:pPr>
        <w:ind w:left="5133" w:hanging="360"/>
      </w:pPr>
      <w:rPr>
        <w:rFonts w:ascii="Symbol" w:hAnsi="Symbol" w:hint="default"/>
      </w:rPr>
    </w:lvl>
    <w:lvl w:ilvl="7" w:tplc="04070003" w:tentative="1">
      <w:start w:val="1"/>
      <w:numFmt w:val="bullet"/>
      <w:lvlText w:val="o"/>
      <w:lvlJc w:val="left"/>
      <w:pPr>
        <w:ind w:left="5853" w:hanging="360"/>
      </w:pPr>
      <w:rPr>
        <w:rFonts w:ascii="Courier New" w:hAnsi="Courier New" w:cs="Courier New" w:hint="default"/>
      </w:rPr>
    </w:lvl>
    <w:lvl w:ilvl="8" w:tplc="04070005" w:tentative="1">
      <w:start w:val="1"/>
      <w:numFmt w:val="bullet"/>
      <w:lvlText w:val=""/>
      <w:lvlJc w:val="left"/>
      <w:pPr>
        <w:ind w:left="6573" w:hanging="360"/>
      </w:pPr>
      <w:rPr>
        <w:rFonts w:ascii="Wingdings" w:hAnsi="Wingdings" w:hint="default"/>
      </w:rPr>
    </w:lvl>
  </w:abstractNum>
  <w:abstractNum w:abstractNumId="35" w15:restartNumberingAfterBreak="0">
    <w:nsid w:val="6CAC567A"/>
    <w:multiLevelType w:val="hybridMultilevel"/>
    <w:tmpl w:val="A91AD516"/>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1440" w:hanging="360"/>
      </w:pPr>
      <w:rPr>
        <w:color w:val="auto"/>
        <w:sz w:val="24"/>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6" w15:restartNumberingAfterBreak="0">
    <w:nsid w:val="714D7676"/>
    <w:multiLevelType w:val="hybridMultilevel"/>
    <w:tmpl w:val="CC3499D6"/>
    <w:lvl w:ilvl="0" w:tplc="4AF2A742">
      <w:start w:val="1"/>
      <w:numFmt w:val="bullet"/>
      <w:lvlText w:val=""/>
      <w:lvlJc w:val="left"/>
      <w:pPr>
        <w:tabs>
          <w:tab w:val="num" w:pos="720"/>
        </w:tabs>
        <w:ind w:left="720" w:hanging="360"/>
      </w:pPr>
      <w:rPr>
        <w:rFonts w:ascii="Wingdings" w:hAnsi="Wingdings" w:hint="default"/>
      </w:rPr>
    </w:lvl>
    <w:lvl w:ilvl="1" w:tplc="2C200FAA" w:tentative="1">
      <w:start w:val="1"/>
      <w:numFmt w:val="bullet"/>
      <w:lvlText w:val=""/>
      <w:lvlJc w:val="left"/>
      <w:pPr>
        <w:tabs>
          <w:tab w:val="num" w:pos="1440"/>
        </w:tabs>
        <w:ind w:left="1440" w:hanging="360"/>
      </w:pPr>
      <w:rPr>
        <w:rFonts w:ascii="Wingdings" w:hAnsi="Wingdings" w:hint="default"/>
      </w:rPr>
    </w:lvl>
    <w:lvl w:ilvl="2" w:tplc="6C347C7C" w:tentative="1">
      <w:start w:val="1"/>
      <w:numFmt w:val="bullet"/>
      <w:lvlText w:val=""/>
      <w:lvlJc w:val="left"/>
      <w:pPr>
        <w:tabs>
          <w:tab w:val="num" w:pos="2160"/>
        </w:tabs>
        <w:ind w:left="2160" w:hanging="360"/>
      </w:pPr>
      <w:rPr>
        <w:rFonts w:ascii="Wingdings" w:hAnsi="Wingdings" w:hint="default"/>
      </w:rPr>
    </w:lvl>
    <w:lvl w:ilvl="3" w:tplc="1D628B00" w:tentative="1">
      <w:start w:val="1"/>
      <w:numFmt w:val="bullet"/>
      <w:lvlText w:val=""/>
      <w:lvlJc w:val="left"/>
      <w:pPr>
        <w:tabs>
          <w:tab w:val="num" w:pos="2880"/>
        </w:tabs>
        <w:ind w:left="2880" w:hanging="360"/>
      </w:pPr>
      <w:rPr>
        <w:rFonts w:ascii="Wingdings" w:hAnsi="Wingdings" w:hint="default"/>
      </w:rPr>
    </w:lvl>
    <w:lvl w:ilvl="4" w:tplc="20C22C8C" w:tentative="1">
      <w:start w:val="1"/>
      <w:numFmt w:val="bullet"/>
      <w:lvlText w:val=""/>
      <w:lvlJc w:val="left"/>
      <w:pPr>
        <w:tabs>
          <w:tab w:val="num" w:pos="3600"/>
        </w:tabs>
        <w:ind w:left="3600" w:hanging="360"/>
      </w:pPr>
      <w:rPr>
        <w:rFonts w:ascii="Wingdings" w:hAnsi="Wingdings" w:hint="default"/>
      </w:rPr>
    </w:lvl>
    <w:lvl w:ilvl="5" w:tplc="65FC0478" w:tentative="1">
      <w:start w:val="1"/>
      <w:numFmt w:val="bullet"/>
      <w:lvlText w:val=""/>
      <w:lvlJc w:val="left"/>
      <w:pPr>
        <w:tabs>
          <w:tab w:val="num" w:pos="4320"/>
        </w:tabs>
        <w:ind w:left="4320" w:hanging="360"/>
      </w:pPr>
      <w:rPr>
        <w:rFonts w:ascii="Wingdings" w:hAnsi="Wingdings" w:hint="default"/>
      </w:rPr>
    </w:lvl>
    <w:lvl w:ilvl="6" w:tplc="B34E5048" w:tentative="1">
      <w:start w:val="1"/>
      <w:numFmt w:val="bullet"/>
      <w:lvlText w:val=""/>
      <w:lvlJc w:val="left"/>
      <w:pPr>
        <w:tabs>
          <w:tab w:val="num" w:pos="5040"/>
        </w:tabs>
        <w:ind w:left="5040" w:hanging="360"/>
      </w:pPr>
      <w:rPr>
        <w:rFonts w:ascii="Wingdings" w:hAnsi="Wingdings" w:hint="default"/>
      </w:rPr>
    </w:lvl>
    <w:lvl w:ilvl="7" w:tplc="6324E260" w:tentative="1">
      <w:start w:val="1"/>
      <w:numFmt w:val="bullet"/>
      <w:lvlText w:val=""/>
      <w:lvlJc w:val="left"/>
      <w:pPr>
        <w:tabs>
          <w:tab w:val="num" w:pos="5760"/>
        </w:tabs>
        <w:ind w:left="5760" w:hanging="360"/>
      </w:pPr>
      <w:rPr>
        <w:rFonts w:ascii="Wingdings" w:hAnsi="Wingdings" w:hint="default"/>
      </w:rPr>
    </w:lvl>
    <w:lvl w:ilvl="8" w:tplc="2416EA96"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9"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4"/>
  </w:num>
  <w:num w:numId="2">
    <w:abstractNumId w:val="5"/>
  </w:num>
  <w:num w:numId="3">
    <w:abstractNumId w:val="4"/>
  </w:num>
  <w:num w:numId="4">
    <w:abstractNumId w:val="24"/>
  </w:num>
  <w:num w:numId="5">
    <w:abstractNumId w:val="10"/>
  </w:num>
  <w:num w:numId="6">
    <w:abstractNumId w:val="25"/>
  </w:num>
  <w:num w:numId="7">
    <w:abstractNumId w:val="32"/>
  </w:num>
  <w:num w:numId="8">
    <w:abstractNumId w:val="17"/>
  </w:num>
  <w:num w:numId="9">
    <w:abstractNumId w:val="6"/>
  </w:num>
  <w:num w:numId="10">
    <w:abstractNumId w:val="39"/>
  </w:num>
  <w:num w:numId="11">
    <w:abstractNumId w:val="31"/>
  </w:num>
  <w:num w:numId="12">
    <w:abstractNumId w:val="20"/>
  </w:num>
  <w:num w:numId="13">
    <w:abstractNumId w:val="16"/>
  </w:num>
  <w:num w:numId="14">
    <w:abstractNumId w:val="27"/>
  </w:num>
  <w:num w:numId="15">
    <w:abstractNumId w:val="23"/>
  </w:num>
  <w:num w:numId="16">
    <w:abstractNumId w:val="1"/>
  </w:num>
  <w:num w:numId="17">
    <w:abstractNumId w:val="15"/>
  </w:num>
  <w:num w:numId="18">
    <w:abstractNumId w:val="37"/>
  </w:num>
  <w:num w:numId="19">
    <w:abstractNumId w:val="13"/>
  </w:num>
  <w:num w:numId="20">
    <w:abstractNumId w:val="33"/>
  </w:num>
  <w:num w:numId="21">
    <w:abstractNumId w:val="9"/>
  </w:num>
  <w:num w:numId="22">
    <w:abstractNumId w:val="11"/>
  </w:num>
  <w:num w:numId="23">
    <w:abstractNumId w:val="3"/>
  </w:num>
  <w:num w:numId="24">
    <w:abstractNumId w:val="28"/>
  </w:num>
  <w:num w:numId="25">
    <w:abstractNumId w:val="19"/>
  </w:num>
  <w:num w:numId="26">
    <w:abstractNumId w:val="2"/>
  </w:num>
  <w:num w:numId="27">
    <w:abstractNumId w:val="30"/>
  </w:num>
  <w:num w:numId="28">
    <w:abstractNumId w:val="38"/>
  </w:num>
  <w:num w:numId="29">
    <w:abstractNumId w:val="17"/>
  </w:num>
  <w:num w:numId="30">
    <w:abstractNumId w:val="17"/>
  </w:num>
  <w:num w:numId="31">
    <w:abstractNumId w:val="34"/>
  </w:num>
  <w:num w:numId="32">
    <w:abstractNumId w:val="29"/>
  </w:num>
  <w:num w:numId="33">
    <w:abstractNumId w:val="17"/>
  </w:num>
  <w:num w:numId="34">
    <w:abstractNumId w:val="17"/>
  </w:num>
  <w:num w:numId="35">
    <w:abstractNumId w:val="17"/>
  </w:num>
  <w:num w:numId="36">
    <w:abstractNumId w:val="8"/>
  </w:num>
  <w:num w:numId="37">
    <w:abstractNumId w:val="7"/>
  </w:num>
  <w:num w:numId="38">
    <w:abstractNumId w:val="8"/>
  </w:num>
  <w:num w:numId="39">
    <w:abstractNumId w:val="17"/>
  </w:num>
  <w:num w:numId="40">
    <w:abstractNumId w:val="22"/>
  </w:num>
  <w:num w:numId="41">
    <w:abstractNumId w:val="10"/>
  </w:num>
  <w:num w:numId="42">
    <w:abstractNumId w:val="8"/>
  </w:num>
  <w:num w:numId="43">
    <w:abstractNumId w:val="35"/>
    <w:lvlOverride w:ilvl="0"/>
    <w:lvlOverride w:ilvl="1">
      <w:startOverride w:val="1"/>
    </w:lvlOverride>
    <w:lvlOverride w:ilvl="2"/>
    <w:lvlOverride w:ilvl="3"/>
    <w:lvlOverride w:ilvl="4"/>
    <w:lvlOverride w:ilvl="5"/>
    <w:lvlOverride w:ilvl="6"/>
    <w:lvlOverride w:ilvl="7"/>
    <w:lvlOverride w:ilvl="8"/>
  </w:num>
  <w:num w:numId="44">
    <w:abstractNumId w:val="26"/>
  </w:num>
  <w:num w:numId="45">
    <w:abstractNumId w:val="21"/>
  </w:num>
  <w:num w:numId="46">
    <w:abstractNumId w:val="36"/>
  </w:num>
  <w:num w:numId="47">
    <w:abstractNumId w:val="12"/>
  </w:num>
  <w:num w:numId="48">
    <w:abstractNumId w:val="0"/>
  </w:num>
  <w:num w:numId="49">
    <w:abstractNumId w:val="18"/>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rrea Martinez, Carlos">
    <w15:presenceInfo w15:providerId="None" w15:userId="Correa Martinez, Carl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3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40"/>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3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05946129">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44755156">
      <w:bodyDiv w:val="1"/>
      <w:marLeft w:val="0"/>
      <w:marRight w:val="0"/>
      <w:marTop w:val="0"/>
      <w:marBottom w:val="0"/>
      <w:divBdr>
        <w:top w:val="none" w:sz="0" w:space="0" w:color="auto"/>
        <w:left w:val="none" w:sz="0" w:space="0" w:color="auto"/>
        <w:bottom w:val="none" w:sz="0" w:space="0" w:color="auto"/>
        <w:right w:val="none" w:sz="0" w:space="0" w:color="auto"/>
      </w:divBdr>
      <w:divsChild>
        <w:div w:id="737552017">
          <w:marLeft w:val="274"/>
          <w:marRight w:val="0"/>
          <w:marTop w:val="0"/>
          <w:marBottom w:val="0"/>
          <w:divBdr>
            <w:top w:val="none" w:sz="0" w:space="0" w:color="auto"/>
            <w:left w:val="none" w:sz="0" w:space="0" w:color="auto"/>
            <w:bottom w:val="none" w:sz="0" w:space="0" w:color="auto"/>
            <w:right w:val="none" w:sz="0" w:space="0" w:color="auto"/>
          </w:divBdr>
        </w:div>
        <w:div w:id="540897744">
          <w:marLeft w:val="274"/>
          <w:marRight w:val="0"/>
          <w:marTop w:val="0"/>
          <w:marBottom w:val="0"/>
          <w:divBdr>
            <w:top w:val="none" w:sz="0" w:space="0" w:color="auto"/>
            <w:left w:val="none" w:sz="0" w:space="0" w:color="auto"/>
            <w:bottom w:val="none" w:sz="0" w:space="0" w:color="auto"/>
            <w:right w:val="none" w:sz="0" w:space="0" w:color="auto"/>
          </w:divBdr>
        </w:div>
        <w:div w:id="1621381196">
          <w:marLeft w:val="274"/>
          <w:marRight w:val="0"/>
          <w:marTop w:val="0"/>
          <w:marBottom w:val="0"/>
          <w:divBdr>
            <w:top w:val="none" w:sz="0" w:space="0" w:color="auto"/>
            <w:left w:val="none" w:sz="0" w:space="0" w:color="auto"/>
            <w:bottom w:val="none" w:sz="0" w:space="0" w:color="auto"/>
            <w:right w:val="none" w:sz="0" w:space="0" w:color="auto"/>
          </w:divBdr>
        </w:div>
      </w:divsChild>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04408338">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859586836">
      <w:bodyDiv w:val="1"/>
      <w:marLeft w:val="0"/>
      <w:marRight w:val="0"/>
      <w:marTop w:val="0"/>
      <w:marBottom w:val="0"/>
      <w:divBdr>
        <w:top w:val="none" w:sz="0" w:space="0" w:color="auto"/>
        <w:left w:val="none" w:sz="0" w:space="0" w:color="auto"/>
        <w:bottom w:val="none" w:sz="0" w:space="0" w:color="auto"/>
        <w:right w:val="none" w:sz="0" w:space="0" w:color="auto"/>
      </w:divBdr>
    </w:div>
    <w:div w:id="876814862">
      <w:bodyDiv w:val="1"/>
      <w:marLeft w:val="0"/>
      <w:marRight w:val="0"/>
      <w:marTop w:val="0"/>
      <w:marBottom w:val="0"/>
      <w:divBdr>
        <w:top w:val="none" w:sz="0" w:space="0" w:color="auto"/>
        <w:left w:val="none" w:sz="0" w:space="0" w:color="auto"/>
        <w:bottom w:val="none" w:sz="0" w:space="0" w:color="auto"/>
        <w:right w:val="none" w:sz="0" w:space="0" w:color="auto"/>
      </w:divBdr>
      <w:divsChild>
        <w:div w:id="1390373254">
          <w:marLeft w:val="547"/>
          <w:marRight w:val="0"/>
          <w:marTop w:val="86"/>
          <w:marBottom w:val="0"/>
          <w:divBdr>
            <w:top w:val="none" w:sz="0" w:space="0" w:color="auto"/>
            <w:left w:val="none" w:sz="0" w:space="0" w:color="auto"/>
            <w:bottom w:val="none" w:sz="0" w:space="0" w:color="auto"/>
            <w:right w:val="none" w:sz="0" w:space="0" w:color="auto"/>
          </w:divBdr>
        </w:div>
        <w:div w:id="1829470130">
          <w:marLeft w:val="547"/>
          <w:marRight w:val="0"/>
          <w:marTop w:val="86"/>
          <w:marBottom w:val="0"/>
          <w:divBdr>
            <w:top w:val="none" w:sz="0" w:space="0" w:color="auto"/>
            <w:left w:val="none" w:sz="0" w:space="0" w:color="auto"/>
            <w:bottom w:val="none" w:sz="0" w:space="0" w:color="auto"/>
            <w:right w:val="none" w:sz="0" w:space="0" w:color="auto"/>
          </w:divBdr>
        </w:div>
        <w:div w:id="2079329244">
          <w:marLeft w:val="1166"/>
          <w:marRight w:val="0"/>
          <w:marTop w:val="86"/>
          <w:marBottom w:val="0"/>
          <w:divBdr>
            <w:top w:val="none" w:sz="0" w:space="0" w:color="auto"/>
            <w:left w:val="none" w:sz="0" w:space="0" w:color="auto"/>
            <w:bottom w:val="none" w:sz="0" w:space="0" w:color="auto"/>
            <w:right w:val="none" w:sz="0" w:space="0" w:color="auto"/>
          </w:divBdr>
        </w:div>
        <w:div w:id="361058637">
          <w:marLeft w:val="547"/>
          <w:marRight w:val="0"/>
          <w:marTop w:val="86"/>
          <w:marBottom w:val="0"/>
          <w:divBdr>
            <w:top w:val="none" w:sz="0" w:space="0" w:color="auto"/>
            <w:left w:val="none" w:sz="0" w:space="0" w:color="auto"/>
            <w:bottom w:val="none" w:sz="0" w:space="0" w:color="auto"/>
            <w:right w:val="none" w:sz="0" w:space="0" w:color="auto"/>
          </w:divBdr>
        </w:div>
        <w:div w:id="564603346">
          <w:marLeft w:val="1166"/>
          <w:marRight w:val="0"/>
          <w:marTop w:val="86"/>
          <w:marBottom w:val="0"/>
          <w:divBdr>
            <w:top w:val="none" w:sz="0" w:space="0" w:color="auto"/>
            <w:left w:val="none" w:sz="0" w:space="0" w:color="auto"/>
            <w:bottom w:val="none" w:sz="0" w:space="0" w:color="auto"/>
            <w:right w:val="none" w:sz="0" w:space="0" w:color="auto"/>
          </w:divBdr>
        </w:div>
        <w:div w:id="1958488458">
          <w:marLeft w:val="547"/>
          <w:marRight w:val="0"/>
          <w:marTop w:val="86"/>
          <w:marBottom w:val="0"/>
          <w:divBdr>
            <w:top w:val="none" w:sz="0" w:space="0" w:color="auto"/>
            <w:left w:val="none" w:sz="0" w:space="0" w:color="auto"/>
            <w:bottom w:val="none" w:sz="0" w:space="0" w:color="auto"/>
            <w:right w:val="none" w:sz="0" w:space="0" w:color="auto"/>
          </w:divBdr>
        </w:div>
      </w:divsChild>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212032008">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749187773">
      <w:bodyDiv w:val="1"/>
      <w:marLeft w:val="0"/>
      <w:marRight w:val="0"/>
      <w:marTop w:val="0"/>
      <w:marBottom w:val="0"/>
      <w:divBdr>
        <w:top w:val="none" w:sz="0" w:space="0" w:color="auto"/>
        <w:left w:val="none" w:sz="0" w:space="0" w:color="auto"/>
        <w:bottom w:val="none" w:sz="0" w:space="0" w:color="auto"/>
        <w:right w:val="none" w:sz="0" w:space="0" w:color="auto"/>
      </w:divBdr>
      <w:divsChild>
        <w:div w:id="156505532">
          <w:marLeft w:val="274"/>
          <w:marRight w:val="0"/>
          <w:marTop w:val="0"/>
          <w:marBottom w:val="0"/>
          <w:divBdr>
            <w:top w:val="none" w:sz="0" w:space="0" w:color="auto"/>
            <w:left w:val="none" w:sz="0" w:space="0" w:color="auto"/>
            <w:bottom w:val="none" w:sz="0" w:space="0" w:color="auto"/>
            <w:right w:val="none" w:sz="0" w:space="0" w:color="auto"/>
          </w:divBdr>
        </w:div>
      </w:divsChild>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S:\Wissdaten\RKI_nCoV-Lage\1.Lagemanagement\1.3.Besprechungen_TKs\1.Lage_AG\2021-12-22_Lage-AG\2021-12-22_Intensivregister_SPoCK.pptx"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S:\Wissdaten\RKI_nCoV-Lage\1.Lagemanagement\1.3.Besprechungen_TKs\1.Lage_AG\2021-12-22_Lage-AG\LageNational_2021-12-22.ppt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1-12-22_Lage-AG\VOC2021222_LageAG.ppt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Wissdaten\RKI_nCoV-Lage\1.Lagemanagement\1.3.Besprechungen_TKs\1.Lage_AG\2021-12-22_Lage-AG\COVID-19_internat.%20Lage_2021-12-22.pptx" TargetMode="Externa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1-12-22_Lage-AG\Testzahlerfassung%20am%20RKI_2021-12-22_JS.pptx" TargetMode="Externa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S:\Wissdaten\RKI_nCoV-Lage\1.Lagemanagement\1.3.Besprechungen_TKs\1.Lage_AG\2021-12-22_Lage-AG\syndrom-ARE-SARI-COVID_bis_KW50_2021_f&#252;r-Krisenstab.ppt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44FB8-0C48-450B-B18D-F834E8602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2810</Words>
  <Characters>17706</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von Berenberg-Gossler, Petra</cp:lastModifiedBy>
  <cp:revision>10</cp:revision>
  <cp:lastPrinted>2020-05-06T16:43:00Z</cp:lastPrinted>
  <dcterms:created xsi:type="dcterms:W3CDTF">2021-12-22T23:22:00Z</dcterms:created>
  <dcterms:modified xsi:type="dcterms:W3CDTF">2021-12-23T09:32:00Z</dcterms:modified>
</cp:coreProperties>
</file>