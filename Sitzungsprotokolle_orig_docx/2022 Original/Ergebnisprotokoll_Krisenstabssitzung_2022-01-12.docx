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12.01.2021,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Esther-Maria Antão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Michael Bosnjak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Wolfgang 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FG25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Christa Scheidt-Nave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Harder</w:t>
      </w:r>
    </w:p>
    <w:p>
      <w:pPr>
        <w:spacing w:after="0"/>
        <w:rPr>
          <w:sz w:val="22"/>
          <w:szCs w:val="22"/>
        </w:rPr>
      </w:pPr>
    </w:p>
    <w:p>
      <w:pPr>
        <w:spacing w:after="0"/>
        <w:rPr>
          <w:sz w:val="22"/>
          <w:szCs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bookmarkStart w:id="0" w:name="_Hlk90639552"/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Petra v. Berenberg (Protokoll)</w:t>
      </w:r>
    </w:p>
    <w:bookmarkEnd w:id="0"/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Susi 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Marieke Degen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Claudia Schulz-Weidhaas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bookmarkStart w:id="1" w:name="_Hlk90631145"/>
      <w:r>
        <w:rPr>
          <w:sz w:val="22"/>
          <w:szCs w:val="22"/>
        </w:rPr>
        <w:t>BZgA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Andrea Rückle</w:t>
      </w:r>
    </w:p>
    <w:p>
      <w:pPr>
        <w:spacing w:after="0"/>
        <w:rPr>
          <w:sz w:val="22"/>
          <w:szCs w:val="22"/>
        </w:rPr>
      </w:pPr>
    </w:p>
    <w:bookmarkEnd w:id="1"/>
    <w:p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Fallzahlen, Todesfälle, Trend, Folien </w:t>
            </w:r>
            <w:hyperlink r:id="rId11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7.661.811 (+80.430), davon 114.735 (+384)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7-Tage-Inzidenz:  407,5/100.000 EW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DIVI Intensivregister 3.154 (-99) in Behandlung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62.158.449 (74,8%), mit vollständiger Impfung 60.004.889 (72,2%), Auffrischimpfungen 36.786.897 (44,2%)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Aktuell Rekordwerte:  150.000 DEMIS-Meldungen (13.000/h bzw. 3,6/sec) gingen 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Massiver Anstieg der 7-Tage-Inzidenz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Fortgesetzter Anstieg in allen BL</w:t>
            </w:r>
          </w:p>
          <w:p>
            <w:pPr>
              <w:pStyle w:val="Liste3"/>
            </w:pPr>
            <w:r>
              <w:t xml:space="preserve">HB 1394/100.000 EW, BE entwickelt sich in die gleiche Richtung </w:t>
            </w:r>
          </w:p>
          <w:p>
            <w:pPr>
              <w:pStyle w:val="Liste3"/>
            </w:pPr>
            <w:r>
              <w:t>TH, ST, SN noch auf niedrigerem Niveau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Geografische Verteilung 7-Tage-Inzidenz nach Landkreis</w:t>
            </w:r>
          </w:p>
          <w:p>
            <w:pPr>
              <w:pStyle w:val="Liste3"/>
            </w:pPr>
            <w:r>
              <w:t>63 LK &gt; 500/100.000 EW</w:t>
            </w:r>
          </w:p>
          <w:p>
            <w:pPr>
              <w:pStyle w:val="Liste3"/>
            </w:pPr>
            <w:r>
              <w:t>4 LK &gt; 1000/100.000 EW, davon zwei Bezirke in Berlin, HB, Lübeck</w:t>
            </w:r>
          </w:p>
          <w:p>
            <w:pPr>
              <w:pStyle w:val="Liste3"/>
            </w:pPr>
            <w:r>
              <w:t>Auch in BY einige Kreise mit sehr hoher Inzidenz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Inzidenz nach Altersgruppe und Meldewoche (Heatmap)</w:t>
            </w:r>
          </w:p>
          <w:p>
            <w:pPr>
              <w:pStyle w:val="Liste3"/>
            </w:pPr>
            <w:r>
              <w:t>Von KW 52 auf KW 1: Deutlichster Anstieg bei jungen Erwachsenen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Hospitalisierungsinzidenz</w:t>
            </w:r>
          </w:p>
          <w:p>
            <w:pPr>
              <w:pStyle w:val="Liste3"/>
            </w:pPr>
            <w:r>
              <w:t>Ist relativ konstant</w:t>
            </w:r>
          </w:p>
          <w:p>
            <w:pPr>
              <w:pStyle w:val="Liste3"/>
            </w:pPr>
            <w:r>
              <w:t>Wird vermutlich unterschätzt, da Daten unvollständig durch Übertragungsrückstand aufgrund großer Datenmengen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COVID-19-Todesfälle nach Altersgruppe und Sterbewoche </w:t>
            </w:r>
          </w:p>
          <w:p>
            <w:pPr>
              <w:pStyle w:val="Liste3"/>
            </w:pPr>
            <w:r>
              <w:t>Kein Anstieg, Verlauf muss beobachtet werden, da ein möglicher Anstieg mit Zeitverzug eintritt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3"/>
              <w:numPr>
                <w:ilvl w:val="0"/>
                <w:numId w:val="0"/>
              </w:numPr>
              <w:rPr>
                <w:bCs/>
                <w:i/>
                <w:color w:val="D99594" w:themeColor="accent2" w:themeTint="99"/>
              </w:rPr>
            </w:pPr>
            <w:r>
              <w:t xml:space="preserve">Zahlen zum DIVI-Intensivregister </w:t>
            </w:r>
          </w:p>
          <w:p>
            <w:pPr>
              <w:pStyle w:val="Liste2"/>
              <w:rPr>
                <w:lang w:val="de-DE"/>
              </w:rPr>
            </w:pPr>
            <w:r>
              <w:t xml:space="preserve">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Behandelte COVID-19-Fälle/Neuaufnahmen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3064 (letzte Woche 3562) Personen auf ITS behandelt (Stand 12.01.2022)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1265 Neuaufnahmen (1400 letzte Woche) auf ITS auch deutlich zurückgegangen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Etwa 100 Todesfälle/Tag (leichter Rückgang)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der COVID-19-Patient*innen an der Gesamtzahl betreibbarer ITS-Betten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In fast allen BL Rückgang (NI, SN, TH, südliche BL) oder Plateau (SH, HB, MV)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Anstieg in HH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Behandlungskapazitäten und Betriebssituation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Erster Rückgang auch bei schweren Fällen (2000 invasive Beatmungen), dadurch Freisetzung von Kapazitäten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Verfügbarkeit steigt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Personalmangel geht zurück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Insgesamt setzt sich aktuell der Entlastungstrend fort </w:t>
            </w:r>
          </w:p>
          <w:p>
            <w:pPr>
              <w:pStyle w:val="Liste2"/>
            </w:pPr>
            <w:r>
              <w:t>Entwicklung nach Altersgruppen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Rückgang bei 70-79 und 80+Jährigen stärker als bei 50-59Jährigen, z.T. durch höhere Sterblichkeit beim Älteren begründet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Behandlung auf ITS ohne COVID-Symptomatik: Beim 0-17Jährigen 17%  </w:t>
            </w:r>
          </w:p>
          <w:p>
            <w:pPr>
              <w:pStyle w:val="Liste2"/>
            </w:pPr>
            <w:r>
              <w:t>Omikron-ITS-Fälle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41 Fälle (letzte Woche 22 Fälle) </w:t>
            </w:r>
          </w:p>
          <w:p>
            <w:pPr>
              <w:pStyle w:val="Liste2"/>
            </w:pPr>
            <w:r>
              <w:t>Impfstatus bei Neuaufnahme</w:t>
            </w:r>
          </w:p>
          <w:p>
            <w:pPr>
              <w:pStyle w:val="Liste3"/>
            </w:pPr>
            <w:r>
              <w:t>Seit 14.12. wird der Impfstatus erfasst (Auftrag BMG)</w:t>
            </w:r>
          </w:p>
          <w:p>
            <w:pPr>
              <w:pStyle w:val="Liste3"/>
            </w:pPr>
            <w:r>
              <w:t>Daten von 9669 Fällen (90%) liegen vor:</w:t>
            </w:r>
          </w:p>
          <w:p>
            <w:pPr>
              <w:pStyle w:val="Liste3"/>
            </w:pPr>
            <w:r>
              <w:t>Ungeimpft                                    61,8%</w:t>
            </w:r>
          </w:p>
          <w:p>
            <w:pPr>
              <w:pStyle w:val="Liste3"/>
            </w:pPr>
            <w:r>
              <w:t>Vollständig geimpft                   22,8%</w:t>
            </w:r>
          </w:p>
          <w:p>
            <w:pPr>
              <w:pStyle w:val="Liste3"/>
            </w:pPr>
            <w:r>
              <w:t xml:space="preserve">Vollständig +Auffrischung         5,8% </w:t>
            </w:r>
          </w:p>
          <w:p>
            <w:pPr>
              <w:pStyle w:val="Liste3"/>
            </w:pPr>
            <w:r>
              <w:t>Teilimmunisiert                            8,8%</w:t>
            </w:r>
          </w:p>
          <w:p>
            <w:pPr>
              <w:pStyle w:val="Liste3"/>
            </w:pPr>
            <w:r>
              <w:t xml:space="preserve">Genesen ohne Impfung               0,8% </w:t>
            </w:r>
          </w:p>
          <w:p>
            <w:pPr>
              <w:pStyle w:val="Liste2"/>
            </w:pPr>
            <w:r>
              <w:t>SPoCK-Prognose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Erstmals wieder leichter Trend nach oben für die BL im Norden und Osten, Plateau für die BL im Süden, Südwesten, Westen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Übergangs-/Trendumschwungsphase seit Kurzem, Umschwungdaten noch wenig, Prognosen werden in 2 Wochen wieder verlässlicher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3"/>
              <w:numPr>
                <w:ilvl w:val="0"/>
                <w:numId w:val="0"/>
              </w:numPr>
            </w:pPr>
            <w:r>
              <w:t>Syndromische Surveillance</w:t>
            </w:r>
          </w:p>
          <w:p>
            <w:pPr>
              <w:pStyle w:val="Liste2"/>
            </w:pPr>
            <w:r>
              <w:t xml:space="preserve">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Grippe Web: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ARE-Rate von KW 52 zur KW 1 gesunken 2,6 % (Vorwoche: 3,1 %), bei Erwachsenen Niveau des Vorjahres, bei Kindern über Vorjahresniveau, aber in beiden AG deutlich unter Werten vor der Pandemie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Insgesamt 2,2 Millionen ARE in Deutschland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ARE-Konsultationen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Üblicher Anstieg um den Jahreswechsel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Niveau der Konsultationsinzidenz 1000/100.000 EW entspricht den vier Vorjahren 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SEED</w:t>
            </w:r>
            <w:r>
              <w:rPr>
                <w:vertAlign w:val="superscript"/>
                <w:lang w:val="de-DE"/>
              </w:rPr>
              <w:t>ARE</w:t>
            </w:r>
            <w:r>
              <w:rPr>
                <w:lang w:val="de-DE"/>
              </w:rPr>
              <w:t>: Anstieg der ARE -Arztbesuche mit COVID-Diagnose auf 157/100.000 EW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 SEED</w:t>
            </w:r>
            <w:r>
              <w:rPr>
                <w:vertAlign w:val="superscript"/>
                <w:lang w:val="de-DE"/>
              </w:rPr>
              <w:t xml:space="preserve">ARE </w:t>
            </w:r>
            <w:r>
              <w:rPr>
                <w:lang w:val="de-DE"/>
              </w:rPr>
              <w:t>nach Altersgruppen: Anstieg seit KW 1 besonders bei 15-34Jährigen, aber auch bei 34-59Jährigen</w:t>
            </w:r>
          </w:p>
          <w:p>
            <w:pPr>
              <w:pStyle w:val="Liste2"/>
            </w:pPr>
            <w:r>
              <w:t>ICOSARI: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0-4-Jährige: 38%, RSV-bedingte Erhöhung geht weiter zurück, Rückgang auch in den anderen Altersgruppen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SARI-Fallzahlen sind insgesamt stabil geblieben, unter vor-pandemischem Niveau </w:t>
            </w:r>
          </w:p>
          <w:p>
            <w:pPr>
              <w:pStyle w:val="Liste3"/>
            </w:pPr>
            <w:r>
              <w:t>COVID-19 leicht rückläufig bei 80+Jährigen</w:t>
            </w:r>
          </w:p>
          <w:p>
            <w:pPr>
              <w:pStyle w:val="Liste2"/>
            </w:pPr>
            <w:r>
              <w:t>Vergleich Hospitalisierungsinzidenz ICOSARI/Meldedaten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Bei Kindern liegen die Meldedaten über ICOSARI-Daten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Bei Älteren liegen während der Wellen die ICOSARI-Daten höher als die Meldefälle (Zeitverzug/Untererfassung dort bei hohen Fallzahlen)</w:t>
            </w:r>
          </w:p>
          <w:p>
            <w:pPr>
              <w:pStyle w:val="Liste2"/>
            </w:pPr>
            <w:r>
              <w:t>Kita-/Schulausbrüche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Kita: Seit dem Jahresbeginn (und mit Abklingen der Ferien) wieder leichter Anstieg zu erkennen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Schule: Ebenfalls wieder leicht ansteigender Trend seit KW 1/2022 (bisher 19 Ausbrüche übermittelt, 17 davon aus SN)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highlight w:val="cyan"/>
                <w:lang w:val="de-DE"/>
              </w:rPr>
            </w:pPr>
          </w:p>
          <w:p>
            <w:pPr>
              <w:spacing w:before="120"/>
              <w:contextualSpacing/>
              <w:rPr>
                <w:i/>
                <w:color w:val="D99594" w:themeColor="accent2" w:themeTint="99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Surveillance, NRZ Influenza-Daten </w:t>
            </w:r>
          </w:p>
          <w:p>
            <w:pPr>
              <w:pStyle w:val="Liste2"/>
            </w:pPr>
            <w:r>
              <w:t xml:space="preserve">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KW 1/22: 120 Einsendungen, Positive über alle Altersgruppen (außer 0-4Jährige) gleichmäßig verteilt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SARS-CoV-2-Anteil 11%, Omikron-Anteil bis KW 52/21 auf 36% gestiegen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Influenza: H3N2 Anstieg auf 5 % gestiegen (überwiegend bei </w:t>
            </w:r>
            <w:bookmarkStart w:id="2" w:name="_GoBack"/>
            <w:bookmarkEnd w:id="2"/>
            <w:r>
              <w:rPr>
                <w:lang w:val="de-DE"/>
              </w:rPr>
              <w:t>5-15-</w:t>
            </w:r>
            <w:r>
              <w:rPr>
                <w:lang w:val="de-DE"/>
              </w:rPr>
              <w:t>Jährigen</w:t>
            </w:r>
          </w:p>
          <w:p>
            <w:pPr>
              <w:pStyle w:val="Liste2"/>
              <w:rPr>
                <w:b/>
                <w:lang w:val="de-DE"/>
              </w:rPr>
            </w:pPr>
            <w:r>
              <w:rPr>
                <w:lang w:val="de-DE"/>
              </w:rPr>
              <w:t>Endemische Coronaviren: Anteil OC43 am stärksten (13%), NL63 und 229E auf niedrigem Niveau stabil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Sonstige Atemwegsviren: Rhinoviren rückläufig, RSV-Welle beendet, Parainfluenzaviren rückläufig, HMPV Anstieg auf 7%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highlight w:val="cyan"/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  <w:lang w:val="de-DE"/>
              </w:rPr>
              <w:t xml:space="preserve">Testzahlerfassung am RKI  </w:t>
            </w:r>
          </w:p>
          <w:p>
            <w:pPr>
              <w:pStyle w:val="Liste2"/>
            </w:pPr>
            <w:r>
              <w:t xml:space="preserve">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Steigerung auf 1,5 Millionen Tests in der letzten Woche,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Positivenanteil fast 23%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Laborauslastung: noch im Rahmen, steiler Anstieg der Probenzahlen wird jedoch berichtet, bspw. Berlin hatte täglich so viele Proben wie sonst in einer Woche, mit einem Positivenanteil von 40%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Abfrage der Kapazitäten-Steigerungsmöglichkeiten</w:t>
            </w:r>
          </w:p>
          <w:p>
            <w:pPr>
              <w:pStyle w:val="Liste3"/>
            </w:pPr>
            <w:r>
              <w:t>PCR: Es wurden Geräte und Personal aufgestockt, eine Steigerung um 1 Million Tests/Woche ist in den nächsten drei Monaten machbar</w:t>
            </w:r>
          </w:p>
          <w:p>
            <w:pPr>
              <w:pStyle w:val="Liste3"/>
            </w:pPr>
            <w:r>
              <w:t>HB: Hat höchste PCR-Kapazität angegeben, möglicherweise besteht ein Zusammenhang zwischen Testmöglichkeiten und hohen Fallzahlen dort</w:t>
            </w:r>
          </w:p>
          <w:p>
            <w:pPr>
              <w:pStyle w:val="Liste3"/>
            </w:pPr>
            <w:r>
              <w:t>Laborbasierte AG-Tests: 500.000 Tests/Woche könnten geleistet werden, auch Arztpraxen führen AG-Tests durch</w:t>
            </w:r>
          </w:p>
          <w:p>
            <w:pPr>
              <w:pStyle w:val="Liste3"/>
            </w:pPr>
            <w:r>
              <w:t>Kapazitäten reichen nicht aus, um Proben vor der Auswertung nach Notwendigkeit eines CT-Werts zu sortieren</w:t>
            </w:r>
          </w:p>
          <w:p>
            <w:pPr>
              <w:pStyle w:val="Liste3"/>
            </w:pPr>
            <w:r>
              <w:lastRenderedPageBreak/>
              <w:t xml:space="preserve">NW: nach Wiederaufnahme der Pooltests hohe Arbeitsbelastung durch derzeit 8% positive Pools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Zwischenfrage: Kann ein ergänzender Abschnitt mit dem Hinweis auf Test-Priorisierung gemäß Nationaler Teststrategie in den Wochenbericht aufgenommen werden?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Antwort: Ja</w:t>
            </w:r>
          </w:p>
          <w:p>
            <w:pPr>
              <w:pStyle w:val="Liste2"/>
            </w:pPr>
            <w:r>
              <w:t>SARS in ARS</w:t>
            </w:r>
          </w:p>
          <w:p>
            <w:pPr>
              <w:pStyle w:val="Liste3"/>
            </w:pPr>
            <w:r>
              <w:t>Anstieg der Testzahlen in vielen BL, Anstieg auf niedrigerem Niveau in SN, ST, TH</w:t>
            </w:r>
          </w:p>
          <w:p>
            <w:pPr>
              <w:pStyle w:val="Liste3"/>
            </w:pPr>
            <w:r>
              <w:t xml:space="preserve">Bei im Vgl. zu KW 52 stark gestiegener Testanzahl sinkt der Positivenanteil oder stagniert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Zeitverzug zwischen Abnahme und Ergebnis</w:t>
            </w:r>
          </w:p>
          <w:p>
            <w:pPr>
              <w:pStyle w:val="Liste3"/>
            </w:pPr>
            <w:r>
              <w:t xml:space="preserve">Zunahme in BY, HH, NI, Testanzahl liegt noch unter Vorjahresniveau, könnte hier trotzdem eine Grenze erreicht sein?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Testorte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Anstieg überall, besonders stark in Praxen, in KH ist das Niveau von vor den Feiertagen wieder erreicht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Testinzidenz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Anstieg in allen Altersgruppen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Positivenanteil relativ stabil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Positive/100.000 EW: Anstieg bei den 15-34Jährigen, geringerer Anstieg bei 35-59Jährigen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VOC (SARS in ARS)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Anteil in ARS  80%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Omikron-Anteil an allen Nachweisen 65% </w:t>
            </w:r>
          </w:p>
          <w:p>
            <w:pPr>
              <w:pStyle w:val="Liste2"/>
              <w:numPr>
                <w:ilvl w:val="0"/>
                <w:numId w:val="0"/>
              </w:numPr>
              <w:ind w:left="1553"/>
              <w:rPr>
                <w:lang w:val="de-DE"/>
              </w:rPr>
            </w:pPr>
          </w:p>
          <w:p>
            <w:pPr>
              <w:pStyle w:val="3"/>
              <w:numPr>
                <w:ilvl w:val="0"/>
                <w:numId w:val="0"/>
              </w:numPr>
            </w:pPr>
            <w:r>
              <w:t>VOC-Bericht/ Molekulare Surveillance</w:t>
            </w:r>
          </w:p>
          <w:p>
            <w:pPr>
              <w:pStyle w:val="Liste2"/>
            </w:pPr>
            <w:r>
              <w:t xml:space="preserve">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Übersicht VOC/VOI in Erhebungssystemen: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„Omikron geht steil“, KW 52 in Genomsequenzierung knapp 60%, in IfSG-Daten (KW 1) &gt;70%, (Delta entsprechend bei 30%)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Übermittelte Omikron-Fälle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Anzahl übermittelter Omikron-Fälle: 118.298 (Stand 12.01.22),75,6 Fälle/100.000 EW, geographische Verteilung. Landkarte verdunkelt sich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Beschreibung der übermittelten Fälle</w:t>
            </w:r>
          </w:p>
          <w:p>
            <w:pPr>
              <w:pStyle w:val="Liste3"/>
            </w:pPr>
            <w:r>
              <w:t xml:space="preserve">Hospitalisierungsrate, Verstorbenenrate und Reinfektionsrate sind gering 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41% mit vollständiger Impfung, davon &gt;60% mit Auffrischung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Trendmodell: Break-Even-Punkt (Omikron=Delta) wurde am 3./4.01.2022 überschritten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Hinweis: Bislang keine Verbreitung von B.1.640.* in Deutschland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Frage: Könnte nun der tägliche Omikron-Bericht eingestellt werden?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r>
              <w:rPr>
                <w:b/>
                <w:i/>
                <w:lang w:val="de-DE"/>
              </w:rPr>
              <w:t>ToDo:</w:t>
            </w:r>
            <w:r>
              <w:rPr>
                <w:i/>
                <w:lang w:val="de-DE"/>
              </w:rPr>
              <w:t xml:space="preserve"> Bericht soll bitte noch bis nächste Woche weitererstellt werden, dann kann er nach vorheriger Rücksprache/Kommunikation eingestellt werden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Überblick SARS-CoV-2_Genomsequenzen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Mehr als 2000 Sequenzierungen, davon &gt; 700 in der Stichprobe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Omikron-Anteil in der letzten Woche: 50%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Die kumulative Wachstumskurve von Omikron bei der Verdrängung von Delta hat die Kurve von Alpha bei der Verdrängung des Wildtyps überholt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>Diskussion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Frage: Laut dän. Studie finden 30% der Übertragungen in Privathaushalten statt. Auch hinter jedem infizierten Schüler steht ggf.   ein infizierter Haushalt. Welche Präventionsmaßnahmen sind möglich?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Zustimmung: Auch in NL ungebremstes Wachstum da keine Einschränkungen im privaten Umfeld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Es sollte informiert werden: Private Kontakte reduzieren, Narrativ, dass Kinder keine Rolle in der Pandemieentwicklung spielen sollte umgeschrieben werden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Zusätzliche Maskenempfehlung: Bei Infektionsfall sollte auch im privaten Haushalt möglichst durchgehend und auch von Kindern eine med. Maske getragen werden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Appellieren: bei ARE-Symptomatik eines Mitglieds sollte der ganze Haushalt 5-7 Tage zuhause bleiben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7-Tage-Inzidenzen nach Altersgruppen: Höchste Inzidenzen &gt;1000/100.000 EW liegen bei jungen Erwachsenen (20-29Jährige), bei 30-39Jährigen etwas niedriger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Daten zu Omikron bei Jugendlichen wären wünschenswert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Haushalte sollten vermeiden, eine Infektion nach außen zu tragen, insbesondere vulnerable Personen meiden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r>
              <w:rPr>
                <w:b/>
                <w:i/>
                <w:lang w:val="de-DE"/>
              </w:rPr>
              <w:t>ToDo</w:t>
            </w:r>
            <w:r>
              <w:rPr>
                <w:i/>
                <w:lang w:val="de-DE"/>
              </w:rPr>
              <w:t>: Anregungen bitte  aufnehmen, Appell an Familien, bei Symptomatik geschlossen zuhause zu bleiben, vulnerable Personen zu meiden und auch im Privathaushalt</w:t>
            </w:r>
            <w:ins w:id="3" w:author="Brunke, Melanie" w:date="2022-01-13T06:12:00Z">
              <w:r>
                <w:rPr>
                  <w:i/>
                  <w:lang w:val="de-DE"/>
                </w:rPr>
                <w:t xml:space="preserve"> situationsbezogen</w:t>
              </w:r>
            </w:ins>
            <w:del w:id="4" w:author="Brunke, Melanie" w:date="2022-01-13T06:12:00Z">
              <w:r>
                <w:rPr>
                  <w:i/>
                  <w:lang w:val="de-DE"/>
                </w:rPr>
                <w:delText xml:space="preserve"> </w:delText>
              </w:r>
            </w:del>
            <w:r>
              <w:rPr>
                <w:i/>
                <w:lang w:val="de-DE"/>
              </w:rPr>
              <w:t>eine Maske zu tragen</w:t>
            </w:r>
            <w:ins w:id="5" w:author="Brunke, Melanie" w:date="2022-01-13T06:11:00Z">
              <w:r>
                <w:rPr>
                  <w:i/>
                  <w:lang w:val="de-DE"/>
                </w:rPr>
                <w:t xml:space="preserve"> wenn ein Infektionsfall auftritt. Eine zeitliche/</w:t>
              </w:r>
            </w:ins>
            <w:r>
              <w:rPr>
                <w:i/>
                <w:lang w:val="de-DE"/>
              </w:rPr>
              <w:t xml:space="preserve"> </w:t>
            </w:r>
            <w:ins w:id="6" w:author="Brunke, Melanie" w:date="2022-01-13T06:12:00Z">
              <w:r>
                <w:rPr>
                  <w:i/>
                  <w:lang w:val="de-DE"/>
                </w:rPr>
                <w:t>räumliche Trennung bleibt weiterhin grundlegend.</w:t>
              </w:r>
            </w:ins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 xml:space="preserve">Frage an M. Fischer: Welche Daten werden für die SPoCK-Prognose herangezogen? 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Modellierung wird in Freiburg (Universitätsklinikum Freiburg, IMBI) durchgeführt, Beobachtungen der letzten zwei Wochen werden gelernt, auch sich ändernde Muster werden erkannt/gelernt und einbezogen, zu Beginn einer Musteränderung dauert es etwas, bis ausreichend Daten vorliegen, so dass eine zuverlässige Prognose abgeleitet werden kann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Frage an M. Fischer: Durch wen und wie ist der Begriff COVID-Symptomatik definiert?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 xml:space="preserve">Bei Erwachsenen gilt die ursprüngliche Definition. Patient*innen die bei Aufnahme auf ITS PCR positiv sind werden gezählt, da die Infektion Verlauf und </w:t>
            </w:r>
            <w:r>
              <w:rPr>
                <w:lang w:val="de-DE"/>
              </w:rPr>
              <w:lastRenderedPageBreak/>
              <w:t>Genesungsprozess auch bei anderen Grunderkrankungen beeinflusst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lang w:val="de-DE"/>
              </w:rPr>
            </w:pPr>
            <w:r>
              <w:rPr>
                <w:lang w:val="de-DE"/>
              </w:rPr>
              <w:t>Bei Kindern wurde bisher von den pädiatrischen Fachgesellschaften definiert, es wird jetzt von pädiatrischer Seite aber gewünscht, dass unterschieden wird, um Zufallsbefunde zu erkennen</w:t>
            </w:r>
          </w:p>
          <w:p>
            <w:pPr>
              <w:pStyle w:val="Liste2"/>
              <w:numPr>
                <w:ilvl w:val="0"/>
                <w:numId w:val="8"/>
              </w:numPr>
              <w:ind w:left="901"/>
              <w:rPr>
                <w:b/>
                <w:i/>
                <w:lang w:val="de-DE"/>
              </w:rPr>
            </w:pPr>
            <w:r>
              <w:rPr>
                <w:lang w:val="de-DE"/>
              </w:rPr>
              <w:t>Bisher gibt es keinen Hinweis, dass finanzielle Interessen hierbei eine Rolle spielen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(Diercke) 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MF 4 (Fischer)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 (Seifried)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37 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36 (Kröger)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MF2 (Semmler)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P1 (Leuker)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10"/>
              </w:numPr>
              <w:ind w:left="476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  <w:rPr>
                <w:b/>
              </w:rPr>
            </w:pPr>
            <w:r>
              <w:rPr>
                <w:b/>
              </w:rPr>
              <w:t xml:space="preserve">Anpassung der Risikobewertung an die aktuelle Situation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rPr>
                <w:i/>
              </w:rPr>
            </w:pPr>
            <w:r>
              <w:rPr>
                <w:b/>
                <w:i/>
              </w:rPr>
              <w:t>ToDo:</w:t>
            </w:r>
            <w:r>
              <w:rPr>
                <w:i/>
              </w:rPr>
              <w:t xml:space="preserve"> Dokument soll im Krisenstab zirkuliert und in der Krisenstabssitzung am Freitag, 14.01.2022 freigegeben werden</w:t>
            </w:r>
          </w:p>
          <w:p>
            <w:pPr>
              <w:pStyle w:val="Liste1"/>
              <w:numPr>
                <w:ilvl w:val="0"/>
                <w:numId w:val="0"/>
              </w:numPr>
              <w:rPr>
                <w:b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FG 38 (Rexroth) 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mont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 xml:space="preserve">. Vorbereitung, 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mittw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>. Nachbereitung)</w:t>
            </w:r>
          </w:p>
          <w:p>
            <w:pPr>
              <w:pStyle w:val="Liste1"/>
            </w:pPr>
            <w:r>
              <w:t xml:space="preserve">Nicht berichtet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Frage 1: Welches Veröffentlichungsdatum ist für die Empfehlungen zur Kontaktpersonen-Nachverfolgung/Anordnung von Quarantäne geplant?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Voraussichtlich der 15.01.2022 (sicher nicht vor dem 14, 01.2022)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Frage 2: Die Bund/Länder-beschlüsse fokussieren stark auf FFP2-Masken in ÖPNV und Einzelhandel. Gibt es dazu eine wissenschaftliche Begründung/Rechtfertigung, ggf. speziell für Omikron? </w:t>
            </w:r>
          </w:p>
          <w:p>
            <w:pPr>
              <w:pStyle w:val="Liste2"/>
              <w:rPr>
                <w:b/>
                <w:bCs/>
                <w:lang w:val="de-DE"/>
              </w:rPr>
            </w:pPr>
            <w:r>
              <w:rPr>
                <w:lang w:val="de-DE"/>
              </w:rPr>
              <w:t>Antwort: Die FAQ „</w:t>
            </w:r>
            <w:r>
              <w:rPr>
                <w:bCs/>
                <w:lang w:val="de-DE"/>
              </w:rPr>
              <w:t>Was ist beim Tragen von medizinischen Masken zur Infektionsprävention von COVID-19 in der Öffentlichkeit zu beachten?“ (</w:t>
            </w:r>
            <w:r>
              <w:fldChar w:fldCharType="begin"/>
            </w:r>
            <w:r>
              <w:rPr>
                <w:lang w:val="de-DE"/>
                <w:rPrChange w:id="7" w:author="Brunke, Melanie" w:date="2022-01-13T06:11:00Z">
                  <w:rPr/>
                </w:rPrChange>
              </w:rPr>
              <w:instrText xml:space="preserve"> HYPERLINK "http://www.rki.de/covid-19-faq" </w:instrText>
            </w:r>
            <w:r>
              <w:fldChar w:fldCharType="separate"/>
            </w:r>
            <w:r>
              <w:rPr>
                <w:rStyle w:val="Hyperlink"/>
                <w:bCs/>
                <w:lang w:val="de-DE"/>
              </w:rPr>
              <w:t>www.rki.de/covid-19-faq</w:t>
            </w:r>
            <w:r>
              <w:rPr>
                <w:rStyle w:val="Hyperlink"/>
                <w:bCs/>
                <w:lang w:val="de-DE"/>
              </w:rPr>
              <w:fldChar w:fldCharType="end"/>
            </w:r>
            <w:r>
              <w:rPr>
                <w:bCs/>
                <w:lang w:val="de-DE"/>
              </w:rPr>
              <w:t>) wurde am 20.12.2021 überarbeitet und enthält aktuellen Stand und Position des RKI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2"/>
              <w:numPr>
                <w:ilvl w:val="1"/>
                <w:numId w:val="15"/>
              </w:numPr>
              <w:ind w:left="1043"/>
              <w:rPr>
                <w:lang w:val="de-DE"/>
              </w:rPr>
            </w:pPr>
            <w:r>
              <w:rPr>
                <w:lang w:val="de-DE"/>
              </w:rPr>
              <w:t>Freitag 14.01.2022 findet wieder eine BPK statt</w:t>
            </w:r>
          </w:p>
          <w:p>
            <w:pPr>
              <w:pStyle w:val="Liste2"/>
              <w:numPr>
                <w:ilvl w:val="1"/>
                <w:numId w:val="15"/>
              </w:numPr>
              <w:ind w:left="1043"/>
              <w:rPr>
                <w:lang w:val="de-DE"/>
              </w:rPr>
            </w:pPr>
            <w:r>
              <w:rPr>
                <w:lang w:val="de-DE"/>
              </w:rPr>
              <w:t>Das Presse-Hintergrundgespräch zur Zuverlässigkeit von Meldedaten ist für kommenden Mittwoch, 19.01.2022 geplant</w:t>
            </w:r>
          </w:p>
          <w:p>
            <w:pPr>
              <w:pStyle w:val="Liste2"/>
              <w:numPr>
                <w:ilvl w:val="1"/>
                <w:numId w:val="15"/>
              </w:numPr>
              <w:ind w:left="1043"/>
              <w:rPr>
                <w:lang w:val="de-DE"/>
              </w:rPr>
            </w:pPr>
            <w:r>
              <w:rPr>
                <w:lang w:val="de-DE"/>
              </w:rPr>
              <w:t>Presse-Information zur Veröffentlichung der DIVI-Daten zum Impfstatus ist für dem 13.01.2022 vorgesehen</w:t>
            </w:r>
          </w:p>
          <w:p>
            <w:pPr>
              <w:pStyle w:val="Liste2"/>
              <w:numPr>
                <w:ilvl w:val="1"/>
                <w:numId w:val="15"/>
              </w:numPr>
              <w:ind w:left="1043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Als Twitterbotschaft geplant: </w:t>
            </w:r>
            <w:ins w:id="8" w:author="von Berenberg-Gossler, Petra" w:date="2022-01-13T09:22:00Z">
              <w:r>
                <w:rPr>
                  <w:lang w:val="de-DE"/>
                </w:rPr>
                <w:t>Appell zur Absonderung des ganzen Haushaltes bei einem ARE-Fall in der Familie und aus dem Wochenbericht über Twitter zu verstärken.</w:t>
              </w:r>
            </w:ins>
            <w:del w:id="9" w:author="von Berenberg-Gossler, Petra" w:date="2022-01-13T09:23:00Z">
              <w:r>
                <w:rPr>
                  <w:lang w:val="de-DE"/>
                  <w:rPrChange w:id="10" w:author="von Berenberg-Gossler, Petra" w:date="2022-01-13T09:38:00Z">
                    <w:rPr>
                      <w:highlight w:val="yellow"/>
                      <w:lang w:val="de-DE"/>
                    </w:rPr>
                  </w:rPrChange>
                </w:rPr>
                <w:delText>………………………………..</w:delText>
              </w:r>
            </w:del>
            <w:r>
              <w:rPr>
                <w:lang w:val="de-DE"/>
                <w:rPrChange w:id="11" w:author="von Berenberg-Gossler, Petra" w:date="2022-01-13T09:38:00Z">
                  <w:rPr>
                    <w:highlight w:val="yellow"/>
                    <w:lang w:val="de-DE"/>
                  </w:rPr>
                </w:rPrChange>
              </w:rPr>
              <w:t xml:space="preserve"> 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2"/>
              <w:rPr>
                <w:i/>
                <w:lang w:val="de-DE"/>
              </w:rPr>
            </w:pPr>
            <w:r>
              <w:rPr>
                <w:lang w:val="de-DE"/>
              </w:rPr>
              <w:t xml:space="preserve">Zwei Themen sind in Bearbeitung, in direktem Kontakt mit den entsprechenden Fachabteilungen: </w:t>
            </w:r>
          </w:p>
          <w:p>
            <w:pPr>
              <w:pStyle w:val="Liste3"/>
              <w:rPr>
                <w:i/>
              </w:rPr>
            </w:pPr>
            <w:r>
              <w:t xml:space="preserve">VOC (mit S. Kröger, FG 36) </w:t>
            </w:r>
          </w:p>
          <w:p>
            <w:pPr>
              <w:pStyle w:val="Liste3"/>
              <w:rPr>
                <w:i/>
              </w:rPr>
            </w:pPr>
            <w:r>
              <w:t xml:space="preserve">Gesprächskarten zur Frage „Wie gehe ich mit Impfgegnern um“ (in Koop. mit der Universität Erfurt) </w:t>
            </w:r>
          </w:p>
          <w:p>
            <w:pPr>
              <w:pStyle w:val="Liste2"/>
              <w:rPr>
                <w:i/>
                <w:lang w:val="de-DE"/>
              </w:rPr>
            </w:pPr>
            <w:r>
              <w:rPr>
                <w:lang w:val="de-DE"/>
              </w:rPr>
              <w:t>Rückfrage zum Thema Masken im Haushalt: Sollen diese nur bei Außenkontakten getragen werden?</w:t>
            </w:r>
          </w:p>
          <w:p>
            <w:pPr>
              <w:pStyle w:val="Liste3"/>
            </w:pPr>
            <w:r>
              <w:t>Tritt im Haushalt ein Fall auf, dann auch innerhalb des Haushalts</w:t>
            </w:r>
          </w:p>
          <w:p>
            <w:pPr>
              <w:pStyle w:val="Liste2"/>
              <w:rPr>
                <w:ins w:id="12" w:author="von Berenberg-Gossler, Petra" w:date="2022-01-13T09:35:00Z"/>
                <w:lang w:val="de-DE"/>
              </w:rPr>
            </w:pPr>
            <w:bookmarkStart w:id="13" w:name="_Hlk92903816"/>
            <w:r>
              <w:rPr>
                <w:lang w:val="de-DE"/>
                <w:rPrChange w:id="14" w:author="von Berenberg-Gossler, Petra" w:date="2022-01-13T09:38:00Z">
                  <w:rPr>
                    <w:highlight w:val="yellow"/>
                    <w:lang w:val="de-DE"/>
                  </w:rPr>
                </w:rPrChange>
              </w:rPr>
              <w:t xml:space="preserve">Zwischenfrage (Buda): Soll im Wochenbericht eine </w:t>
            </w:r>
            <w:r>
              <w:rPr>
                <w:lang w:val="de-DE"/>
              </w:rPr>
              <w:t xml:space="preserve">stärkere Ausrichtung auf die </w:t>
            </w:r>
            <w:proofErr w:type="spellStart"/>
            <w:r>
              <w:rPr>
                <w:lang w:val="de-DE"/>
              </w:rPr>
              <w:t>syndromische</w:t>
            </w:r>
            <w:proofErr w:type="spellEnd"/>
            <w:r>
              <w:rPr>
                <w:lang w:val="de-DE"/>
              </w:rPr>
              <w:t xml:space="preserve"> Surveillance erfolgen? </w:t>
            </w:r>
          </w:p>
          <w:p>
            <w:pPr>
              <w:pStyle w:val="Liste2"/>
              <w:rPr>
                <w:lang w:val="de-DE"/>
                <w:rPrChange w:id="15" w:author="von Berenberg-Gossler, Petra" w:date="2022-01-13T09:38:00Z">
                  <w:rPr>
                    <w:highlight w:val="yellow"/>
                    <w:lang w:val="de-DE"/>
                  </w:rPr>
                </w:rPrChange>
              </w:rPr>
            </w:pPr>
            <w:ins w:id="16" w:author="von Berenberg-Gossler, Petra" w:date="2022-01-13T09:35:00Z">
              <w:r>
                <w:rPr>
                  <w:lang w:val="de-DE"/>
                </w:rPr>
                <w:t>D</w:t>
              </w:r>
            </w:ins>
            <w:del w:id="17" w:author="von Berenberg-Gossler, Petra" w:date="2022-01-13T09:35:00Z">
              <w:r>
                <w:rPr>
                  <w:lang w:val="de-DE"/>
                </w:rPr>
                <w:delText>d</w:delText>
              </w:r>
            </w:del>
            <w:r>
              <w:rPr>
                <w:lang w:val="de-DE"/>
              </w:rPr>
              <w:t xml:space="preserve">as soll nächste Woche </w:t>
            </w:r>
            <w:del w:id="18" w:author="von Berenberg-Gossler, Petra" w:date="2022-01-13T09:38:00Z">
              <w:r>
                <w:rPr>
                  <w:lang w:val="de-DE"/>
                </w:rPr>
                <w:delText>erfolgen</w:delText>
              </w:r>
            </w:del>
            <w:del w:id="19" w:author="von Berenberg-Gossler, Petra" w:date="2022-01-13T09:35:00Z">
              <w:r>
                <w:rPr>
                  <w:lang w:val="de-DE"/>
                </w:rPr>
                <w:delText>,</w:delText>
              </w:r>
            </w:del>
            <w:ins w:id="20" w:author="von Berenberg-Gossler, Petra" w:date="2022-01-13T09:38:00Z">
              <w:r>
                <w:rPr>
                  <w:lang w:val="de-DE"/>
                </w:rPr>
                <w:t>geplant werden</w:t>
              </w:r>
            </w:ins>
            <w:r>
              <w:rPr>
                <w:lang w:val="de-DE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proofErr w:type="spellStart"/>
            <w:r>
              <w:rPr>
                <w:i/>
                <w:lang w:val="de-DE"/>
                <w:rPrChange w:id="21" w:author="von Berenberg-Gossler, Petra" w:date="2022-01-13T09:38:00Z">
                  <w:rPr>
                    <w:i/>
                    <w:highlight w:val="yellow"/>
                    <w:lang w:val="de-DE"/>
                  </w:rPr>
                </w:rPrChange>
              </w:rPr>
              <w:t>ToDo</w:t>
            </w:r>
            <w:proofErr w:type="spellEnd"/>
            <w:r>
              <w:rPr>
                <w:i/>
                <w:lang w:val="de-DE"/>
                <w:rPrChange w:id="22" w:author="von Berenberg-Gossler, Petra" w:date="2022-01-13T09:38:00Z">
                  <w:rPr>
                    <w:i/>
                    <w:highlight w:val="yellow"/>
                    <w:lang w:val="de-DE"/>
                  </w:rPr>
                </w:rPrChange>
              </w:rPr>
              <w:t xml:space="preserve">: In den </w:t>
            </w:r>
            <w:del w:id="23" w:author="von Berenberg-Gossler, Petra" w:date="2022-01-13T09:39:00Z">
              <w:r>
                <w:rPr>
                  <w:i/>
                  <w:lang w:val="de-DE"/>
                  <w:rPrChange w:id="24" w:author="von Berenberg-Gossler, Petra" w:date="2022-01-13T09:38:00Z">
                    <w:rPr>
                      <w:i/>
                      <w:highlight w:val="yellow"/>
                      <w:lang w:val="de-DE"/>
                    </w:rPr>
                  </w:rPrChange>
                </w:rPr>
                <w:delText xml:space="preserve"> </w:delText>
              </w:r>
            </w:del>
            <w:r>
              <w:rPr>
                <w:i/>
                <w:lang w:val="de-DE"/>
                <w:rPrChange w:id="25" w:author="von Berenberg-Gossler, Petra" w:date="2022-01-13T09:38:00Z">
                  <w:rPr>
                    <w:i/>
                    <w:highlight w:val="yellow"/>
                    <w:lang w:val="de-DE"/>
                  </w:rPr>
                </w:rPrChange>
              </w:rPr>
              <w:t xml:space="preserve">Wochenbericht sollen </w:t>
            </w:r>
            <w:ins w:id="26" w:author="von Berenberg-Gossler, Petra" w:date="2022-01-13T09:39:00Z">
              <w:r>
                <w:rPr>
                  <w:i/>
                  <w:lang w:val="de-DE"/>
                </w:rPr>
                <w:t>vo</w:t>
              </w:r>
            </w:ins>
            <w:r>
              <w:rPr>
                <w:i/>
                <w:lang w:val="de-DE"/>
                <w:rPrChange w:id="27" w:author="von Berenberg-Gossler, Petra" w:date="2022-01-13T09:38:00Z">
                  <w:rPr>
                    <w:i/>
                    <w:highlight w:val="yellow"/>
                    <w:lang w:val="de-DE"/>
                  </w:rPr>
                </w:rPrChange>
              </w:rPr>
              <w:t xml:space="preserve">rbereitende Anmerkungen zur zukünftigen verstärkten Ausrichtung auf die </w:t>
            </w:r>
            <w:proofErr w:type="spellStart"/>
            <w:r>
              <w:rPr>
                <w:i/>
                <w:lang w:val="de-DE"/>
                <w:rPrChange w:id="28" w:author="von Berenberg-Gossler, Petra" w:date="2022-01-13T09:38:00Z">
                  <w:rPr>
                    <w:i/>
                    <w:highlight w:val="yellow"/>
                    <w:lang w:val="de-DE"/>
                  </w:rPr>
                </w:rPrChange>
              </w:rPr>
              <w:t>syndromische</w:t>
            </w:r>
            <w:proofErr w:type="spellEnd"/>
            <w:r>
              <w:rPr>
                <w:i/>
                <w:lang w:val="de-DE"/>
                <w:rPrChange w:id="29" w:author="von Berenberg-Gossler, Petra" w:date="2022-01-13T09:38:00Z">
                  <w:rPr>
                    <w:i/>
                    <w:highlight w:val="yellow"/>
                    <w:lang w:val="de-DE"/>
                  </w:rPr>
                </w:rPrChange>
              </w:rPr>
              <w:t xml:space="preserve"> Surveillance aufgenommen werden </w:t>
            </w:r>
          </w:p>
          <w:bookmarkEnd w:id="13"/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(Rückle)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(Wenchel),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 (Leuker)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  <w:rPrChange w:id="30" w:author="von Berenberg-Gossler, Petra" w:date="2022-01-13T09:37:00Z">
                  <w:rPr>
                    <w:sz w:val="22"/>
                    <w:szCs w:val="22"/>
                  </w:rPr>
                </w:rPrChange>
              </w:rPr>
            </w:pPr>
            <w:r>
              <w:rPr>
                <w:i/>
                <w:sz w:val="22"/>
                <w:szCs w:val="22"/>
                <w:rPrChange w:id="31" w:author="von Berenberg-Gossler, Petra" w:date="2022-01-13T09:37:00Z">
                  <w:rPr>
                    <w:sz w:val="22"/>
                    <w:szCs w:val="22"/>
                  </w:rPr>
                </w:rPrChange>
              </w:rPr>
              <w:t xml:space="preserve">Buda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Nicht besprochen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  <w:rPr>
                <w:b/>
              </w:rPr>
            </w:pPr>
            <w:r>
              <w:t>Nicht besprochen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b/>
                <w:i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Anpassung KPM-Papier (auch. int. KoNa), Umsetzung MPK-Beschlüsse Quarantäne und Isolation, Entlassmanagement und Definition Genesenen-Status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Heute, 12.01.2022, findet um 13:30 eine Besprechung mit BMG zur Definition des Genesenen-Status statt, Teilnehmende Rexroth, Harder, Buchholz, Schaade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 der Krisenstabssitzung deshalb nur informative Hinweise zum Papier 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Anpassungen im KoNa-Papier werden nötig (internationale KoNa-Verfolgung ist nicht mehr empfohlen)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Definitionen in der Tabelle, die in der MPK erstellt wurde, weichen von der Mantelverordnung ab (z.B. Rechtsrahmen verlangt Orientierung an Testdatum, MPK orientiert sich an Symptomatik)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Verkürzung des Genesenen-Status von 6 auf 3 Monate bringt akute Änderung für viele Personen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r>
              <w:rPr>
                <w:i/>
                <w:lang w:val="de-DE"/>
              </w:rPr>
              <w:lastRenderedPageBreak/>
              <w:t xml:space="preserve">ToDo: Für die fachliche Umsetzung (auch in den digitalen Projekten) bitte eine Aufgabe vergeben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 der Mantelverordnung wird auf RKI und PEI verwiesen, diverse Konstellationen (geimpft-infiziert in unterschiedlicher Anzahl und Reihenfolge) müssen abgebildet werden, in der AGI wurde der Wunsch nach einer Tabelle geäußert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 xml:space="preserve"> Hinweis Harder: STIKO bietet bereits eine solche Tabelle (Tabelle 5)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Vorschlag: Durchgemachte Infektion zählt wie eine Impfung, trüge zur Verständlichkeit bei, wird vom Minister abgelehnt, da Studiendaten darauf hinweisen, dass AK-Status bei Genesenen mit einer Impfung sehr gut ist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Janssen-Impfung sollte als eine Impfung gelten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Diese Vorschläge entsprechen der Tabelle 5 der STIKO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Frage: Zählung ab Symptombeginn oder ab PCR?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Am präzisesten ist ab Abnahmedatum der Probe, die zu einem positiven Befund geführt hat zu zählen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Genesenen-Status ab wann? BMG befürwortet 14-Tage-Frist, Datenlage erlaubt allenfalls 21 Tage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bisherigen STIKO-Empfehlungen taucht nur eine 28-Tage Frist auf, 21-Tage wären vollkommen neu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Auch im Zusammenhang mit Post-COVID- und Long-COVID-Syndromen sind jeweils 4-Wochen-Fristen eingeführt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 Gründen der Konsistenz und Übersichtlichkeit sollte für 28 Tage argumentiert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7-Tage-Quarantäne mit verpflichtendem PCR (quantitativ) für KRITIS-Personal wird von den Ländern kritisch beurteilt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Labore werden die Proben nicht nach Bedarf an Ct-Werten sortieren können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Alle anderen können sich mit AG-Test freitesten, aber alternative Vorschläge wie bspw. 2 AG-Tests für KRITIS wurden nicht angenommen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Hinweis: CT-Wert spielt nur bei der Entlassung aus der Isolation eine Rolle (mit der sorgfältig umgegangen werden muss) nicht bei der Entlassung aus der Quarantäne, hier muss der Test negativ sein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Frage: Ab wann kann ein positiver AG-Test für den Genesenen-Nachweis herangezogen werden. Noch hält das RKI am PCR als Goldstandard fest, sollte sich aber Gedanken zu dieser Frage machen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 einigen Laboren wird es sehr bald zum Deckelungs-Effekt wegen zu hohen Probenaufkommens kommen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Wenn der AG-Test akzeptiert wird, wird auch der AK-Test als ausreichender Nachweis gefordert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Asymptomatisch Infizierte bilden häufig keine AK, alleinige Genesung führt darüber hinaus nicht zu belastbarer Immunisierung, nur in Kombination mit 1 Impfung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Fazit: Kompromisslinie liegt bei AG-Test +Symptomatik, AK-Test als Nachweis soll weiterhin abgelehnt werden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>Diskussion zum Thema Impfpflicht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b/>
                <w:lang w:val="de-DE"/>
              </w:rPr>
            </w:pP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Hinweis: Mit diesem Thema soll wahrscheinlich der Expertenrat beauftragt werden, der Themen, die in der Zuständigkeit anderen Gremien liegen, eigentlich ungern aufnimmt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RKI-Position war bisher die Befürwortung einer Impfplicht ab 18 Jahre (ohne weitere Überlegungen Stellungnahme zu Sanktionen), gibt es Gegenargumente?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Umsetzung ist kompliziert: Impfregister? Über Meldeämter? Über Krankenkassen?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Impfung soll individuellen Schaden abwenden und Krankheitslast im Gesundheitswesen reduzieren, Omikron hat diesbezüglich einiges verändert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Verminderung der Transmission durch Impfung ist bei Omikron gering, die Verhinderung schwerer Verläufe jedoch sehr gut gegeben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Ein angepasster Impfstoff könnte die Wirkung auf die Transmission verbessern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Kontrolle/Sanktionen sind schwierig, Sanktionen sollten locker gehandhabt werden, ggf. ohne zentrale Erfassung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Cosmo-Daten zeigen, dass viele Ungeimpfte sich nicht impfen lassen wollen, diese sollten vor sich selbst beschützt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Menschen zu Ihrem eigenen Wohl zu etwas zu zwingen, ist eher paternalistischer Ansatz, besser Empowerment (PH-Grundgedanke)?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Impfung kommt für Omikron-Welle zu spät, aber auch danach wird keine Grundimmunität in der Gesamtbevölkerung vorhanden sein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Insgesamt überwiegen die positiven Aspekte der Impfung, Geimpfte sind in jedem Fall besser geschützt als Ungeimpfte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Auch an Long COVID (bzw. die Verhinderung) sollte gedacht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Kontrollwesen: „Das Bessere ist der Feind des Guten“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Erwartung an RKI ist: Transparenz bezüglich der Entscheidungsgrundlagen und -kriterien. Das Institut sollte keine Haltung zur Impfung einnehmen, sondern transparent die Grundlagen und mögliche Entscheidungskriterien kommunizieren (Beispiel Pockenschutzimpfung: Möglichkeit der Eradikation durch Impfflicht, allerdings umfänglicher Immunschutz durch Impfung)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Wichtige Diskussion, RKI sollte zusätzliche Kriterien und Entscheidungsgrundlagen liefern, Entscheidung wird, sollte die Lage endemisch werden, sehr schwierig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ind w:left="57"/>
              <w:rPr>
                <w:i/>
              </w:rPr>
            </w:pPr>
            <w:r>
              <w:rPr>
                <w:b/>
                <w:i/>
              </w:rPr>
              <w:t>ToDo:</w:t>
            </w:r>
            <w:r>
              <w:rPr>
                <w:i/>
              </w:rPr>
              <w:t xml:space="preserve"> FG 33 nimmt die Inhalte und Anregungen dieser Diskussion in die fachgebietsinternen Beratungen auf  </w:t>
            </w:r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VPräs, Rexroth, Harder,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FG 32 (Benzler)</w:t>
            </w:r>
          </w:p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FG 21 (Schmich)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Scheidt-Nave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Seifried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Rexroth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Mielke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besprochen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Labordiagnostik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2"/>
            </w:pPr>
            <w:r>
              <w:lastRenderedPageBreak/>
              <w:t>FG17</w:t>
            </w:r>
          </w:p>
          <w:p>
            <w:pPr>
              <w:pStyle w:val="Liste1"/>
            </w:pPr>
            <w:r>
              <w:t>Nicht besprochen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1"/>
            </w:pPr>
            <w:r>
              <w:t>Nicht besprochen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Klinisches Management/Entlassungsmanagement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>Siehe unter „Strategie“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Maßnahmen zum Infektionsschutz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  <w:rPr>
                <w:i/>
              </w:rPr>
            </w:pPr>
            <w:r>
              <w:t>Nicht besprochen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FG14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 xml:space="preserve">Surveillance </w:t>
            </w:r>
            <w:r>
              <w:rPr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>Nicht besprochen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besprochen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besprochen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Nicht besprochen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Freitag, 14.01.2021, 11:00 Uhr, via </w:t>
            </w:r>
            <w:proofErr w:type="spellStart"/>
            <w:r>
              <w:t>Webex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13:01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AAB"/>
    <w:multiLevelType w:val="hybridMultilevel"/>
    <w:tmpl w:val="A544A30E"/>
    <w:lvl w:ilvl="0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66140C"/>
    <w:multiLevelType w:val="hybridMultilevel"/>
    <w:tmpl w:val="73282D5A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C5A26"/>
    <w:multiLevelType w:val="hybridMultilevel"/>
    <w:tmpl w:val="04EC384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6EE2170"/>
    <w:multiLevelType w:val="hybridMultilevel"/>
    <w:tmpl w:val="0DBAD648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958545E"/>
    <w:multiLevelType w:val="hybridMultilevel"/>
    <w:tmpl w:val="C77C636E"/>
    <w:lvl w:ilvl="0" w:tplc="0407000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4A78A0"/>
    <w:multiLevelType w:val="hybridMultilevel"/>
    <w:tmpl w:val="E85E209E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4F6731C"/>
    <w:multiLevelType w:val="hybridMultilevel"/>
    <w:tmpl w:val="DFB480F8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B08AF"/>
    <w:multiLevelType w:val="hybridMultilevel"/>
    <w:tmpl w:val="8D4C3E40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7604F140">
      <w:start w:val="1"/>
      <w:numFmt w:val="bullet"/>
      <w:pStyle w:val="Liste3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B095C62"/>
    <w:multiLevelType w:val="hybridMultilevel"/>
    <w:tmpl w:val="1D98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A4DA2"/>
    <w:multiLevelType w:val="hybridMultilevel"/>
    <w:tmpl w:val="1E2265C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32824AA"/>
    <w:multiLevelType w:val="hybridMultilevel"/>
    <w:tmpl w:val="A65EE3DA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2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9"/>
  </w:num>
  <w:num w:numId="10">
    <w:abstractNumId w:val="13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unke, Melanie">
    <w15:presenceInfo w15:providerId="None" w15:userId="Brunke, Melanie"/>
  </w15:person>
  <w15:person w15:author="von Berenberg-Gossler, Petra">
    <w15:presenceInfo w15:providerId="None" w15:userId="von Berenberg-Gossler, Pet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7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70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9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3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4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2-01-12_Lage-AG\syndrom-ARE-SARI-COVID_bis_KW52_2021_f&#252;r-Krisenstab.pptx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2-01-12_Lage-AG\2022-01-11_Intensivregister_SPoCK.ppt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2-01-12_Lage-AG\VOC20220112_LageAG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2-01-12_Lage-AG\LageNational_2022-01-12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2-01-12_Lage-AG\Testzahlerfassung%20am%20RKI_2022_01-12.ppt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2-01-12_Lage-AG\syndrom-ARE-SARI-COVID_bis_KW52_2021_f&#252;r-Krisenstab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45C6-EEA5-4670-A770-03AEFEFA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2882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Ralf Dürrwald</cp:lastModifiedBy>
  <cp:revision>9</cp:revision>
  <cp:lastPrinted>2020-05-06T16:43:00Z</cp:lastPrinted>
  <dcterms:created xsi:type="dcterms:W3CDTF">2022-01-12T19:23:00Z</dcterms:created>
  <dcterms:modified xsi:type="dcterms:W3CDTF">2022-01-14T06:58:00Z</dcterms:modified>
</cp:coreProperties>
</file>