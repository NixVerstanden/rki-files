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16.02.2022,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 / Osamah Hamouda</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Esther-Maria Antão</w:t>
      </w:r>
    </w:p>
    <w:p>
      <w:pPr>
        <w:pStyle w:val="Listenabsatz"/>
        <w:numPr>
          <w:ilvl w:val="1"/>
          <w:numId w:val="2"/>
        </w:numPr>
        <w:spacing w:after="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1"/>
          <w:numId w:val="2"/>
        </w:numPr>
        <w:spacing w:after="0"/>
        <w:contextualSpacing w:val="0"/>
        <w:rPr>
          <w:sz w:val="22"/>
          <w:szCs w:val="22"/>
        </w:rPr>
      </w:pPr>
      <w:r>
        <w:rPr>
          <w:sz w:val="22"/>
          <w:szCs w:val="22"/>
        </w:rPr>
        <w:t>Udo Buchholz</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Christian Wittke (Protokoll)</w:t>
      </w:r>
    </w:p>
    <w:p>
      <w:pPr>
        <w:pStyle w:val="Listenabsatz"/>
        <w:numPr>
          <w:ilvl w:val="0"/>
          <w:numId w:val="3"/>
        </w:numPr>
        <w:spacing w:after="0"/>
        <w:contextualSpacing w:val="0"/>
        <w:rPr>
          <w:ins w:id="1" w:author="Niebank, Michaela" w:date="2022-02-17T12:52:00Z"/>
          <w:sz w:val="22"/>
          <w:szCs w:val="22"/>
        </w:rPr>
      </w:pPr>
      <w:ins w:id="2" w:author="Niebank, Michaela" w:date="2022-02-17T12:52:00Z">
        <w:r>
          <w:rPr>
            <w:sz w:val="22"/>
            <w:szCs w:val="22"/>
          </w:rPr>
          <w:t>ZBS7</w:t>
        </w:r>
      </w:ins>
    </w:p>
    <w:p>
      <w:pPr>
        <w:pStyle w:val="Listenabsatz"/>
        <w:numPr>
          <w:ilvl w:val="1"/>
          <w:numId w:val="3"/>
        </w:numPr>
        <w:spacing w:after="0"/>
        <w:contextualSpacing w:val="0"/>
        <w:rPr>
          <w:ins w:id="3" w:author="Niebank, Michaela" w:date="2022-02-17T12:52:00Z"/>
          <w:sz w:val="22"/>
          <w:szCs w:val="22"/>
        </w:rPr>
        <w:pPrChange w:id="4" w:author="Niebank, Michaela" w:date="2022-02-17T12:52:00Z">
          <w:pPr>
            <w:pStyle w:val="Listenabsatz"/>
            <w:numPr>
              <w:numId w:val="3"/>
            </w:numPr>
            <w:spacing w:after="0"/>
            <w:ind w:hanging="360"/>
            <w:contextualSpacing w:val="0"/>
          </w:pPr>
        </w:pPrChange>
      </w:pPr>
      <w:ins w:id="5" w:author="Niebank, Michaela" w:date="2022-02-17T12:52:00Z">
        <w:r>
          <w:rPr>
            <w:sz w:val="22"/>
            <w:szCs w:val="22"/>
          </w:rPr>
          <w:t>Christian Herzog</w:t>
        </w:r>
      </w:ins>
    </w:p>
    <w:p>
      <w:pPr>
        <w:pStyle w:val="Listenabsatz"/>
        <w:numPr>
          <w:ilvl w:val="1"/>
          <w:numId w:val="3"/>
        </w:numPr>
        <w:spacing w:after="0"/>
        <w:contextualSpacing w:val="0"/>
        <w:rPr>
          <w:ins w:id="6" w:author="Niebank, Michaela" w:date="2022-02-17T12:52:00Z"/>
          <w:sz w:val="22"/>
          <w:szCs w:val="22"/>
        </w:rPr>
        <w:pPrChange w:id="7" w:author="Niebank, Michaela" w:date="2022-02-17T12:52:00Z">
          <w:pPr>
            <w:pStyle w:val="Listenabsatz"/>
            <w:numPr>
              <w:numId w:val="3"/>
            </w:numPr>
            <w:spacing w:after="0"/>
            <w:ind w:hanging="360"/>
            <w:contextualSpacing w:val="0"/>
          </w:pPr>
        </w:pPrChange>
      </w:pPr>
      <w:ins w:id="8" w:author="Niebank, Michaela" w:date="2022-02-17T12:52:00Z">
        <w:r>
          <w:rPr>
            <w:sz w:val="22"/>
            <w:szCs w:val="22"/>
          </w:rPr>
          <w:t>Michaela Niebank</w:t>
        </w:r>
      </w:ins>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1"/>
          <w:numId w:val="2"/>
        </w:numPr>
        <w:spacing w:after="0"/>
        <w:contextualSpacing w:val="0"/>
        <w:rPr>
          <w:sz w:val="22"/>
          <w:szCs w:val="22"/>
        </w:rPr>
      </w:pPr>
      <w:proofErr w:type="spellStart"/>
      <w:r>
        <w:rPr>
          <w:sz w:val="22"/>
          <w:szCs w:val="22"/>
        </w:rPr>
        <w:t>Mikheil</w:t>
      </w:r>
      <w:proofErr w:type="spellEnd"/>
      <w:r>
        <w:rPr>
          <w:sz w:val="22"/>
          <w:szCs w:val="22"/>
        </w:rPr>
        <w:t xml:space="preserve"> </w:t>
      </w:r>
      <w:proofErr w:type="spellStart"/>
      <w:r>
        <w:rPr>
          <w:sz w:val="22"/>
          <w:szCs w:val="22"/>
        </w:rPr>
        <w:t>Popkhadze</w:t>
      </w:r>
      <w:proofErr w:type="spellEnd"/>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 xml:space="preserve">Andrea </w:t>
      </w:r>
      <w:proofErr w:type="spellStart"/>
      <w:r>
        <w:rPr>
          <w:color w:val="000000" w:themeColor="text1"/>
          <w:sz w:val="22"/>
          <w:szCs w:val="22"/>
        </w:rPr>
        <w:t>Rückle</w:t>
      </w:r>
      <w:proofErr w:type="spellEnd"/>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2"/>
            </w:pPr>
            <w:r>
              <w:t>(nicht berichtet)</w:t>
            </w:r>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4" w:history="1">
              <w:proofErr w:type="spellStart"/>
              <w:r>
                <w:rPr>
                  <w:rStyle w:val="Hyperlink"/>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12.800.135 (+219.972), davon 120.467 (+247) Todesfälle </w:t>
            </w:r>
          </w:p>
          <w:p>
            <w:pPr>
              <w:pStyle w:val="Liste2"/>
              <w:rPr>
                <w:lang w:val="de-DE"/>
              </w:rPr>
            </w:pPr>
            <w:r>
              <w:rPr>
                <w:lang w:val="de-DE"/>
              </w:rPr>
              <w:t xml:space="preserve">7-Tage-Inzidenz:  1.401/100.000 </w:t>
            </w:r>
            <w:proofErr w:type="spellStart"/>
            <w:r>
              <w:rPr>
                <w:lang w:val="de-DE"/>
              </w:rPr>
              <w:t>Einw</w:t>
            </w:r>
            <w:proofErr w:type="spellEnd"/>
            <w:r>
              <w:rPr>
                <w:lang w:val="de-DE"/>
              </w:rPr>
              <w:t>. (leichter Rückgang)</w:t>
            </w:r>
          </w:p>
          <w:p>
            <w:pPr>
              <w:pStyle w:val="Liste2"/>
            </w:pPr>
            <w:r>
              <w:t xml:space="preserve">DIVI </w:t>
            </w:r>
            <w:proofErr w:type="spellStart"/>
            <w:r>
              <w:t>Intensivregister</w:t>
            </w:r>
            <w:proofErr w:type="spellEnd"/>
            <w:r>
              <w:t xml:space="preserve"> 2.494 (+21) in </w:t>
            </w:r>
            <w:proofErr w:type="spellStart"/>
            <w:r>
              <w:t>Behandlung</w:t>
            </w:r>
            <w:proofErr w:type="spellEnd"/>
          </w:p>
          <w:p>
            <w:pPr>
              <w:pStyle w:val="Liste2"/>
              <w:rPr>
                <w:lang w:val="de-DE"/>
              </w:rPr>
            </w:pPr>
            <w:proofErr w:type="spellStart"/>
            <w:r>
              <w:rPr>
                <w:lang w:val="de-DE"/>
              </w:rPr>
              <w:t>Impfmonitoring</w:t>
            </w:r>
            <w:proofErr w:type="spellEnd"/>
            <w:r>
              <w:rPr>
                <w:lang w:val="de-DE"/>
              </w:rPr>
              <w:t>: Geimpfte mit 1. Dosis 63.304.258 (76,1%), mit vollständiger Impfung 62.267.767 (74,9%), mit Auffrischimpfung 46.202.246 (55,6%</w:t>
            </w:r>
          </w:p>
          <w:p>
            <w:pPr>
              <w:pStyle w:val="Liste2"/>
              <w:rPr>
                <w:lang w:val="de-DE"/>
              </w:rPr>
            </w:pPr>
            <w:r>
              <w:rPr>
                <w:lang w:val="de-DE"/>
              </w:rPr>
              <w:t>Verlauf der 7-Tage-Inzidenz der Bundesländer:</w:t>
            </w:r>
          </w:p>
          <w:p>
            <w:pPr>
              <w:pStyle w:val="Liste2"/>
              <w:numPr>
                <w:ilvl w:val="1"/>
                <w:numId w:val="7"/>
              </w:numPr>
              <w:rPr>
                <w:lang w:val="de-DE"/>
              </w:rPr>
            </w:pPr>
            <w:r>
              <w:rPr>
                <w:lang w:val="de-DE"/>
              </w:rPr>
              <w:t>Rückgang der bundesweiten 7-Tage-Inzidenz</w:t>
            </w:r>
          </w:p>
          <w:p>
            <w:pPr>
              <w:pStyle w:val="Liste3"/>
              <w:numPr>
                <w:ilvl w:val="1"/>
                <w:numId w:val="7"/>
              </w:numPr>
            </w:pPr>
            <w:r>
              <w:t>in keinem BL mehr steiler Anstieg zu verzeichnen</w:t>
            </w:r>
          </w:p>
          <w:p>
            <w:pPr>
              <w:pStyle w:val="Liste3"/>
              <w:numPr>
                <w:ilvl w:val="1"/>
                <w:numId w:val="7"/>
              </w:numPr>
            </w:pPr>
            <w:r>
              <w:t>Seitwärtsbewegung bei adjustierter Inzidenz</w:t>
            </w:r>
          </w:p>
          <w:p>
            <w:pPr>
              <w:pStyle w:val="Liste2"/>
              <w:rPr>
                <w:lang w:val="de-DE"/>
              </w:rPr>
            </w:pPr>
            <w:r>
              <w:rPr>
                <w:lang w:val="de-DE"/>
              </w:rPr>
              <w:t>Geografische Verteilung 7-Tage-Inzidenz nach LK</w:t>
            </w:r>
          </w:p>
          <w:p>
            <w:pPr>
              <w:pStyle w:val="Liste2"/>
              <w:numPr>
                <w:ilvl w:val="1"/>
                <w:numId w:val="7"/>
              </w:numPr>
              <w:rPr>
                <w:lang w:val="de-DE"/>
              </w:rPr>
            </w:pPr>
            <w:r>
              <w:rPr>
                <w:lang w:val="de-DE"/>
              </w:rPr>
              <w:t>341 LK mit 7-Tage-Inzidenz von &gt;1.000</w:t>
            </w:r>
          </w:p>
          <w:p>
            <w:pPr>
              <w:pStyle w:val="Liste2"/>
              <w:numPr>
                <w:ilvl w:val="1"/>
                <w:numId w:val="7"/>
              </w:numPr>
              <w:rPr>
                <w:lang w:val="de-DE"/>
              </w:rPr>
            </w:pPr>
            <w:r>
              <w:rPr>
                <w:lang w:val="de-DE"/>
              </w:rPr>
              <w:t>Infektionslage weiterhin hoch</w:t>
            </w:r>
          </w:p>
          <w:p>
            <w:pPr>
              <w:pStyle w:val="Liste2"/>
              <w:rPr>
                <w:lang w:val="de-DE"/>
              </w:rPr>
            </w:pPr>
            <w:r>
              <w:rPr>
                <w:lang w:val="de-DE"/>
              </w:rPr>
              <w:t>Inzidenz nach Altersgruppe und Meldewoche (</w:t>
            </w:r>
            <w:proofErr w:type="spellStart"/>
            <w:r>
              <w:rPr>
                <w:lang w:val="de-DE"/>
              </w:rPr>
              <w:t>Heatmap</w:t>
            </w:r>
            <w:proofErr w:type="spellEnd"/>
            <w:r>
              <w:rPr>
                <w:lang w:val="de-DE"/>
              </w:rPr>
              <w:t>)</w:t>
            </w:r>
          </w:p>
          <w:p>
            <w:pPr>
              <w:pStyle w:val="Liste2"/>
              <w:numPr>
                <w:ilvl w:val="1"/>
                <w:numId w:val="7"/>
              </w:numPr>
              <w:rPr>
                <w:lang w:val="de-DE"/>
              </w:rPr>
            </w:pPr>
            <w:r>
              <w:rPr>
                <w:lang w:val="de-DE"/>
              </w:rPr>
              <w:t>In KW 6 kaum Veränderung zur Vorwoche</w:t>
            </w:r>
          </w:p>
          <w:p>
            <w:pPr>
              <w:pStyle w:val="Liste2"/>
              <w:rPr>
                <w:lang w:val="de-DE"/>
              </w:rPr>
            </w:pPr>
            <w:r>
              <w:rPr>
                <w:lang w:val="de-DE"/>
              </w:rPr>
              <w:t>Hospitalisierte COVID-19-Fälle + Hospitalisierungsinzidenz</w:t>
            </w:r>
          </w:p>
          <w:p>
            <w:pPr>
              <w:pStyle w:val="Liste2"/>
              <w:numPr>
                <w:ilvl w:val="1"/>
                <w:numId w:val="7"/>
              </w:numPr>
              <w:rPr>
                <w:lang w:val="de-DE"/>
              </w:rPr>
            </w:pPr>
            <w:r>
              <w:rPr>
                <w:lang w:val="de-DE"/>
              </w:rPr>
              <w:t>Hospitalisierungsinzidenz bei 80+ -Jährige deutlich am höchsten; leichte Abnahme im Vergleich zur Vorwoche</w:t>
            </w:r>
          </w:p>
          <w:p>
            <w:pPr>
              <w:pStyle w:val="Liste2"/>
              <w:rPr>
                <w:lang w:val="de-DE"/>
              </w:rPr>
            </w:pPr>
            <w:r>
              <w:rPr>
                <w:lang w:val="de-DE"/>
              </w:rPr>
              <w:t>Adjustierte Hospitalisierungsinzidenz</w:t>
            </w:r>
          </w:p>
          <w:p>
            <w:pPr>
              <w:pStyle w:val="Liste2"/>
              <w:numPr>
                <w:ilvl w:val="1"/>
                <w:numId w:val="7"/>
              </w:numPr>
              <w:rPr>
                <w:lang w:val="de-DE"/>
              </w:rPr>
            </w:pPr>
            <w:r>
              <w:rPr>
                <w:lang w:val="de-DE"/>
              </w:rPr>
              <w:t>Prognostizierter Anstieg bei 0-59 und 60+ -Jährigen setzt sich weniger stark fort; Seitwärtsbewegung bei adjustierter Inzidenz</w:t>
            </w:r>
          </w:p>
          <w:p>
            <w:pPr>
              <w:pStyle w:val="Liste2"/>
              <w:rPr>
                <w:lang w:val="de-DE"/>
              </w:rPr>
            </w:pPr>
            <w:r>
              <w:rPr>
                <w:lang w:val="de-DE"/>
              </w:rPr>
              <w:t>COVID-19-Todesfälle nach AG und Sterbewoche</w:t>
            </w:r>
          </w:p>
          <w:p>
            <w:pPr>
              <w:pStyle w:val="Liste2"/>
              <w:numPr>
                <w:ilvl w:val="1"/>
                <w:numId w:val="7"/>
              </w:numPr>
              <w:rPr>
                <w:lang w:val="de-DE"/>
              </w:rPr>
            </w:pPr>
            <w:r>
              <w:rPr>
                <w:lang w:val="de-DE"/>
              </w:rPr>
              <w:t>Plateau bei Sterbefällen</w:t>
            </w:r>
          </w:p>
          <w:p>
            <w:pPr>
              <w:pStyle w:val="Liste2"/>
              <w:rPr>
                <w:b/>
              </w:rPr>
            </w:pPr>
            <w:r>
              <w:rPr>
                <w:lang w:val="de-DE"/>
              </w:rPr>
              <w:t xml:space="preserve"> </w:t>
            </w:r>
            <w:r>
              <w:rPr>
                <w:b/>
              </w:rPr>
              <w:t>ITS-</w:t>
            </w:r>
            <w:proofErr w:type="spellStart"/>
            <w:r>
              <w:rPr>
                <w:b/>
              </w:rPr>
              <w:t>Belegung</w:t>
            </w:r>
            <w:proofErr w:type="spellEnd"/>
            <w:r>
              <w:rPr>
                <w:b/>
              </w:rPr>
              <w:t xml:space="preserve"> und Spock</w:t>
            </w:r>
          </w:p>
          <w:p>
            <w:pPr>
              <w:pStyle w:val="Liste2"/>
              <w:numPr>
                <w:ilvl w:val="1"/>
                <w:numId w:val="7"/>
              </w:numPr>
            </w:pPr>
            <w:proofErr w:type="spellStart"/>
            <w:r>
              <w:t>Folien</w:t>
            </w:r>
            <w:proofErr w:type="spellEnd"/>
            <w:r>
              <w:t xml:space="preserve"> </w:t>
            </w:r>
            <w:hyperlink r:id="rId15" w:history="1">
              <w:proofErr w:type="spellStart"/>
              <w:r>
                <w:rPr>
                  <w:rStyle w:val="Hyperlink"/>
                </w:rPr>
                <w:t>hier</w:t>
              </w:r>
              <w:proofErr w:type="spellEnd"/>
            </w:hyperlink>
          </w:p>
          <w:p>
            <w:pPr>
              <w:pStyle w:val="Liste2"/>
              <w:numPr>
                <w:ilvl w:val="1"/>
                <w:numId w:val="7"/>
              </w:numPr>
            </w:pPr>
            <w:r>
              <w:t>DIVI-</w:t>
            </w:r>
            <w:proofErr w:type="spellStart"/>
            <w:r>
              <w:t>Intensivregister</w:t>
            </w:r>
            <w:proofErr w:type="spellEnd"/>
            <w:r>
              <w:t>:</w:t>
            </w:r>
          </w:p>
          <w:p>
            <w:pPr>
              <w:pStyle w:val="Liste2"/>
              <w:numPr>
                <w:ilvl w:val="0"/>
                <w:numId w:val="0"/>
              </w:numPr>
              <w:ind w:left="1553"/>
              <w:rPr>
                <w:lang w:val="de-DE"/>
              </w:rPr>
            </w:pPr>
            <w:r>
              <w:rPr>
                <w:lang w:val="de-DE"/>
              </w:rPr>
              <w:t>Leichter Anstieg auf 2.498 Personen auf ITS behandelt (Stand 15.02.2022), Vorwoche: 2.409 (Stand 09.02.2022)</w:t>
            </w:r>
          </w:p>
          <w:p>
            <w:pPr>
              <w:pStyle w:val="Liste2"/>
              <w:numPr>
                <w:ilvl w:val="1"/>
                <w:numId w:val="7"/>
              </w:numPr>
              <w:rPr>
                <w:lang w:val="de-DE"/>
              </w:rPr>
            </w:pPr>
            <w:r>
              <w:rPr>
                <w:lang w:val="de-DE"/>
              </w:rPr>
              <w:t>ITS-COVID Neuaufnahmen mit +1.645 in den letzten 7 Tagen steigend</w:t>
            </w:r>
          </w:p>
          <w:p>
            <w:pPr>
              <w:pStyle w:val="Liste2"/>
              <w:numPr>
                <w:ilvl w:val="1"/>
                <w:numId w:val="7"/>
              </w:numPr>
              <w:rPr>
                <w:lang w:val="de-DE"/>
              </w:rPr>
            </w:pPr>
            <w:r>
              <w:rPr>
                <w:lang w:val="de-DE"/>
              </w:rPr>
              <w:t>Anteil COVID-19-Patient*innen an Gesamtzahl ITS-Betten: 0 BL &gt; 20%, 7 BL &gt;12%. Trend: Rückgang gestoppt, Seitwärtsbewegung</w:t>
            </w:r>
          </w:p>
          <w:p>
            <w:pPr>
              <w:pStyle w:val="Liste2"/>
              <w:numPr>
                <w:ilvl w:val="1"/>
                <w:numId w:val="7"/>
              </w:numPr>
              <w:rPr>
                <w:lang w:val="de-DE"/>
              </w:rPr>
            </w:pPr>
            <w:r>
              <w:rPr>
                <w:lang w:val="de-DE"/>
              </w:rPr>
              <w:t>Verfügbarkeitseinschätzung High-Care Behandlung: Plateaubildung bei nicht verfügbar</w:t>
            </w:r>
          </w:p>
          <w:p>
            <w:pPr>
              <w:pStyle w:val="Liste2"/>
              <w:numPr>
                <w:ilvl w:val="1"/>
                <w:numId w:val="7"/>
              </w:numPr>
              <w:rPr>
                <w:lang w:val="de-DE"/>
              </w:rPr>
            </w:pPr>
            <w:r>
              <w:rPr>
                <w:lang w:val="de-DE"/>
              </w:rPr>
              <w:t>Behandlungsbelegung COVID-19 nach Schweregrad: Anstieg v.a. der „leichteren“ respiratorischen Behandlungsformen</w:t>
            </w:r>
          </w:p>
          <w:p>
            <w:pPr>
              <w:pStyle w:val="Liste2"/>
              <w:numPr>
                <w:ilvl w:val="1"/>
                <w:numId w:val="7"/>
              </w:numPr>
              <w:rPr>
                <w:lang w:val="de-DE"/>
              </w:rPr>
            </w:pPr>
            <w:proofErr w:type="spellStart"/>
            <w:r>
              <w:rPr>
                <w:lang w:val="de-DE"/>
              </w:rPr>
              <w:lastRenderedPageBreak/>
              <w:t>SPoCK</w:t>
            </w:r>
            <w:proofErr w:type="spellEnd"/>
            <w:r>
              <w:rPr>
                <w:lang w:val="de-DE"/>
              </w:rPr>
              <w:t>: Prognosen intensivpflichtiger COVID-19-Patient*innen; Zunahme bei älteren Altersgruppen</w:t>
            </w:r>
          </w:p>
          <w:p>
            <w:pPr>
              <w:pStyle w:val="Liste2"/>
              <w:rPr>
                <w:rStyle w:val="TagMiZchn"/>
                <w:i w:val="0"/>
                <w:color w:val="auto"/>
              </w:rPr>
            </w:pPr>
            <w:proofErr w:type="spellStart"/>
            <w:r>
              <w:rPr>
                <w:b/>
              </w:rPr>
              <w:t>Syndromische</w:t>
            </w:r>
            <w:proofErr w:type="spellEnd"/>
            <w:r>
              <w:rPr>
                <w:b/>
              </w:rPr>
              <w:t xml:space="preserve"> Surveillance</w:t>
            </w:r>
            <w:r>
              <w:rPr>
                <w:rStyle w:val="TagMiZchn"/>
                <w:b w:val="0"/>
              </w:rPr>
              <w:t xml:space="preserve"> </w:t>
            </w:r>
          </w:p>
          <w:p>
            <w:pPr>
              <w:pStyle w:val="Liste2"/>
              <w:rPr>
                <w:b/>
              </w:rPr>
            </w:pPr>
            <w:proofErr w:type="spellStart"/>
            <w:r>
              <w:t>Folien</w:t>
            </w:r>
            <w:proofErr w:type="spellEnd"/>
            <w:r>
              <w:t xml:space="preserve"> </w:t>
            </w:r>
            <w:hyperlink r:id="rId16" w:history="1">
              <w:proofErr w:type="spellStart"/>
              <w:r>
                <w:rPr>
                  <w:rStyle w:val="Hyperlink"/>
                </w:rPr>
                <w:t>hier</w:t>
              </w:r>
              <w:proofErr w:type="spellEnd"/>
            </w:hyperlink>
          </w:p>
          <w:p>
            <w:pPr>
              <w:pStyle w:val="Liste2"/>
              <w:rPr>
                <w:b/>
              </w:rPr>
            </w:pPr>
            <w:proofErr w:type="spellStart"/>
            <w:r>
              <w:t>GrippeWeb</w:t>
            </w:r>
            <w:proofErr w:type="spellEnd"/>
          </w:p>
          <w:p>
            <w:pPr>
              <w:pStyle w:val="Liste2"/>
              <w:numPr>
                <w:ilvl w:val="1"/>
                <w:numId w:val="7"/>
              </w:numPr>
              <w:rPr>
                <w:lang w:val="de-DE"/>
              </w:rPr>
            </w:pPr>
            <w:r>
              <w:rPr>
                <w:lang w:val="de-DE"/>
              </w:rPr>
              <w:t xml:space="preserve">ARE-Rate in KW6 stabil 4,4 % (Vorwoche auf 4,5 %), Anstieg hat sich (s. KW 3) nicht fortgesetzt, dadurch Nähe zur Werten vor der Pandemie nicht mehr gegeben (wie in KW 3). </w:t>
            </w:r>
          </w:p>
          <w:p>
            <w:pPr>
              <w:pStyle w:val="Liste2"/>
              <w:numPr>
                <w:ilvl w:val="1"/>
                <w:numId w:val="7"/>
              </w:numPr>
              <w:rPr>
                <w:lang w:val="de-DE"/>
              </w:rPr>
            </w:pPr>
            <w:r>
              <w:rPr>
                <w:lang w:val="de-DE"/>
              </w:rPr>
              <w:t xml:space="preserve">Kinder deutlich gestiegen (insbes. 0-4 -Jährige), </w:t>
            </w:r>
            <w:proofErr w:type="spellStart"/>
            <w:r>
              <w:rPr>
                <w:lang w:val="de-DE"/>
              </w:rPr>
              <w:t>Erw</w:t>
            </w:r>
            <w:proofErr w:type="spellEnd"/>
            <w:r>
              <w:rPr>
                <w:lang w:val="de-DE"/>
              </w:rPr>
              <w:t xml:space="preserve">. leicht gesunken. </w:t>
            </w:r>
          </w:p>
          <w:p>
            <w:pPr>
              <w:pStyle w:val="Liste2"/>
              <w:numPr>
                <w:ilvl w:val="1"/>
                <w:numId w:val="7"/>
              </w:numPr>
              <w:rPr>
                <w:lang w:val="de-DE"/>
              </w:rPr>
            </w:pPr>
            <w:r>
              <w:rPr>
                <w:lang w:val="de-DE"/>
              </w:rPr>
              <w:t>Bei 5 AGs: nur bei 0-4J. deutlicher Anstieg, alle anderen AGs gesunken oder stabil geblieben</w:t>
            </w:r>
          </w:p>
          <w:p>
            <w:pPr>
              <w:pStyle w:val="Liste2"/>
              <w:rPr>
                <w:lang w:val="de-DE"/>
              </w:rPr>
            </w:pPr>
            <w:r>
              <w:rPr>
                <w:lang w:val="de-DE"/>
              </w:rPr>
              <w:t xml:space="preserve">ARE-Konsultationen / 100.000 </w:t>
            </w:r>
            <w:proofErr w:type="spellStart"/>
            <w:r>
              <w:rPr>
                <w:lang w:val="de-DE"/>
              </w:rPr>
              <w:t>Einw</w:t>
            </w:r>
            <w:proofErr w:type="spellEnd"/>
            <w:r>
              <w:rPr>
                <w:lang w:val="de-DE"/>
              </w:rPr>
              <w:t>. Bis zur 6. KW 2022</w:t>
            </w:r>
          </w:p>
          <w:p>
            <w:pPr>
              <w:pStyle w:val="Liste2"/>
              <w:numPr>
                <w:ilvl w:val="1"/>
                <w:numId w:val="7"/>
              </w:numPr>
              <w:rPr>
                <w:lang w:val="de-DE"/>
              </w:rPr>
            </w:pPr>
            <w:proofErr w:type="spellStart"/>
            <w:r>
              <w:rPr>
                <w:lang w:val="de-DE"/>
              </w:rPr>
              <w:t>KonsInz</w:t>
            </w:r>
            <w:proofErr w:type="spellEnd"/>
            <w:r>
              <w:rPr>
                <w:lang w:val="de-DE"/>
              </w:rPr>
              <w:t xml:space="preserve"> insgesamt gesunken: in KW 6: 1.686 (Vorwoche: 1935; auf Bev. in Deutschland: 1,6 Mio.)</w:t>
            </w:r>
          </w:p>
          <w:p>
            <w:pPr>
              <w:pStyle w:val="Liste2"/>
              <w:numPr>
                <w:ilvl w:val="1"/>
                <w:numId w:val="7"/>
              </w:numPr>
              <w:rPr>
                <w:lang w:val="de-DE"/>
              </w:rPr>
            </w:pPr>
            <w:proofErr w:type="spellStart"/>
            <w:r>
              <w:rPr>
                <w:lang w:val="de-DE"/>
              </w:rPr>
              <w:t>KonsInz</w:t>
            </w:r>
            <w:proofErr w:type="spellEnd"/>
            <w:r>
              <w:rPr>
                <w:lang w:val="de-DE"/>
              </w:rPr>
              <w:t xml:space="preserve"> (gesamt) liegt höher als letztes Jahr, noch im Bereich der vorpandemischen Saisons; 0-4J: Dort liegt die KI aktuell niedriger als vor der Pandemie</w:t>
            </w:r>
          </w:p>
          <w:p>
            <w:pPr>
              <w:pStyle w:val="Liste2"/>
              <w:numPr>
                <w:ilvl w:val="1"/>
                <w:numId w:val="7"/>
              </w:numPr>
              <w:rPr>
                <w:lang w:val="de-DE"/>
              </w:rPr>
            </w:pPr>
            <w:r>
              <w:rPr>
                <w:lang w:val="de-DE"/>
              </w:rPr>
              <w:t>Tendenz in den BL: KI insgesamt geht nach unten, in einigen Anstieg der Raten bei Kindern (ST, HE)</w:t>
            </w:r>
          </w:p>
          <w:p>
            <w:pPr>
              <w:pStyle w:val="Liste2"/>
            </w:pPr>
            <w:r>
              <w:t>ARE-Konsultationen mit COVID-Diagnose</w:t>
            </w:r>
          </w:p>
          <w:p>
            <w:pPr>
              <w:pStyle w:val="Liste2"/>
              <w:numPr>
                <w:ilvl w:val="1"/>
                <w:numId w:val="7"/>
              </w:numPr>
              <w:rPr>
                <w:lang w:val="de-DE"/>
              </w:rPr>
            </w:pPr>
            <w:r>
              <w:rPr>
                <w:lang w:val="de-DE"/>
              </w:rPr>
              <w:t>Rund 490 Arztbesuche ARE mit COVID-Diagnose/100.000 EW (Gesamtzahl von rund 410.000 ARE-COVID-Arztbesuche in D)</w:t>
            </w:r>
          </w:p>
          <w:p>
            <w:pPr>
              <w:pStyle w:val="Liste2"/>
              <w:numPr>
                <w:ilvl w:val="1"/>
                <w:numId w:val="7"/>
              </w:numPr>
              <w:rPr>
                <w:lang w:val="de-DE"/>
              </w:rPr>
            </w:pPr>
            <w:r>
              <w:rPr>
                <w:lang w:val="de-DE"/>
              </w:rPr>
              <w:t xml:space="preserve">Berücksichtigung von ca. 30% Nachmeldung (COVID-19-Diagnose erfolgt häufig erst mit Verzug) </w:t>
            </w:r>
            <w:r>
              <w:rPr>
                <w:lang w:val="de-DE"/>
              </w:rPr>
              <w:sym w:font="Wingdings" w:char="F0E0"/>
            </w:r>
            <w:r>
              <w:rPr>
                <w:lang w:val="de-DE"/>
              </w:rPr>
              <w:t xml:space="preserve"> Abschwächung des Anstiegs bzw. ähnliche Fallzahlen in KW 6/2022 wie in Vorwoche</w:t>
            </w:r>
          </w:p>
          <w:p>
            <w:pPr>
              <w:pStyle w:val="Liste2"/>
              <w:rPr>
                <w:lang w:val="en-US"/>
              </w:rPr>
            </w:pPr>
            <w:r>
              <w:rPr>
                <w:lang w:val="en-US"/>
              </w:rPr>
              <w:t>ICOSARI-KH-Surveillance | SARI-</w:t>
            </w:r>
            <w:proofErr w:type="spellStart"/>
            <w:r>
              <w:rPr>
                <w:lang w:val="en-US"/>
              </w:rPr>
              <w:t>Fälle</w:t>
            </w:r>
            <w:proofErr w:type="spellEnd"/>
            <w:r>
              <w:rPr>
                <w:lang w:val="en-US"/>
              </w:rPr>
              <w:t xml:space="preserve"> (J09-J22) </w:t>
            </w:r>
          </w:p>
          <w:p>
            <w:pPr>
              <w:pStyle w:val="Liste2"/>
              <w:numPr>
                <w:ilvl w:val="1"/>
                <w:numId w:val="7"/>
              </w:numPr>
              <w:rPr>
                <w:lang w:val="de-DE"/>
              </w:rPr>
            </w:pPr>
            <w:r>
              <w:rPr>
                <w:lang w:val="de-DE"/>
              </w:rPr>
              <w:t>SARI-Fallzahlen sind insgesamt seit KW 2/2022 stabil geblieben</w:t>
            </w:r>
          </w:p>
          <w:p>
            <w:pPr>
              <w:pStyle w:val="Liste2"/>
              <w:numPr>
                <w:ilvl w:val="1"/>
                <w:numId w:val="7"/>
              </w:numPr>
              <w:rPr>
                <w:lang w:val="de-DE"/>
              </w:rPr>
            </w:pPr>
            <w:r>
              <w:rPr>
                <w:lang w:val="de-DE"/>
              </w:rPr>
              <w:t>Seit KW 52/2021 unter vor-pandemischen Niveau</w:t>
            </w:r>
          </w:p>
          <w:p>
            <w:pPr>
              <w:pStyle w:val="Liste2"/>
              <w:numPr>
                <w:ilvl w:val="1"/>
                <w:numId w:val="7"/>
              </w:numPr>
              <w:rPr>
                <w:lang w:val="de-DE"/>
              </w:rPr>
            </w:pPr>
            <w:r>
              <w:rPr>
                <w:lang w:val="de-DE"/>
              </w:rPr>
              <w:t>Leichter Rückgang in AG 5-14 und 15-34 Jahre</w:t>
            </w:r>
          </w:p>
          <w:p>
            <w:pPr>
              <w:pStyle w:val="Liste2"/>
              <w:numPr>
                <w:ilvl w:val="1"/>
                <w:numId w:val="7"/>
              </w:numPr>
              <w:rPr>
                <w:lang w:val="de-DE"/>
              </w:rPr>
            </w:pPr>
            <w:r>
              <w:rPr>
                <w:lang w:val="de-DE"/>
              </w:rPr>
              <w:t>Weitgehend stabil in allen anderen AG seit einigen Wochen</w:t>
            </w:r>
          </w:p>
          <w:p>
            <w:pPr>
              <w:pStyle w:val="Liste2"/>
              <w:numPr>
                <w:ilvl w:val="1"/>
                <w:numId w:val="7"/>
              </w:numPr>
              <w:rPr>
                <w:lang w:val="de-DE"/>
              </w:rPr>
            </w:pPr>
            <w:r>
              <w:rPr>
                <w:lang w:val="de-DE"/>
              </w:rPr>
              <w:t>Zahl der COVID-19-Fälle weiter relativ stabil in allen Altersgruppen (seit KW 2/2022 deutlich höherer Anteil in AG 0-4)</w:t>
            </w:r>
          </w:p>
          <w:p>
            <w:pPr>
              <w:pStyle w:val="Liste2"/>
            </w:pPr>
            <w:r>
              <w:t xml:space="preserve">Hospitalisierungsinzidenz COVID-SARI </w:t>
            </w:r>
          </w:p>
          <w:p>
            <w:pPr>
              <w:pStyle w:val="Liste2"/>
              <w:numPr>
                <w:ilvl w:val="1"/>
                <w:numId w:val="7"/>
              </w:numPr>
              <w:rPr>
                <w:lang w:val="de-DE"/>
              </w:rPr>
            </w:pPr>
            <w:r>
              <w:rPr>
                <w:lang w:val="de-DE"/>
              </w:rPr>
              <w:t xml:space="preserve">Insgesamt 6,3 COVID-SARI pro 100.000 </w:t>
            </w:r>
            <w:proofErr w:type="spellStart"/>
            <w:r>
              <w:rPr>
                <w:lang w:val="de-DE"/>
              </w:rPr>
              <w:t>Einw</w:t>
            </w:r>
            <w:proofErr w:type="spellEnd"/>
            <w:r>
              <w:rPr>
                <w:lang w:val="de-DE"/>
              </w:rPr>
              <w:t>., das entspricht ca. 5.300 neuen Krankenhausaufnahmen wegen COVID-SARI in D</w:t>
            </w:r>
          </w:p>
          <w:p>
            <w:pPr>
              <w:pStyle w:val="Liste2"/>
              <w:numPr>
                <w:ilvl w:val="1"/>
                <w:numId w:val="7"/>
              </w:numPr>
              <w:rPr>
                <w:lang w:val="de-DE"/>
              </w:rPr>
            </w:pPr>
            <w:r>
              <w:rPr>
                <w:lang w:val="de-DE"/>
              </w:rPr>
              <w:t>Leichter Anstieg in den letzten Wochen</w:t>
            </w:r>
          </w:p>
          <w:p>
            <w:pPr>
              <w:pStyle w:val="Liste2"/>
              <w:numPr>
                <w:ilvl w:val="1"/>
                <w:numId w:val="7"/>
              </w:numPr>
              <w:rPr>
                <w:lang w:val="de-DE"/>
              </w:rPr>
            </w:pPr>
            <w:r>
              <w:rPr>
                <w:lang w:val="de-DE"/>
              </w:rPr>
              <w:t>Hospitalisierungsinzidenz für AG 0-4 in den vergangenen Wochen deutlich höher als in vorherigen Wellen</w:t>
            </w:r>
          </w:p>
          <w:p>
            <w:pPr>
              <w:pStyle w:val="Liste2"/>
              <w:numPr>
                <w:ilvl w:val="1"/>
                <w:numId w:val="7"/>
              </w:numPr>
              <w:rPr>
                <w:lang w:val="de-DE"/>
              </w:rPr>
            </w:pPr>
            <w:r>
              <w:rPr>
                <w:lang w:val="de-DE"/>
              </w:rPr>
              <w:t>In den vergangenen Wochen sehr stabile Zahlen in den AG 35+</w:t>
            </w:r>
          </w:p>
          <w:p>
            <w:pPr>
              <w:pStyle w:val="Liste2"/>
              <w:numPr>
                <w:ilvl w:val="1"/>
                <w:numId w:val="7"/>
              </w:numPr>
              <w:rPr>
                <w:lang w:val="de-DE"/>
              </w:rPr>
            </w:pPr>
            <w:r>
              <w:rPr>
                <w:lang w:val="de-DE"/>
              </w:rPr>
              <w:t>Leichter Anstieg in AG 80+, pendelt sich möglicherweise auf stabiles Niveau ein</w:t>
            </w:r>
          </w:p>
          <w:p>
            <w:pPr>
              <w:pStyle w:val="Liste2"/>
            </w:pPr>
            <w:proofErr w:type="spellStart"/>
            <w:r>
              <w:t>Intensivbehandlung</w:t>
            </w:r>
            <w:proofErr w:type="spellEnd"/>
            <w:r>
              <w:t xml:space="preserve"> SARI-</w:t>
            </w:r>
            <w:proofErr w:type="spellStart"/>
            <w:r>
              <w:t>Fälle</w:t>
            </w:r>
            <w:proofErr w:type="spellEnd"/>
          </w:p>
          <w:p>
            <w:pPr>
              <w:pStyle w:val="Liste2"/>
              <w:numPr>
                <w:ilvl w:val="1"/>
                <w:numId w:val="7"/>
              </w:numPr>
              <w:rPr>
                <w:lang w:val="de-DE"/>
              </w:rPr>
            </w:pPr>
            <w:r>
              <w:rPr>
                <w:lang w:val="de-DE"/>
              </w:rPr>
              <w:lastRenderedPageBreak/>
              <w:t>Nicht mehr als in den Vorjahren und weniger als in den vorherigen COVID-Wellen</w:t>
            </w:r>
          </w:p>
          <w:p>
            <w:pPr>
              <w:pStyle w:val="Liste2"/>
            </w:pPr>
            <w:proofErr w:type="spellStart"/>
            <w:r>
              <w:t>Vergleich</w:t>
            </w:r>
            <w:proofErr w:type="spellEnd"/>
            <w:r>
              <w:t xml:space="preserve"> Winter 2020/21 und 2021/22</w:t>
            </w:r>
          </w:p>
          <w:p>
            <w:pPr>
              <w:pStyle w:val="Liste2"/>
              <w:numPr>
                <w:ilvl w:val="1"/>
                <w:numId w:val="7"/>
              </w:numPr>
              <w:rPr>
                <w:lang w:val="de-DE"/>
              </w:rPr>
            </w:pPr>
            <w:r>
              <w:rPr>
                <w:lang w:val="de-DE"/>
              </w:rPr>
              <w:t>Seitwärtsbewegung bei COVID-SARI-Fällen</w:t>
            </w:r>
          </w:p>
          <w:p>
            <w:pPr>
              <w:pStyle w:val="Liste2"/>
              <w:numPr>
                <w:ilvl w:val="1"/>
                <w:numId w:val="7"/>
              </w:numPr>
              <w:rPr>
                <w:lang w:val="de-DE"/>
              </w:rPr>
            </w:pPr>
            <w:r>
              <w:rPr>
                <w:lang w:val="de-DE"/>
              </w:rPr>
              <w:t xml:space="preserve">Sowohl COVID-SARI-Fälle </w:t>
            </w:r>
            <w:r>
              <w:rPr>
                <w:b/>
                <w:u w:val="single"/>
                <w:lang w:val="de-DE"/>
              </w:rPr>
              <w:t>mit</w:t>
            </w:r>
            <w:r>
              <w:rPr>
                <w:lang w:val="de-DE"/>
              </w:rPr>
              <w:t xml:space="preserve"> Intensivbehandlung als auch Verstorbene COVID-SARI-Fälle mit Rückgang im Winter 21/22</w:t>
            </w:r>
          </w:p>
          <w:p>
            <w:pPr>
              <w:pStyle w:val="Liste2"/>
              <w:numPr>
                <w:ilvl w:val="1"/>
                <w:numId w:val="7"/>
              </w:numPr>
              <w:rPr>
                <w:lang w:val="de-DE"/>
              </w:rPr>
            </w:pPr>
            <w:r>
              <w:rPr>
                <w:lang w:val="de-DE"/>
              </w:rPr>
              <w:t>Relativ stabiles Niveau seit Jahreswechsel, in AG 60-79 deutet such leichter Anstieg an</w:t>
            </w:r>
          </w:p>
          <w:p>
            <w:pPr>
              <w:pStyle w:val="Liste2"/>
            </w:pPr>
            <w:proofErr w:type="spellStart"/>
            <w:r>
              <w:t>Ausbrüche</w:t>
            </w:r>
            <w:proofErr w:type="spellEnd"/>
            <w:r>
              <w:t xml:space="preserve"> in </w:t>
            </w:r>
            <w:proofErr w:type="spellStart"/>
            <w:r>
              <w:t>Kindergärten</w:t>
            </w:r>
            <w:proofErr w:type="spellEnd"/>
            <w:r>
              <w:t>/</w:t>
            </w:r>
            <w:proofErr w:type="spellStart"/>
            <w:r>
              <w:t>Horte</w:t>
            </w:r>
            <w:proofErr w:type="spellEnd"/>
          </w:p>
          <w:p>
            <w:pPr>
              <w:pStyle w:val="Liste2"/>
              <w:numPr>
                <w:ilvl w:val="1"/>
                <w:numId w:val="7"/>
              </w:numPr>
              <w:rPr>
                <w:lang w:val="de-DE"/>
              </w:rPr>
            </w:pPr>
            <w:r>
              <w:rPr>
                <w:lang w:val="de-DE"/>
              </w:rPr>
              <w:t>Kitas:</w:t>
            </w:r>
          </w:p>
          <w:p>
            <w:pPr>
              <w:pStyle w:val="Liste2"/>
              <w:numPr>
                <w:ilvl w:val="1"/>
                <w:numId w:val="7"/>
              </w:numPr>
              <w:rPr>
                <w:lang w:val="de-DE"/>
              </w:rPr>
            </w:pPr>
            <w:r>
              <w:rPr>
                <w:lang w:val="de-DE"/>
              </w:rPr>
              <w:t>Mitte Jan etwa doppelt so viele Ausbrüche/Woche wie in den Hochphasen von Welle 3&amp;4</w:t>
            </w:r>
          </w:p>
          <w:p>
            <w:pPr>
              <w:pStyle w:val="Liste2"/>
              <w:numPr>
                <w:ilvl w:val="1"/>
                <w:numId w:val="7"/>
              </w:numPr>
              <w:rPr>
                <w:lang w:val="de-DE"/>
              </w:rPr>
            </w:pPr>
            <w:r>
              <w:rPr>
                <w:lang w:val="de-DE"/>
              </w:rPr>
              <w:t>Anteil AG 0-5 von Mitte Dez-Mitte Jan relativ konstant bei 62%; Anteil AG 15+ konstant bei etwa 25%</w:t>
            </w:r>
          </w:p>
          <w:p>
            <w:pPr>
              <w:pStyle w:val="Liste2"/>
              <w:numPr>
                <w:ilvl w:val="1"/>
                <w:numId w:val="7"/>
              </w:numPr>
              <w:rPr>
                <w:lang w:val="de-DE"/>
              </w:rPr>
            </w:pPr>
            <w:r>
              <w:rPr>
                <w:lang w:val="de-DE"/>
              </w:rPr>
              <w:t>Anteil Ausbrüche NUR mit Kinderbeteiligung (0-10 Jahre) seit 2022 bei etwa 35%</w:t>
            </w:r>
          </w:p>
          <w:p>
            <w:pPr>
              <w:pStyle w:val="Liste2"/>
              <w:ind w:left="1440"/>
              <w:rPr>
                <w:lang w:val="de-DE"/>
              </w:rPr>
            </w:pPr>
            <w:r>
              <w:rPr>
                <w:lang w:val="de-DE"/>
              </w:rPr>
              <w:t>Schulen:</w:t>
            </w:r>
          </w:p>
          <w:p>
            <w:pPr>
              <w:pStyle w:val="Liste2"/>
              <w:ind w:left="1440"/>
              <w:rPr>
                <w:lang w:val="de-DE"/>
              </w:rPr>
            </w:pPr>
            <w:r>
              <w:rPr>
                <w:lang w:val="de-DE"/>
              </w:rPr>
              <w:t>Neues Höchstniveau mit bisher 1.023 Ausbrüchen/Woche Mitte Jan</w:t>
            </w:r>
          </w:p>
          <w:p>
            <w:pPr>
              <w:pStyle w:val="Liste2"/>
              <w:ind w:left="1440"/>
              <w:rPr>
                <w:lang w:val="de-DE"/>
              </w:rPr>
            </w:pPr>
            <w:r>
              <w:rPr>
                <w:lang w:val="de-DE"/>
              </w:rPr>
              <w:t>Anteil AG 6-10 nahm nach Jahreswechsel wieder deutlich auf 59% zu (AG 11-14: 27%, AG 15-20: 10%; AG 21+; 4%)</w:t>
            </w:r>
          </w:p>
          <w:p>
            <w:pPr>
              <w:pStyle w:val="Liste2"/>
              <w:numPr>
                <w:ilvl w:val="0"/>
                <w:numId w:val="13"/>
              </w:numPr>
              <w:rPr>
                <w:lang w:val="de-DE"/>
              </w:rPr>
            </w:pPr>
            <w:r>
              <w:rPr>
                <w:sz w:val="24"/>
                <w:szCs w:val="24"/>
                <w:lang w:val="de-DE"/>
              </w:rPr>
              <w:t>Anteil Ausbrüche NUR mit Kinderbeteiligung (6-14 Jahre) seit 2022 bei etwa 70%</w:t>
            </w:r>
          </w:p>
          <w:p>
            <w:pPr>
              <w:pStyle w:val="Liste2"/>
              <w:rPr>
                <w:rStyle w:val="TagMiZchn"/>
                <w:b w:val="0"/>
                <w:lang w:val="de-DE"/>
              </w:rPr>
            </w:pPr>
            <w:proofErr w:type="spellStart"/>
            <w:r>
              <w:rPr>
                <w:b/>
              </w:rPr>
              <w:t>Virologische</w:t>
            </w:r>
            <w:proofErr w:type="spellEnd"/>
            <w:r>
              <w:rPr>
                <w:b/>
              </w:rPr>
              <w:t xml:space="preserve"> Surveillance, NRZ Influenza-</w:t>
            </w:r>
            <w:proofErr w:type="spellStart"/>
            <w:r>
              <w:rPr>
                <w:b/>
              </w:rPr>
              <w:t>Daten</w:t>
            </w:r>
            <w:proofErr w:type="spellEnd"/>
            <w:r>
              <w:rPr>
                <w:b/>
              </w:rPr>
              <w:t xml:space="preserve"> </w:t>
            </w:r>
          </w:p>
          <w:p>
            <w:pPr>
              <w:pStyle w:val="Liste2"/>
              <w:rPr>
                <w:i/>
                <w:color w:val="D99594" w:themeColor="accent2" w:themeTint="99"/>
                <w:lang w:val="de-DE"/>
              </w:rPr>
            </w:pPr>
            <w:r>
              <w:rPr>
                <w:lang w:val="de-DE"/>
              </w:rPr>
              <w:t>Probenaufkommen seit Jahreswechsel um jeweils 50 Proben je Woche im Vergleich zum Vorjahr gesunken. Grund: Starke Belastung der Arztpraxen</w:t>
            </w:r>
          </w:p>
          <w:p>
            <w:pPr>
              <w:pStyle w:val="Liste2"/>
              <w:rPr>
                <w:i/>
                <w:color w:val="D99594" w:themeColor="accent2" w:themeTint="99"/>
                <w:lang w:val="de-DE"/>
              </w:rPr>
            </w:pPr>
            <w:r>
              <w:rPr>
                <w:lang w:val="de-DE"/>
              </w:rPr>
              <w:t xml:space="preserve"> SARS-CoV-2 </w:t>
            </w:r>
            <w:proofErr w:type="spellStart"/>
            <w:r>
              <w:rPr>
                <w:lang w:val="de-DE"/>
              </w:rPr>
              <w:t>Positivenrate</w:t>
            </w:r>
            <w:proofErr w:type="spellEnd"/>
            <w:r>
              <w:rPr>
                <w:lang w:val="de-DE"/>
              </w:rPr>
              <w:t xml:space="preserve"> von 27,8 % in KW 6; höchster Wert bisher</w:t>
            </w:r>
          </w:p>
          <w:p>
            <w:pPr>
              <w:pStyle w:val="Liste2"/>
              <w:rPr>
                <w:i/>
                <w:color w:val="D99594" w:themeColor="accent2" w:themeTint="99"/>
                <w:lang w:val="de-DE"/>
              </w:rPr>
            </w:pPr>
            <w:r>
              <w:rPr>
                <w:lang w:val="de-DE"/>
              </w:rPr>
              <w:t>Omikron-Anteil bei 100%</w:t>
            </w:r>
          </w:p>
          <w:p>
            <w:pPr>
              <w:pStyle w:val="Liste2"/>
              <w:rPr>
                <w:i/>
                <w:color w:val="D99594" w:themeColor="accent2" w:themeTint="99"/>
                <w:lang w:val="de-DE"/>
              </w:rPr>
            </w:pPr>
            <w:r>
              <w:rPr>
                <w:lang w:val="de-DE"/>
              </w:rPr>
              <w:t>Höchster Anteil (70%) bei über 60-Jährigen</w:t>
            </w:r>
          </w:p>
          <w:p>
            <w:pPr>
              <w:pStyle w:val="Liste2"/>
              <w:rPr>
                <w:i/>
                <w:color w:val="D99594" w:themeColor="accent2" w:themeTint="99"/>
                <w:lang w:val="de-DE"/>
              </w:rPr>
            </w:pPr>
            <w:r>
              <w:rPr>
                <w:lang w:val="de-DE"/>
              </w:rPr>
              <w:t>SARS-CoV-2 stärkstes Virus im Sentinel in KW 6</w:t>
            </w:r>
          </w:p>
          <w:p>
            <w:pPr>
              <w:pStyle w:val="Liste2"/>
              <w:rPr>
                <w:i/>
                <w:color w:val="D99594" w:themeColor="accent2" w:themeTint="99"/>
                <w:lang w:val="de-DE"/>
              </w:rPr>
            </w:pPr>
            <w:r>
              <w:rPr>
                <w:lang w:val="de-DE"/>
              </w:rPr>
              <w:t>Influenzaviren:</w:t>
            </w:r>
            <w:r>
              <w:rPr>
                <w:i/>
                <w:color w:val="D99594" w:themeColor="accent2" w:themeTint="99"/>
                <w:lang w:val="de-DE"/>
              </w:rPr>
              <w:t xml:space="preserve"> </w:t>
            </w:r>
            <w:r>
              <w:rPr>
                <w:lang w:val="de-DE"/>
              </w:rPr>
              <w:t>Rückgang von 5% (Vorwoche) auf 1% (KW 6). Nach wie vor ungewöhnlich niedrige Influenzaviren-Aktivität.</w:t>
            </w:r>
          </w:p>
          <w:p>
            <w:pPr>
              <w:pStyle w:val="Liste2"/>
              <w:rPr>
                <w:lang w:val="de-DE"/>
              </w:rPr>
            </w:pPr>
            <w:r>
              <w:rPr>
                <w:lang w:val="de-DE"/>
              </w:rPr>
              <w:t>ß-Coronaviren: SARS-CoV-2 (27,8%) aktuell in auf dem Niveau wie NL63 im Sommer 2021. Zweithäufigstes Coronavirus: 229E (5%) gefolgt von OC43, NL63 und HKU1</w:t>
            </w:r>
          </w:p>
          <w:p>
            <w:pPr>
              <w:pStyle w:val="Liste2"/>
              <w:rPr>
                <w:lang w:val="de-DE"/>
              </w:rPr>
            </w:pPr>
            <w:r>
              <w:rPr>
                <w:lang w:val="de-DE"/>
              </w:rPr>
              <w:t xml:space="preserve">Sonstige Atemwegsviren: HRV und HMPV in etwa gleichauf bei 15%. RSV und PIV nur noch sporadisch, vereinzelt </w:t>
            </w:r>
          </w:p>
          <w:p>
            <w:pPr>
              <w:pStyle w:val="Liste2"/>
              <w:rPr>
                <w:lang w:val="de-DE"/>
              </w:rPr>
            </w:pPr>
            <w:r>
              <w:rPr>
                <w:lang w:val="de-DE"/>
              </w:rPr>
              <w:t>Nachweise.</w:t>
            </w:r>
          </w:p>
          <w:p>
            <w:pPr>
              <w:pStyle w:val="Liste2"/>
              <w:rPr>
                <w:rStyle w:val="TagMiZchn"/>
                <w:lang w:val="de-DE"/>
              </w:rPr>
            </w:pPr>
            <w:r>
              <w:rPr>
                <w:rStyle w:val="TagMiZchn"/>
                <w:i w:val="0"/>
                <w:color w:val="auto"/>
                <w:lang w:val="de-DE"/>
              </w:rPr>
              <w:t xml:space="preserve">Testkapazität, Testungen, ARS </w:t>
            </w:r>
          </w:p>
          <w:p>
            <w:pPr>
              <w:pStyle w:val="Liste2"/>
              <w:rPr>
                <w:rStyle w:val="TagMiZchn"/>
                <w:b w:val="0"/>
                <w:lang w:val="de-DE"/>
              </w:rPr>
            </w:pPr>
            <w:r>
              <w:rPr>
                <w:rStyle w:val="TagMiZchn"/>
                <w:b w:val="0"/>
                <w:i w:val="0"/>
                <w:color w:val="auto"/>
                <w:lang w:val="de-DE"/>
              </w:rPr>
              <w:t xml:space="preserve">Folien </w:t>
            </w:r>
            <w:hyperlink r:id="rId17" w:history="1">
              <w:r>
                <w:rPr>
                  <w:rStyle w:val="Hyperlink"/>
                  <w:lang w:val="de-DE"/>
                </w:rPr>
                <w:t>hier</w:t>
              </w:r>
            </w:hyperlink>
          </w:p>
          <w:p>
            <w:pPr>
              <w:pStyle w:val="Liste2"/>
              <w:rPr>
                <w:lang w:val="de-DE"/>
              </w:rPr>
            </w:pPr>
            <w:r>
              <w:rPr>
                <w:lang w:val="de-DE"/>
              </w:rPr>
              <w:t>Testanzahl leicht zurück gegangen; Kapazität nach wie vor hoch</w:t>
            </w:r>
          </w:p>
          <w:p>
            <w:pPr>
              <w:pStyle w:val="Liste2"/>
              <w:rPr>
                <w:lang w:val="de-DE"/>
              </w:rPr>
            </w:pPr>
            <w:r>
              <w:rPr>
                <w:lang w:val="de-DE"/>
              </w:rPr>
              <w:t>In KW6 2.455.265 Testungen mit einem Positivanteil von 44%. Kein weiterer Anstieg im Vergleich zur Vorwoche.</w:t>
            </w:r>
          </w:p>
          <w:p>
            <w:pPr>
              <w:pStyle w:val="Liste2"/>
              <w:rPr>
                <w:lang w:val="de-DE"/>
              </w:rPr>
            </w:pPr>
            <w:r>
              <w:rPr>
                <w:lang w:val="de-DE"/>
              </w:rPr>
              <w:t>Passus Wochenbericht: “Bei Änderungen in der Teststrategie/Priorisierung sind die wöchentlichen Angaben nicht direkt mit den Angaben der Vorwochen vergleichbar.“</w:t>
            </w:r>
          </w:p>
          <w:p>
            <w:pPr>
              <w:pStyle w:val="Liste2"/>
              <w:numPr>
                <w:ilvl w:val="1"/>
                <w:numId w:val="7"/>
              </w:numPr>
              <w:rPr>
                <w:lang w:val="de-DE"/>
              </w:rPr>
            </w:pPr>
            <w:r>
              <w:rPr>
                <w:lang w:val="de-DE"/>
              </w:rPr>
              <w:lastRenderedPageBreak/>
              <w:t>Disclaimer aufgrund derzeitiger Presseaufmerksamkeit eher mit Zurückhaltung verwenden</w:t>
            </w:r>
          </w:p>
          <w:p>
            <w:pPr>
              <w:pStyle w:val="Liste2"/>
              <w:numPr>
                <w:ilvl w:val="1"/>
                <w:numId w:val="7"/>
              </w:numPr>
              <w:rPr>
                <w:lang w:val="de-DE"/>
              </w:rPr>
            </w:pPr>
            <w:r>
              <w:rPr>
                <w:lang w:val="de-DE"/>
              </w:rPr>
              <w:t>Der Eindruck, dass das RKI Unsicherheiten bei der Einschätzung haben könnte, sollte vermieden werden</w:t>
            </w:r>
          </w:p>
          <w:p>
            <w:pPr>
              <w:pStyle w:val="Liste2"/>
              <w:numPr>
                <w:ilvl w:val="1"/>
                <w:numId w:val="7"/>
              </w:numPr>
              <w:rPr>
                <w:lang w:val="de-DE"/>
              </w:rPr>
            </w:pPr>
            <w:r>
              <w:rPr>
                <w:lang w:val="de-DE"/>
              </w:rPr>
              <w:t>Es sollte zum Ausdruck gebracht werden, dass sich der Positivanteil bei Testungen stabilisiert und die Spanne zwischen Auslastung und Kapazität wieder günstiger wird</w:t>
            </w:r>
          </w:p>
          <w:p>
            <w:pPr>
              <w:pStyle w:val="Liste2"/>
              <w:numPr>
                <w:ilvl w:val="1"/>
                <w:numId w:val="7"/>
              </w:numPr>
              <w:rPr>
                <w:lang w:val="de-DE"/>
              </w:rPr>
            </w:pPr>
            <w:r>
              <w:rPr>
                <w:lang w:val="de-DE"/>
              </w:rPr>
              <w:t>Eine andere, vorsichtigere Formulierung wird präferiert</w:t>
            </w:r>
          </w:p>
          <w:p>
            <w:pPr>
              <w:pStyle w:val="Liste2"/>
              <w:rPr>
                <w:lang w:val="de-DE"/>
              </w:rPr>
            </w:pPr>
            <w:r>
              <w:rPr>
                <w:lang w:val="de-DE"/>
              </w:rPr>
              <w:t>Laborauslastung in vielen Bereichen rückgängig bei weiterhin hohem Niveau</w:t>
            </w:r>
          </w:p>
          <w:p>
            <w:pPr>
              <w:pStyle w:val="Liste2"/>
              <w:rPr>
                <w:b/>
              </w:rPr>
            </w:pPr>
            <w:proofErr w:type="spellStart"/>
            <w:r>
              <w:rPr>
                <w:b/>
              </w:rPr>
              <w:t>Molekulare</w:t>
            </w:r>
            <w:proofErr w:type="spellEnd"/>
            <w:r>
              <w:rPr>
                <w:b/>
              </w:rPr>
              <w:t xml:space="preserve"> Surveillance</w:t>
            </w:r>
          </w:p>
          <w:p>
            <w:pPr>
              <w:pStyle w:val="Liste2"/>
              <w:rPr>
                <w:lang w:val="de-DE"/>
              </w:rPr>
            </w:pPr>
            <w:r>
              <w:rPr>
                <w:lang w:val="de-DE"/>
              </w:rPr>
              <w:t>Entlastung der Labore erkennbar; Verzögerung zwischen Testen und Testergebnis ist rückläufig</w:t>
            </w:r>
          </w:p>
          <w:p>
            <w:pPr>
              <w:pStyle w:val="Liste2"/>
            </w:pPr>
            <w:r>
              <w:t>SARS in ARS</w:t>
            </w:r>
          </w:p>
          <w:p>
            <w:pPr>
              <w:pStyle w:val="Liste2"/>
              <w:numPr>
                <w:ilvl w:val="1"/>
                <w:numId w:val="7"/>
              </w:numPr>
              <w:rPr>
                <w:lang w:val="de-DE"/>
              </w:rPr>
            </w:pPr>
            <w:r>
              <w:rPr>
                <w:lang w:val="de-DE"/>
              </w:rPr>
              <w:t>Anzahl der Testungen in den meisten BL rückläufig insbesondere in HH, Plateau in NI, steigend in TH</w:t>
            </w:r>
          </w:p>
          <w:p>
            <w:pPr>
              <w:pStyle w:val="Liste2"/>
              <w:numPr>
                <w:ilvl w:val="1"/>
                <w:numId w:val="7"/>
              </w:numPr>
              <w:rPr>
                <w:lang w:val="de-DE"/>
              </w:rPr>
            </w:pPr>
            <w:r>
              <w:rPr>
                <w:lang w:val="de-DE"/>
              </w:rPr>
              <w:t>Anteil positiver Testungen in den meisten BL rückläufig. Ausnahmen: Steigend in Arztpraxen in TH, SA, MV (Nachholeffekt)</w:t>
            </w:r>
          </w:p>
          <w:p>
            <w:pPr>
              <w:pStyle w:val="Liste2"/>
              <w:numPr>
                <w:ilvl w:val="1"/>
                <w:numId w:val="7"/>
              </w:numPr>
              <w:rPr>
                <w:lang w:val="de-DE"/>
              </w:rPr>
            </w:pPr>
            <w:r>
              <w:rPr>
                <w:lang w:val="de-DE"/>
              </w:rPr>
              <w:t xml:space="preserve">Anzahl Testungen in Arztpraxen rückläufig, bei KH gleichbleibend und bei anderen deutlich geringer (hier vor allem Testzentren und </w:t>
            </w:r>
            <w:proofErr w:type="spellStart"/>
            <w:r>
              <w:rPr>
                <w:lang w:val="de-DE"/>
              </w:rPr>
              <w:t>Lollitests</w:t>
            </w:r>
            <w:proofErr w:type="spellEnd"/>
            <w:r>
              <w:rPr>
                <w:lang w:val="de-DE"/>
              </w:rPr>
              <w:t>)</w:t>
            </w:r>
          </w:p>
          <w:p>
            <w:pPr>
              <w:pStyle w:val="Liste2"/>
              <w:numPr>
                <w:ilvl w:val="1"/>
                <w:numId w:val="7"/>
              </w:numPr>
              <w:rPr>
                <w:lang w:val="de-DE"/>
              </w:rPr>
            </w:pPr>
            <w:r>
              <w:rPr>
                <w:lang w:val="de-DE"/>
              </w:rPr>
              <w:t>Positivanteil gleichbleibend in Arztpraxen</w:t>
            </w:r>
          </w:p>
          <w:p>
            <w:pPr>
              <w:pStyle w:val="Liste2"/>
              <w:numPr>
                <w:ilvl w:val="1"/>
                <w:numId w:val="7"/>
              </w:numPr>
              <w:rPr>
                <w:lang w:val="de-DE"/>
              </w:rPr>
            </w:pPr>
            <w:r>
              <w:rPr>
                <w:lang w:val="de-DE"/>
              </w:rPr>
              <w:t>Anzahl Testungen pro 100.000 EW nach Altersgruppe und Woche:</w:t>
            </w:r>
          </w:p>
          <w:p>
            <w:pPr>
              <w:pStyle w:val="Liste2"/>
              <w:numPr>
                <w:ilvl w:val="1"/>
                <w:numId w:val="7"/>
              </w:numPr>
              <w:rPr>
                <w:lang w:val="de-DE"/>
              </w:rPr>
            </w:pPr>
            <w:r>
              <w:rPr>
                <w:lang w:val="de-DE"/>
              </w:rPr>
              <w:t xml:space="preserve">Deutlicher Rückgang in AG 5-14 (weniger </w:t>
            </w:r>
            <w:proofErr w:type="spellStart"/>
            <w:r>
              <w:rPr>
                <w:lang w:val="de-DE"/>
              </w:rPr>
              <w:t>Lollitests</w:t>
            </w:r>
            <w:proofErr w:type="spellEnd"/>
            <w:r>
              <w:rPr>
                <w:lang w:val="de-DE"/>
              </w:rPr>
              <w:t>)</w:t>
            </w:r>
          </w:p>
          <w:p>
            <w:pPr>
              <w:pStyle w:val="Liste2"/>
            </w:pPr>
            <w:proofErr w:type="spellStart"/>
            <w:r>
              <w:t>Positivenanteile</w:t>
            </w:r>
            <w:proofErr w:type="spellEnd"/>
            <w:r>
              <w:t xml:space="preserve"> </w:t>
            </w:r>
            <w:proofErr w:type="spellStart"/>
            <w:r>
              <w:t>nach</w:t>
            </w:r>
            <w:proofErr w:type="spellEnd"/>
            <w:r>
              <w:t xml:space="preserve"> </w:t>
            </w:r>
            <w:proofErr w:type="spellStart"/>
            <w:r>
              <w:t>Altersgruppe</w:t>
            </w:r>
            <w:proofErr w:type="spellEnd"/>
            <w:r>
              <w:t xml:space="preserve"> und </w:t>
            </w:r>
            <w:proofErr w:type="spellStart"/>
            <w:r>
              <w:t>Woche</w:t>
            </w:r>
            <w:proofErr w:type="spellEnd"/>
          </w:p>
          <w:p>
            <w:pPr>
              <w:pStyle w:val="Liste2"/>
              <w:numPr>
                <w:ilvl w:val="1"/>
                <w:numId w:val="7"/>
              </w:numPr>
              <w:rPr>
                <w:lang w:val="de-DE"/>
              </w:rPr>
            </w:pPr>
            <w:r>
              <w:rPr>
                <w:lang w:val="de-DE"/>
              </w:rPr>
              <w:t>Anstieg bei 60-79 und insbesondere 80+ -Jährigen. Rückgang in allen anderen Altersgruppen</w:t>
            </w:r>
          </w:p>
          <w:p>
            <w:pPr>
              <w:pStyle w:val="Liste2"/>
            </w:pPr>
            <w:proofErr w:type="spellStart"/>
            <w:r>
              <w:t>Altersgruppen</w:t>
            </w:r>
            <w:proofErr w:type="spellEnd"/>
            <w:r>
              <w:t xml:space="preserve"> in BL</w:t>
            </w:r>
          </w:p>
          <w:p>
            <w:pPr>
              <w:pStyle w:val="Liste2"/>
              <w:numPr>
                <w:ilvl w:val="1"/>
                <w:numId w:val="7"/>
              </w:numPr>
              <w:rPr>
                <w:lang w:val="de-DE"/>
              </w:rPr>
            </w:pPr>
            <w:r>
              <w:rPr>
                <w:lang w:val="de-DE"/>
              </w:rPr>
              <w:t>Negativbeispiel BW: Anzahl der Testungen sinkend, Positivanteil steigend</w:t>
            </w:r>
          </w:p>
          <w:p>
            <w:pPr>
              <w:pStyle w:val="Liste2"/>
              <w:numPr>
                <w:ilvl w:val="1"/>
                <w:numId w:val="7"/>
              </w:numPr>
              <w:rPr>
                <w:lang w:val="de-DE"/>
              </w:rPr>
            </w:pPr>
            <w:r>
              <w:rPr>
                <w:lang w:val="de-DE"/>
              </w:rPr>
              <w:t>Anteil positiver Testungen bei Älteren in allen BL steigend</w:t>
            </w:r>
          </w:p>
          <w:p>
            <w:pPr>
              <w:pStyle w:val="Liste2"/>
              <w:rPr>
                <w:lang w:val="de-DE"/>
              </w:rPr>
            </w:pPr>
            <w:r>
              <w:rPr>
                <w:lang w:val="de-DE"/>
              </w:rPr>
              <w:t>Ausbrüche in medizinischen Behandlungseinrichtungen/ Alten- und Pflegeheimen</w:t>
            </w:r>
          </w:p>
          <w:p>
            <w:pPr>
              <w:pStyle w:val="Liste2"/>
              <w:numPr>
                <w:ilvl w:val="1"/>
                <w:numId w:val="7"/>
              </w:numPr>
              <w:rPr>
                <w:lang w:val="de-DE"/>
              </w:rPr>
            </w:pPr>
            <w:r>
              <w:rPr>
                <w:lang w:val="de-DE"/>
              </w:rPr>
              <w:t>Keine Zunahme bei KH</w:t>
            </w:r>
          </w:p>
          <w:p>
            <w:pPr>
              <w:pStyle w:val="Liste2"/>
              <w:numPr>
                <w:ilvl w:val="1"/>
                <w:numId w:val="7"/>
              </w:numPr>
              <w:rPr>
                <w:lang w:val="de-DE"/>
              </w:rPr>
            </w:pPr>
            <w:r>
              <w:rPr>
                <w:lang w:val="de-DE"/>
              </w:rPr>
              <w:t>Zunahme an Fällen in Alten- und Pflegeheimen</w:t>
            </w:r>
          </w:p>
          <w:p>
            <w:pPr>
              <w:pStyle w:val="Liste2"/>
              <w:rPr>
                <w:b/>
              </w:rPr>
            </w:pPr>
            <w:r>
              <w:rPr>
                <w:b/>
              </w:rPr>
              <w:t>VOC/VOI</w:t>
            </w:r>
          </w:p>
          <w:p>
            <w:pPr>
              <w:pStyle w:val="Liste2"/>
            </w:pPr>
            <w:proofErr w:type="spellStart"/>
            <w:r>
              <w:t>Folien</w:t>
            </w:r>
            <w:proofErr w:type="spellEnd"/>
            <w:r>
              <w:t xml:space="preserve"> </w:t>
            </w:r>
            <w:hyperlink r:id="rId18" w:history="1">
              <w:proofErr w:type="spellStart"/>
              <w:r>
                <w:rPr>
                  <w:rStyle w:val="Hyperlink"/>
                </w:rPr>
                <w:t>hier</w:t>
              </w:r>
              <w:proofErr w:type="spellEnd"/>
            </w:hyperlink>
          </w:p>
          <w:p>
            <w:pPr>
              <w:pStyle w:val="Liste2"/>
              <w:rPr>
                <w:lang w:val="de-DE"/>
              </w:rPr>
            </w:pPr>
            <w:r>
              <w:rPr>
                <w:lang w:val="de-DE"/>
              </w:rPr>
              <w:t>Omikron mit Anteil von 99% in Stichprobe der Genomsequenzierung, BA.2 Anteil mit 14,9% weiterhin steigend</w:t>
            </w:r>
          </w:p>
          <w:p>
            <w:pPr>
              <w:pStyle w:val="Liste2"/>
              <w:rPr>
                <w:lang w:val="de-DE"/>
              </w:rPr>
            </w:pPr>
            <w:r>
              <w:rPr>
                <w:u w:val="single"/>
                <w:lang w:val="de-DE"/>
              </w:rPr>
              <w:t>Ankündigung:</w:t>
            </w:r>
            <w:r>
              <w:rPr>
                <w:lang w:val="de-DE"/>
              </w:rPr>
              <w:t xml:space="preserve"> Mit geänderter Testverordnung (Vergütung für variantenspezifische PCR entfällt), wird auch die Anzahl der Übermittlungen stark abfallen. Daher soll VOC-Tabelle im Wochenbericht ab der kommenden Woche nicht mehr aufgeführt werden. Es wird nächste Woche je nach Datenlage entschieden.</w:t>
            </w:r>
          </w:p>
          <w:p>
            <w:pPr>
              <w:pStyle w:val="Liste2"/>
              <w:rPr>
                <w:lang w:val="de-DE"/>
              </w:rPr>
            </w:pPr>
            <w:r>
              <w:rPr>
                <w:lang w:val="de-DE"/>
              </w:rPr>
              <w:t>BA.2 in BL: BB, BE, MV, SA mit höchsten Anteilen</w:t>
            </w:r>
          </w:p>
          <w:p>
            <w:pPr>
              <w:pStyle w:val="Liste2"/>
              <w:numPr>
                <w:ilvl w:val="0"/>
                <w:numId w:val="0"/>
              </w:numPr>
              <w:rPr>
                <w:b/>
              </w:rPr>
            </w:pPr>
            <w:proofErr w:type="spellStart"/>
            <w:r>
              <w:rPr>
                <w:b/>
              </w:rPr>
              <w:lastRenderedPageBreak/>
              <w:t>Diskussion</w:t>
            </w:r>
            <w:proofErr w:type="spellEnd"/>
            <w:r>
              <w:rPr>
                <w:b/>
              </w:rPr>
              <w:t xml:space="preserve"> / </w:t>
            </w:r>
            <w:proofErr w:type="spellStart"/>
            <w:r>
              <w:rPr>
                <w:b/>
              </w:rPr>
              <w:t>Zusammenfassung</w:t>
            </w:r>
            <w:proofErr w:type="spellEnd"/>
          </w:p>
          <w:p>
            <w:pPr>
              <w:pStyle w:val="Liste2"/>
              <w:rPr>
                <w:lang w:val="de-DE"/>
              </w:rPr>
            </w:pPr>
            <w:r>
              <w:rPr>
                <w:lang w:val="de-DE"/>
              </w:rPr>
              <w:t>Alle unsere Daten deuten darauf hin, dass wir auf Bundesebene den Gipfel der Welle erreicht haben. Einige regionale Entwicklungen sind unterschiedlich. So sind in Bundesländern, in denen die Welle später begonnen hat die Fallzahlen noch leicht steigend oder befinden sich auf einem Plateau. Es gibt steigende Inzidenzen bei den Hochaltrigen und Hinweise auf schwere Fälle bei eben diesen, jedoch auf einem niedrigeren Niveau als es noch in der vierten Welle der Fall war. Zeitgleich gibt es nur moderat ansteigende Hospitalisierungsraten bei den Hochaltrigen. Wir können feststellen, dass es ausreichend PCR-Diagnostikkapazitäten gibt um unterschiedliche regionale Trends abbilden zu können. Darüber hinaus lässt sich sagen, dass es zeitgleich keine große begleitende Influenzawelle gibt. Die aktuell geltenden Schutzmaßnahmen haben dazu einen Effekt auf alle Atemwegserkrankungen. Ein Unsicherheitsfaktor ist aktuell noch die Einschätzung der Krankheitsschwere durch die Omikron BA.2 Variante.</w:t>
            </w:r>
          </w:p>
          <w:p>
            <w:pPr>
              <w:pStyle w:val="Liste2"/>
              <w:numPr>
                <w:ilvl w:val="0"/>
                <w:numId w:val="0"/>
              </w:numPr>
              <w:rPr>
                <w:lang w:val="de-DE"/>
              </w:rPr>
            </w:pP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r>
              <w:rPr>
                <w:sz w:val="22"/>
                <w:szCs w:val="22"/>
              </w:rPr>
              <w:t>(Diercke)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Rexroth</w:t>
            </w:r>
          </w:p>
          <w:p>
            <w:pPr>
              <w:rPr>
                <w:sz w:val="22"/>
                <w:szCs w:val="22"/>
              </w:rPr>
            </w:pPr>
            <w:r>
              <w:rPr>
                <w:sz w:val="22"/>
                <w:szCs w:val="22"/>
              </w:rPr>
              <w:t>i.V. für 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 (Kröger)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Hamouda</w:t>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 xml:space="preserve">Diskussion der Änderungsvorschläge zur Risikobewertung </w:t>
            </w:r>
          </w:p>
          <w:p>
            <w:pPr>
              <w:pStyle w:val="Liste3"/>
              <w:numPr>
                <w:ilvl w:val="0"/>
                <w:numId w:val="6"/>
              </w:numPr>
            </w:pPr>
            <w:r>
              <w:t>Seit 2 Wochen gibt es einen BMG/RKI Jour Fixe: Dort werden Themen besprochen, die gerade relevant sind und in der Presse einen großen Widerhall finden. Ziel dabei ist es Unklarheiten abzubauen.</w:t>
            </w:r>
          </w:p>
          <w:p>
            <w:pPr>
              <w:pStyle w:val="Liste1"/>
            </w:pPr>
          </w:p>
          <w:p>
            <w:pPr>
              <w:pStyle w:val="Liste1"/>
            </w:pPr>
          </w:p>
          <w:p>
            <w:pPr>
              <w:pStyle w:val="Liste1"/>
              <w:ind w:left="473" w:hanging="360"/>
            </w:pPr>
          </w:p>
          <w:p>
            <w:pPr>
              <w:pStyle w:val="Liste2"/>
              <w:numPr>
                <w:ilvl w:val="0"/>
                <w:numId w:val="0"/>
              </w:numPr>
              <w:ind w:left="833"/>
              <w:rPr>
                <w:lang w:val="de-DE"/>
              </w:rPr>
            </w:pPr>
            <w:r>
              <w:rPr>
                <w:lang w:val="de-DE"/>
              </w:rPr>
              <w:br/>
            </w:r>
          </w:p>
        </w:tc>
        <w:tc>
          <w:tcPr>
            <w:tcW w:w="1463" w:type="dxa"/>
          </w:tcPr>
          <w:p>
            <w:pPr>
              <w:rPr>
                <w:sz w:val="22"/>
                <w:szCs w:val="22"/>
              </w:rPr>
            </w:pPr>
          </w:p>
          <w:p>
            <w:pPr>
              <w:rPr>
                <w:sz w:val="22"/>
                <w:szCs w:val="22"/>
              </w:rPr>
            </w:pPr>
          </w:p>
          <w:p>
            <w:pPr>
              <w:rPr>
                <w:sz w:val="22"/>
                <w:szCs w:val="22"/>
              </w:rPr>
            </w:pPr>
            <w:r>
              <w:rPr>
                <w:sz w:val="22"/>
                <w:szCs w:val="22"/>
              </w:rPr>
              <w:t>Abt. 3/</w:t>
            </w:r>
          </w:p>
          <w:p>
            <w:pPr>
              <w:rPr>
                <w:sz w:val="22"/>
                <w:szCs w:val="22"/>
              </w:rPr>
            </w:pPr>
            <w:proofErr w:type="spellStart"/>
            <w:r>
              <w:rPr>
                <w:sz w:val="22"/>
                <w:szCs w:val="22"/>
              </w:rPr>
              <w:t>Präs</w:t>
            </w:r>
            <w:proofErr w:type="spellEnd"/>
            <w:r>
              <w:rPr>
                <w:sz w:val="22"/>
                <w:szCs w:val="22"/>
              </w:rPr>
              <w:br/>
            </w:r>
          </w:p>
          <w:p>
            <w:pPr>
              <w:rPr>
                <w:sz w:val="22"/>
                <w:szCs w:val="22"/>
              </w:rPr>
            </w:pP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numPr>
                <w:ilvl w:val="0"/>
                <w:numId w:val="10"/>
              </w:numPr>
            </w:pPr>
            <w:r>
              <w:t>Besprechung zu Verfahren wie Stellungnahmen erstellt werden</w:t>
            </w:r>
          </w:p>
          <w:p>
            <w:pPr>
              <w:pStyle w:val="Liste1"/>
              <w:numPr>
                <w:ilvl w:val="0"/>
                <w:numId w:val="10"/>
              </w:numPr>
            </w:pPr>
            <w:r>
              <w:t>Stellungnahme zu RKI-Panel</w:t>
            </w:r>
          </w:p>
          <w:p>
            <w:pPr>
              <w:pStyle w:val="Liste1"/>
              <w:numPr>
                <w:ilvl w:val="0"/>
                <w:numId w:val="10"/>
              </w:numPr>
            </w:pPr>
            <w:r>
              <w:t>Stellungnahme zu Vorbereitung auf den Herbst/Winter (derzeit auf Themensuche) Federführung bei Prof. Dr. Karagiannidis</w:t>
            </w:r>
          </w:p>
          <w:p>
            <w:pPr>
              <w:pStyle w:val="Liste1"/>
              <w:numPr>
                <w:ilvl w:val="0"/>
                <w:numId w:val="10"/>
              </w:numPr>
            </w:pPr>
            <w:r>
              <w:t>Ausschuss für Gesundheit:</w:t>
            </w:r>
          </w:p>
          <w:p>
            <w:pPr>
              <w:pStyle w:val="Liste3"/>
              <w:numPr>
                <w:ilvl w:val="1"/>
                <w:numId w:val="10"/>
              </w:numPr>
            </w:pPr>
            <w:r>
              <w:t xml:space="preserve">Unklarheiten bzgl. Pressemeldungen zum </w:t>
            </w:r>
            <w:proofErr w:type="spellStart"/>
            <w:r>
              <w:t>Genesenenstatus</w:t>
            </w:r>
            <w:proofErr w:type="spellEnd"/>
            <w:r>
              <w:t xml:space="preserve"> konnten korrigiert werden</w:t>
            </w:r>
          </w:p>
          <w:p>
            <w:pPr>
              <w:pStyle w:val="Liste1"/>
              <w:numPr>
                <w:ilvl w:val="0"/>
                <w:numId w:val="11"/>
              </w:numPr>
            </w:pPr>
            <w:r>
              <w:t>Rolle von Prof. Dr. Karagiannidis (DIVI) Warum Federführung bei o.g. Punkt als Intensivmediziner?</w:t>
            </w:r>
          </w:p>
          <w:p>
            <w:pPr>
              <w:pStyle w:val="Liste1"/>
              <w:numPr>
                <w:ilvl w:val="1"/>
                <w:numId w:val="11"/>
              </w:numPr>
            </w:pPr>
            <w:r>
              <w:lastRenderedPageBreak/>
              <w:t>Stellung des RKI wird nicht untergraben</w:t>
            </w:r>
          </w:p>
          <w:p>
            <w:pPr>
              <w:pStyle w:val="Liste1"/>
              <w:numPr>
                <w:ilvl w:val="1"/>
                <w:numId w:val="11"/>
              </w:numPr>
            </w:pPr>
            <w:r>
              <w:t>Sehr zugänglich für sachlich fachliche Kommentare und Änderungsvorschläge</w:t>
            </w:r>
          </w:p>
          <w:p>
            <w:pPr>
              <w:pStyle w:val="Liste1"/>
              <w:numPr>
                <w:ilvl w:val="0"/>
                <w:numId w:val="11"/>
              </w:numPr>
            </w:pPr>
            <w:r>
              <w:t>Das Thema an/mit COVID (</w:t>
            </w:r>
            <w:proofErr w:type="spellStart"/>
            <w:r>
              <w:t>Syndromische</w:t>
            </w:r>
            <w:proofErr w:type="spellEnd"/>
            <w:r>
              <w:t xml:space="preserve"> Surveillance) nimmt an Relevanz zu. Bereitstellung von Materialien sobald benötigt.</w:t>
            </w:r>
          </w:p>
          <w:p>
            <w:pPr>
              <w:pStyle w:val="1"/>
              <w:rPr>
                <w:sz w:val="22"/>
              </w:rPr>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Präs</w:t>
            </w:r>
            <w:proofErr w:type="spellEnd"/>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numPr>
                <w:ilvl w:val="0"/>
                <w:numId w:val="9"/>
              </w:numPr>
            </w:pPr>
            <w:r>
              <w:t>Merkblatt zur Impfung für Beschäftige in Pflegeberufen wurde an das RKI übermittelt. Rückmeldung steht noch aus.</w:t>
            </w:r>
          </w:p>
          <w:p>
            <w:pPr>
              <w:pStyle w:val="Liste1"/>
              <w:numPr>
                <w:ilvl w:val="0"/>
                <w:numId w:val="9"/>
              </w:numPr>
            </w:pPr>
            <w:r>
              <w:t>Schulaussendung konnte am Montag nicht realisiert werden. Weitere Materialien des BMG werden aufgenommen. Neues Datum noch offen.</w:t>
            </w:r>
          </w:p>
          <w:p>
            <w:pPr>
              <w:pStyle w:val="Liste1"/>
              <w:ind w:left="360"/>
            </w:pPr>
          </w:p>
          <w:p>
            <w:pPr>
              <w:pStyle w:val="2"/>
            </w:pPr>
            <w:r>
              <w:t>Presse</w:t>
            </w:r>
          </w:p>
          <w:p>
            <w:pPr>
              <w:pStyle w:val="Liste1"/>
              <w:numPr>
                <w:ilvl w:val="0"/>
                <w:numId w:val="9"/>
              </w:numPr>
            </w:pPr>
            <w:r>
              <w:t>BPK am Freitag 18.02. mit Hr. Schaade</w:t>
            </w:r>
          </w:p>
          <w:p>
            <w:pPr>
              <w:pStyle w:val="Liste1"/>
              <w:numPr>
                <w:ilvl w:val="0"/>
                <w:numId w:val="9"/>
              </w:numPr>
            </w:pPr>
            <w:r>
              <w:t>COVID-19 Übersichtseite wurde überarbeitet und angepasst</w:t>
            </w:r>
          </w:p>
          <w:p>
            <w:pPr>
              <w:pStyle w:val="Liste1"/>
              <w:numPr>
                <w:ilvl w:val="0"/>
                <w:numId w:val="9"/>
              </w:numPr>
            </w:pPr>
            <w:r>
              <w:t>Vorschläge zur Botschaft für den Tweet zum Wochenbericht:</w:t>
            </w:r>
          </w:p>
          <w:p>
            <w:pPr>
              <w:pStyle w:val="Liste3"/>
            </w:pPr>
            <w:r>
              <w:t>Vorsicht bei neuen/geänderten Kontaktmustern und Kontakt mit Älteren</w:t>
            </w:r>
          </w:p>
          <w:p>
            <w:pPr>
              <w:pStyle w:val="Liste3"/>
            </w:pPr>
            <w:r>
              <w:t>Schutz der Älteren / vulnerablen Gruppen</w:t>
            </w:r>
          </w:p>
          <w:p>
            <w:pPr>
              <w:pStyle w:val="2"/>
            </w:pPr>
            <w:r>
              <w:t>P1</w:t>
            </w:r>
          </w:p>
          <w:p>
            <w:pPr>
              <w:pStyle w:val="Liste1"/>
              <w:rPr>
                <w:i/>
              </w:rPr>
            </w:pPr>
            <w:r>
              <w:t>(nicht berichtet)</w:t>
            </w:r>
            <w:r>
              <w:br/>
            </w:r>
          </w:p>
        </w:tc>
        <w:tc>
          <w:tcPr>
            <w:tcW w:w="1463" w:type="dxa"/>
          </w:tcPr>
          <w:p>
            <w:pPr>
              <w:rPr>
                <w:sz w:val="22"/>
                <w:szCs w:val="22"/>
              </w:rPr>
            </w:pPr>
          </w:p>
          <w:p>
            <w:pPr>
              <w:rPr>
                <w:sz w:val="22"/>
                <w:szCs w:val="22"/>
              </w:rPr>
            </w:pPr>
          </w:p>
          <w:p>
            <w:pPr>
              <w:rPr>
                <w:sz w:val="22"/>
                <w:szCs w:val="22"/>
              </w:rPr>
            </w:pPr>
            <w:r>
              <w:rPr>
                <w:sz w:val="22"/>
                <w:szCs w:val="22"/>
              </w:rPr>
              <w:t xml:space="preserve">BZgA </w:t>
            </w:r>
          </w:p>
          <w:p>
            <w:pPr>
              <w:rPr>
                <w:sz w:val="22"/>
                <w:szCs w:val="22"/>
              </w:rPr>
            </w:pPr>
            <w:r>
              <w:rPr>
                <w:sz w:val="22"/>
                <w:szCs w:val="22"/>
              </w:rPr>
              <w:t>(</w:t>
            </w:r>
            <w:proofErr w:type="spellStart"/>
            <w:r>
              <w:rPr>
                <w:sz w:val="22"/>
                <w:szCs w:val="22"/>
              </w:rPr>
              <w:t>Rückle</w:t>
            </w:r>
            <w:proofErr w:type="spellEnd"/>
            <w:r>
              <w:rPr>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t>(Degen)</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t>(Lein)</w:t>
            </w:r>
          </w:p>
        </w:tc>
      </w:tr>
      <w:tr>
        <w:tc>
          <w:tcPr>
            <w:tcW w:w="684" w:type="dxa"/>
          </w:tcPr>
          <w:p>
            <w:pPr>
              <w:rPr>
                <w:b/>
              </w:rPr>
            </w:pPr>
            <w:r>
              <w:rPr>
                <w:b/>
              </w:rPr>
              <w:t>7</w:t>
            </w:r>
          </w:p>
        </w:tc>
        <w:tc>
          <w:tcPr>
            <w:tcW w:w="6824" w:type="dxa"/>
          </w:tcPr>
          <w:p>
            <w:pPr>
              <w:pStyle w:val="1"/>
            </w:pPr>
            <w:r>
              <w:t>RKI-Strategie Fragen</w:t>
            </w:r>
          </w:p>
          <w:p>
            <w:pPr>
              <w:pStyle w:val="2"/>
            </w:pPr>
            <w:r>
              <w:t>Allgemein</w:t>
            </w:r>
          </w:p>
          <w:p>
            <w:pPr>
              <w:pStyle w:val="Liste1"/>
              <w:numPr>
                <w:ilvl w:val="0"/>
                <w:numId w:val="8"/>
              </w:numPr>
            </w:pPr>
            <w:r>
              <w:t xml:space="preserve">Diskussion </w:t>
            </w:r>
            <w:proofErr w:type="spellStart"/>
            <w:r>
              <w:t>Genesenenstatus</w:t>
            </w:r>
            <w:proofErr w:type="spellEnd"/>
          </w:p>
          <w:p>
            <w:pPr>
              <w:pStyle w:val="Liste1"/>
              <w:numPr>
                <w:ilvl w:val="0"/>
                <w:numId w:val="14"/>
              </w:numPr>
            </w:pPr>
            <w:r>
              <w:t>bereits von Hr. Wieler erwähnt s. o. Punkt Expertenbeirat</w:t>
            </w:r>
          </w:p>
          <w:p>
            <w:pPr>
              <w:pStyle w:val="Liste1"/>
              <w:ind w:left="1080"/>
            </w:pPr>
          </w:p>
          <w:p>
            <w:pPr>
              <w:pStyle w:val="Liste1"/>
              <w:numPr>
                <w:ilvl w:val="0"/>
                <w:numId w:val="8"/>
              </w:numPr>
            </w:pPr>
            <w:r>
              <w:t xml:space="preserve">Hinweis zur Anpassung COVID-19 Internetseite: Dokumente zu </w:t>
            </w:r>
            <w:proofErr w:type="spellStart"/>
            <w:r>
              <w:t>Lollitests</w:t>
            </w:r>
            <w:proofErr w:type="spellEnd"/>
            <w:r>
              <w:t>/PCR in Schulen. Bei Strategieänderung ggf. nochmal anpassen. Möglicherweise noch verfrüht.</w:t>
            </w:r>
          </w:p>
          <w:p>
            <w:pPr>
              <w:pStyle w:val="Liste1"/>
              <w:numPr>
                <w:ilvl w:val="1"/>
                <w:numId w:val="8"/>
              </w:numPr>
            </w:pPr>
            <w:r>
              <w:t>Presse kann Seite bei Bedarf jederzeit anpassen</w:t>
            </w:r>
          </w:p>
          <w:p>
            <w:pPr>
              <w:pStyle w:val="Liste1"/>
            </w:pPr>
          </w:p>
          <w:p>
            <w:pPr>
              <w:pStyle w:val="2"/>
            </w:pPr>
            <w:r>
              <w:t>RKI-intern</w:t>
            </w:r>
          </w:p>
          <w:p>
            <w:pPr>
              <w:pStyle w:val="2"/>
              <w:numPr>
                <w:ilvl w:val="0"/>
                <w:numId w:val="8"/>
              </w:numPr>
              <w:rPr>
                <w:b w:val="0"/>
              </w:rPr>
            </w:pP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lang w:val="en-GB"/>
              </w:rPr>
            </w:pPr>
          </w:p>
          <w:p>
            <w:pPr>
              <w:rPr>
                <w:sz w:val="22"/>
                <w:szCs w:val="22"/>
                <w:lang w:val="en-GB"/>
              </w:rPr>
            </w:pPr>
          </w:p>
          <w:p>
            <w:pPr>
              <w:rPr>
                <w:sz w:val="22"/>
                <w:szCs w:val="22"/>
                <w:lang w:val="en-GB"/>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8</w:t>
            </w:r>
          </w:p>
        </w:tc>
        <w:tc>
          <w:tcPr>
            <w:tcW w:w="6824" w:type="dxa"/>
          </w:tcPr>
          <w:p>
            <w:pPr>
              <w:spacing w:line="276" w:lineRule="auto"/>
              <w:rPr>
                <w:b/>
                <w:sz w:val="28"/>
              </w:rPr>
            </w:pPr>
            <w:r>
              <w:rPr>
                <w:b/>
                <w:sz w:val="28"/>
              </w:rPr>
              <w:t>Dokumente</w:t>
            </w:r>
          </w:p>
          <w:p>
            <w:pPr>
              <w:pStyle w:val="Liste1"/>
              <w:numPr>
                <w:ilvl w:val="0"/>
                <w:numId w:val="8"/>
              </w:numPr>
            </w:pPr>
            <w:r>
              <w:t xml:space="preserve">[ID 5091] Anpassung </w:t>
            </w:r>
            <w:proofErr w:type="spellStart"/>
            <w:r>
              <w:t>Entisolierung</w:t>
            </w:r>
            <w:proofErr w:type="spellEnd"/>
            <w:r>
              <w:t xml:space="preserve"> im stationären Bereich und Alten- und Pflegeheimen</w:t>
            </w:r>
          </w:p>
          <w:p>
            <w:pPr>
              <w:pStyle w:val="Liste1"/>
              <w:numPr>
                <w:ilvl w:val="1"/>
                <w:numId w:val="8"/>
              </w:numPr>
              <w:rPr>
                <w:ins w:id="9" w:author="Niebank, Michaela" w:date="2022-02-17T12:55:00Z"/>
              </w:rPr>
            </w:pPr>
            <w:ins w:id="10" w:author="Niebank, Michaela" w:date="2022-02-17T12:55:00Z">
              <w:r>
                <w:t>Gehäufte Anfragen aus verschiedenen Richtungen (</w:t>
              </w:r>
              <w:proofErr w:type="spellStart"/>
              <w:r>
                <w:t>Kiniken</w:t>
              </w:r>
              <w:proofErr w:type="spellEnd"/>
              <w:r>
                <w:t>, GÄ, AGI)</w:t>
              </w:r>
            </w:ins>
          </w:p>
          <w:p>
            <w:pPr>
              <w:pStyle w:val="Liste1"/>
              <w:numPr>
                <w:ilvl w:val="1"/>
                <w:numId w:val="8"/>
              </w:numPr>
            </w:pPr>
            <w:ins w:id="11" w:author="Niebank, Michaela" w:date="2022-02-17T12:55:00Z">
              <w:r>
                <w:t xml:space="preserve">Mögliche Anpassung </w:t>
              </w:r>
            </w:ins>
            <w:r>
              <w:t>bezieht sich nur auf asymptomatische Fälle</w:t>
            </w:r>
          </w:p>
          <w:p>
            <w:pPr>
              <w:pStyle w:val="Liste1"/>
              <w:numPr>
                <w:ilvl w:val="1"/>
                <w:numId w:val="8"/>
              </w:numPr>
            </w:pPr>
            <w:r>
              <w:lastRenderedPageBreak/>
              <w:t xml:space="preserve">Verkürzung auf 10 Tage </w:t>
            </w:r>
            <w:del w:id="12" w:author="Niebank, Michaela" w:date="2022-02-17T12:53:00Z">
              <w:r>
                <w:delText>steht im Raum</w:delText>
              </w:r>
            </w:del>
            <w:ins w:id="13" w:author="Niebank, Michaela" w:date="2022-02-17T12:53:00Z">
              <w:r>
                <w:t>aufgrund Risiko-</w:t>
              </w:r>
            </w:ins>
            <w:ins w:id="14" w:author="Niebank, Michaela" w:date="2022-02-17T12:55:00Z">
              <w:r>
                <w:t>Abschätzung</w:t>
              </w:r>
            </w:ins>
            <w:ins w:id="15" w:author="Niebank, Michaela" w:date="2022-02-17T12:53:00Z">
              <w:r>
                <w:t xml:space="preserve"> und Abwägung von </w:t>
              </w:r>
            </w:ins>
            <w:ins w:id="16" w:author="Niebank, Michaela" w:date="2022-02-17T12:54:00Z">
              <w:r>
                <w:t>Folgeschäden nach Meinung AG Diagnostik</w:t>
              </w:r>
            </w:ins>
            <w:ins w:id="17" w:author="Niebank, Michaela" w:date="2022-02-17T12:55:00Z">
              <w:r>
                <w:t xml:space="preserve"> vertretbar</w:t>
              </w:r>
            </w:ins>
          </w:p>
          <w:p>
            <w:pPr>
              <w:pStyle w:val="Liste1"/>
              <w:numPr>
                <w:ilvl w:val="1"/>
                <w:numId w:val="8"/>
              </w:numPr>
            </w:pPr>
            <w:r>
              <w:t>kein einheitliches/eindeutiges Bild im Krisenstab</w:t>
            </w:r>
          </w:p>
          <w:p>
            <w:pPr>
              <w:pStyle w:val="Liste1"/>
              <w:numPr>
                <w:ilvl w:val="1"/>
                <w:numId w:val="8"/>
              </w:numPr>
            </w:pPr>
            <w:r>
              <w:t xml:space="preserve">AGI steht dem </w:t>
            </w:r>
            <w:del w:id="18" w:author="Niebank, Michaela" w:date="2022-02-17T12:56:00Z">
              <w:r>
                <w:delText>Entlassmanagement</w:delText>
              </w:r>
            </w:del>
            <w:proofErr w:type="spellStart"/>
            <w:ins w:id="19" w:author="Niebank, Michaela" w:date="2022-02-17T12:56:00Z">
              <w:r>
                <w:t>Entisolierungs</w:t>
              </w:r>
            </w:ins>
            <w:proofErr w:type="spellEnd"/>
            <w:r>
              <w:t>-Papier kritisch gegenüber</w:t>
            </w:r>
          </w:p>
          <w:p>
            <w:pPr>
              <w:pStyle w:val="Liste1"/>
              <w:numPr>
                <w:ilvl w:val="1"/>
                <w:numId w:val="8"/>
              </w:numPr>
            </w:pPr>
            <w:r>
              <w:t xml:space="preserve">Überarbeitetes </w:t>
            </w:r>
            <w:del w:id="20" w:author="Niebank, Michaela" w:date="2022-02-17T12:56:00Z">
              <w:r>
                <w:delText>Entlassmangement</w:delText>
              </w:r>
            </w:del>
            <w:ins w:id="21" w:author="Niebank, Michaela" w:date="2022-02-17T12:56:00Z">
              <w:r>
                <w:t>Entisolierungs</w:t>
              </w:r>
            </w:ins>
            <w:bookmarkStart w:id="22" w:name="_GoBack"/>
            <w:bookmarkEnd w:id="22"/>
            <w:r>
              <w:t xml:space="preserve">-Papier mit Verkürzung auf 10 Tage wird vorbereitet und im weiteren Verlauf diskutiert </w:t>
            </w:r>
          </w:p>
        </w:tc>
        <w:tc>
          <w:tcPr>
            <w:tcW w:w="1463" w:type="dxa"/>
          </w:tcPr>
          <w:p>
            <w:pPr>
              <w:rPr>
                <w:sz w:val="22"/>
                <w:szCs w:val="22"/>
              </w:rPr>
            </w:pPr>
          </w:p>
          <w:p>
            <w:pPr>
              <w:rPr>
                <w:sz w:val="22"/>
                <w:szCs w:val="22"/>
              </w:rPr>
            </w:pPr>
            <w:ins w:id="23" w:author="Niebank, Michaela" w:date="2022-02-17T12:52:00Z">
              <w:r>
                <w:rPr>
                  <w:sz w:val="22"/>
                  <w:szCs w:val="22"/>
                </w:rPr>
                <w:t>Abt.1/</w:t>
              </w:r>
            </w:ins>
            <w:r>
              <w:rPr>
                <w:sz w:val="22"/>
                <w:szCs w:val="22"/>
              </w:rPr>
              <w:t>ZBS7</w:t>
            </w:r>
            <w:del w:id="24" w:author="Niebank, Michaela" w:date="2022-02-17T12:52:00Z">
              <w:r>
                <w:rPr>
                  <w:sz w:val="22"/>
                  <w:szCs w:val="22"/>
                </w:rPr>
                <w:delText>/FG37</w:delText>
              </w:r>
            </w:del>
          </w:p>
          <w:p>
            <w:pPr>
              <w:rPr>
                <w:sz w:val="22"/>
                <w:szCs w:val="22"/>
              </w:rPr>
            </w:pPr>
            <w:r>
              <w:rPr>
                <w:sz w:val="22"/>
                <w:szCs w:val="22"/>
              </w:rPr>
              <w:t>(Mielke, Niebank)</w:t>
            </w:r>
          </w:p>
        </w:tc>
      </w:tr>
      <w:tr>
        <w:tc>
          <w:tcPr>
            <w:tcW w:w="684" w:type="dxa"/>
          </w:tcPr>
          <w:p>
            <w:pPr>
              <w:rPr>
                <w:b/>
              </w:rPr>
            </w:pPr>
            <w:r>
              <w:rPr>
                <w:b/>
              </w:rPr>
              <w:t>9</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xxx</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Labordiagnostik</w:t>
            </w:r>
          </w:p>
          <w:p>
            <w:pPr>
              <w:pStyle w:val="2"/>
            </w:pPr>
            <w:r>
              <w:t>FG17</w:t>
            </w:r>
          </w:p>
          <w:p>
            <w:pPr>
              <w:pStyle w:val="2"/>
            </w:pPr>
          </w:p>
          <w:p>
            <w:pPr>
              <w:pStyle w:val="2"/>
            </w:pPr>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numPr>
                <w:ilvl w:val="0"/>
                <w:numId w:val="0"/>
              </w:numPr>
              <w:spacing w:before="0"/>
              <w:ind w:left="1080" w:hanging="360"/>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numPr>
                <w:ilvl w:val="0"/>
                <w:numId w:val="12"/>
              </w:numPr>
            </w:pPr>
            <w:r>
              <w:t>HSC Meeting Mittwoch, 16.02. 15 Uhr für RKI: Ute Rexroth</w:t>
            </w:r>
          </w:p>
          <w:p>
            <w:pPr>
              <w:pStyle w:val="Liste1"/>
            </w:pP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Freitag, 18.02.2022,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12:50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74BE"/>
    <w:multiLevelType w:val="hybridMultilevel"/>
    <w:tmpl w:val="FE5257E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272D32"/>
    <w:multiLevelType w:val="hybridMultilevel"/>
    <w:tmpl w:val="3064D1F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AC5A26"/>
    <w:multiLevelType w:val="hybridMultilevel"/>
    <w:tmpl w:val="ACE43D76"/>
    <w:lvl w:ilvl="0" w:tplc="04070003">
      <w:start w:val="1"/>
      <w:numFmt w:val="bullet"/>
      <w:lvlText w:val="o"/>
      <w:lvlJc w:val="left"/>
      <w:pPr>
        <w:ind w:left="473" w:hanging="360"/>
      </w:pPr>
      <w:rPr>
        <w:rFonts w:ascii="Courier New" w:hAnsi="Courier New" w:cs="Courier New"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5"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6911401"/>
    <w:multiLevelType w:val="hybridMultilevel"/>
    <w:tmpl w:val="435EEB7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AB08AF"/>
    <w:multiLevelType w:val="hybridMultilevel"/>
    <w:tmpl w:val="A7BC66C6"/>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49767362"/>
    <w:multiLevelType w:val="hybridMultilevel"/>
    <w:tmpl w:val="9C1C659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B4630E1"/>
    <w:multiLevelType w:val="hybridMultilevel"/>
    <w:tmpl w:val="906E656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4C0469"/>
    <w:multiLevelType w:val="hybridMultilevel"/>
    <w:tmpl w:val="D0D05F5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FB92B1D"/>
    <w:multiLevelType w:val="hybridMultilevel"/>
    <w:tmpl w:val="90C8ACFE"/>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2"/>
  </w:num>
  <w:num w:numId="4">
    <w:abstractNumId w:val="10"/>
  </w:num>
  <w:num w:numId="5">
    <w:abstractNumId w:val="5"/>
  </w:num>
  <w:num w:numId="6">
    <w:abstractNumId w:val="4"/>
  </w:num>
  <w:num w:numId="7">
    <w:abstractNumId w:val="8"/>
  </w:num>
  <w:num w:numId="8">
    <w:abstractNumId w:val="13"/>
  </w:num>
  <w:num w:numId="9">
    <w:abstractNumId w:val="0"/>
  </w:num>
  <w:num w:numId="10">
    <w:abstractNumId w:val="11"/>
  </w:num>
  <w:num w:numId="11">
    <w:abstractNumId w:val="12"/>
  </w:num>
  <w:num w:numId="12">
    <w:abstractNumId w:val="1"/>
  </w:num>
  <w:num w:numId="13">
    <w:abstractNumId w:val="9"/>
  </w:num>
  <w:num w:numId="14">
    <w:abstractNumId w:val="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ebank, Michaela">
    <w15:presenceInfo w15:providerId="None" w15:userId="Niebank, Michae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spacing w:after="0"/>
      <w:ind w:left="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30420813">
      <w:bodyDiv w:val="1"/>
      <w:marLeft w:val="0"/>
      <w:marRight w:val="0"/>
      <w:marTop w:val="0"/>
      <w:marBottom w:val="0"/>
      <w:divBdr>
        <w:top w:val="none" w:sz="0" w:space="0" w:color="auto"/>
        <w:left w:val="none" w:sz="0" w:space="0" w:color="auto"/>
        <w:bottom w:val="none" w:sz="0" w:space="0" w:color="auto"/>
        <w:right w:val="none" w:sz="0" w:space="0" w:color="auto"/>
      </w:divBdr>
      <w:divsChild>
        <w:div w:id="448816683">
          <w:marLeft w:val="274"/>
          <w:marRight w:val="0"/>
          <w:marTop w:val="0"/>
          <w:marBottom w:val="0"/>
          <w:divBdr>
            <w:top w:val="none" w:sz="0" w:space="0" w:color="auto"/>
            <w:left w:val="none" w:sz="0" w:space="0" w:color="auto"/>
            <w:bottom w:val="none" w:sz="0" w:space="0" w:color="auto"/>
            <w:right w:val="none" w:sz="0" w:space="0" w:color="auto"/>
          </w:divBdr>
        </w:div>
        <w:div w:id="745686899">
          <w:marLeft w:val="274"/>
          <w:marRight w:val="0"/>
          <w:marTop w:val="0"/>
          <w:marBottom w:val="0"/>
          <w:divBdr>
            <w:top w:val="none" w:sz="0" w:space="0" w:color="auto"/>
            <w:left w:val="none" w:sz="0" w:space="0" w:color="auto"/>
            <w:bottom w:val="none" w:sz="0" w:space="0" w:color="auto"/>
            <w:right w:val="none" w:sz="0" w:space="0" w:color="auto"/>
          </w:divBdr>
        </w:div>
        <w:div w:id="323120737">
          <w:marLeft w:val="274"/>
          <w:marRight w:val="0"/>
          <w:marTop w:val="0"/>
          <w:marBottom w:val="0"/>
          <w:divBdr>
            <w:top w:val="none" w:sz="0" w:space="0" w:color="auto"/>
            <w:left w:val="none" w:sz="0" w:space="0" w:color="auto"/>
            <w:bottom w:val="none" w:sz="0" w:space="0" w:color="auto"/>
            <w:right w:val="none" w:sz="0" w:space="0" w:color="auto"/>
          </w:divBdr>
        </w:div>
      </w:divsChild>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2-02-16-Lage-AG\VOC20220216_LageAG_sk.ppt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2-02-16-Lage-AG\Testzahlerfassung%20am%20RKI_2022_02-16.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2-02-16-Lage-AG\syndrom-ARE-SARI-COVID_bis_KW06_2022_f&#252;r-Krisenstab.pptx"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2-02-16-Lage-AG\2022-02-16_Intensivregister_SPoCK.pptx"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2-02-16-Lage-AG\LageNational_2022-02-16.ppt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778F3-AB44-4B5A-9A2F-020A33D7D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1969</Words>
  <Characters>12410</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Niebank, Michaela</cp:lastModifiedBy>
  <cp:revision>544</cp:revision>
  <cp:lastPrinted>2020-05-06T16:43:00Z</cp:lastPrinted>
  <dcterms:created xsi:type="dcterms:W3CDTF">2021-05-05T09:19:00Z</dcterms:created>
  <dcterms:modified xsi:type="dcterms:W3CDTF">2022-02-17T11:56:00Z</dcterms:modified>
</cp:coreProperties>
</file>