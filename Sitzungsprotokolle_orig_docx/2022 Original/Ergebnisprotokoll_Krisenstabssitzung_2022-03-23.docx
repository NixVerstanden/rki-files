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23.03.2022,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Esther-Maria Antão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proofErr w:type="spellStart"/>
      <w:r>
        <w:rPr>
          <w:sz w:val="22"/>
        </w:rPr>
        <w:t>Mikheil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Popkhadze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proofErr w:type="spellStart"/>
      <w:r>
        <w:rPr>
          <w:sz w:val="22"/>
        </w:rPr>
        <w:t>Djin-Ye</w:t>
      </w:r>
      <w:proofErr w:type="spellEnd"/>
      <w:r>
        <w:rPr>
          <w:sz w:val="22"/>
        </w:rPr>
        <w:t xml:space="preserve"> Oh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Wolfgang </w:t>
      </w:r>
      <w:proofErr w:type="spellStart"/>
      <w:r>
        <w:rPr>
          <w:sz w:val="22"/>
        </w:rPr>
        <w:t>Scheida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FG24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Thomas </w:t>
      </w:r>
      <w:proofErr w:type="spellStart"/>
      <w:r>
        <w:rPr>
          <w:sz w:val="22"/>
        </w:rPr>
        <w:t>Ziese</w:t>
      </w:r>
      <w:proofErr w:type="spellEnd"/>
      <w:r>
        <w:rPr>
          <w:sz w:val="22"/>
        </w:rPr>
        <w:t xml:space="preserve">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Christina Frank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Hendrik Wilking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Udo Buchholz</w:t>
      </w:r>
    </w:p>
    <w:p>
      <w:pPr>
        <w:pStyle w:val="Listenabsatz"/>
        <w:spacing w:after="0"/>
        <w:contextualSpacing w:val="0"/>
        <w:rPr>
          <w:sz w:val="22"/>
        </w:rPr>
      </w:pPr>
      <w:r>
        <w:rPr>
          <w:sz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Siffczyk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Amrei Wolter (Protokoll)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MF2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>Thorsten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Christina Leuker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 xml:space="preserve">Michaela </w:t>
      </w:r>
      <w:proofErr w:type="spellStart"/>
      <w:r>
        <w:rPr>
          <w:sz w:val="22"/>
          <w:szCs w:val="22"/>
        </w:rPr>
        <w:t>Niebank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Carlos Correa-Martinez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Christoph Peter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montags)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Datenstand: WHO, 22.03.2022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Fälle: 470.839.745 (+7% im Vergleich zu Vorwoche)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Todesfälle: 6.092.933 Todesfälle (CFR: 1,3%)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Anzahl neuer COVID-19-Fälle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Südkorea, Vietnam, Deutschland, Frankreich, VK, Australien, Italien, Niederlande, Japan, Österreich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WHO </w:t>
            </w:r>
            <w:proofErr w:type="spellStart"/>
            <w:r>
              <w:rPr>
                <w:sz w:val="22"/>
                <w:szCs w:val="22"/>
              </w:rPr>
              <w:t>epidemiological</w:t>
            </w:r>
            <w:proofErr w:type="spellEnd"/>
            <w:r>
              <w:rPr>
                <w:sz w:val="22"/>
                <w:szCs w:val="22"/>
              </w:rPr>
              <w:t xml:space="preserve"> update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Steigender Trend Westpazifik (Anstieg von 21%), dadurch globalen Anstieg von (+7%), Todesfälle nehmen insgesamt ab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 in Europa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 zwischen Österreich und Niederlande, Schutzmaßnahmen unterschieden sich ab heute teils stark</w:t>
            </w:r>
          </w:p>
          <w:p>
            <w:pPr>
              <w:pStyle w:val="Listenabsatz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Niederlande kein 2G oder 3G Nachweis mehr erforderlich, keine FFP2-Pflicht in öffentlichen Räumen (ausgenommen ÖPNV), keine HO-Pflicht, Isolation von 5 Tagen</w:t>
            </w:r>
          </w:p>
          <w:p>
            <w:pPr>
              <w:pStyle w:val="Listenabsatz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Österreich hat Maßnahmen Anfang März gelockert, steigende Fallzahlen führen zu einem erneuten Hochfahren der Maßnahmen, seit heute Wiedereinführung von Maßnahmen wie HO-Pflicht, FFP2 in Innenräumen, Anpassung der Isolation auf 5-10 Tage. Rückführung der erhöhten Maßnahmen auf Belagsprognose Bettenauslastung, die mit einem deutlichen Anstieg der Auslastung auf normaler Station und Intensivstation rechnet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Rekombinante Delta - Omikron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Omikron ist dominant in allen Ländern und Regionen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von BA.2, unter Isolaten seit einigen Wochen auch dominant, Trend setzt sich fort, kein Anzeichen von schwereren Krankheitsverläufen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Wunsch der Aufbereitung der Daten der Entwicklung </w:t>
            </w:r>
            <w:proofErr w:type="spellStart"/>
            <w:r>
              <w:rPr>
                <w:sz w:val="22"/>
                <w:szCs w:val="22"/>
              </w:rPr>
              <w:t>Dänemarkt</w:t>
            </w:r>
            <w:proofErr w:type="spellEnd"/>
            <w:r>
              <w:rPr>
                <w:sz w:val="22"/>
                <w:szCs w:val="22"/>
              </w:rPr>
              <w:t xml:space="preserve"> wie bei Österreich/Niederlande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Schwierig, Dinge abzuleiten, da zeitliche Abfolge von Impfung/Infektion mit nachlassender Immunität und herrschendem Infektionsdruck unterschiedliche Entwicklungen hervorrufen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</w:p>
          <w:p>
            <w:pPr>
              <w:pStyle w:val="Liste1"/>
            </w:pPr>
            <w:r>
              <w:t xml:space="preserve">Fallzahlen, Todesfälle, Trend (Folien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Liste2"/>
              <w:numPr>
                <w:ilvl w:val="0"/>
                <w:numId w:val="30"/>
              </w:numPr>
            </w:pPr>
            <w:proofErr w:type="spellStart"/>
            <w:r>
              <w:t>SurvNet</w:t>
            </w:r>
            <w:proofErr w:type="spellEnd"/>
            <w:r>
              <w:t xml:space="preserve"> übermittelt: 19.278.143 (+283.732), davon 127.522 (+329) Todesfälle 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 xml:space="preserve">7-Tage-Inzidenz:  1.734,2/100.000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nabsatz"/>
              <w:numPr>
                <w:ilvl w:val="1"/>
                <w:numId w:val="32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Hospitalisierungsinzidenz: 7,23/100.000 EW, AG ≥ 60Jährige: 16,20/100.000 EW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Steigender Trend bei Hospitalisierungsinzidenz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auf ITS: 2.382 (+35)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Impfmonitoring: Erstimpfungen 76,5%, Zweitimpfung 75,8%, Auffrischimpfungen 58,3%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7-Tage-Inzidenz der Bundesländer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Sehr heterogen, BE, BB, HB niedrigste Inzidenzen, kein BL in dem die Zahlen deutlich zurückgehen, ähnlich gleichbleibendes hohes Niveau. SA und MV steigt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Nacherfassung der fehlenden Daten vom Wochenende (GA haben am WE nicht gemeldet), haben keine deutlichen Änderungen des Trends zu Mittwoch bewirkt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MP, SA, TH, BY </w:t>
            </w:r>
            <w:proofErr w:type="spellStart"/>
            <w:r>
              <w:rPr>
                <w:sz w:val="22"/>
                <w:szCs w:val="22"/>
                <w:lang w:val="en-US"/>
              </w:rPr>
              <w:t>weiterhin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hohes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Niveau</w:t>
            </w:r>
            <w:proofErr w:type="spellEnd"/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Bundesweit starke Verbreitung betroffener LK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nach Altersgruppe und Meldewoche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Punkte höher von KW 10 zu KW 11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AG Anstieg, außer 15-19-Jährige dort gleichbleibendes Niveau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Hospitalisierungsinzidenz nach Altersgruppe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Ähnliches Niveau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Ü60 Jährigen starker Anstieg, adjustierter Wert bei 30/100.000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COVID-19-Todesfälle nach Sterbewoche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Gleichbleibendes Niveau (1.000 die Woche), Nachübermittlung stehen noch aus, gleichbleibendes Niveau wird erwartet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stärksten betroffene AG Ü60-Jährige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rPr>
                <w:b/>
              </w:rPr>
              <w:t>ITS-Belegung und Spock</w:t>
            </w:r>
            <w:r>
              <w:t xml:space="preserve"> (Folien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  <w:r>
              <w:rPr>
                <w:rStyle w:val="TagMiZchn"/>
                <w:bCs/>
              </w:rPr>
              <w:t>(nur mittwochs)</w:t>
            </w:r>
            <w:r>
              <w:t xml:space="preserve">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DIVI-Intensivregister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werden 2.338 Patienten behandelt, 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1.896 Neuaufnahmen in letzten 7 Tagen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mehr als letzte Woche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Turnover an Aufnahme und Entlassung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Plateaubildung der Sterberate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COVID-19-Patient*innen an der Gesamtzahl betreibbarer ITS-Betten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Reduzierungen in HB, HH, moderater Anstieg in NS, SH, starker Anstieg SA, BB, TH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Behandlungsbelegung COVID-19 nach Schweregrad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v.a. der „leichteren“ respiratorischen Behandlungsformen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35% unbekannte Behandlung (häufig kurze Belegung)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Patienten mit invasiver Beatmung (längere Belegung), hier klassische COVID-Behandlung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Zunehmende Meldung von Eingeschränktheit der Intensivstationen durch Personaleinschränkung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Altersgruppen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75% sind Ü60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Anstiege in allen AG außer 40-49-Jährige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0-17-Jährige steigen ebenso an 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SPoCK</w:t>
            </w:r>
            <w:proofErr w:type="spellEnd"/>
            <w:r>
              <w:rPr>
                <w:sz w:val="22"/>
                <w:szCs w:val="22"/>
              </w:rPr>
              <w:t>: Prognosen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Anstieg für Gesamtdeutschland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Ost/Süd eher moderat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Nord/Nord-West/West: leichter Anstieg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rStyle w:val="3Zchn"/>
                <w:b w:val="0"/>
              </w:rPr>
            </w:pPr>
          </w:p>
          <w:p>
            <w:pPr>
              <w:pStyle w:val="Liste1"/>
            </w:pPr>
            <w:r>
              <w:rPr>
                <w:rStyle w:val="3Zchn"/>
              </w:rPr>
              <w:t xml:space="preserve">Testkapazität und Testungen </w:t>
            </w:r>
            <w:r>
              <w:rPr>
                <w:rStyle w:val="3Zchn"/>
                <w:b w:val="0"/>
              </w:rPr>
              <w:t xml:space="preserve">(Folien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  <w:r>
              <w:rPr>
                <w:rStyle w:val="3Zchn"/>
                <w:b w:val="0"/>
              </w:rPr>
              <w:t>)</w:t>
            </w:r>
            <w:r>
              <w:rPr>
                <w:rStyle w:val="TagMiZchn"/>
                <w:bCs/>
              </w:rPr>
              <w:t xml:space="preserve"> (nur mittwochs)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Testanzahl und -kapazität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Anstieg der Anzahl der durchgeführten Tests und Anstieg der </w:t>
            </w:r>
            <w:proofErr w:type="spellStart"/>
            <w:r>
              <w:rPr>
                <w:sz w:val="22"/>
                <w:szCs w:val="22"/>
              </w:rPr>
              <w:t>Positivenrate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der Tests bei 56%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Laborauslastung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meisten BL überwiegend bei 80%-Auslastung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NS, TH, SN, RP über 100% Auslastung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Gemeldete Gesamtinzidenz 1,7-3%, dies sind allerdings nur die gemeldeten Fälle, großes Infektionsgeschehen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 wird getestet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Arztpraxen Zunahme positiver Tests und Testdurchführungen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KH gleichbleibende Testkapazität, Belastung in KH durch positiv gemeldetes Personal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Testungen nach Altersgruppe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Arztpraxen: 60-79-Jährige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60-79-Jährigen auch höhere Anteil an positiven Testungen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60-Jährige haben den stärksten Anstieg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Monatsbericht SARS in ARS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med. Behandlungseinrichtungen, Alten- und Pflegeheimen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Ausbrüche nach Meldedaten gehen zurück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Aktive Ausbrüche nehmen in medizinischen Behandlungseinrichtungen und Alten- und Pflegeheimen zu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Todesfälle in Alten- und Pflegeheimen gehen zurück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Bewohnenden mit Grundimmunisierung ist minimal angestiegen, Anteil der Auffrischimpfungen nehmen deutlich zu. Grundimmunisierung der Beschäftigten unter 90%, Zunahme der Auffrischimpfung der Beschäftigten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der Bewohnenden in Altenheimen sind nicht geimpft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rPr>
                <w:b/>
              </w:rPr>
              <w:t>VOC-Bericht</w:t>
            </w:r>
            <w:r>
              <w:t xml:space="preserve"> (Folien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nabsatz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proofErr w:type="spellStart"/>
            <w:r>
              <w:rPr>
                <w:b/>
              </w:rPr>
              <w:t>Syndromische</w:t>
            </w:r>
            <w:proofErr w:type="spellEnd"/>
            <w:r>
              <w:rPr>
                <w:b/>
              </w:rPr>
              <w:t xml:space="preserve"> Surveillance</w:t>
            </w:r>
            <w:r>
              <w:rPr>
                <w:rStyle w:val="TagMiZchn"/>
              </w:rPr>
              <w:t xml:space="preserve"> </w:t>
            </w:r>
            <w:r>
              <w:t xml:space="preserve">(Folien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 in KW11 leicht gestiegen 6,0% (Vorwoche 5,7%)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Kinder stabil (11,7%), Erwachsende leicht gestiegen (4,8% auf 5,1%)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Schätzung: 5 Mio. Atemwegserkrankungen in KW11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Leicht gestiegen in KW11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Konsultationen gesamt liegt höher als letztes Jahr, aber im Wertebereich der vorpandemischen Saisons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Zahl der ARE-Konsultationen ist in der 11. KW 2022 im Vergleich zur Vorwoche bei den 35-Jährigen leicht gestiegen, während sie in den anderen drei Altersgruppen gesunken oder stabil geblieben ist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Deutlichster Rückgang im Vergleich zur Vorwoche bei den Kleinkindern (0 bis 4 Jahre, 11%)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 Unterschiede zwischen den Bundesländern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 mit COVID-Diagnose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KW 9 erneuter Anstieg der Arztkonsultationen wegen COVID-ARE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Gesamtzahl 590.000 ARE-COVID-Besuche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Steigender Trend bei AG 35 Jahre, 0-4-Jährige rückläufige Anzahl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ICOSARI-KH-Surveillance- SARI </w:t>
            </w:r>
            <w:proofErr w:type="spellStart"/>
            <w:r>
              <w:rPr>
                <w:sz w:val="22"/>
                <w:szCs w:val="22"/>
                <w:lang w:val="en-US"/>
              </w:rPr>
              <w:t>FÄlle</w:t>
            </w:r>
            <w:proofErr w:type="spellEnd"/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SARI-Fallzahlen seit KW 2 stabil geblieben,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Meisten AG stabile oder leicht rückläufige SARI-Fallzahlen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 80+ leichter Anstieg, mehr als die Hälfte der SARI Fälle mit COVID-19-Diagnose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Hospitalisierungsinzidenz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COVID-SARI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 stabil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Hospitalisierungsinzidenz für AG 0-5 gesunken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Leichter Anstieg in AG 80+ setzt sich in KW 11 zunächst nicht fort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Liegt über den Werten der 3. Welle, aber noch moderates Niveau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Intensivbehandlung: SARI-Fälle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Entwarnung in allen AG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Kindergärten/Horte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hält weiter an, kann mit Überlastung der Gesundheitsämter zusammenhängen, die Fälle kapazitätsbedingt nicht mehr zu Ausbrüchen zusammenfassen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Schulausbrüche seit Mitte Feb mit 150 Ausbrüche/Woche relativ stabil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rPr>
                <w:b/>
              </w:rPr>
              <w:t>Virologische Surveillance</w:t>
            </w:r>
            <w:r>
              <w:t xml:space="preserve">, NRZ Influenza-Daten </w:t>
            </w:r>
            <w:r>
              <w:rPr>
                <w:rStyle w:val="TagMiZchn"/>
              </w:rPr>
              <w:t xml:space="preserve">(nur mittwochs)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4 Wochen konstant Omikron-Anteile, SARS-CoV-2 aktivstes Virus, alle anderen endemischen Viren konnten nachgewiesen werden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BA.2 Anstieg auf 92% im Sentinel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Influenza: H3N2 unter 5%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Ländern mit starker Lockerung auch Zunahme Influenza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Stärke HMPV wechselt sich mit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ab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</w:pPr>
            <w:r>
              <w:rPr>
                <w:b/>
              </w:rPr>
              <w:lastRenderedPageBreak/>
              <w:t>Molekulare Surveillance</w:t>
            </w:r>
            <w:r>
              <w:t xml:space="preserve">: </w:t>
            </w:r>
          </w:p>
          <w:p>
            <w:pPr>
              <w:pStyle w:val="Liste1"/>
              <w:numPr>
                <w:ilvl w:val="0"/>
                <w:numId w:val="33"/>
              </w:numPr>
            </w:pPr>
            <w:r>
              <w:t>Stichprobenanalyse zeigt einen nachgewiesenen Anteil von BA.2 von 83-84%, geringe Anteile von BA.1.1 und BA.1</w:t>
            </w:r>
          </w:p>
          <w:p>
            <w:pPr>
              <w:pStyle w:val="Liste1"/>
              <w:numPr>
                <w:ilvl w:val="0"/>
                <w:numId w:val="33"/>
              </w:numPr>
            </w:pPr>
            <w:r>
              <w:t>Rekombinationsereignisse basieren auf Analysen von MF1, hierzu wurden Rohdaten zugeschickt, die eine im RKI durchgeführte eigene Sequenzierung erlaubten. Rekombinationsereignis konnte verifiziert werden</w:t>
            </w:r>
          </w:p>
          <w:p>
            <w:pPr>
              <w:pStyle w:val="Liste1"/>
              <w:numPr>
                <w:ilvl w:val="0"/>
                <w:numId w:val="33"/>
              </w:numPr>
            </w:pPr>
            <w:r>
              <w:t>Bezüglich BA1.1 und BA1.2 werden Rekombinationsereignisse analysiert, derzeit 18 Genome aus 6 Ländern</w:t>
            </w:r>
          </w:p>
          <w:p>
            <w:pPr>
              <w:pStyle w:val="Liste1"/>
              <w:numPr>
                <w:ilvl w:val="0"/>
                <w:numId w:val="33"/>
              </w:numPr>
            </w:pPr>
            <w:r>
              <w:t>Das 3. Rekombinationsereignis mit BA.1 und BA.2 mit 12 Verdachtssequenzen, eine konnte im Haus sequenziert und bestätigt werden, weitere Fälle auch in DK, UK, US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u w:val="single"/>
              </w:rPr>
            </w:pPr>
            <w:r>
              <w:rPr>
                <w:u w:val="single"/>
              </w:rPr>
              <w:t>Diskussion</w:t>
            </w:r>
          </w:p>
          <w:p>
            <w:pPr>
              <w:pStyle w:val="Liste1"/>
              <w:numPr>
                <w:ilvl w:val="0"/>
                <w:numId w:val="34"/>
              </w:numPr>
            </w:pPr>
            <w:r>
              <w:t>Als Info: Montag meist wenig Meldungen von Laboren, in DEMIS Daten werden Mittwoch und Donnerstag die meisten Labortests gemeldet, daher höhere Differenzen zum Vortag möglich</w:t>
            </w:r>
          </w:p>
          <w:p>
            <w:pPr>
              <w:pStyle w:val="Liste1"/>
              <w:numPr>
                <w:ilvl w:val="0"/>
                <w:numId w:val="34"/>
              </w:numPr>
            </w:pPr>
            <w:r>
              <w:t xml:space="preserve">Interpretation der steigenden Testzahlen und steigender </w:t>
            </w:r>
            <w:proofErr w:type="spellStart"/>
            <w:r>
              <w:t>Positivenquote</w:t>
            </w:r>
            <w:proofErr w:type="spellEnd"/>
            <w:r>
              <w:t xml:space="preserve">; ALM verweist auf mögliche Untererfassung. Möglichkeit der Untererfassung ist generell bekannt, über Daten der </w:t>
            </w:r>
            <w:proofErr w:type="spellStart"/>
            <w:r>
              <w:t>syndromischen</w:t>
            </w:r>
            <w:proofErr w:type="spellEnd"/>
            <w:r>
              <w:t xml:space="preserve"> Surveillance und Meldedaten ist bekannt, dass in allen AGs eine weite Verbreitung des Virus stattfindet. Keine hohe Relevanz der Detektion der Höhe der Untererfassung.</w:t>
            </w:r>
          </w:p>
          <w:p>
            <w:pPr>
              <w:pStyle w:val="Liste1"/>
              <w:numPr>
                <w:ilvl w:val="0"/>
                <w:numId w:val="34"/>
              </w:numPr>
            </w:pPr>
            <w:r>
              <w:t>Krankenhaus- und Intensivbelegungsdaten werden möglicherweise nachziehen, werden voraussichtlich aber nicht dasselbe Niveau wie der letzten Wochen erreichen</w:t>
            </w:r>
          </w:p>
          <w:p>
            <w:pPr>
              <w:pStyle w:val="Liste1"/>
              <w:numPr>
                <w:ilvl w:val="0"/>
                <w:numId w:val="34"/>
              </w:numPr>
            </w:pPr>
            <w:proofErr w:type="spellStart"/>
            <w:r>
              <w:t>TestVO</w:t>
            </w:r>
            <w:proofErr w:type="spellEnd"/>
            <w:r>
              <w:t xml:space="preserve"> wurde gestern Abend ans Haus geschickt, liegt Hr. Mehlitz vor, Stichtag 31.5: Vergütung im Rahmen der </w:t>
            </w:r>
            <w:proofErr w:type="spellStart"/>
            <w:r>
              <w:t>TEstVO</w:t>
            </w:r>
            <w:proofErr w:type="spellEnd"/>
            <w:r>
              <w:t xml:space="preserve"> wird mit Gültigkeit bis Oktober gestoppt. RKI gibt im Hinblick auf Testen im nosokomialen Bereich ein Statement ab</w:t>
            </w:r>
          </w:p>
          <w:p>
            <w:pPr>
              <w:pStyle w:val="Liste1"/>
              <w:numPr>
                <w:ilvl w:val="0"/>
                <w:numId w:val="0"/>
              </w:numPr>
              <w:ind w:left="833"/>
            </w:pPr>
          </w:p>
          <w:p>
            <w:pPr>
              <w:pStyle w:val="Liste1"/>
              <w:numPr>
                <w:ilvl w:val="0"/>
                <w:numId w:val="0"/>
              </w:numPr>
              <w:ind w:left="833"/>
              <w:rPr>
                <w:i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-Do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i/>
              </w:rPr>
            </w:pPr>
            <w:r>
              <w:rPr>
                <w:i/>
              </w:rPr>
              <w:t xml:space="preserve">Bitte von Fr. Fischer an Fr. Buda, die Frage zur Untererfassung per Mail zukommen zu lassen. </w:t>
            </w:r>
            <w:r>
              <w:rPr>
                <w:i/>
                <w:highlight w:val="yellow"/>
              </w:rPr>
              <w:t>Hr. Mielke spricht morgen im BMG den Nachzug der Krankenhaus- und Intensivbelegungsdaten an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(Correa-Martinez)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AL3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MF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(Semmler)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(Hanefeld)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t>(Folien hier)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mo.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 xml:space="preserve"> Vorbereitung, mi. Nachbereitung)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spacing w:line="276" w:lineRule="auto"/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Überarbeitung mehrerer Merkblätter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Übersetzung ukrainische Sprache, Veröffentlichung Homepage zum Thema Infektionsschutz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Hinweis auf weitere Auffrischimpfung wurde mitgenommen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Freitag Bundespressekonferenz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Botschaft: Relevanz Impfung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Impfstoffdosis 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Schutz der Impfung vor schweren Verläufen und Tod</w:t>
            </w:r>
          </w:p>
          <w:p>
            <w:pPr>
              <w:pStyle w:val="Listenabsatz"/>
              <w:ind w:left="15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(Zielgruppe insbesondere Ü60-Jährige)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Diskussion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Schutzwirkung der Impfung auch Schutz vor Long-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 erwähnen? Fr. Scheidt-</w:t>
            </w:r>
            <w:proofErr w:type="spellStart"/>
            <w:r>
              <w:rPr>
                <w:sz w:val="22"/>
                <w:szCs w:val="22"/>
              </w:rPr>
              <w:t>Nave</w:t>
            </w:r>
            <w:proofErr w:type="spellEnd"/>
            <w:r>
              <w:rPr>
                <w:sz w:val="22"/>
                <w:szCs w:val="22"/>
              </w:rPr>
              <w:t xml:space="preserve"> ist diesbezüglich mit FG33 im Austausch, in Abstimmung mit FG33 gehen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Risikokommunikation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Montag Früh wird das Feedback umgesetzt, weitere Klärung per Mail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(Peter)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(Leuker)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Überlegung der Anpassung der Farbskala. Derzeit im Abstimmungsprozess, Vorstellung am Montag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3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„Strategie-Anpassung an die Ausbreitung von SARS-CoV-2 in der Gesamtbevölkerung durch die Omikron-Variante </w:t>
            </w:r>
            <w:r>
              <w:rPr>
                <w:sz w:val="22"/>
                <w:szCs w:val="22"/>
              </w:rPr>
              <w:lastRenderedPageBreak/>
              <w:t xml:space="preserve">(BA.1/BA.2): Grundsätze des Umgangs mit respiratorischen Erkrankungen mit Fokus auf COVID-19 im Frühjahr 2022“ </w:t>
            </w:r>
          </w:p>
          <w:p>
            <w:pPr>
              <w:pStyle w:val="Listenabsatz"/>
              <w:numPr>
                <w:ilvl w:val="0"/>
                <w:numId w:val="3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Wesentliche Punkte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Fokuslegung auf symptomatisch Erkrankte und Setting Haushalt als höchstes Risiko der Übertragung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Depriorisierung</w:t>
            </w:r>
            <w:proofErr w:type="spellEnd"/>
            <w:r>
              <w:rPr>
                <w:sz w:val="22"/>
                <w:szCs w:val="22"/>
              </w:rPr>
              <w:t xml:space="preserve"> von Kontaktpersonennachverfolgung und Verhinderung jeder Übertragung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Schaffung eines Verständnisses bei Bevölkerung und ärztlichem Personal des Beitrages jeder einzelnen Person zur Reduzierung des Risikos von Übertragungen und Schutz </w:t>
            </w:r>
            <w:proofErr w:type="gramStart"/>
            <w:r>
              <w:rPr>
                <w:sz w:val="22"/>
                <w:szCs w:val="22"/>
              </w:rPr>
              <w:t>von Risikopatient</w:t>
            </w:r>
            <w:proofErr w:type="gramEnd"/>
            <w:r>
              <w:rPr>
                <w:sz w:val="22"/>
                <w:szCs w:val="22"/>
              </w:rPr>
              <w:t>*innen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Ersetzen der durch das GA initiierten Isolation aller SARS-CoV-2-Infizierten, Quellfallidentifikation,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  <w:r>
              <w:rPr>
                <w:sz w:val="22"/>
                <w:szCs w:val="22"/>
              </w:rPr>
              <w:t xml:space="preserve"> und damit verbundene Quarantäne durch konsequente umsichtige und rücksichtsvolle Selbst-Isolation von Personen mit akuter Atemwegserkrankung</w:t>
            </w:r>
          </w:p>
          <w:p>
            <w:pPr>
              <w:pStyle w:val="Listenabsatz"/>
              <w:spacing w:after="120" w:line="276" w:lineRule="auto"/>
              <w:ind w:left="1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Zielstellungen:</w:t>
            </w:r>
          </w:p>
          <w:p>
            <w:pPr>
              <w:pStyle w:val="Listenabsatz"/>
              <w:numPr>
                <w:ilvl w:val="0"/>
                <w:numId w:val="39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Abfederung Belastung Gesundheitssystem durch raschen Anstieg der Fallzahlen durch freiwillige Selbst-Isolation bei Symptomen</w:t>
            </w:r>
          </w:p>
          <w:p>
            <w:pPr>
              <w:pStyle w:val="Listenabsatz"/>
              <w:numPr>
                <w:ilvl w:val="0"/>
                <w:numId w:val="39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Minimierung der Ausfallzeiten durch Wegfall der Quarantäneanordnung für Kontaktpersonen</w:t>
            </w:r>
          </w:p>
          <w:p>
            <w:pPr>
              <w:pStyle w:val="Listenabsatz"/>
              <w:numPr>
                <w:ilvl w:val="0"/>
                <w:numId w:val="39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Wegfall der Absonderungsanordnung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Grundsätze</w:t>
            </w:r>
          </w:p>
          <w:p>
            <w:pPr>
              <w:pStyle w:val="Listenabsatz"/>
              <w:numPr>
                <w:ilvl w:val="0"/>
                <w:numId w:val="41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Rücksichtnahme der Bevölkerung bei Auftreten von Symptomen 3-5 Tage und Nachlassen der Symptome freiwilliges isolieren, gilt auch für Kontaktpersonen</w:t>
            </w:r>
          </w:p>
          <w:p>
            <w:pPr>
              <w:pStyle w:val="Listenabsatz"/>
              <w:numPr>
                <w:ilvl w:val="0"/>
                <w:numId w:val="41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Warnung in CWA bei rotem Risiko sieht dieses Schema als Hinweis vor, derzeit noch nicht umgesetzt</w:t>
            </w:r>
          </w:p>
          <w:p>
            <w:pPr>
              <w:pStyle w:val="Listenabsatz"/>
              <w:numPr>
                <w:ilvl w:val="0"/>
                <w:numId w:val="41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Informationskampagne für Bevölkerung, </w:t>
            </w:r>
            <w:proofErr w:type="spellStart"/>
            <w:r>
              <w:rPr>
                <w:sz w:val="22"/>
                <w:szCs w:val="22"/>
              </w:rPr>
              <w:t>Ärzt</w:t>
            </w:r>
            <w:proofErr w:type="spellEnd"/>
            <w:r>
              <w:rPr>
                <w:sz w:val="22"/>
                <w:szCs w:val="22"/>
              </w:rPr>
              <w:t>*innen</w:t>
            </w:r>
          </w:p>
          <w:p>
            <w:pPr>
              <w:pStyle w:val="Listenabsatz"/>
              <w:numPr>
                <w:ilvl w:val="0"/>
                <w:numId w:val="41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Einrichtungen mit Personen mit erhöhtem Risiko für schweren Verlauf gelten gesonderte Hinweise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 Handreichung soll das Kontaktpersonenmanagementpapier ersetzen, Zeitplan hierfür ist eng, da ab 01.04 die Absonderungsmaßnahmen entfallen. Anfang April </w:t>
            </w:r>
            <w:r>
              <w:rPr>
                <w:sz w:val="22"/>
                <w:szCs w:val="22"/>
              </w:rPr>
              <w:lastRenderedPageBreak/>
              <w:t xml:space="preserve">sind nur noch individuelle Anordnungen über Gesundheitsämter möglich. 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Heutige Finalisierung und Versendung ans BMG, Freitag Besprechung im BMG Jour Fixe, Versendung ans AGI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Kommenden Dienstag Diskussion im AGI, AGI spricht sich positiv hierfür aus. Publikation bis zum 31.03.22</w:t>
            </w:r>
          </w:p>
          <w:p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Diskussion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Begriff „Eigenverantwortung“ in anderes Wort ändern, ggf. Solidarität oder „Verantwortung übernehmen“, da es nicht nur um die eigene Verantwortung geht, sondern auch den anderen gegenüber, Hervorhebung von „umsichtig“ oder „rücksichtsvoll“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 um Angabe eines Zeitraumes von 3-5 Tagen, da Kontagiosität häufig länger ist, daher Überlegung auf Festlegung 5 Tage. Absichtlich weiche Formulierung der Isolation von 3 bis 5 Tagen bei Symptomen, damit Möglichkeit zur Umsetzbarkeit des Einzelnen eröffnet wird, sich auch nur 3 Tage zurückzunehmen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Infoblätter sind erstmal nur Bespiele, nicht unbedingt zum Versand an BMG, um nicht zu sehr in Detaildiskussionen zu geraten aufgrund der Zeitknappheit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Freitag in BPK Wieler Worte zur Strategieanpassung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Rote Kachel CWA empfiehlt Maßnahmen des alten Vorgehens: Anpassung derzeit Schwierigkeiten, muss noch durchgeführt werden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To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-Do 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Einarbeitung der Anmerkungen von FG36 und heutige Versendung ans BMG. Wording Eigenverantwortung durch „umsichtig und rücksichtsvoll“ ersetzen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(Haas, Buchholz, 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ZBS1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Entisolation</w:t>
            </w:r>
            <w:proofErr w:type="spellEnd"/>
            <w:r>
              <w:rPr>
                <w:sz w:val="22"/>
                <w:szCs w:val="22"/>
              </w:rPr>
              <w:t xml:space="preserve"> Pflege- und Altenheime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Überlegung der Deeskalation der </w:t>
            </w:r>
            <w:proofErr w:type="spellStart"/>
            <w:r>
              <w:rPr>
                <w:sz w:val="22"/>
                <w:szCs w:val="22"/>
              </w:rPr>
              <w:t>Entisolation</w:t>
            </w:r>
            <w:proofErr w:type="spellEnd"/>
            <w:r>
              <w:rPr>
                <w:sz w:val="22"/>
                <w:szCs w:val="22"/>
              </w:rPr>
              <w:t xml:space="preserve"> in Pflegeheimen von Bewohnenden von 14 Tagen mit </w:t>
            </w:r>
            <w:r>
              <w:rPr>
                <w:sz w:val="22"/>
                <w:szCs w:val="22"/>
                <w:highlight w:val="yellow"/>
              </w:rPr>
              <w:t>Test auf 10 Tage</w:t>
            </w:r>
            <w:r>
              <w:rPr>
                <w:sz w:val="22"/>
                <w:szCs w:val="22"/>
              </w:rPr>
              <w:t xml:space="preserve"> mit Test. Grundlage hierfür basiert auf der Modellierung der Risikoabschätzung von Hrn. Kleist. Betrifft insbesondere die </w:t>
            </w:r>
            <w:r>
              <w:rPr>
                <w:sz w:val="22"/>
                <w:szCs w:val="22"/>
              </w:rPr>
              <w:lastRenderedPageBreak/>
              <w:t xml:space="preserve">Teilhabe der Älteren und das Gerechtigkeitsgefühl, da Pflegende sich nach 5-7 Tagen sich </w:t>
            </w:r>
            <w:proofErr w:type="spellStart"/>
            <w:r>
              <w:rPr>
                <w:sz w:val="22"/>
                <w:szCs w:val="22"/>
              </w:rPr>
              <w:t>entisolieren</w:t>
            </w:r>
            <w:proofErr w:type="spellEnd"/>
            <w:r>
              <w:rPr>
                <w:sz w:val="22"/>
                <w:szCs w:val="22"/>
              </w:rPr>
              <w:t xml:space="preserve"> können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Berücksichtigung, dass in Bevölkerung andere Verantwortung gilt als in nosokomialen Bereich. Angaben im </w:t>
            </w:r>
            <w:proofErr w:type="spellStart"/>
            <w:r>
              <w:rPr>
                <w:sz w:val="22"/>
                <w:szCs w:val="22"/>
              </w:rPr>
              <w:t>Entlassmanagement</w:t>
            </w:r>
            <w:proofErr w:type="spellEnd"/>
            <w:r>
              <w:rPr>
                <w:sz w:val="22"/>
                <w:szCs w:val="22"/>
              </w:rPr>
              <w:t xml:space="preserve"> sind Rahmenbedingungen, die hohe Sicherheit gewährleisten. Davon kann durch Sachverstand vor Ort abgewichen werden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TO-DO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Vorbereitung der Publikation durch Fr. </w:t>
            </w:r>
            <w:proofErr w:type="spellStart"/>
            <w:r>
              <w:rPr>
                <w:i/>
                <w:sz w:val="22"/>
                <w:szCs w:val="22"/>
              </w:rPr>
              <w:t>Niebank</w:t>
            </w:r>
            <w:proofErr w:type="spellEnd"/>
            <w:r>
              <w:rPr>
                <w:i/>
                <w:sz w:val="22"/>
                <w:szCs w:val="22"/>
              </w:rPr>
              <w:t xml:space="preserve">, Übersendung an Fr. Rexroth. Vor Veröffentlichung vorab Übersendung ans BMG. 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(nicht berichtet) </w:t>
            </w:r>
          </w:p>
          <w:p>
            <w:pPr>
              <w:pStyle w:val="Listenabsatz"/>
              <w:ind w:left="828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Montag, 28.03.2022 13-15:00 In(</w:t>
            </w:r>
            <w:proofErr w:type="spellStart"/>
            <w:r>
              <w:rPr>
                <w:sz w:val="22"/>
                <w:szCs w:val="22"/>
                <w:lang w:val="en-US"/>
              </w:rPr>
              <w:t>tra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)-Action Review RKI-internes </w:t>
            </w:r>
            <w:proofErr w:type="spellStart"/>
            <w:r>
              <w:rPr>
                <w:sz w:val="22"/>
                <w:szCs w:val="22"/>
                <w:lang w:val="en-US"/>
              </w:rPr>
              <w:t>Krisenmanagement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</w:t>
            </w:r>
            <w:del w:id="0" w:author="Schöll, Meike" w:date="2022-03-25T19:22:00Z">
              <w:r>
                <w:rPr>
                  <w:sz w:val="22"/>
                  <w:szCs w:val="22"/>
                </w:rPr>
                <w:delText>Montag, 28.03.2022</w:delText>
              </w:r>
            </w:del>
            <w:ins w:id="1" w:author="Schöll, Meike" w:date="2022-03-25T19:22:00Z">
              <w:r>
                <w:rPr>
                  <w:sz w:val="22"/>
                  <w:szCs w:val="22"/>
                </w:rPr>
                <w:t>Mittwoch, 30.03.2022</w:t>
              </w:r>
            </w:ins>
            <w:r>
              <w:rPr>
                <w:sz w:val="22"/>
                <w:szCs w:val="22"/>
              </w:rPr>
              <w:t>, 1</w:t>
            </w:r>
            <w:ins w:id="2" w:author="Schöll, Meike" w:date="2022-03-25T19:22:00Z">
              <w:r>
                <w:rPr>
                  <w:sz w:val="22"/>
                  <w:szCs w:val="22"/>
                </w:rPr>
                <w:t>1</w:t>
              </w:r>
            </w:ins>
            <w:del w:id="3" w:author="Schöll, Meike" w:date="2022-03-25T19:22:00Z">
              <w:r>
                <w:rPr>
                  <w:sz w:val="22"/>
                  <w:szCs w:val="22"/>
                </w:rPr>
                <w:delText>3</w:delText>
              </w:r>
            </w:del>
            <w:r>
              <w:rPr>
                <w:sz w:val="22"/>
                <w:szCs w:val="22"/>
              </w:rPr>
              <w:t xml:space="preserve">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12:48 Uhr</w:t>
      </w:r>
      <w:bookmarkStart w:id="4" w:name="_GoBack"/>
      <w:bookmarkEnd w:id="4"/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5283"/>
    <w:multiLevelType w:val="hybridMultilevel"/>
    <w:tmpl w:val="DD6C23F8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72C11"/>
    <w:multiLevelType w:val="hybridMultilevel"/>
    <w:tmpl w:val="7BEC9658"/>
    <w:lvl w:ilvl="0" w:tplc="0407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71F8911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825A8"/>
    <w:multiLevelType w:val="hybridMultilevel"/>
    <w:tmpl w:val="CBF030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0534C"/>
    <w:multiLevelType w:val="hybridMultilevel"/>
    <w:tmpl w:val="AB7AFF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70203A"/>
    <w:multiLevelType w:val="hybridMultilevel"/>
    <w:tmpl w:val="F2A09F60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DE7958"/>
    <w:multiLevelType w:val="hybridMultilevel"/>
    <w:tmpl w:val="FFA875AC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1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B08AF"/>
    <w:multiLevelType w:val="hybridMultilevel"/>
    <w:tmpl w:val="B706D476"/>
    <w:lvl w:ilvl="0" w:tplc="4448E738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1C3886"/>
    <w:multiLevelType w:val="hybridMultilevel"/>
    <w:tmpl w:val="B334587E"/>
    <w:lvl w:ilvl="0" w:tplc="99BE78AA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A607B1"/>
    <w:multiLevelType w:val="hybridMultilevel"/>
    <w:tmpl w:val="721885B8"/>
    <w:lvl w:ilvl="0" w:tplc="0407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0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4A6AF3"/>
    <w:multiLevelType w:val="hybridMultilevel"/>
    <w:tmpl w:val="75FE1E7A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25"/>
  </w:num>
  <w:num w:numId="5">
    <w:abstractNumId w:val="10"/>
  </w:num>
  <w:num w:numId="6">
    <w:abstractNumId w:val="26"/>
  </w:num>
  <w:num w:numId="7">
    <w:abstractNumId w:val="34"/>
  </w:num>
  <w:num w:numId="8">
    <w:abstractNumId w:val="19"/>
  </w:num>
  <w:num w:numId="9">
    <w:abstractNumId w:val="6"/>
  </w:num>
  <w:num w:numId="10">
    <w:abstractNumId w:val="38"/>
  </w:num>
  <w:num w:numId="11">
    <w:abstractNumId w:val="33"/>
  </w:num>
  <w:num w:numId="12">
    <w:abstractNumId w:val="22"/>
  </w:num>
  <w:num w:numId="13">
    <w:abstractNumId w:val="18"/>
  </w:num>
  <w:num w:numId="14">
    <w:abstractNumId w:val="28"/>
  </w:num>
  <w:num w:numId="15">
    <w:abstractNumId w:val="24"/>
  </w:num>
  <w:num w:numId="16">
    <w:abstractNumId w:val="1"/>
  </w:num>
  <w:num w:numId="17">
    <w:abstractNumId w:val="17"/>
  </w:num>
  <w:num w:numId="18">
    <w:abstractNumId w:val="36"/>
  </w:num>
  <w:num w:numId="19">
    <w:abstractNumId w:val="14"/>
  </w:num>
  <w:num w:numId="20">
    <w:abstractNumId w:val="35"/>
  </w:num>
  <w:num w:numId="21">
    <w:abstractNumId w:val="8"/>
  </w:num>
  <w:num w:numId="22">
    <w:abstractNumId w:val="12"/>
  </w:num>
  <w:num w:numId="23">
    <w:abstractNumId w:val="3"/>
  </w:num>
  <w:num w:numId="24">
    <w:abstractNumId w:val="30"/>
  </w:num>
  <w:num w:numId="25">
    <w:abstractNumId w:val="21"/>
  </w:num>
  <w:num w:numId="26">
    <w:abstractNumId w:val="2"/>
  </w:num>
  <w:num w:numId="27">
    <w:abstractNumId w:val="31"/>
  </w:num>
  <w:num w:numId="28">
    <w:abstractNumId w:val="37"/>
  </w:num>
  <w:num w:numId="29">
    <w:abstractNumId w:val="7"/>
  </w:num>
  <w:num w:numId="30">
    <w:abstractNumId w:val="23"/>
  </w:num>
  <w:num w:numId="31">
    <w:abstractNumId w:val="5"/>
  </w:num>
  <w:num w:numId="32">
    <w:abstractNumId w:val="7"/>
  </w:num>
  <w:num w:numId="33">
    <w:abstractNumId w:val="20"/>
  </w:num>
  <w:num w:numId="34">
    <w:abstractNumId w:val="16"/>
  </w:num>
  <w:num w:numId="35">
    <w:abstractNumId w:val="0"/>
  </w:num>
  <w:num w:numId="36">
    <w:abstractNumId w:val="9"/>
  </w:num>
  <w:num w:numId="37">
    <w:abstractNumId w:val="29"/>
  </w:num>
  <w:num w:numId="38">
    <w:abstractNumId w:val="11"/>
  </w:num>
  <w:num w:numId="39">
    <w:abstractNumId w:val="27"/>
  </w:num>
  <w:num w:numId="40">
    <w:abstractNumId w:val="13"/>
  </w:num>
  <w:num w:numId="41">
    <w:abstractNumId w:val="3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öll, Meike">
    <w15:presenceInfo w15:providerId="None" w15:userId="Schöll, Meik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paragraph" w:customStyle="1" w:styleId="3">
    <w:name w:val="Ü3"/>
    <w:basedOn w:val="Listenabsatz"/>
    <w:link w:val="3Zchn"/>
    <w:qFormat/>
    <w:pPr>
      <w:spacing w:before="120" w:after="0"/>
      <w:ind w:left="1080" w:hanging="360"/>
    </w:pPr>
    <w:rPr>
      <w:b/>
      <w:sz w:val="22"/>
      <w:szCs w:val="22"/>
    </w:rPr>
  </w:style>
  <w:style w:type="paragraph" w:customStyle="1" w:styleId="Liste3">
    <w:name w:val="Liste3"/>
    <w:basedOn w:val="Listenabsatz"/>
    <w:qFormat/>
    <w:pPr>
      <w:spacing w:after="0"/>
      <w:ind w:left="1193" w:hanging="360"/>
    </w:pPr>
    <w:rPr>
      <w:sz w:val="22"/>
      <w:szCs w:val="22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\\rki.local\daten\Wissdaten\RKI_nCoV-Lage\1.Lagemanagement\1.3.Besprechungen_TKs\1.Lage_AG\2022-03-23-Lage-AG\2022-03-23_Intensivregister_SPoCK.pptx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rki.local\daten\Wissdaten\RKI_nCoV-Lage\1.Lagemanagement\1.3.Besprechungen_TKs\1.Lage_AG\2022-03-23-Lage-AG\LageNational_2022-03-23.ppt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WolterA\AppData\Local\Microsoft\Windows\INetCache\Content.Outlook\HHIMJI7Q\syndrom-ARE-SARI-COVID_bis_KW10_2022_f&#252;r-Krisenstab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2-03-23-Lage-AG\COVID-19_internat.%20Lage_2022-03-23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WolterA\AppData\Local\Microsoft\Windows\INetCache\Content.Outlook\HHIMJI7Q\VOC20220316_LageAG_sk.pptx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WolterA\AppData\Local\Microsoft\Windows\INetCache\Content.Outlook\HHIMJI7Q\Testzahlerfassung%20am%20RKI_2022_03-15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C8320-9A9C-47C3-B068-D521982B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2349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Schöll, Meike</cp:lastModifiedBy>
  <cp:revision>4</cp:revision>
  <cp:lastPrinted>2020-05-06T16:43:00Z</cp:lastPrinted>
  <dcterms:created xsi:type="dcterms:W3CDTF">2022-03-23T16:12:00Z</dcterms:created>
  <dcterms:modified xsi:type="dcterms:W3CDTF">2022-03-25T18:23:00Z</dcterms:modified>
</cp:coreProperties>
</file>