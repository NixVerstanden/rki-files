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30.03.2022,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Moderation: Lars Schaade</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sz w:val="22"/>
        </w:rPr>
      </w:pPr>
      <w:r>
        <w:rPr>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Esther-Maria Antão</w:t>
      </w:r>
    </w:p>
    <w:p>
      <w:pPr>
        <w:pStyle w:val="Listenabsatz"/>
        <w:numPr>
          <w:ilvl w:val="0"/>
          <w:numId w:val="2"/>
        </w:numPr>
        <w:spacing w:after="0" w:line="233" w:lineRule="auto"/>
        <w:ind w:hanging="357"/>
        <w:contextualSpacing w:val="0"/>
        <w:rPr>
          <w:sz w:val="22"/>
        </w:rPr>
      </w:pPr>
      <w:r>
        <w:rPr>
          <w:sz w:val="22"/>
        </w:rPr>
        <w:t>Abt. 2</w:t>
      </w:r>
    </w:p>
    <w:p>
      <w:pPr>
        <w:pStyle w:val="Listenabsatz"/>
        <w:numPr>
          <w:ilvl w:val="1"/>
          <w:numId w:val="2"/>
        </w:numPr>
        <w:spacing w:after="0" w:line="233" w:lineRule="auto"/>
        <w:contextualSpacing w:val="0"/>
        <w:rPr>
          <w:sz w:val="22"/>
        </w:rPr>
      </w:pPr>
      <w:r>
        <w:rPr>
          <w:sz w:val="22"/>
        </w:rPr>
        <w:t>Michael Bosnjak</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contextualSpacing w:val="0"/>
        <w:rPr>
          <w:sz w:val="22"/>
        </w:rPr>
      </w:pPr>
      <w:r>
        <w:rPr>
          <w:sz w:val="22"/>
        </w:rPr>
        <w:t>Tanja Jung-Sendzik</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Mikheil Popkhadze</w:t>
      </w:r>
    </w:p>
    <w:p>
      <w:pPr>
        <w:pStyle w:val="Listenabsatz"/>
        <w:numPr>
          <w:ilvl w:val="0"/>
          <w:numId w:val="3"/>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 xml:space="preserve">Annette </w:t>
      </w:r>
      <w:proofErr w:type="spellStart"/>
      <w:r>
        <w:rPr>
          <w:sz w:val="22"/>
        </w:rPr>
        <w:t>Mankertz</w:t>
      </w:r>
      <w:proofErr w:type="spellEnd"/>
    </w:p>
    <w:p>
      <w:pPr>
        <w:pStyle w:val="Listenabsatz"/>
        <w:numPr>
          <w:ilvl w:val="0"/>
          <w:numId w:val="2"/>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 xml:space="preserve">Mardjan </w:t>
      </w:r>
      <w:proofErr w:type="spellStart"/>
      <w:r>
        <w:rPr>
          <w:sz w:val="22"/>
        </w:rPr>
        <w:t>Arvand</w:t>
      </w:r>
      <w:proofErr w:type="spellEnd"/>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Ralf Dürrwald</w:t>
      </w:r>
    </w:p>
    <w:p>
      <w:pPr>
        <w:pStyle w:val="Listenabsatz"/>
        <w:numPr>
          <w:ilvl w:val="0"/>
          <w:numId w:val="4"/>
        </w:numPr>
        <w:spacing w:after="0"/>
        <w:contextualSpacing w:val="0"/>
        <w:rPr>
          <w:sz w:val="22"/>
        </w:rPr>
      </w:pPr>
      <w:r>
        <w:rPr>
          <w:sz w:val="22"/>
        </w:rPr>
        <w:t>FG32</w:t>
      </w:r>
    </w:p>
    <w:p>
      <w:pPr>
        <w:pStyle w:val="Listenabsatz"/>
        <w:numPr>
          <w:ilvl w:val="1"/>
          <w:numId w:val="2"/>
        </w:numPr>
        <w:spacing w:after="0"/>
        <w:contextualSpacing w:val="0"/>
        <w:rPr>
          <w:sz w:val="22"/>
        </w:rPr>
      </w:pPr>
      <w:r>
        <w:rPr>
          <w:sz w:val="22"/>
        </w:rPr>
        <w:t>Michaela Diercke</w:t>
      </w:r>
    </w:p>
    <w:p>
      <w:pPr>
        <w:pStyle w:val="Listenabsatz"/>
        <w:numPr>
          <w:ilvl w:val="0"/>
          <w:numId w:val="2"/>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p>
    <w:p>
      <w:pPr>
        <w:pStyle w:val="Listenabsatz"/>
        <w:numPr>
          <w:ilvl w:val="0"/>
          <w:numId w:val="2"/>
        </w:numPr>
        <w:spacing w:after="0"/>
        <w:contextualSpacing w:val="0"/>
        <w:rPr>
          <w:sz w:val="22"/>
        </w:rPr>
      </w:pPr>
      <w:r>
        <w:rPr>
          <w:sz w:val="22"/>
        </w:rPr>
        <w:t>FG35</w:t>
      </w:r>
    </w:p>
    <w:p>
      <w:pPr>
        <w:pStyle w:val="Listenabsatz"/>
        <w:numPr>
          <w:ilvl w:val="1"/>
          <w:numId w:val="2"/>
        </w:numPr>
        <w:spacing w:after="0"/>
        <w:contextualSpacing w:val="0"/>
        <w:rPr>
          <w:sz w:val="22"/>
        </w:rPr>
      </w:pPr>
      <w:r>
        <w:rPr>
          <w:sz w:val="22"/>
        </w:rPr>
        <w:t>Christina Frank</w:t>
      </w:r>
    </w:p>
    <w:p>
      <w:pPr>
        <w:pStyle w:val="Listenabsatz"/>
        <w:numPr>
          <w:ilvl w:val="1"/>
          <w:numId w:val="2"/>
        </w:numPr>
        <w:spacing w:after="0"/>
        <w:contextualSpacing w:val="0"/>
        <w:rPr>
          <w:sz w:val="22"/>
        </w:rPr>
      </w:pPr>
      <w:r>
        <w:rPr>
          <w:sz w:val="22"/>
        </w:rPr>
        <w:t>Hendrik Wilking</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szCs w:val="22"/>
        </w:rPr>
      </w:pPr>
      <w:r>
        <w:rPr>
          <w:sz w:val="22"/>
          <w:szCs w:val="22"/>
        </w:rPr>
        <w:t>Kristin Tolksdorf</w:t>
      </w:r>
    </w:p>
    <w:p>
      <w:pPr>
        <w:pStyle w:val="Listenabsatz"/>
        <w:numPr>
          <w:ilvl w:val="1"/>
          <w:numId w:val="2"/>
        </w:numPr>
        <w:spacing w:after="0"/>
        <w:contextualSpacing w:val="0"/>
        <w:rPr>
          <w:sz w:val="22"/>
        </w:rPr>
      </w:pPr>
      <w:r>
        <w:rPr>
          <w:sz w:val="22"/>
        </w:rPr>
        <w:t>Stefan Kröger</w:t>
      </w:r>
    </w:p>
    <w:p>
      <w:pPr>
        <w:pStyle w:val="Listenabsatz"/>
        <w:spacing w:after="0"/>
        <w:contextualSpacing w:val="0"/>
        <w:rPr>
          <w:sz w:val="22"/>
        </w:rPr>
      </w:pPr>
      <w:r>
        <w:rPr>
          <w:sz w:val="22"/>
        </w:rPr>
        <w:br w:type="column"/>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Amrei Wolter (Protokoll)</w:t>
      </w:r>
    </w:p>
    <w:p>
      <w:pPr>
        <w:pStyle w:val="Listenabsatz"/>
        <w:numPr>
          <w:ilvl w:val="0"/>
          <w:numId w:val="3"/>
        </w:numPr>
        <w:spacing w:after="0"/>
        <w:contextualSpacing w:val="0"/>
        <w:rPr>
          <w:sz w:val="22"/>
        </w:rPr>
      </w:pPr>
      <w:r>
        <w:rPr>
          <w:sz w:val="22"/>
        </w:rPr>
        <w:t>MF2</w:t>
      </w:r>
    </w:p>
    <w:p>
      <w:pPr>
        <w:pStyle w:val="Listenabsatz"/>
        <w:numPr>
          <w:ilvl w:val="1"/>
          <w:numId w:val="3"/>
        </w:numPr>
        <w:spacing w:after="0"/>
        <w:contextualSpacing w:val="0"/>
        <w:rPr>
          <w:rStyle w:val="highlight"/>
          <w:sz w:val="22"/>
          <w:szCs w:val="22"/>
        </w:rPr>
      </w:pPr>
      <w:r>
        <w:rPr>
          <w:sz w:val="22"/>
          <w:szCs w:val="22"/>
        </w:rPr>
        <w:t>Thorsten Semmler</w:t>
      </w:r>
    </w:p>
    <w:p>
      <w:pPr>
        <w:pStyle w:val="Listenabsatz"/>
        <w:numPr>
          <w:ilvl w:val="0"/>
          <w:numId w:val="3"/>
        </w:numPr>
        <w:spacing w:after="0"/>
        <w:contextualSpacing w:val="0"/>
        <w:rPr>
          <w:sz w:val="22"/>
        </w:rPr>
      </w:pPr>
      <w:r>
        <w:rPr>
          <w:sz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Ines Lein</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1"/>
          <w:numId w:val="3"/>
        </w:numPr>
        <w:spacing w:after="0"/>
        <w:contextualSpacing w:val="0"/>
        <w:rPr>
          <w:sz w:val="22"/>
          <w:szCs w:val="22"/>
        </w:rPr>
      </w:pPr>
      <w:r>
        <w:rPr>
          <w:sz w:val="22"/>
          <w:szCs w:val="22"/>
        </w:rPr>
        <w:t>Susanne Glasmacher</w:t>
      </w:r>
    </w:p>
    <w:p>
      <w:pPr>
        <w:pStyle w:val="Listenabsatz"/>
        <w:numPr>
          <w:ilvl w:val="0"/>
          <w:numId w:val="2"/>
        </w:numPr>
        <w:spacing w:after="0"/>
        <w:contextualSpacing w:val="0"/>
        <w:rPr>
          <w:sz w:val="22"/>
        </w:rPr>
      </w:pPr>
      <w:r>
        <w:rPr>
          <w:sz w:val="22"/>
        </w:rPr>
        <w:t>ZBS7</w:t>
      </w:r>
    </w:p>
    <w:p>
      <w:pPr>
        <w:pStyle w:val="Listenabsatz"/>
        <w:numPr>
          <w:ilvl w:val="1"/>
          <w:numId w:val="2"/>
        </w:numPr>
        <w:spacing w:after="0"/>
        <w:contextualSpacing w:val="0"/>
        <w:rPr>
          <w:sz w:val="22"/>
        </w:rPr>
      </w:pPr>
      <w:r>
        <w:rPr>
          <w:sz w:val="22"/>
          <w:szCs w:val="22"/>
        </w:rPr>
        <w:t xml:space="preserve">Michaela </w:t>
      </w:r>
      <w:proofErr w:type="spellStart"/>
      <w:r>
        <w:rPr>
          <w:sz w:val="22"/>
          <w:szCs w:val="22"/>
        </w:rPr>
        <w:t>Niebank</w:t>
      </w:r>
      <w:proofErr w:type="spellEnd"/>
    </w:p>
    <w:p>
      <w:pPr>
        <w:pStyle w:val="Listenabsatz"/>
        <w:numPr>
          <w:ilvl w:val="0"/>
          <w:numId w:val="2"/>
        </w:numPr>
        <w:spacing w:after="0"/>
        <w:contextualSpacing w:val="0"/>
        <w:rPr>
          <w:sz w:val="22"/>
        </w:rPr>
      </w:pPr>
      <w:r>
        <w:rPr>
          <w:sz w:val="22"/>
        </w:rPr>
        <w:t>ZIG1</w:t>
      </w:r>
    </w:p>
    <w:p>
      <w:pPr>
        <w:pStyle w:val="Listenabsatz"/>
        <w:numPr>
          <w:ilvl w:val="1"/>
          <w:numId w:val="2"/>
        </w:numPr>
        <w:spacing w:after="0"/>
        <w:rPr>
          <w:rStyle w:val="highlight"/>
          <w:sz w:val="22"/>
          <w:szCs w:val="22"/>
        </w:rPr>
      </w:pPr>
      <w:r>
        <w:rPr>
          <w:rStyle w:val="highlight"/>
          <w:sz w:val="22"/>
          <w:szCs w:val="22"/>
        </w:rPr>
        <w:t>Anna Rohde</w:t>
      </w:r>
    </w:p>
    <w:p>
      <w:pPr>
        <w:pStyle w:val="Listenabsatz"/>
        <w:numPr>
          <w:ilvl w:val="0"/>
          <w:numId w:val="2"/>
        </w:numPr>
        <w:spacing w:after="0"/>
        <w:contextualSpacing w:val="0"/>
        <w:rPr>
          <w:sz w:val="22"/>
          <w:szCs w:val="22"/>
        </w:rPr>
      </w:pPr>
      <w:r>
        <w:rPr>
          <w:sz w:val="22"/>
          <w:szCs w:val="22"/>
        </w:rPr>
        <w:t xml:space="preserve">L1 </w:t>
      </w:r>
    </w:p>
    <w:p>
      <w:pPr>
        <w:pStyle w:val="Listenabsatz"/>
        <w:numPr>
          <w:ilvl w:val="1"/>
          <w:numId w:val="2"/>
        </w:numPr>
        <w:spacing w:after="0"/>
        <w:contextualSpacing w:val="0"/>
        <w:rPr>
          <w:rStyle w:val="highlight"/>
          <w:sz w:val="22"/>
        </w:rPr>
      </w:pPr>
      <w:r>
        <w:rPr>
          <w:sz w:val="22"/>
        </w:rPr>
        <w:t>Joachim-Martin Mehlitz</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rPr>
      </w:pPr>
      <w:r>
        <w:rPr>
          <w:sz w:val="22"/>
        </w:rPr>
        <w:t xml:space="preserve">Andrea </w:t>
      </w:r>
      <w:proofErr w:type="spellStart"/>
      <w:r>
        <w:rPr>
          <w:sz w:val="22"/>
        </w:rPr>
        <w:t>Rückle</w:t>
      </w:r>
      <w:proofErr w:type="spellEnd"/>
    </w:p>
    <w:p>
      <w:pPr>
        <w:rPr>
          <w:sz w:val="22"/>
        </w:rPr>
      </w:pPr>
      <w:r>
        <w:rPr>
          <w:sz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i/>
                <w:color w:val="8DB3E2" w:themeColor="text2" w:themeTint="66"/>
                <w:sz w:val="22"/>
                <w:szCs w:val="22"/>
              </w:rPr>
              <w:t>(nur montags)</w:t>
            </w:r>
          </w:p>
          <w:p>
            <w:pPr>
              <w:pStyle w:val="Liste1"/>
            </w:pPr>
            <w:r>
              <w:t xml:space="preserve">Folien </w:t>
            </w:r>
            <w:r>
              <w:fldChar w:fldCharType="begin"/>
            </w:r>
            <w:ins w:id="0" w:author="Wolter, Amrei" w:date="2022-03-30T16:41:00Z">
              <w:r>
                <w:instrText>HYPERLINK "\\\\rki.local\\daten\\Wissdaten\\RKI_nCoV-Lage\\1.Lagemanagement\\1.3.Besprechungen_TKs\\1.Lage_AG\\2022-03-30-Lage-AG\\COVID-19_internat. Lage_2022-03-30.pptx"</w:instrText>
              </w:r>
            </w:ins>
            <w:del w:id="1" w:author="Wolter, Amrei" w:date="2022-03-30T16:41:00Z">
              <w:r>
                <w:delInstrText>HYPERLINK "COVID-19_internat.%20Lage_2022-03-30.pptx"</w:delInstrText>
              </w:r>
            </w:del>
            <w:r>
              <w:fldChar w:fldCharType="separate"/>
            </w:r>
            <w:r>
              <w:rPr>
                <w:rStyle w:val="Hyperlink"/>
              </w:rPr>
              <w:t>hier</w:t>
            </w:r>
            <w:r>
              <w:rPr>
                <w:rStyle w:val="Hyperlink"/>
              </w:rPr>
              <w:fldChar w:fldCharType="end"/>
            </w:r>
          </w:p>
          <w:p>
            <w:pPr>
              <w:pStyle w:val="Liste1"/>
            </w:pPr>
            <w:r>
              <w:t>Weltweit:</w:t>
            </w:r>
          </w:p>
          <w:p>
            <w:pPr>
              <w:pStyle w:val="Liste2"/>
              <w:numPr>
                <w:ilvl w:val="0"/>
                <w:numId w:val="30"/>
              </w:numPr>
            </w:pPr>
            <w:r>
              <w:t>Datenstand: WHO, 22.03.2022</w:t>
            </w:r>
          </w:p>
          <w:p>
            <w:pPr>
              <w:pStyle w:val="Liste2"/>
              <w:numPr>
                <w:ilvl w:val="0"/>
                <w:numId w:val="30"/>
              </w:numPr>
            </w:pPr>
            <w:r>
              <w:t>Fälle: 481.756.671 (-13% im Vergleich zu Vorwoche)</w:t>
            </w:r>
          </w:p>
          <w:p>
            <w:pPr>
              <w:pStyle w:val="Liste2"/>
              <w:numPr>
                <w:ilvl w:val="0"/>
                <w:numId w:val="30"/>
              </w:numPr>
            </w:pPr>
            <w:r>
              <w:t>Todesfälle: 6.127.981 Todesfälle (CFR: 1,3%)</w:t>
            </w:r>
          </w:p>
          <w:p>
            <w:pPr>
              <w:pStyle w:val="Listenabsatz"/>
              <w:numPr>
                <w:ilvl w:val="1"/>
                <w:numId w:val="29"/>
              </w:numPr>
              <w:ind w:left="828" w:hanging="357"/>
              <w:rPr>
                <w:sz w:val="22"/>
                <w:szCs w:val="22"/>
              </w:rPr>
            </w:pPr>
            <w:r>
              <w:rPr>
                <w:sz w:val="22"/>
                <w:szCs w:val="22"/>
              </w:rPr>
              <w:t>Top 10 Länder nach Anzahl neuer COVID-19-Fälle</w:t>
            </w:r>
          </w:p>
          <w:p>
            <w:pPr>
              <w:pStyle w:val="Listenabsatz"/>
              <w:numPr>
                <w:ilvl w:val="2"/>
                <w:numId w:val="29"/>
              </w:numPr>
              <w:ind w:left="1190" w:hanging="357"/>
              <w:rPr>
                <w:sz w:val="22"/>
                <w:szCs w:val="22"/>
              </w:rPr>
            </w:pPr>
            <w:r>
              <w:rPr>
                <w:sz w:val="22"/>
                <w:szCs w:val="22"/>
              </w:rPr>
              <w:t>Südkorea (Zahlen sinken wieder), Deutschland (stagniert), Vietnam (sinkt), Frankreich (stärkste Steigung), VK, Italien, Australien, Japan, Österreich, Niederlande</w:t>
            </w:r>
          </w:p>
          <w:p>
            <w:pPr>
              <w:pStyle w:val="Listenabsatz"/>
              <w:numPr>
                <w:ilvl w:val="1"/>
                <w:numId w:val="29"/>
              </w:numPr>
              <w:ind w:left="828" w:hanging="357"/>
              <w:rPr>
                <w:sz w:val="22"/>
                <w:szCs w:val="22"/>
              </w:rPr>
            </w:pPr>
            <w:r>
              <w:rPr>
                <w:sz w:val="22"/>
                <w:szCs w:val="22"/>
              </w:rPr>
              <w:t xml:space="preserve">WHO </w:t>
            </w:r>
            <w:proofErr w:type="spellStart"/>
            <w:r>
              <w:rPr>
                <w:sz w:val="22"/>
                <w:szCs w:val="22"/>
              </w:rPr>
              <w:t>epidemiological</w:t>
            </w:r>
            <w:proofErr w:type="spellEnd"/>
            <w:r>
              <w:rPr>
                <w:sz w:val="22"/>
                <w:szCs w:val="22"/>
              </w:rPr>
              <w:t xml:space="preserve"> update</w:t>
            </w:r>
          </w:p>
          <w:p>
            <w:pPr>
              <w:pStyle w:val="Listenabsatz"/>
              <w:numPr>
                <w:ilvl w:val="2"/>
                <w:numId w:val="29"/>
              </w:numPr>
              <w:ind w:left="1190" w:hanging="357"/>
              <w:rPr>
                <w:sz w:val="22"/>
                <w:szCs w:val="22"/>
              </w:rPr>
            </w:pPr>
            <w:r>
              <w:rPr>
                <w:sz w:val="22"/>
                <w:szCs w:val="22"/>
              </w:rPr>
              <w:t>Vielerorts geänderte Teststrategie, Spanien testet seit 28.03.2022 nur noch Risikogruppen</w:t>
            </w:r>
          </w:p>
          <w:p>
            <w:pPr>
              <w:pStyle w:val="Listenabsatz"/>
              <w:numPr>
                <w:ilvl w:val="2"/>
                <w:numId w:val="29"/>
              </w:numPr>
              <w:ind w:left="1190" w:hanging="357"/>
              <w:rPr>
                <w:sz w:val="22"/>
                <w:szCs w:val="22"/>
              </w:rPr>
            </w:pPr>
            <w:r>
              <w:rPr>
                <w:sz w:val="22"/>
                <w:szCs w:val="22"/>
              </w:rPr>
              <w:t>Anstieg der letzten Wochen setzt sich nicht fort, schränkt WHO ein, da veränderte Teststrategie</w:t>
            </w:r>
          </w:p>
          <w:p>
            <w:pPr>
              <w:pStyle w:val="Listenabsatz"/>
              <w:numPr>
                <w:ilvl w:val="2"/>
                <w:numId w:val="29"/>
              </w:numPr>
              <w:ind w:left="1190" w:hanging="357"/>
              <w:rPr>
                <w:sz w:val="22"/>
                <w:szCs w:val="22"/>
              </w:rPr>
            </w:pPr>
            <w:r>
              <w:rPr>
                <w:sz w:val="22"/>
                <w:szCs w:val="22"/>
              </w:rPr>
              <w:t>Meisten Fälle EU und Westpazifik</w:t>
            </w:r>
          </w:p>
          <w:p>
            <w:pPr>
              <w:pStyle w:val="Listenabsatz"/>
              <w:numPr>
                <w:ilvl w:val="2"/>
                <w:numId w:val="29"/>
              </w:numPr>
              <w:ind w:left="1190" w:hanging="357"/>
              <w:rPr>
                <w:sz w:val="22"/>
                <w:szCs w:val="22"/>
              </w:rPr>
            </w:pPr>
            <w:r>
              <w:rPr>
                <w:sz w:val="22"/>
                <w:szCs w:val="22"/>
              </w:rPr>
              <w:t>Höchste Anzahl an Todesfällen pro Woche wurden in Chile gemeldet (11.858 neue Todesfälle, +1710%), USA (5.367 neue Todesfälle, +83%), Indien (4.525 neue Todesfälle, +619%), dies lässt sich durch geänderte Definition und rückwirkenden Nachmeldungen erklären</w:t>
            </w:r>
          </w:p>
          <w:p>
            <w:pPr>
              <w:pStyle w:val="Listenabsatz"/>
              <w:numPr>
                <w:ilvl w:val="2"/>
                <w:numId w:val="29"/>
              </w:numPr>
              <w:ind w:left="1190" w:hanging="357"/>
              <w:rPr>
                <w:sz w:val="22"/>
                <w:szCs w:val="22"/>
              </w:rPr>
            </w:pPr>
            <w:r>
              <w:rPr>
                <w:sz w:val="22"/>
                <w:szCs w:val="22"/>
              </w:rPr>
              <w:t>COVID in Nachbarländer:</w:t>
            </w:r>
          </w:p>
          <w:p>
            <w:pPr>
              <w:pStyle w:val="Listenabsatz"/>
              <w:numPr>
                <w:ilvl w:val="2"/>
                <w:numId w:val="29"/>
              </w:numPr>
              <w:ind w:left="1190" w:hanging="357"/>
              <w:rPr>
                <w:sz w:val="22"/>
                <w:szCs w:val="22"/>
              </w:rPr>
            </w:pPr>
            <w:r>
              <w:rPr>
                <w:sz w:val="22"/>
                <w:szCs w:val="22"/>
              </w:rPr>
              <w:t xml:space="preserve">Vergleich zwischen Dänemark, Frankreich, Italien und Vereinigtes Königreich. 70% der dänischen Bevölkerung seit Nov.2021 infiziert (nach </w:t>
            </w:r>
            <w:proofErr w:type="spellStart"/>
            <w:r>
              <w:rPr>
                <w:sz w:val="22"/>
                <w:szCs w:val="22"/>
              </w:rPr>
              <w:t>Seroprävalenzstudie</w:t>
            </w:r>
            <w:proofErr w:type="spellEnd"/>
            <w:r>
              <w:rPr>
                <w:sz w:val="22"/>
                <w:szCs w:val="22"/>
              </w:rPr>
              <w:t>, hier wurde geschätzte Untererfassung miteinberechnet. Anstieg der Krankenhausaufnahmen in UK</w:t>
            </w:r>
          </w:p>
          <w:p>
            <w:pPr>
              <w:pStyle w:val="Listenabsatz"/>
              <w:numPr>
                <w:ilvl w:val="1"/>
                <w:numId w:val="29"/>
              </w:numPr>
              <w:ind w:left="828" w:hanging="357"/>
              <w:rPr>
                <w:sz w:val="22"/>
                <w:szCs w:val="22"/>
              </w:rPr>
            </w:pPr>
            <w:r>
              <w:rPr>
                <w:sz w:val="22"/>
                <w:szCs w:val="22"/>
              </w:rPr>
              <w:t>7-Tages-Inzidenz pro 100.000 Einwohner in Europa</w:t>
            </w:r>
          </w:p>
          <w:p>
            <w:pPr>
              <w:pStyle w:val="Listenabsatz"/>
              <w:numPr>
                <w:ilvl w:val="2"/>
                <w:numId w:val="29"/>
              </w:numPr>
              <w:ind w:left="1190" w:hanging="357"/>
              <w:rPr>
                <w:sz w:val="22"/>
                <w:szCs w:val="22"/>
              </w:rPr>
            </w:pPr>
            <w:r>
              <w:rPr>
                <w:sz w:val="22"/>
                <w:szCs w:val="22"/>
              </w:rPr>
              <w:t>7-Tages-Inzidenz sinkt in einigen Ländern. Durch Änderung der Teststrategie sind die Zahlen mit Vorsicht zu genießen</w:t>
            </w:r>
          </w:p>
          <w:p>
            <w:pPr>
              <w:pStyle w:val="Listenabsatz"/>
              <w:numPr>
                <w:ilvl w:val="2"/>
                <w:numId w:val="29"/>
              </w:numPr>
              <w:ind w:left="1190" w:hanging="357"/>
              <w:rPr>
                <w:sz w:val="22"/>
                <w:szCs w:val="22"/>
              </w:rPr>
            </w:pPr>
            <w:r>
              <w:rPr>
                <w:sz w:val="22"/>
                <w:szCs w:val="22"/>
              </w:rPr>
              <w:t>Da Teststrategie geändert, sind Zahlen mit Vorsicht zu genießen</w:t>
            </w:r>
          </w:p>
          <w:p>
            <w:pPr>
              <w:pStyle w:val="Listenabsatz"/>
              <w:numPr>
                <w:ilvl w:val="1"/>
                <w:numId w:val="29"/>
              </w:numPr>
              <w:ind w:left="828" w:hanging="357"/>
              <w:rPr>
                <w:sz w:val="22"/>
                <w:szCs w:val="22"/>
                <w:lang w:val="en-US"/>
              </w:rPr>
            </w:pPr>
            <w:r>
              <w:rPr>
                <w:sz w:val="22"/>
                <w:szCs w:val="22"/>
                <w:lang w:val="en-US"/>
              </w:rPr>
              <w:t xml:space="preserve">WHO Update: SARS-CoV-2-Varianten </w:t>
            </w:r>
            <w:proofErr w:type="spellStart"/>
            <w:r>
              <w:rPr>
                <w:sz w:val="22"/>
                <w:szCs w:val="22"/>
                <w:lang w:val="en-US"/>
              </w:rPr>
              <w:t>Rekombination</w:t>
            </w:r>
            <w:proofErr w:type="spellEnd"/>
          </w:p>
          <w:p>
            <w:pPr>
              <w:pStyle w:val="Listenabsatz"/>
              <w:numPr>
                <w:ilvl w:val="2"/>
                <w:numId w:val="29"/>
              </w:numPr>
              <w:ind w:left="1190" w:hanging="357"/>
              <w:rPr>
                <w:sz w:val="22"/>
                <w:szCs w:val="22"/>
              </w:rPr>
            </w:pPr>
            <w:r>
              <w:rPr>
                <w:sz w:val="22"/>
                <w:szCs w:val="22"/>
              </w:rPr>
              <w:t xml:space="preserve">Berichte der Vorkommen in Europa bisher aus Dänemark, Frankreich, Finnland, Deutschland, Norwegen, Vereinigtes Königreich </w:t>
            </w:r>
          </w:p>
          <w:p>
            <w:pPr>
              <w:pStyle w:val="Listenabsatz"/>
              <w:numPr>
                <w:ilvl w:val="2"/>
                <w:numId w:val="29"/>
              </w:numPr>
              <w:ind w:left="1190" w:hanging="357"/>
              <w:rPr>
                <w:sz w:val="22"/>
                <w:szCs w:val="22"/>
              </w:rPr>
            </w:pPr>
            <w:r>
              <w:rPr>
                <w:sz w:val="22"/>
                <w:szCs w:val="22"/>
              </w:rPr>
              <w:t>In UK Zunahme und „</w:t>
            </w:r>
            <w:proofErr w:type="spellStart"/>
            <w:r>
              <w:rPr>
                <w:sz w:val="22"/>
                <w:szCs w:val="22"/>
              </w:rPr>
              <w:t>community</w:t>
            </w:r>
            <w:proofErr w:type="spellEnd"/>
            <w:r>
              <w:rPr>
                <w:sz w:val="22"/>
                <w:szCs w:val="22"/>
              </w:rPr>
              <w:t xml:space="preserve"> </w:t>
            </w:r>
            <w:proofErr w:type="spellStart"/>
            <w:r>
              <w:rPr>
                <w:sz w:val="22"/>
                <w:szCs w:val="22"/>
              </w:rPr>
              <w:t>transmission</w:t>
            </w:r>
            <w:proofErr w:type="spellEnd"/>
            <w:r>
              <w:rPr>
                <w:sz w:val="22"/>
                <w:szCs w:val="22"/>
              </w:rPr>
              <w:t>“ der XE Fälle</w:t>
            </w:r>
          </w:p>
          <w:p>
            <w:pPr>
              <w:pStyle w:val="Listenabsatz"/>
              <w:numPr>
                <w:ilvl w:val="2"/>
                <w:numId w:val="29"/>
              </w:numPr>
              <w:ind w:left="1190" w:hanging="357"/>
              <w:rPr>
                <w:sz w:val="22"/>
                <w:szCs w:val="22"/>
              </w:rPr>
            </w:pPr>
            <w:r>
              <w:rPr>
                <w:sz w:val="22"/>
                <w:szCs w:val="22"/>
              </w:rPr>
              <w:t>Geschätzt leicht erhöhte Wachstumsrate von XE um ca. 10% im Vergleich zu BA.2</w:t>
            </w:r>
          </w:p>
          <w:p>
            <w:pPr>
              <w:pStyle w:val="Listenabsatz"/>
              <w:numPr>
                <w:ilvl w:val="2"/>
                <w:numId w:val="29"/>
              </w:numPr>
              <w:ind w:left="1190" w:hanging="357"/>
              <w:rPr>
                <w:sz w:val="22"/>
                <w:szCs w:val="22"/>
              </w:rPr>
            </w:pPr>
            <w:r>
              <w:rPr>
                <w:sz w:val="22"/>
                <w:szCs w:val="22"/>
              </w:rPr>
              <w:t>Bislang keine erhöhte Pathogenität oder Virulenz von XE beobachtet</w:t>
            </w:r>
          </w:p>
          <w:p>
            <w:pPr>
              <w:pStyle w:val="NurText"/>
              <w:rPr>
                <w:ins w:id="2" w:author="Rohde, Anna" w:date="2022-03-31T17:02:00Z"/>
                <w:lang w:val="en-US"/>
                <w:rPrChange w:id="3" w:author="Rohde, Anna" w:date="2022-03-31T17:02:00Z">
                  <w:rPr>
                    <w:ins w:id="4" w:author="Rohde, Anna" w:date="2022-03-31T17:02:00Z"/>
                  </w:rPr>
                </w:rPrChange>
              </w:rPr>
            </w:pPr>
            <w:r>
              <w:rPr>
                <w:szCs w:val="22"/>
                <w:lang w:val="en-US"/>
                <w:rPrChange w:id="5" w:author="Rohde, Anna" w:date="2022-03-31T17:02:00Z">
                  <w:rPr>
                    <w:szCs w:val="22"/>
                  </w:rPr>
                </w:rPrChange>
              </w:rPr>
              <w:t xml:space="preserve">WHO </w:t>
            </w:r>
            <w:proofErr w:type="spellStart"/>
            <w:r>
              <w:rPr>
                <w:szCs w:val="22"/>
                <w:lang w:val="en-US"/>
                <w:rPrChange w:id="6" w:author="Rohde, Anna" w:date="2022-03-31T17:02:00Z">
                  <w:rPr>
                    <w:szCs w:val="22"/>
                  </w:rPr>
                </w:rPrChange>
              </w:rPr>
              <w:t>zählt</w:t>
            </w:r>
            <w:proofErr w:type="spellEnd"/>
            <w:r>
              <w:rPr>
                <w:szCs w:val="22"/>
                <w:lang w:val="en-US"/>
                <w:rPrChange w:id="7" w:author="Rohde, Anna" w:date="2022-03-31T17:02:00Z">
                  <w:rPr>
                    <w:szCs w:val="22"/>
                  </w:rPr>
                </w:rPrChange>
              </w:rPr>
              <w:t xml:space="preserve"> XE </w:t>
            </w:r>
            <w:proofErr w:type="spellStart"/>
            <w:r>
              <w:rPr>
                <w:szCs w:val="22"/>
                <w:lang w:val="en-US"/>
                <w:rPrChange w:id="8" w:author="Rohde, Anna" w:date="2022-03-31T17:02:00Z">
                  <w:rPr>
                    <w:szCs w:val="22"/>
                  </w:rPr>
                </w:rPrChange>
              </w:rPr>
              <w:t>weiterhin</w:t>
            </w:r>
            <w:proofErr w:type="spellEnd"/>
            <w:r>
              <w:rPr>
                <w:szCs w:val="22"/>
                <w:lang w:val="en-US"/>
                <w:rPrChange w:id="9" w:author="Rohde, Anna" w:date="2022-03-31T17:02:00Z">
                  <w:rPr>
                    <w:szCs w:val="22"/>
                  </w:rPr>
                </w:rPrChange>
              </w:rPr>
              <w:t xml:space="preserve"> </w:t>
            </w:r>
            <w:proofErr w:type="spellStart"/>
            <w:r>
              <w:rPr>
                <w:szCs w:val="22"/>
                <w:lang w:val="en-US"/>
                <w:rPrChange w:id="10" w:author="Rohde, Anna" w:date="2022-03-31T17:02:00Z">
                  <w:rPr>
                    <w:szCs w:val="22"/>
                  </w:rPr>
                </w:rPrChange>
              </w:rPr>
              <w:t>zu</w:t>
            </w:r>
            <w:proofErr w:type="spellEnd"/>
            <w:r>
              <w:rPr>
                <w:szCs w:val="22"/>
                <w:lang w:val="en-US"/>
                <w:rPrChange w:id="11" w:author="Rohde, Anna" w:date="2022-03-31T17:02:00Z">
                  <w:rPr>
                    <w:szCs w:val="22"/>
                  </w:rPr>
                </w:rPrChange>
              </w:rPr>
              <w:t xml:space="preserve"> </w:t>
            </w:r>
            <w:proofErr w:type="spellStart"/>
            <w:r>
              <w:rPr>
                <w:szCs w:val="22"/>
                <w:lang w:val="en-US"/>
                <w:rPrChange w:id="12" w:author="Rohde, Anna" w:date="2022-03-31T17:02:00Z">
                  <w:rPr>
                    <w:szCs w:val="22"/>
                  </w:rPr>
                </w:rPrChange>
              </w:rPr>
              <w:t>Omikron</w:t>
            </w:r>
            <w:proofErr w:type="spellEnd"/>
            <w:ins w:id="13" w:author="Rohde, Anna" w:date="2022-03-31T17:02:00Z">
              <w:r>
                <w:rPr>
                  <w:szCs w:val="22"/>
                  <w:lang w:val="en-US"/>
                  <w:rPrChange w:id="14" w:author="Rohde, Anna" w:date="2022-03-31T17:02:00Z">
                    <w:rPr>
                      <w:szCs w:val="22"/>
                    </w:rPr>
                  </w:rPrChange>
                </w:rPr>
                <w:t xml:space="preserve">, </w:t>
              </w:r>
              <w:r>
                <w:rPr>
                  <w:lang w:val="en-US"/>
                  <w:rPrChange w:id="15" w:author="Rohde, Anna" w:date="2022-03-31T17:02:00Z">
                    <w:rPr/>
                  </w:rPrChange>
                </w:rPr>
                <w:t xml:space="preserve">"XE belongs to the Omicron variant until significant differences in transmission and disease characteristics, including severity, may be reported." </w:t>
              </w:r>
              <w:r>
                <w:rPr>
                  <w:lang w:val="en-US"/>
                  <w:rPrChange w:id="16" w:author="Rohde, Anna" w:date="2022-03-31T17:02:00Z">
                    <w:rPr/>
                  </w:rPrChange>
                </w:rPr>
                <w:lastRenderedPageBreak/>
                <w:t>https://www.who.int/publications/m/item/weekly-epidemiological-update-on-covid-19---29-march-2022</w:t>
              </w:r>
            </w:ins>
          </w:p>
          <w:p>
            <w:pPr>
              <w:pStyle w:val="Listenabsatz"/>
              <w:numPr>
                <w:ilvl w:val="2"/>
                <w:numId w:val="29"/>
              </w:numPr>
              <w:ind w:left="1190" w:hanging="357"/>
              <w:rPr>
                <w:sz w:val="22"/>
                <w:szCs w:val="22"/>
                <w:lang w:val="en-US"/>
                <w:rPrChange w:id="17" w:author="Rohde, Anna" w:date="2022-03-31T17:02:00Z">
                  <w:rPr>
                    <w:sz w:val="22"/>
                    <w:szCs w:val="22"/>
                  </w:rPr>
                </w:rPrChange>
              </w:rPr>
            </w:pPr>
          </w:p>
          <w:p>
            <w:pPr>
              <w:pStyle w:val="Listenabsatz"/>
              <w:numPr>
                <w:ilvl w:val="2"/>
                <w:numId w:val="29"/>
              </w:numPr>
              <w:ind w:left="1190" w:hanging="357"/>
              <w:rPr>
                <w:sz w:val="22"/>
                <w:szCs w:val="22"/>
                <w:lang w:val="en-US"/>
                <w:rPrChange w:id="18" w:author="Rohde, Anna" w:date="2022-03-31T17:02:00Z">
                  <w:rPr>
                    <w:sz w:val="22"/>
                    <w:szCs w:val="22"/>
                  </w:rPr>
                </w:rPrChange>
              </w:rPr>
            </w:pPr>
            <w:r>
              <w:rPr>
                <w:sz w:val="22"/>
                <w:szCs w:val="22"/>
                <w:lang w:val="en-US"/>
                <w:rPrChange w:id="19" w:author="Rohde, Anna" w:date="2022-03-31T17:02:00Z">
                  <w:rPr>
                    <w:sz w:val="22"/>
                    <w:szCs w:val="22"/>
                  </w:rPr>
                </w:rPrChange>
              </w:rPr>
              <w:t xml:space="preserve">ECDC </w:t>
            </w:r>
            <w:proofErr w:type="spellStart"/>
            <w:ins w:id="20" w:author="Rohde, Anna" w:date="2022-03-31T17:01:00Z">
              <w:r>
                <w:rPr>
                  <w:sz w:val="22"/>
                  <w:szCs w:val="22"/>
                  <w:lang w:val="en-US"/>
                  <w:rPrChange w:id="21" w:author="Rohde, Anna" w:date="2022-03-31T17:02:00Z">
                    <w:rPr>
                      <w:sz w:val="22"/>
                      <w:szCs w:val="22"/>
                    </w:rPr>
                  </w:rPrChange>
                </w:rPr>
                <w:t>stuft</w:t>
              </w:r>
              <w:proofErr w:type="spellEnd"/>
              <w:r>
                <w:rPr>
                  <w:sz w:val="22"/>
                  <w:szCs w:val="22"/>
                  <w:lang w:val="en-US"/>
                  <w:rPrChange w:id="22" w:author="Rohde, Anna" w:date="2022-03-31T17:02:00Z">
                    <w:rPr>
                      <w:sz w:val="22"/>
                      <w:szCs w:val="22"/>
                    </w:rPr>
                  </w:rPrChange>
                </w:rPr>
                <w:t xml:space="preserve"> </w:t>
              </w:r>
              <w:r>
                <w:rPr>
                  <w:sz w:val="22"/>
                  <w:szCs w:val="22"/>
                  <w:lang w:val="en-US"/>
                  <w:rPrChange w:id="23" w:author="Rohde, Anna" w:date="2022-03-31T17:02:00Z">
                    <w:rPr>
                      <w:sz w:val="22"/>
                      <w:szCs w:val="22"/>
                    </w:rPr>
                  </w:rPrChange>
                </w:rPr>
                <w:t>XD, XF</w:t>
              </w:r>
              <w:r>
                <w:rPr>
                  <w:sz w:val="22"/>
                  <w:szCs w:val="22"/>
                  <w:lang w:val="en-US"/>
                  <w:rPrChange w:id="24" w:author="Rohde, Anna" w:date="2022-03-31T17:02:00Z">
                    <w:rPr>
                      <w:sz w:val="22"/>
                      <w:szCs w:val="22"/>
                    </w:rPr>
                  </w:rPrChange>
                </w:rPr>
                <w:t xml:space="preserve"> </w:t>
              </w:r>
            </w:ins>
            <w:r>
              <w:rPr>
                <w:sz w:val="22"/>
                <w:szCs w:val="22"/>
                <w:lang w:val="en-US"/>
                <w:rPrChange w:id="25" w:author="Rohde, Anna" w:date="2022-03-31T17:02:00Z">
                  <w:rPr>
                    <w:sz w:val="22"/>
                    <w:szCs w:val="22"/>
                  </w:rPr>
                </w:rPrChange>
              </w:rPr>
              <w:t xml:space="preserve">und WHO </w:t>
            </w:r>
            <w:proofErr w:type="spellStart"/>
            <w:r>
              <w:rPr>
                <w:sz w:val="22"/>
                <w:szCs w:val="22"/>
                <w:lang w:val="en-US"/>
                <w:rPrChange w:id="26" w:author="Rohde, Anna" w:date="2022-03-31T17:02:00Z">
                  <w:rPr>
                    <w:sz w:val="22"/>
                    <w:szCs w:val="22"/>
                  </w:rPr>
                </w:rPrChange>
              </w:rPr>
              <w:t>stuf</w:t>
            </w:r>
            <w:ins w:id="27" w:author="Rohde, Anna" w:date="2022-03-31T17:01:00Z">
              <w:r>
                <w:rPr>
                  <w:sz w:val="22"/>
                  <w:szCs w:val="22"/>
                  <w:lang w:val="en-US"/>
                  <w:rPrChange w:id="28" w:author="Rohde, Anna" w:date="2022-03-31T17:02:00Z">
                    <w:rPr>
                      <w:sz w:val="22"/>
                      <w:szCs w:val="22"/>
                    </w:rPr>
                  </w:rPrChange>
                </w:rPr>
                <w:t>t</w:t>
              </w:r>
              <w:proofErr w:type="spellEnd"/>
              <w:r>
                <w:rPr>
                  <w:sz w:val="22"/>
                  <w:szCs w:val="22"/>
                  <w:lang w:val="en-US"/>
                  <w:rPrChange w:id="29" w:author="Rohde, Anna" w:date="2022-03-31T17:02:00Z">
                    <w:rPr>
                      <w:sz w:val="22"/>
                      <w:szCs w:val="22"/>
                    </w:rPr>
                  </w:rPrChange>
                </w:rPr>
                <w:t xml:space="preserve"> XD</w:t>
              </w:r>
            </w:ins>
            <w:del w:id="30" w:author="Rohde, Anna" w:date="2022-03-31T17:01:00Z">
              <w:r>
                <w:rPr>
                  <w:sz w:val="22"/>
                  <w:szCs w:val="22"/>
                  <w:lang w:val="en-US"/>
                  <w:rPrChange w:id="31" w:author="Rohde, Anna" w:date="2022-03-31T17:02:00Z">
                    <w:rPr>
                      <w:sz w:val="22"/>
                      <w:szCs w:val="22"/>
                    </w:rPr>
                  </w:rPrChange>
                </w:rPr>
                <w:delText>en</w:delText>
              </w:r>
            </w:del>
            <w:r>
              <w:rPr>
                <w:sz w:val="22"/>
                <w:szCs w:val="22"/>
                <w:lang w:val="en-US"/>
                <w:rPrChange w:id="32" w:author="Rohde, Anna" w:date="2022-03-31T17:02:00Z">
                  <w:rPr>
                    <w:sz w:val="22"/>
                    <w:szCs w:val="22"/>
                  </w:rPr>
                </w:rPrChange>
              </w:rPr>
              <w:t xml:space="preserve"> </w:t>
            </w:r>
            <w:del w:id="33" w:author="Rohde, Anna" w:date="2022-03-31T17:02:00Z">
              <w:r>
                <w:rPr>
                  <w:sz w:val="22"/>
                  <w:szCs w:val="22"/>
                  <w:lang w:val="en-US"/>
                  <w:rPrChange w:id="34" w:author="Rohde, Anna" w:date="2022-03-31T17:02:00Z">
                    <w:rPr>
                      <w:sz w:val="22"/>
                      <w:szCs w:val="22"/>
                    </w:rPr>
                  </w:rPrChange>
                </w:rPr>
                <w:delText xml:space="preserve">rekombinante Varianten (XD, XE, XF) weiterhin </w:delText>
              </w:r>
            </w:del>
            <w:proofErr w:type="spellStart"/>
            <w:r>
              <w:rPr>
                <w:sz w:val="22"/>
                <w:szCs w:val="22"/>
                <w:lang w:val="en-US"/>
                <w:rPrChange w:id="35" w:author="Rohde, Anna" w:date="2022-03-31T17:02:00Z">
                  <w:rPr>
                    <w:sz w:val="22"/>
                    <w:szCs w:val="22"/>
                  </w:rPr>
                </w:rPrChange>
              </w:rPr>
              <w:t>als</w:t>
            </w:r>
            <w:proofErr w:type="spellEnd"/>
            <w:r>
              <w:rPr>
                <w:sz w:val="22"/>
                <w:szCs w:val="22"/>
                <w:lang w:val="en-US"/>
                <w:rPrChange w:id="36" w:author="Rohde, Anna" w:date="2022-03-31T17:02:00Z">
                  <w:rPr>
                    <w:sz w:val="22"/>
                    <w:szCs w:val="22"/>
                  </w:rPr>
                </w:rPrChange>
              </w:rPr>
              <w:t xml:space="preserve"> „Variants under </w:t>
            </w:r>
            <w:proofErr w:type="gramStart"/>
            <w:r>
              <w:rPr>
                <w:sz w:val="22"/>
                <w:szCs w:val="22"/>
                <w:lang w:val="en-US"/>
                <w:rPrChange w:id="37" w:author="Rohde, Anna" w:date="2022-03-31T17:02:00Z">
                  <w:rPr>
                    <w:sz w:val="22"/>
                    <w:szCs w:val="22"/>
                  </w:rPr>
                </w:rPrChange>
              </w:rPr>
              <w:t xml:space="preserve">Monitoring“ </w:t>
            </w:r>
            <w:proofErr w:type="spellStart"/>
            <w:r>
              <w:rPr>
                <w:sz w:val="22"/>
                <w:szCs w:val="22"/>
                <w:lang w:val="en-US"/>
                <w:rPrChange w:id="38" w:author="Rohde, Anna" w:date="2022-03-31T17:02:00Z">
                  <w:rPr>
                    <w:sz w:val="22"/>
                    <w:szCs w:val="22"/>
                  </w:rPr>
                </w:rPrChange>
              </w:rPr>
              <w:t>ein</w:t>
            </w:r>
            <w:proofErr w:type="spellEnd"/>
            <w:proofErr w:type="gramEnd"/>
          </w:p>
          <w:p>
            <w:pPr>
              <w:pStyle w:val="Listenabsatz"/>
              <w:ind w:left="1190"/>
              <w:rPr>
                <w:sz w:val="22"/>
                <w:szCs w:val="22"/>
                <w:lang w:val="en-US"/>
                <w:rPrChange w:id="39" w:author="Rohde, Anna" w:date="2022-03-31T17:02:00Z">
                  <w:rPr>
                    <w:sz w:val="22"/>
                    <w:szCs w:val="22"/>
                  </w:rPr>
                </w:rPrChange>
              </w:rPr>
            </w:pPr>
          </w:p>
          <w:p>
            <w:pPr>
              <w:spacing w:before="120" w:line="276" w:lineRule="auto"/>
              <w:rPr>
                <w:b/>
                <w:sz w:val="22"/>
                <w:szCs w:val="22"/>
              </w:rPr>
            </w:pPr>
            <w:r>
              <w:rPr>
                <w:b/>
                <w:sz w:val="22"/>
                <w:szCs w:val="22"/>
              </w:rPr>
              <w:t xml:space="preserve">National </w:t>
            </w:r>
            <w:r>
              <w:rPr>
                <w:b/>
                <w:sz w:val="22"/>
                <w:szCs w:val="22"/>
              </w:rPr>
              <w:softHyphen/>
            </w:r>
            <w:r>
              <w:rPr>
                <w:b/>
                <w:sz w:val="22"/>
                <w:szCs w:val="22"/>
              </w:rPr>
              <w:softHyphen/>
            </w:r>
          </w:p>
          <w:p>
            <w:pPr>
              <w:pStyle w:val="Liste1"/>
            </w:pPr>
            <w:r>
              <w:t xml:space="preserve">Fallzahlen, Todesfälle, Trend (Folien </w:t>
            </w:r>
            <w:hyperlink r:id="rId11" w:history="1">
              <w:r>
                <w:rPr>
                  <w:rStyle w:val="Hyperlink"/>
                </w:rPr>
                <w:t>hier</w:t>
              </w:r>
            </w:hyperlink>
            <w:r>
              <w:t xml:space="preserve">) </w:t>
            </w:r>
          </w:p>
          <w:p>
            <w:pPr>
              <w:pStyle w:val="Liste2"/>
              <w:numPr>
                <w:ilvl w:val="0"/>
                <w:numId w:val="30"/>
              </w:numPr>
            </w:pPr>
            <w:proofErr w:type="spellStart"/>
            <w:r>
              <w:t>SurvNet</w:t>
            </w:r>
            <w:proofErr w:type="spellEnd"/>
            <w:r>
              <w:t xml:space="preserve"> übermittelt: 20.829.608 (+268.477), davon 129.112 (+348) Todesfälle </w:t>
            </w:r>
          </w:p>
          <w:p>
            <w:pPr>
              <w:pStyle w:val="Liste2"/>
              <w:numPr>
                <w:ilvl w:val="0"/>
                <w:numId w:val="30"/>
              </w:numPr>
            </w:pPr>
            <w:r>
              <w:t xml:space="preserve">7-Tage-Inzidenz:  1.663,0/100.000 </w:t>
            </w:r>
            <w:proofErr w:type="spellStart"/>
            <w:r>
              <w:t>Einw</w:t>
            </w:r>
            <w:proofErr w:type="spellEnd"/>
            <w:r>
              <w:t>.</w:t>
            </w:r>
          </w:p>
          <w:p>
            <w:pPr>
              <w:pStyle w:val="Listenabsatz"/>
              <w:numPr>
                <w:ilvl w:val="1"/>
                <w:numId w:val="32"/>
              </w:numPr>
              <w:ind w:left="828" w:hanging="357"/>
              <w:rPr>
                <w:sz w:val="22"/>
                <w:szCs w:val="22"/>
              </w:rPr>
            </w:pPr>
            <w:r>
              <w:rPr>
                <w:sz w:val="22"/>
                <w:szCs w:val="22"/>
              </w:rPr>
              <w:t>Hospitalisierungsinzidenz: 7,21/100.000 EW, AG ≥ 60Jährige: 16,37/100.000 EW</w:t>
            </w:r>
          </w:p>
          <w:p>
            <w:pPr>
              <w:pStyle w:val="Listenabsatz"/>
              <w:numPr>
                <w:ilvl w:val="1"/>
                <w:numId w:val="29"/>
              </w:numPr>
              <w:ind w:left="828" w:hanging="357"/>
              <w:rPr>
                <w:sz w:val="22"/>
                <w:szCs w:val="22"/>
              </w:rPr>
            </w:pPr>
            <w:r>
              <w:rPr>
                <w:sz w:val="22"/>
                <w:szCs w:val="22"/>
              </w:rPr>
              <w:t>Fälle auf ITS: 2.374 (+38)</w:t>
            </w:r>
          </w:p>
          <w:p>
            <w:pPr>
              <w:pStyle w:val="Listenabsatz"/>
              <w:numPr>
                <w:ilvl w:val="1"/>
                <w:numId w:val="29"/>
              </w:numPr>
              <w:ind w:left="828" w:hanging="357"/>
              <w:rPr>
                <w:sz w:val="22"/>
                <w:szCs w:val="22"/>
              </w:rPr>
            </w:pPr>
            <w:r>
              <w:rPr>
                <w:sz w:val="22"/>
                <w:szCs w:val="22"/>
              </w:rPr>
              <w:t>Impfmonitoring: Erstimpfungen 76,6%, Zweitimpfung 75,9%, Auffrischimpfungen 58,6%</w:t>
            </w:r>
          </w:p>
          <w:p>
            <w:pPr>
              <w:pStyle w:val="Listenabsatz"/>
              <w:numPr>
                <w:ilvl w:val="1"/>
                <w:numId w:val="29"/>
              </w:numPr>
              <w:ind w:left="828" w:hanging="357"/>
              <w:rPr>
                <w:sz w:val="22"/>
                <w:szCs w:val="22"/>
              </w:rPr>
            </w:pPr>
            <w:r>
              <w:rPr>
                <w:sz w:val="22"/>
                <w:szCs w:val="22"/>
              </w:rPr>
              <w:t xml:space="preserve">Verlauf der 7-Tage-Inzidenz der Bundesländer </w:t>
            </w:r>
          </w:p>
          <w:p>
            <w:pPr>
              <w:pStyle w:val="Listenabsatz"/>
              <w:numPr>
                <w:ilvl w:val="2"/>
                <w:numId w:val="29"/>
              </w:numPr>
              <w:ind w:left="1190" w:hanging="357"/>
              <w:rPr>
                <w:sz w:val="22"/>
                <w:szCs w:val="22"/>
              </w:rPr>
            </w:pPr>
            <w:r>
              <w:rPr>
                <w:sz w:val="22"/>
                <w:szCs w:val="22"/>
              </w:rPr>
              <w:t>In Bremen steigen Zahlen deutlich an (geringe Bevölkerungszahl macht Bewertung schwierig, wenig Einfluss auf Bundesländer)</w:t>
            </w:r>
          </w:p>
          <w:p>
            <w:pPr>
              <w:pStyle w:val="Listenabsatz"/>
              <w:numPr>
                <w:ilvl w:val="2"/>
                <w:numId w:val="29"/>
              </w:numPr>
              <w:ind w:left="1190" w:hanging="357"/>
              <w:rPr>
                <w:sz w:val="22"/>
                <w:szCs w:val="22"/>
              </w:rPr>
            </w:pPr>
            <w:r>
              <w:rPr>
                <w:sz w:val="22"/>
                <w:szCs w:val="22"/>
              </w:rPr>
              <w:t>Andere BL Plateaubewegung</w:t>
            </w:r>
          </w:p>
          <w:p>
            <w:pPr>
              <w:pStyle w:val="Listenabsatz"/>
              <w:numPr>
                <w:ilvl w:val="1"/>
                <w:numId w:val="29"/>
              </w:numPr>
              <w:ind w:left="828" w:hanging="357"/>
              <w:rPr>
                <w:sz w:val="22"/>
                <w:szCs w:val="22"/>
              </w:rPr>
            </w:pPr>
            <w:r>
              <w:rPr>
                <w:sz w:val="22"/>
                <w:szCs w:val="22"/>
              </w:rPr>
              <w:t>Geografische Verteilung in Deutschland: 7-Tage-Inzidenz</w:t>
            </w:r>
          </w:p>
          <w:p>
            <w:pPr>
              <w:pStyle w:val="Listenabsatz"/>
              <w:numPr>
                <w:ilvl w:val="2"/>
                <w:numId w:val="29"/>
              </w:numPr>
              <w:ind w:left="1190" w:hanging="357"/>
              <w:rPr>
                <w:sz w:val="22"/>
                <w:szCs w:val="22"/>
              </w:rPr>
            </w:pPr>
            <w:r>
              <w:rPr>
                <w:sz w:val="22"/>
                <w:szCs w:val="22"/>
                <w:lang w:val="en-US"/>
              </w:rPr>
              <w:t xml:space="preserve">Niedersachsen </w:t>
            </w:r>
            <w:proofErr w:type="spellStart"/>
            <w:r>
              <w:rPr>
                <w:sz w:val="22"/>
                <w:szCs w:val="22"/>
                <w:lang w:val="en-US"/>
              </w:rPr>
              <w:t>Spitzenreiter</w:t>
            </w:r>
            <w:proofErr w:type="spellEnd"/>
            <w:r>
              <w:rPr>
                <w:sz w:val="22"/>
                <w:szCs w:val="22"/>
                <w:lang w:val="en-US"/>
              </w:rPr>
              <w:t xml:space="preserve"> der </w:t>
            </w:r>
            <w:proofErr w:type="spellStart"/>
            <w:r>
              <w:rPr>
                <w:sz w:val="22"/>
                <w:szCs w:val="22"/>
                <w:lang w:val="en-US"/>
              </w:rPr>
              <w:t>Landkreise</w:t>
            </w:r>
            <w:proofErr w:type="spellEnd"/>
            <w:r>
              <w:rPr>
                <w:sz w:val="22"/>
                <w:szCs w:val="22"/>
                <w:lang w:val="en-US"/>
              </w:rPr>
              <w:t xml:space="preserve">, </w:t>
            </w:r>
          </w:p>
          <w:p>
            <w:pPr>
              <w:pStyle w:val="Listenabsatz"/>
              <w:numPr>
                <w:ilvl w:val="1"/>
                <w:numId w:val="29"/>
              </w:numPr>
              <w:ind w:left="828" w:hanging="357"/>
              <w:rPr>
                <w:sz w:val="22"/>
                <w:szCs w:val="22"/>
              </w:rPr>
            </w:pPr>
            <w:r>
              <w:rPr>
                <w:sz w:val="22"/>
                <w:szCs w:val="22"/>
              </w:rPr>
              <w:t>Inzidenz nach Altersgruppe und Meldewoche</w:t>
            </w:r>
          </w:p>
          <w:p>
            <w:pPr>
              <w:pStyle w:val="Listenabsatz"/>
              <w:numPr>
                <w:ilvl w:val="2"/>
                <w:numId w:val="29"/>
              </w:numPr>
              <w:ind w:left="1190" w:hanging="357"/>
              <w:rPr>
                <w:sz w:val="22"/>
                <w:szCs w:val="22"/>
              </w:rPr>
            </w:pPr>
            <w:r>
              <w:rPr>
                <w:sz w:val="22"/>
                <w:szCs w:val="22"/>
              </w:rPr>
              <w:t>Kaum unterschiede zwischen KW 11 und KW 12</w:t>
            </w:r>
          </w:p>
          <w:p>
            <w:pPr>
              <w:pStyle w:val="Listenabsatz"/>
              <w:numPr>
                <w:ilvl w:val="2"/>
                <w:numId w:val="29"/>
              </w:numPr>
              <w:ind w:left="1190" w:hanging="357"/>
              <w:rPr>
                <w:sz w:val="22"/>
                <w:szCs w:val="22"/>
              </w:rPr>
            </w:pPr>
            <w:r>
              <w:rPr>
                <w:sz w:val="22"/>
                <w:szCs w:val="22"/>
              </w:rPr>
              <w:t>Kein Effekt in Altersgruppen</w:t>
            </w:r>
          </w:p>
          <w:p>
            <w:pPr>
              <w:pStyle w:val="Listenabsatz"/>
              <w:numPr>
                <w:ilvl w:val="2"/>
                <w:numId w:val="29"/>
              </w:numPr>
              <w:ind w:left="1190" w:hanging="357"/>
              <w:rPr>
                <w:sz w:val="22"/>
                <w:szCs w:val="22"/>
              </w:rPr>
            </w:pPr>
            <w:r>
              <w:rPr>
                <w:sz w:val="22"/>
                <w:szCs w:val="22"/>
              </w:rPr>
              <w:t>Stärkster Rückgang AG 15-34-Jährigen</w:t>
            </w:r>
          </w:p>
          <w:p>
            <w:pPr>
              <w:pStyle w:val="Listenabsatz"/>
              <w:numPr>
                <w:ilvl w:val="2"/>
                <w:numId w:val="29"/>
              </w:numPr>
              <w:ind w:left="1190" w:hanging="357"/>
              <w:rPr>
                <w:sz w:val="22"/>
                <w:szCs w:val="22"/>
              </w:rPr>
            </w:pPr>
            <w:r>
              <w:rPr>
                <w:sz w:val="22"/>
                <w:szCs w:val="22"/>
              </w:rPr>
              <w:t>Anstiege Ü60 und Ü80 haben sich nicht fortgesetzt</w:t>
            </w:r>
          </w:p>
          <w:p>
            <w:pPr>
              <w:pStyle w:val="Listenabsatz"/>
              <w:numPr>
                <w:ilvl w:val="1"/>
                <w:numId w:val="29"/>
              </w:numPr>
              <w:ind w:left="828" w:hanging="357"/>
              <w:rPr>
                <w:sz w:val="22"/>
                <w:szCs w:val="22"/>
              </w:rPr>
            </w:pPr>
            <w:r>
              <w:rPr>
                <w:sz w:val="22"/>
                <w:szCs w:val="22"/>
              </w:rPr>
              <w:t>Hospitalisierungsinzidenz nach Altersgruppe</w:t>
            </w:r>
          </w:p>
          <w:p>
            <w:pPr>
              <w:pStyle w:val="Listenabsatz"/>
              <w:numPr>
                <w:ilvl w:val="2"/>
                <w:numId w:val="29"/>
              </w:numPr>
              <w:ind w:left="1190" w:hanging="357"/>
              <w:rPr>
                <w:sz w:val="22"/>
                <w:szCs w:val="22"/>
              </w:rPr>
            </w:pPr>
            <w:r>
              <w:rPr>
                <w:sz w:val="22"/>
                <w:szCs w:val="22"/>
              </w:rPr>
              <w:t>Neu: Einfärbung, mehr Fokus auf adjustierte Werte (seit letzter Woche auch so in Wochenbericht)</w:t>
            </w:r>
          </w:p>
          <w:p>
            <w:pPr>
              <w:pStyle w:val="Listenabsatz"/>
              <w:numPr>
                <w:ilvl w:val="2"/>
                <w:numId w:val="29"/>
              </w:numPr>
              <w:ind w:left="1190" w:hanging="357"/>
              <w:rPr>
                <w:sz w:val="22"/>
                <w:szCs w:val="22"/>
              </w:rPr>
            </w:pPr>
            <w:r>
              <w:rPr>
                <w:sz w:val="22"/>
                <w:szCs w:val="22"/>
              </w:rPr>
              <w:t>Anstieg hat sich nicht fortgesetzt</w:t>
            </w:r>
          </w:p>
          <w:p>
            <w:pPr>
              <w:pStyle w:val="Listenabsatz"/>
              <w:numPr>
                <w:ilvl w:val="1"/>
                <w:numId w:val="29"/>
              </w:numPr>
              <w:ind w:left="828" w:hanging="357"/>
              <w:rPr>
                <w:sz w:val="22"/>
                <w:szCs w:val="22"/>
              </w:rPr>
            </w:pPr>
            <w:r>
              <w:rPr>
                <w:sz w:val="22"/>
                <w:szCs w:val="22"/>
              </w:rPr>
              <w:t>COVID-19-Todesfälle nach Sterbewoche</w:t>
            </w:r>
          </w:p>
          <w:p>
            <w:pPr>
              <w:pStyle w:val="Listenabsatz"/>
              <w:numPr>
                <w:ilvl w:val="2"/>
                <w:numId w:val="29"/>
              </w:numPr>
              <w:ind w:left="1190" w:hanging="357"/>
              <w:rPr>
                <w:sz w:val="22"/>
                <w:szCs w:val="22"/>
              </w:rPr>
            </w:pPr>
            <w:r>
              <w:rPr>
                <w:sz w:val="22"/>
                <w:szCs w:val="22"/>
              </w:rPr>
              <w:t>Peak in 7. KW, danach ähnlich hohes Niveau</w:t>
            </w:r>
          </w:p>
          <w:p>
            <w:pPr>
              <w:pStyle w:val="Listenabsatz"/>
              <w:numPr>
                <w:ilvl w:val="2"/>
                <w:numId w:val="29"/>
              </w:numPr>
              <w:ind w:left="1190" w:hanging="357"/>
              <w:rPr>
                <w:sz w:val="22"/>
                <w:szCs w:val="22"/>
              </w:rPr>
            </w:pPr>
            <w:r>
              <w:rPr>
                <w:sz w:val="22"/>
                <w:szCs w:val="22"/>
              </w:rPr>
              <w:t>Fall-Verstorben Verhältnis geringer als in Wellen</w:t>
            </w:r>
          </w:p>
          <w:p>
            <w:pPr>
              <w:pStyle w:val="Listenabsatz"/>
              <w:ind w:left="1190"/>
              <w:rPr>
                <w:sz w:val="22"/>
                <w:szCs w:val="22"/>
              </w:rPr>
            </w:pPr>
          </w:p>
          <w:p>
            <w:pPr>
              <w:pStyle w:val="Liste1"/>
            </w:pPr>
            <w:r>
              <w:rPr>
                <w:b/>
              </w:rPr>
              <w:t>ITS-Belegung und Spock</w:t>
            </w:r>
            <w:r>
              <w:t xml:space="preserve"> (Folien </w:t>
            </w:r>
            <w:r>
              <w:fldChar w:fldCharType="begin"/>
            </w:r>
            <w:ins w:id="40" w:author="Wolter, Amrei" w:date="2022-03-30T16:41:00Z">
              <w:r>
                <w:instrText>HYPERLINK "\\\\rki.local\\daten\\Wissdaten\\RKI_nCoV-Lage\\1.Lagemanagement\\1.3.Besprechungen_TKs\\1.Lage_AG\\2022-03-30-Lage-AG\\2022-03-30_Intensivregister_SPoCK.pptx"</w:instrText>
              </w:r>
            </w:ins>
            <w:del w:id="41" w:author="Wolter, Amrei" w:date="2022-03-30T16:41:00Z">
              <w:r>
                <w:delInstrText>HYPERLINK "2022-03-30_Intensivregister_SPoCK.pptx"</w:delInstrText>
              </w:r>
            </w:del>
            <w:r>
              <w:fldChar w:fldCharType="separate"/>
            </w:r>
            <w:r>
              <w:rPr>
                <w:rStyle w:val="Hyperlink"/>
              </w:rPr>
              <w:t>hier</w:t>
            </w:r>
            <w:r>
              <w:rPr>
                <w:rStyle w:val="Hyperlink"/>
              </w:rPr>
              <w:fldChar w:fldCharType="end"/>
            </w:r>
            <w:r>
              <w:t xml:space="preserve">) </w:t>
            </w:r>
            <w:r>
              <w:rPr>
                <w:rStyle w:val="TagMiZchn"/>
                <w:bCs/>
              </w:rPr>
              <w:t>(nur mittwochs)</w:t>
            </w:r>
            <w:r>
              <w:t xml:space="preserve"> </w:t>
            </w:r>
          </w:p>
          <w:p>
            <w:pPr>
              <w:pStyle w:val="Listenabsatz"/>
              <w:numPr>
                <w:ilvl w:val="1"/>
                <w:numId w:val="29"/>
              </w:numPr>
              <w:ind w:left="828" w:hanging="357"/>
              <w:rPr>
                <w:sz w:val="22"/>
                <w:szCs w:val="22"/>
              </w:rPr>
            </w:pPr>
            <w:r>
              <w:rPr>
                <w:sz w:val="22"/>
                <w:szCs w:val="22"/>
              </w:rPr>
              <w:t>DIVI-Intensivregister</w:t>
            </w:r>
          </w:p>
          <w:p>
            <w:pPr>
              <w:pStyle w:val="Listenabsatz"/>
              <w:numPr>
                <w:ilvl w:val="2"/>
                <w:numId w:val="29"/>
              </w:numPr>
              <w:ind w:left="1190" w:hanging="357"/>
              <w:rPr>
                <w:sz w:val="22"/>
                <w:szCs w:val="22"/>
              </w:rPr>
            </w:pPr>
            <w:r>
              <w:rPr>
                <w:sz w:val="22"/>
                <w:szCs w:val="22"/>
              </w:rPr>
              <w:t xml:space="preserve">Aktuell werden 2.340 Patienten behandelt,  </w:t>
            </w:r>
          </w:p>
          <w:p>
            <w:pPr>
              <w:pStyle w:val="Listenabsatz"/>
              <w:numPr>
                <w:ilvl w:val="2"/>
                <w:numId w:val="29"/>
              </w:numPr>
              <w:ind w:left="1190" w:hanging="357"/>
              <w:rPr>
                <w:sz w:val="22"/>
                <w:szCs w:val="22"/>
              </w:rPr>
            </w:pPr>
            <w:r>
              <w:rPr>
                <w:sz w:val="22"/>
                <w:szCs w:val="22"/>
              </w:rPr>
              <w:t>1.970 Neuaufnahmen in letzten 7 Tagen</w:t>
            </w:r>
          </w:p>
          <w:p>
            <w:pPr>
              <w:pStyle w:val="Listenabsatz"/>
              <w:numPr>
                <w:ilvl w:val="2"/>
                <w:numId w:val="29"/>
              </w:numPr>
              <w:ind w:left="1190" w:hanging="357"/>
              <w:rPr>
                <w:sz w:val="22"/>
                <w:szCs w:val="22"/>
              </w:rPr>
            </w:pPr>
            <w:r>
              <w:rPr>
                <w:sz w:val="22"/>
                <w:szCs w:val="22"/>
              </w:rPr>
              <w:t>Seitwärtsbewegung, dennoch hohes Niveau</w:t>
            </w:r>
          </w:p>
          <w:p>
            <w:pPr>
              <w:pStyle w:val="Listenabsatz"/>
              <w:numPr>
                <w:ilvl w:val="2"/>
                <w:numId w:val="29"/>
              </w:numPr>
              <w:ind w:left="1190" w:hanging="357"/>
              <w:rPr>
                <w:sz w:val="22"/>
                <w:szCs w:val="22"/>
              </w:rPr>
            </w:pPr>
            <w:r>
              <w:rPr>
                <w:sz w:val="22"/>
                <w:szCs w:val="22"/>
              </w:rPr>
              <w:t>Anzahl Verstorben bleibt konstant hoch</w:t>
            </w:r>
          </w:p>
          <w:p>
            <w:pPr>
              <w:pStyle w:val="Listenabsatz"/>
              <w:numPr>
                <w:ilvl w:val="1"/>
                <w:numId w:val="29"/>
              </w:numPr>
              <w:ind w:left="828" w:hanging="357"/>
              <w:rPr>
                <w:sz w:val="22"/>
                <w:szCs w:val="22"/>
              </w:rPr>
            </w:pPr>
            <w:r>
              <w:rPr>
                <w:sz w:val="22"/>
                <w:szCs w:val="22"/>
              </w:rPr>
              <w:t>Anteil der COVID-19-Patient*innen an der Gesamtzahl betreibbarer ITS-Betten</w:t>
            </w:r>
          </w:p>
          <w:p>
            <w:pPr>
              <w:pStyle w:val="Listenabsatz"/>
              <w:numPr>
                <w:ilvl w:val="2"/>
                <w:numId w:val="29"/>
              </w:numPr>
              <w:ind w:left="1190" w:hanging="357"/>
              <w:rPr>
                <w:sz w:val="22"/>
                <w:szCs w:val="22"/>
              </w:rPr>
            </w:pPr>
            <w:r>
              <w:rPr>
                <w:sz w:val="22"/>
                <w:szCs w:val="22"/>
              </w:rPr>
              <w:t>Berlin, BB, SA, TH kleiner Anstieg</w:t>
            </w:r>
          </w:p>
          <w:p>
            <w:pPr>
              <w:pStyle w:val="Listenabsatz"/>
              <w:numPr>
                <w:ilvl w:val="2"/>
                <w:numId w:val="29"/>
              </w:numPr>
              <w:ind w:left="1190" w:hanging="357"/>
              <w:rPr>
                <w:sz w:val="22"/>
                <w:szCs w:val="22"/>
              </w:rPr>
            </w:pPr>
            <w:r>
              <w:rPr>
                <w:sz w:val="22"/>
                <w:szCs w:val="22"/>
              </w:rPr>
              <w:t>Bremen, Saarland hoher Anstieg</w:t>
            </w:r>
          </w:p>
          <w:p>
            <w:pPr>
              <w:pStyle w:val="Listenabsatz"/>
              <w:numPr>
                <w:ilvl w:val="2"/>
                <w:numId w:val="29"/>
              </w:numPr>
              <w:ind w:left="1190" w:hanging="357"/>
              <w:rPr>
                <w:sz w:val="22"/>
                <w:szCs w:val="22"/>
              </w:rPr>
            </w:pPr>
            <w:r>
              <w:rPr>
                <w:sz w:val="22"/>
                <w:szCs w:val="22"/>
              </w:rPr>
              <w:t>NRW, H gleiches Niveau</w:t>
            </w:r>
          </w:p>
          <w:p>
            <w:pPr>
              <w:pStyle w:val="Listenabsatz"/>
              <w:numPr>
                <w:ilvl w:val="2"/>
                <w:numId w:val="29"/>
              </w:numPr>
              <w:ind w:left="1190" w:hanging="357"/>
              <w:rPr>
                <w:sz w:val="22"/>
                <w:szCs w:val="22"/>
              </w:rPr>
            </w:pPr>
            <w:r>
              <w:rPr>
                <w:sz w:val="22"/>
                <w:szCs w:val="22"/>
              </w:rPr>
              <w:t>SH, HH Rückgang</w:t>
            </w:r>
          </w:p>
          <w:p>
            <w:pPr>
              <w:pStyle w:val="Listenabsatz"/>
              <w:numPr>
                <w:ilvl w:val="1"/>
                <w:numId w:val="29"/>
              </w:numPr>
              <w:ind w:left="828" w:hanging="357"/>
              <w:rPr>
                <w:sz w:val="22"/>
                <w:szCs w:val="22"/>
              </w:rPr>
            </w:pPr>
            <w:r>
              <w:rPr>
                <w:sz w:val="22"/>
                <w:szCs w:val="22"/>
              </w:rPr>
              <w:t>Behandlungsbelegung COVID-19 nach Schweregrad</w:t>
            </w:r>
          </w:p>
          <w:p>
            <w:pPr>
              <w:pStyle w:val="Listenabsatz"/>
              <w:numPr>
                <w:ilvl w:val="2"/>
                <w:numId w:val="29"/>
              </w:numPr>
              <w:ind w:left="1190" w:hanging="357"/>
              <w:rPr>
                <w:sz w:val="22"/>
                <w:szCs w:val="22"/>
              </w:rPr>
            </w:pPr>
            <w:r>
              <w:rPr>
                <w:sz w:val="22"/>
                <w:szCs w:val="22"/>
              </w:rPr>
              <w:t xml:space="preserve">Anteile an COVID und </w:t>
            </w:r>
            <w:proofErr w:type="spellStart"/>
            <w:r>
              <w:rPr>
                <w:sz w:val="22"/>
                <w:szCs w:val="22"/>
              </w:rPr>
              <w:t>Non-COVID-</w:t>
            </w:r>
            <w:proofErr w:type="gramStart"/>
            <w:r>
              <w:rPr>
                <w:sz w:val="22"/>
                <w:szCs w:val="22"/>
              </w:rPr>
              <w:t>Patient:innen</w:t>
            </w:r>
            <w:proofErr w:type="spellEnd"/>
            <w:proofErr w:type="gramEnd"/>
            <w:r>
              <w:rPr>
                <w:sz w:val="22"/>
                <w:szCs w:val="22"/>
              </w:rPr>
              <w:t xml:space="preserve"> hält sich die Waage</w:t>
            </w:r>
          </w:p>
          <w:p>
            <w:pPr>
              <w:pStyle w:val="Listenabsatz"/>
              <w:numPr>
                <w:ilvl w:val="2"/>
                <w:numId w:val="29"/>
              </w:numPr>
              <w:ind w:left="1190" w:hanging="357"/>
              <w:rPr>
                <w:sz w:val="22"/>
                <w:szCs w:val="22"/>
              </w:rPr>
            </w:pPr>
            <w:r>
              <w:rPr>
                <w:sz w:val="22"/>
                <w:szCs w:val="22"/>
              </w:rPr>
              <w:lastRenderedPageBreak/>
              <w:t xml:space="preserve">60% der Intensivstationen melden teilweise/vollständige Einschränkung, begründet durch Personalmangel </w:t>
            </w:r>
          </w:p>
          <w:p>
            <w:pPr>
              <w:pStyle w:val="Listenabsatz"/>
              <w:numPr>
                <w:ilvl w:val="2"/>
                <w:numId w:val="29"/>
              </w:numPr>
              <w:ind w:left="1190" w:hanging="357"/>
              <w:rPr>
                <w:sz w:val="22"/>
                <w:szCs w:val="22"/>
              </w:rPr>
            </w:pPr>
            <w:r>
              <w:rPr>
                <w:sz w:val="22"/>
                <w:szCs w:val="22"/>
              </w:rPr>
              <w:t>In Regelversorgung melden 50% eine Belastung</w:t>
            </w:r>
          </w:p>
          <w:p>
            <w:pPr>
              <w:pStyle w:val="Listenabsatz"/>
              <w:numPr>
                <w:ilvl w:val="1"/>
                <w:numId w:val="29"/>
              </w:numPr>
              <w:ind w:left="828" w:hanging="357"/>
              <w:rPr>
                <w:sz w:val="22"/>
                <w:szCs w:val="22"/>
              </w:rPr>
            </w:pPr>
            <w:r>
              <w:rPr>
                <w:sz w:val="22"/>
                <w:szCs w:val="22"/>
              </w:rPr>
              <w:t>Altersgruppen</w:t>
            </w:r>
          </w:p>
          <w:p>
            <w:pPr>
              <w:pStyle w:val="Listenabsatz"/>
              <w:numPr>
                <w:ilvl w:val="2"/>
                <w:numId w:val="29"/>
              </w:numPr>
              <w:ind w:left="1190" w:hanging="357"/>
              <w:rPr>
                <w:sz w:val="22"/>
                <w:szCs w:val="22"/>
              </w:rPr>
            </w:pPr>
            <w:r>
              <w:rPr>
                <w:sz w:val="22"/>
                <w:szCs w:val="22"/>
              </w:rPr>
              <w:t xml:space="preserve">76,2% der </w:t>
            </w:r>
            <w:proofErr w:type="spellStart"/>
            <w:proofErr w:type="gramStart"/>
            <w:r>
              <w:rPr>
                <w:sz w:val="22"/>
                <w:szCs w:val="22"/>
              </w:rPr>
              <w:t>Patient:innen</w:t>
            </w:r>
            <w:proofErr w:type="spellEnd"/>
            <w:proofErr w:type="gramEnd"/>
            <w:r>
              <w:rPr>
                <w:sz w:val="22"/>
                <w:szCs w:val="22"/>
              </w:rPr>
              <w:t xml:space="preserve"> auf ITS sind über 60 Jahre alt</w:t>
            </w:r>
          </w:p>
          <w:p>
            <w:pPr>
              <w:pStyle w:val="Listenabsatz"/>
              <w:numPr>
                <w:ilvl w:val="2"/>
                <w:numId w:val="29"/>
              </w:numPr>
              <w:ind w:left="1190" w:hanging="357"/>
              <w:rPr>
                <w:sz w:val="22"/>
                <w:szCs w:val="22"/>
              </w:rPr>
            </w:pPr>
            <w:r>
              <w:rPr>
                <w:sz w:val="22"/>
                <w:szCs w:val="22"/>
              </w:rPr>
              <w:t>Weiter Anstieg 70-79-Jährigen</w:t>
            </w:r>
          </w:p>
          <w:p>
            <w:pPr>
              <w:pStyle w:val="Listenabsatz"/>
              <w:numPr>
                <w:ilvl w:val="2"/>
                <w:numId w:val="29"/>
              </w:numPr>
              <w:ind w:left="1190" w:hanging="357"/>
              <w:rPr>
                <w:sz w:val="22"/>
                <w:szCs w:val="22"/>
              </w:rPr>
            </w:pPr>
            <w:r>
              <w:rPr>
                <w:sz w:val="22"/>
                <w:szCs w:val="22"/>
              </w:rPr>
              <w:t xml:space="preserve">Anstieg der AG 0-17 und 18-29 </w:t>
            </w:r>
          </w:p>
          <w:p>
            <w:pPr>
              <w:pStyle w:val="Listenabsatz"/>
              <w:numPr>
                <w:ilvl w:val="2"/>
                <w:numId w:val="29"/>
              </w:numPr>
              <w:ind w:left="1190" w:hanging="357"/>
              <w:rPr>
                <w:sz w:val="22"/>
                <w:szCs w:val="22"/>
              </w:rPr>
            </w:pPr>
            <w:r>
              <w:rPr>
                <w:sz w:val="22"/>
                <w:szCs w:val="22"/>
              </w:rPr>
              <w:t>Insgesamt Zunahme bei jüngster und ältester AG</w:t>
            </w:r>
          </w:p>
          <w:p>
            <w:pPr>
              <w:pStyle w:val="Listenabsatz"/>
              <w:ind w:left="1190"/>
              <w:rPr>
                <w:sz w:val="22"/>
                <w:szCs w:val="22"/>
              </w:rPr>
            </w:pPr>
          </w:p>
          <w:p>
            <w:pPr>
              <w:pStyle w:val="Listenabsatz"/>
              <w:numPr>
                <w:ilvl w:val="1"/>
                <w:numId w:val="29"/>
              </w:numPr>
              <w:ind w:left="828" w:hanging="357"/>
              <w:rPr>
                <w:sz w:val="22"/>
                <w:szCs w:val="22"/>
              </w:rPr>
            </w:pPr>
            <w:proofErr w:type="spellStart"/>
            <w:r>
              <w:rPr>
                <w:sz w:val="22"/>
                <w:szCs w:val="22"/>
              </w:rPr>
              <w:t>SPoCK</w:t>
            </w:r>
            <w:proofErr w:type="spellEnd"/>
            <w:r>
              <w:rPr>
                <w:sz w:val="22"/>
                <w:szCs w:val="22"/>
              </w:rPr>
              <w:t>: Prognosen</w:t>
            </w:r>
          </w:p>
          <w:p>
            <w:pPr>
              <w:pStyle w:val="Listenabsatz"/>
              <w:numPr>
                <w:ilvl w:val="2"/>
                <w:numId w:val="29"/>
              </w:numPr>
              <w:ind w:left="1190" w:hanging="357"/>
              <w:rPr>
                <w:sz w:val="22"/>
                <w:szCs w:val="22"/>
              </w:rPr>
            </w:pPr>
            <w:r>
              <w:rPr>
                <w:sz w:val="22"/>
                <w:szCs w:val="22"/>
              </w:rPr>
              <w:t>Eher leichter Aufwärtstrend für alle Kleeblätter, erwartbarer Rückgang für den Süden</w:t>
            </w:r>
          </w:p>
          <w:p>
            <w:pPr>
              <w:pStyle w:val="Liste1"/>
              <w:numPr>
                <w:ilvl w:val="0"/>
                <w:numId w:val="0"/>
              </w:numPr>
              <w:ind w:left="473"/>
              <w:rPr>
                <w:rStyle w:val="3Zchn"/>
                <w:b w:val="0"/>
              </w:rPr>
            </w:pPr>
          </w:p>
          <w:p>
            <w:pPr>
              <w:pStyle w:val="Liste1"/>
            </w:pPr>
            <w:r>
              <w:rPr>
                <w:rStyle w:val="3Zchn"/>
              </w:rPr>
              <w:t xml:space="preserve">Testkapazität und Testungen </w:t>
            </w:r>
            <w:r>
              <w:rPr>
                <w:rStyle w:val="3Zchn"/>
                <w:b w:val="0"/>
              </w:rPr>
              <w:t xml:space="preserve">(Folien </w:t>
            </w:r>
            <w:r>
              <w:fldChar w:fldCharType="begin"/>
            </w:r>
            <w:ins w:id="42" w:author="Wolter, Amrei" w:date="2022-03-30T16:41:00Z">
              <w:r>
                <w:instrText>HYPERLINK "\\\\rki.local\\daten\\Wissdaten\\RKI_nCoV-Lage\\1.Lagemanagement\\1.3.Besprechungen_TKs\\1.Lage_AG\\2022-03-30-Lage-AG\\Testzahlerfassung am RKI_2022_03-30_OHa.pptx"</w:instrText>
              </w:r>
            </w:ins>
            <w:del w:id="43" w:author="Wolter, Amrei" w:date="2022-03-30T16:41:00Z">
              <w:r>
                <w:delInstrText>HYPERLINK "Testzahlerfassung%20am%20RKI_2022_03-30_OHa.pptx"</w:delInstrText>
              </w:r>
            </w:del>
            <w:r>
              <w:fldChar w:fldCharType="separate"/>
            </w:r>
            <w:r>
              <w:rPr>
                <w:rStyle w:val="Hyperlink"/>
              </w:rPr>
              <w:t>hier</w:t>
            </w:r>
            <w:r>
              <w:rPr>
                <w:rStyle w:val="Hyperlink"/>
              </w:rPr>
              <w:fldChar w:fldCharType="end"/>
            </w:r>
            <w:r>
              <w:rPr>
                <w:rStyle w:val="3Zchn"/>
                <w:b w:val="0"/>
              </w:rPr>
              <w:t>)</w:t>
            </w:r>
            <w:r>
              <w:rPr>
                <w:rStyle w:val="TagMiZchn"/>
                <w:bCs/>
              </w:rPr>
              <w:t xml:space="preserve"> (nur mittwochs)</w:t>
            </w:r>
          </w:p>
          <w:p>
            <w:pPr>
              <w:pStyle w:val="Listenabsatz"/>
              <w:numPr>
                <w:ilvl w:val="1"/>
                <w:numId w:val="29"/>
              </w:numPr>
              <w:ind w:left="828" w:hanging="357"/>
              <w:rPr>
                <w:sz w:val="22"/>
                <w:szCs w:val="22"/>
              </w:rPr>
            </w:pPr>
            <w:r>
              <w:rPr>
                <w:sz w:val="22"/>
                <w:szCs w:val="22"/>
              </w:rPr>
              <w:t>Testanzahl und -kapazität</w:t>
            </w:r>
          </w:p>
          <w:p>
            <w:pPr>
              <w:pStyle w:val="Listenabsatz"/>
              <w:numPr>
                <w:ilvl w:val="2"/>
                <w:numId w:val="29"/>
              </w:numPr>
              <w:ind w:left="1190" w:hanging="357"/>
              <w:rPr>
                <w:sz w:val="22"/>
                <w:szCs w:val="22"/>
              </w:rPr>
            </w:pPr>
            <w:r>
              <w:rPr>
                <w:sz w:val="22"/>
                <w:szCs w:val="22"/>
              </w:rPr>
              <w:t>Leicht zurückgegangen, Anteil positiv getestet kaum verändert (0,1%)</w:t>
            </w:r>
          </w:p>
          <w:p>
            <w:pPr>
              <w:pStyle w:val="Listenabsatz"/>
              <w:numPr>
                <w:ilvl w:val="2"/>
                <w:numId w:val="29"/>
              </w:numPr>
              <w:ind w:left="1190" w:hanging="357"/>
              <w:rPr>
                <w:sz w:val="22"/>
                <w:szCs w:val="22"/>
              </w:rPr>
            </w:pPr>
            <w:r>
              <w:rPr>
                <w:sz w:val="22"/>
                <w:szCs w:val="22"/>
              </w:rPr>
              <w:t xml:space="preserve">Letzter Bericht in wöchentlicher Frequenz, Testzahlenerfassung wird ab sofort nur noch alle 14 Tage erhoben. </w:t>
            </w:r>
          </w:p>
          <w:p>
            <w:pPr>
              <w:pStyle w:val="Listenabsatz"/>
              <w:numPr>
                <w:ilvl w:val="1"/>
                <w:numId w:val="29"/>
              </w:numPr>
              <w:ind w:left="828" w:hanging="357"/>
              <w:rPr>
                <w:sz w:val="22"/>
                <w:szCs w:val="22"/>
              </w:rPr>
            </w:pPr>
            <w:r>
              <w:rPr>
                <w:sz w:val="22"/>
                <w:szCs w:val="22"/>
              </w:rPr>
              <w:t>Laborauslastung</w:t>
            </w:r>
          </w:p>
          <w:p>
            <w:pPr>
              <w:pStyle w:val="Listenabsatz"/>
              <w:numPr>
                <w:ilvl w:val="2"/>
                <w:numId w:val="29"/>
              </w:numPr>
              <w:ind w:left="1190" w:hanging="357"/>
              <w:rPr>
                <w:sz w:val="22"/>
                <w:szCs w:val="22"/>
              </w:rPr>
            </w:pPr>
            <w:r>
              <w:rPr>
                <w:sz w:val="22"/>
                <w:szCs w:val="22"/>
              </w:rPr>
              <w:t>Leichter Rückgang in meisten BL</w:t>
            </w:r>
          </w:p>
          <w:p>
            <w:pPr>
              <w:pStyle w:val="Listenabsatz"/>
              <w:numPr>
                <w:ilvl w:val="2"/>
                <w:numId w:val="29"/>
              </w:numPr>
              <w:ind w:left="1190" w:hanging="357"/>
              <w:rPr>
                <w:sz w:val="22"/>
                <w:szCs w:val="22"/>
              </w:rPr>
            </w:pPr>
            <w:r>
              <w:rPr>
                <w:sz w:val="22"/>
                <w:szCs w:val="22"/>
              </w:rPr>
              <w:t>Hohe Auslastung in N, MV, TH, SS, SA</w:t>
            </w:r>
          </w:p>
          <w:p>
            <w:pPr>
              <w:pStyle w:val="Listenabsatz"/>
              <w:numPr>
                <w:ilvl w:val="1"/>
                <w:numId w:val="29"/>
              </w:numPr>
              <w:ind w:left="828" w:hanging="357"/>
              <w:rPr>
                <w:sz w:val="22"/>
                <w:szCs w:val="22"/>
              </w:rPr>
            </w:pPr>
            <w:r>
              <w:rPr>
                <w:sz w:val="22"/>
                <w:szCs w:val="22"/>
              </w:rPr>
              <w:t>Wo wird getestet</w:t>
            </w:r>
          </w:p>
          <w:p>
            <w:pPr>
              <w:pStyle w:val="Listenabsatz"/>
              <w:numPr>
                <w:ilvl w:val="2"/>
                <w:numId w:val="29"/>
              </w:numPr>
              <w:ind w:left="1190" w:hanging="357"/>
              <w:rPr>
                <w:sz w:val="22"/>
                <w:szCs w:val="22"/>
              </w:rPr>
            </w:pPr>
            <w:r>
              <w:rPr>
                <w:sz w:val="22"/>
                <w:szCs w:val="22"/>
              </w:rPr>
              <w:t>Leichter Rückgang Arztpraxen, leichter Rückgang positiver Anteil</w:t>
            </w:r>
          </w:p>
          <w:p>
            <w:pPr>
              <w:pStyle w:val="Listenabsatz"/>
              <w:numPr>
                <w:ilvl w:val="2"/>
                <w:numId w:val="29"/>
              </w:numPr>
              <w:ind w:left="1190" w:hanging="357"/>
              <w:rPr>
                <w:sz w:val="22"/>
                <w:szCs w:val="22"/>
              </w:rPr>
            </w:pPr>
            <w:r>
              <w:rPr>
                <w:sz w:val="22"/>
                <w:szCs w:val="22"/>
              </w:rPr>
              <w:t>KH weniger getestet, gleicher positiven Anteil</w:t>
            </w:r>
          </w:p>
          <w:p>
            <w:pPr>
              <w:ind w:left="833"/>
              <w:rPr>
                <w:sz w:val="22"/>
                <w:szCs w:val="22"/>
              </w:rPr>
            </w:pPr>
          </w:p>
          <w:p>
            <w:pPr>
              <w:pStyle w:val="Listenabsatz"/>
              <w:numPr>
                <w:ilvl w:val="1"/>
                <w:numId w:val="29"/>
              </w:numPr>
              <w:ind w:left="828" w:hanging="357"/>
              <w:rPr>
                <w:sz w:val="22"/>
                <w:szCs w:val="22"/>
              </w:rPr>
            </w:pPr>
            <w:r>
              <w:rPr>
                <w:sz w:val="22"/>
                <w:szCs w:val="22"/>
              </w:rPr>
              <w:t>Testungen nach Altersgruppe</w:t>
            </w:r>
          </w:p>
          <w:p>
            <w:pPr>
              <w:pStyle w:val="Listenabsatz"/>
              <w:numPr>
                <w:ilvl w:val="2"/>
                <w:numId w:val="29"/>
              </w:numPr>
              <w:ind w:left="1190" w:hanging="357"/>
              <w:rPr>
                <w:sz w:val="22"/>
                <w:szCs w:val="22"/>
              </w:rPr>
            </w:pPr>
            <w:r>
              <w:rPr>
                <w:sz w:val="22"/>
                <w:szCs w:val="22"/>
              </w:rPr>
              <w:t>Keine große Veränderung</w:t>
            </w:r>
          </w:p>
          <w:p>
            <w:pPr>
              <w:pStyle w:val="Listenabsatz"/>
              <w:numPr>
                <w:ilvl w:val="2"/>
                <w:numId w:val="29"/>
              </w:numPr>
              <w:ind w:left="1190" w:hanging="357"/>
              <w:rPr>
                <w:sz w:val="22"/>
                <w:szCs w:val="22"/>
              </w:rPr>
            </w:pPr>
            <w:r>
              <w:rPr>
                <w:sz w:val="22"/>
                <w:szCs w:val="22"/>
              </w:rPr>
              <w:t>15-34-Jährigen testen weniger, deutlicher Rückgang</w:t>
            </w:r>
          </w:p>
          <w:p>
            <w:pPr>
              <w:pStyle w:val="Listenabsatz"/>
              <w:numPr>
                <w:ilvl w:val="2"/>
                <w:numId w:val="29"/>
              </w:numPr>
              <w:ind w:left="1190" w:hanging="357"/>
              <w:rPr>
                <w:sz w:val="22"/>
                <w:szCs w:val="22"/>
              </w:rPr>
            </w:pPr>
            <w:proofErr w:type="spellStart"/>
            <w:r>
              <w:rPr>
                <w:sz w:val="22"/>
                <w:szCs w:val="22"/>
              </w:rPr>
              <w:t>Positivenanteil</w:t>
            </w:r>
            <w:proofErr w:type="spellEnd"/>
            <w:r>
              <w:rPr>
                <w:sz w:val="22"/>
                <w:szCs w:val="22"/>
              </w:rPr>
              <w:t xml:space="preserve"> geht zurück</w:t>
            </w:r>
          </w:p>
          <w:p>
            <w:pPr>
              <w:pStyle w:val="Listenabsatz"/>
              <w:numPr>
                <w:ilvl w:val="1"/>
                <w:numId w:val="29"/>
              </w:numPr>
              <w:ind w:left="828" w:hanging="357"/>
              <w:rPr>
                <w:sz w:val="22"/>
                <w:szCs w:val="22"/>
              </w:rPr>
            </w:pPr>
            <w:r>
              <w:rPr>
                <w:sz w:val="22"/>
                <w:szCs w:val="22"/>
              </w:rPr>
              <w:t>Monatsbericht SARS in ARS</w:t>
            </w:r>
          </w:p>
          <w:p>
            <w:pPr>
              <w:pStyle w:val="Listenabsatz"/>
              <w:numPr>
                <w:ilvl w:val="1"/>
                <w:numId w:val="29"/>
              </w:numPr>
              <w:ind w:left="828" w:hanging="357"/>
              <w:rPr>
                <w:sz w:val="22"/>
                <w:szCs w:val="22"/>
              </w:rPr>
            </w:pPr>
            <w:r>
              <w:rPr>
                <w:sz w:val="22"/>
                <w:szCs w:val="22"/>
              </w:rPr>
              <w:t xml:space="preserve">– leichter Rückgang, es gibt Nachmeldungen </w:t>
            </w:r>
          </w:p>
          <w:p>
            <w:pPr>
              <w:pStyle w:val="Listenabsatz"/>
              <w:numPr>
                <w:ilvl w:val="1"/>
                <w:numId w:val="29"/>
              </w:numPr>
              <w:ind w:left="828" w:hanging="357"/>
              <w:rPr>
                <w:sz w:val="22"/>
                <w:szCs w:val="22"/>
              </w:rPr>
            </w:pPr>
            <w:proofErr w:type="spellStart"/>
            <w:r>
              <w:rPr>
                <w:sz w:val="22"/>
                <w:szCs w:val="22"/>
              </w:rPr>
              <w:t>Positivenanteil</w:t>
            </w:r>
            <w:proofErr w:type="spellEnd"/>
            <w:r>
              <w:rPr>
                <w:sz w:val="22"/>
                <w:szCs w:val="22"/>
              </w:rPr>
              <w:t xml:space="preserve"> und Anzahltestung hält sich Waage</w:t>
            </w:r>
          </w:p>
          <w:p>
            <w:pPr>
              <w:pStyle w:val="Listenabsatz"/>
              <w:numPr>
                <w:ilvl w:val="1"/>
                <w:numId w:val="29"/>
              </w:numPr>
              <w:ind w:left="828" w:hanging="357"/>
              <w:rPr>
                <w:sz w:val="22"/>
                <w:szCs w:val="22"/>
              </w:rPr>
            </w:pPr>
            <w:r>
              <w:rPr>
                <w:sz w:val="22"/>
                <w:szCs w:val="22"/>
              </w:rPr>
              <w:t>Ausbrüche in med. Behandlungseinrichtungen, Alten- und Pflegeheimen</w:t>
            </w:r>
          </w:p>
          <w:p>
            <w:pPr>
              <w:pStyle w:val="Listenabsatz"/>
              <w:numPr>
                <w:ilvl w:val="2"/>
                <w:numId w:val="29"/>
              </w:numPr>
              <w:ind w:left="1190" w:hanging="357"/>
              <w:rPr>
                <w:sz w:val="22"/>
                <w:szCs w:val="22"/>
              </w:rPr>
            </w:pPr>
            <w:r>
              <w:rPr>
                <w:sz w:val="22"/>
                <w:szCs w:val="22"/>
              </w:rPr>
              <w:t>KH: aktive Ausbrüche gehen zurück</w:t>
            </w:r>
          </w:p>
          <w:p>
            <w:pPr>
              <w:pStyle w:val="Listenabsatz"/>
              <w:numPr>
                <w:ilvl w:val="2"/>
                <w:numId w:val="29"/>
              </w:numPr>
              <w:ind w:left="1190" w:hanging="357"/>
              <w:rPr>
                <w:sz w:val="22"/>
                <w:szCs w:val="22"/>
              </w:rPr>
            </w:pPr>
            <w:r>
              <w:rPr>
                <w:sz w:val="22"/>
                <w:szCs w:val="22"/>
              </w:rPr>
              <w:t>AH/PH: aktive Ausbrüche nehmen zu, Todesfälle nehmen auch zu</w:t>
            </w:r>
          </w:p>
          <w:p>
            <w:pPr>
              <w:pStyle w:val="Listenabsatz"/>
              <w:ind w:left="1190"/>
              <w:rPr>
                <w:sz w:val="22"/>
                <w:szCs w:val="22"/>
              </w:rPr>
            </w:pPr>
          </w:p>
          <w:p>
            <w:pPr>
              <w:pStyle w:val="Liste1"/>
            </w:pPr>
            <w:r>
              <w:rPr>
                <w:b/>
              </w:rPr>
              <w:t>VOC-Bericht</w:t>
            </w:r>
            <w:r>
              <w:t xml:space="preserve"> (Folien </w:t>
            </w:r>
            <w:r>
              <w:fldChar w:fldCharType="begin"/>
            </w:r>
            <w:ins w:id="44" w:author="Wolter, Amrei" w:date="2022-03-30T16:41:00Z">
              <w:r>
                <w:instrText>HYPERLINK "\\\\rki.local\\daten\\Wissdaten\\RKI_nCoV-Lage\\1.Lagemanagement\\1.3.Besprechungen_TKs\\1.Lage_AG\\2022-03-30-Lage-AG\\VOC20220330_LageAG_sk.pptx"</w:instrText>
              </w:r>
            </w:ins>
            <w:del w:id="45" w:author="Wolter, Amrei" w:date="2022-03-30T16:41:00Z">
              <w:r>
                <w:delInstrText>HYPERLINK "VOC20220330_LageAG_sk.pptx"</w:delInstrText>
              </w:r>
            </w:del>
            <w:r>
              <w:fldChar w:fldCharType="separate"/>
            </w:r>
            <w:r>
              <w:rPr>
                <w:rStyle w:val="Hyperlink"/>
              </w:rPr>
              <w:t>hier</w:t>
            </w:r>
            <w:r>
              <w:rPr>
                <w:rStyle w:val="Hyperlink"/>
              </w:rPr>
              <w:fldChar w:fldCharType="end"/>
            </w:r>
            <w:r>
              <w:t xml:space="preserve">) </w:t>
            </w:r>
            <w:r>
              <w:rPr>
                <w:rStyle w:val="TagMiZchn"/>
                <w:bCs/>
              </w:rPr>
              <w:t>(nur mittwochs)</w:t>
            </w:r>
          </w:p>
          <w:p>
            <w:pPr>
              <w:pStyle w:val="Liste1"/>
            </w:pPr>
            <w:r>
              <w:t>BA.2 bei 81%</w:t>
            </w:r>
          </w:p>
          <w:p>
            <w:pPr>
              <w:pStyle w:val="Liste1"/>
            </w:pPr>
            <w:r>
              <w:t>Andere Varianten wurden gar nicht mehr nachgewiesen (VOC) in KW11</w:t>
            </w:r>
          </w:p>
          <w:p>
            <w:pPr>
              <w:pStyle w:val="Liste1"/>
            </w:pPr>
            <w:r>
              <w:t>Innerhalb von Omikron zirkuliert ausschließlich eine Subvariante</w:t>
            </w:r>
          </w:p>
          <w:p>
            <w:pPr>
              <w:pStyle w:val="Liste1"/>
            </w:pPr>
            <w:r>
              <w:t>IfSG Daten Omikron 99,7%</w:t>
            </w:r>
          </w:p>
          <w:p>
            <w:pPr>
              <w:pStyle w:val="Liste1"/>
            </w:pPr>
            <w:r>
              <w:t>Rekombinationen: XD Variante Fall aus Deutschland,</w:t>
            </w:r>
          </w:p>
          <w:p>
            <w:pPr>
              <w:pStyle w:val="Liste1"/>
            </w:pPr>
            <w:r>
              <w:t>XG sind 15 Sequenzen in der Untersuchung</w:t>
            </w:r>
          </w:p>
          <w:p>
            <w:pPr>
              <w:pStyle w:val="Listenabsatz"/>
              <w:ind w:left="1190"/>
              <w:rPr>
                <w:sz w:val="22"/>
                <w:szCs w:val="22"/>
              </w:rPr>
            </w:pPr>
          </w:p>
          <w:p>
            <w:pPr>
              <w:pStyle w:val="Liste1"/>
            </w:pPr>
            <w:r>
              <w:rPr>
                <w:b/>
              </w:rPr>
              <w:t>Syndromische Surveillance</w:t>
            </w:r>
            <w:r>
              <w:rPr>
                <w:rStyle w:val="TagMiZchn"/>
              </w:rPr>
              <w:t xml:space="preserve"> </w:t>
            </w:r>
            <w:r>
              <w:t xml:space="preserve">(Folien </w:t>
            </w:r>
            <w:r>
              <w:fldChar w:fldCharType="begin"/>
            </w:r>
            <w:ins w:id="46" w:author="Wolter, Amrei" w:date="2022-03-30T16:41:00Z">
              <w:r>
                <w:instrText>HYPERLINK "\\\\rki.local\\daten\\Wissdaten\\RKI_nCoV-Lage\\1.Lagemanagement\\1.3.Besprechungen_TKs\\1.Lage_AG\\2022-03-30-Lage-AG\\syndrom-ARE-SARI-COVID_bis_KW12_2022_für-Krisenstab.pptx"</w:instrText>
              </w:r>
            </w:ins>
            <w:del w:id="47" w:author="Wolter, Amrei" w:date="2022-03-30T16:41:00Z">
              <w:r>
                <w:delInstrText>HYPERLINK "syndrom-ARE-SARI-COVID_bis_KW12_2022_für-Krisenstab.pptx"</w:delInstrText>
              </w:r>
            </w:del>
            <w:r>
              <w:fldChar w:fldCharType="separate"/>
            </w:r>
            <w:r>
              <w:rPr>
                <w:rStyle w:val="Hyperlink"/>
              </w:rPr>
              <w:t>hier</w:t>
            </w:r>
            <w:r>
              <w:rPr>
                <w:rStyle w:val="Hyperlink"/>
              </w:rPr>
              <w:fldChar w:fldCharType="end"/>
            </w:r>
            <w:r>
              <w:t xml:space="preserve">) </w:t>
            </w:r>
            <w:r>
              <w:rPr>
                <w:rStyle w:val="TagMiZchn"/>
                <w:bCs/>
              </w:rPr>
              <w:t>(nur mittwochs)</w:t>
            </w:r>
          </w:p>
          <w:p>
            <w:pPr>
              <w:pStyle w:val="Listenabsatz"/>
              <w:numPr>
                <w:ilvl w:val="1"/>
                <w:numId w:val="29"/>
              </w:numPr>
              <w:ind w:left="828" w:hanging="357"/>
              <w:rPr>
                <w:sz w:val="22"/>
                <w:szCs w:val="22"/>
              </w:rPr>
            </w:pPr>
            <w:proofErr w:type="spellStart"/>
            <w:r>
              <w:rPr>
                <w:sz w:val="22"/>
                <w:szCs w:val="22"/>
              </w:rPr>
              <w:lastRenderedPageBreak/>
              <w:t>GrippeWeb</w:t>
            </w:r>
            <w:proofErr w:type="spellEnd"/>
          </w:p>
          <w:p>
            <w:pPr>
              <w:pStyle w:val="Listenabsatz"/>
              <w:numPr>
                <w:ilvl w:val="1"/>
                <w:numId w:val="29"/>
              </w:numPr>
              <w:ind w:left="828" w:hanging="357"/>
              <w:rPr>
                <w:sz w:val="22"/>
                <w:szCs w:val="22"/>
              </w:rPr>
            </w:pPr>
            <w:r>
              <w:rPr>
                <w:sz w:val="22"/>
                <w:szCs w:val="22"/>
              </w:rPr>
              <w:t>ARE-Konsultationen</w:t>
            </w:r>
          </w:p>
          <w:p>
            <w:pPr>
              <w:pStyle w:val="Listenabsatz"/>
              <w:numPr>
                <w:ilvl w:val="2"/>
                <w:numId w:val="29"/>
              </w:numPr>
              <w:ind w:left="1190" w:hanging="357"/>
              <w:rPr>
                <w:sz w:val="22"/>
                <w:szCs w:val="22"/>
              </w:rPr>
            </w:pPr>
            <w:r>
              <w:rPr>
                <w:sz w:val="22"/>
                <w:szCs w:val="22"/>
              </w:rPr>
              <w:t>ARE-Rate ist stabil geblieben</w:t>
            </w:r>
          </w:p>
          <w:p>
            <w:pPr>
              <w:pStyle w:val="Listenabsatz"/>
              <w:numPr>
                <w:ilvl w:val="2"/>
                <w:numId w:val="29"/>
              </w:numPr>
              <w:ind w:left="1190" w:hanging="357"/>
              <w:rPr>
                <w:sz w:val="22"/>
                <w:szCs w:val="22"/>
              </w:rPr>
            </w:pPr>
            <w:r>
              <w:rPr>
                <w:sz w:val="22"/>
                <w:szCs w:val="22"/>
              </w:rPr>
              <w:t>Gesamtzahl von ca. 5 Mio. ARE in Deutschland, unabhängig von einem Arztbesuch</w:t>
            </w:r>
          </w:p>
          <w:p>
            <w:pPr>
              <w:pStyle w:val="Listenabsatz"/>
              <w:numPr>
                <w:ilvl w:val="2"/>
                <w:numId w:val="29"/>
              </w:numPr>
              <w:ind w:left="1190" w:hanging="357"/>
              <w:rPr>
                <w:sz w:val="22"/>
                <w:szCs w:val="22"/>
              </w:rPr>
            </w:pPr>
            <w:r>
              <w:rPr>
                <w:sz w:val="22"/>
                <w:szCs w:val="22"/>
              </w:rPr>
              <w:t>Durch Nachmeldungen (mehr „Nicht-ARE“) gesunken</w:t>
            </w:r>
          </w:p>
          <w:p>
            <w:pPr>
              <w:pStyle w:val="Listenabsatz"/>
              <w:numPr>
                <w:ilvl w:val="2"/>
                <w:numId w:val="29"/>
              </w:numPr>
              <w:ind w:left="1190" w:hanging="357"/>
              <w:rPr>
                <w:sz w:val="22"/>
                <w:szCs w:val="22"/>
              </w:rPr>
            </w:pPr>
            <w:r>
              <w:rPr>
                <w:sz w:val="22"/>
                <w:szCs w:val="22"/>
              </w:rPr>
              <w:t>Anstieg bezieht sich auf Erwachsene, Kinder bewegen sich stabil zur Seite, dort nicht mehr ARE als im Herbst</w:t>
            </w:r>
          </w:p>
          <w:p>
            <w:pPr>
              <w:pStyle w:val="Listenabsatz"/>
              <w:numPr>
                <w:ilvl w:val="2"/>
                <w:numId w:val="29"/>
              </w:numPr>
              <w:ind w:left="833" w:hanging="357"/>
              <w:rPr>
                <w:sz w:val="22"/>
                <w:szCs w:val="22"/>
              </w:rPr>
            </w:pPr>
            <w:r>
              <w:rPr>
                <w:sz w:val="22"/>
                <w:szCs w:val="22"/>
              </w:rPr>
              <w:t>Die Zahl der ARE-Konsultationen ist in der 12. KW 2022 im Vergleich zur Vorwoche in allen AG gesunken.</w:t>
            </w:r>
          </w:p>
          <w:p>
            <w:pPr>
              <w:pStyle w:val="Listenabsatz"/>
              <w:numPr>
                <w:ilvl w:val="2"/>
                <w:numId w:val="29"/>
              </w:numPr>
              <w:ind w:left="833" w:hanging="357"/>
              <w:rPr>
                <w:sz w:val="22"/>
                <w:szCs w:val="22"/>
              </w:rPr>
            </w:pPr>
            <w:r>
              <w:rPr>
                <w:sz w:val="22"/>
                <w:szCs w:val="22"/>
              </w:rPr>
              <w:t>Den deutlichsten Rückgang gab es im Vergleich zur Vorwoche bei den (5- bis 14-Jährigen; 20 %)</w:t>
            </w:r>
          </w:p>
          <w:p>
            <w:pPr>
              <w:pStyle w:val="Listenabsatz"/>
              <w:numPr>
                <w:ilvl w:val="1"/>
                <w:numId w:val="29"/>
              </w:numPr>
              <w:ind w:left="828" w:hanging="357"/>
              <w:rPr>
                <w:sz w:val="22"/>
                <w:szCs w:val="22"/>
              </w:rPr>
            </w:pPr>
            <w:r>
              <w:rPr>
                <w:sz w:val="22"/>
                <w:szCs w:val="22"/>
              </w:rPr>
              <w:t>ARE-Konsultationen mit COVID-Diagnose</w:t>
            </w:r>
          </w:p>
          <w:p>
            <w:pPr>
              <w:pStyle w:val="Listenabsatz"/>
              <w:numPr>
                <w:ilvl w:val="2"/>
                <w:numId w:val="29"/>
              </w:numPr>
              <w:ind w:left="1190" w:hanging="357"/>
              <w:rPr>
                <w:sz w:val="22"/>
                <w:szCs w:val="22"/>
              </w:rPr>
            </w:pPr>
            <w:r>
              <w:rPr>
                <w:sz w:val="22"/>
                <w:szCs w:val="22"/>
              </w:rPr>
              <w:t>seit KW 9/2022 Anstieg der Arztkonsultationen wegen COVID-ARE in nahezu allen Altersgruppen (Ausnahme: Kleinkinder), welcher sich in KW 12/2022 nicht fortsetzt</w:t>
            </w:r>
          </w:p>
          <w:p>
            <w:pPr>
              <w:pStyle w:val="Listenabsatz"/>
              <w:numPr>
                <w:ilvl w:val="1"/>
                <w:numId w:val="29"/>
              </w:numPr>
              <w:ind w:left="828" w:hanging="357"/>
              <w:rPr>
                <w:sz w:val="22"/>
                <w:szCs w:val="22"/>
                <w:lang w:val="en-US"/>
              </w:rPr>
            </w:pPr>
            <w:r>
              <w:rPr>
                <w:sz w:val="22"/>
                <w:szCs w:val="22"/>
                <w:lang w:val="en-US"/>
              </w:rPr>
              <w:t xml:space="preserve">ICOSARI-KH-Surveillance- SARI </w:t>
            </w:r>
            <w:proofErr w:type="spellStart"/>
            <w:r>
              <w:rPr>
                <w:sz w:val="22"/>
                <w:szCs w:val="22"/>
                <w:lang w:val="en-US"/>
              </w:rPr>
              <w:t>FÄlle</w:t>
            </w:r>
            <w:proofErr w:type="spellEnd"/>
          </w:p>
          <w:p>
            <w:pPr>
              <w:pStyle w:val="Listenabsatz"/>
              <w:numPr>
                <w:ilvl w:val="2"/>
                <w:numId w:val="29"/>
              </w:numPr>
              <w:ind w:left="1190" w:hanging="357"/>
              <w:rPr>
                <w:sz w:val="22"/>
                <w:szCs w:val="22"/>
              </w:rPr>
            </w:pPr>
            <w:r>
              <w:rPr>
                <w:sz w:val="22"/>
                <w:szCs w:val="22"/>
              </w:rPr>
              <w:t>SARI-Fallzahlen sind insgesamt seit KW 2/2022 stabil geblieben</w:t>
            </w:r>
          </w:p>
          <w:p>
            <w:pPr>
              <w:pStyle w:val="Listenabsatz"/>
              <w:numPr>
                <w:ilvl w:val="2"/>
                <w:numId w:val="29"/>
              </w:numPr>
              <w:ind w:left="1190" w:hanging="357"/>
              <w:rPr>
                <w:sz w:val="22"/>
                <w:szCs w:val="22"/>
              </w:rPr>
            </w:pPr>
            <w:r>
              <w:rPr>
                <w:sz w:val="22"/>
                <w:szCs w:val="22"/>
              </w:rPr>
              <w:t>Seit KW 52/2021 unter vor-pandemischen Niveau, aktuell unter Niveau der Vorsaison</w:t>
            </w:r>
          </w:p>
          <w:p>
            <w:pPr>
              <w:pStyle w:val="Listenabsatz"/>
              <w:numPr>
                <w:ilvl w:val="1"/>
                <w:numId w:val="29"/>
              </w:numPr>
              <w:ind w:left="828" w:hanging="357"/>
              <w:rPr>
                <w:sz w:val="22"/>
                <w:szCs w:val="22"/>
                <w:lang w:val="en-US"/>
              </w:rPr>
            </w:pPr>
            <w:proofErr w:type="spellStart"/>
            <w:r>
              <w:rPr>
                <w:sz w:val="22"/>
                <w:szCs w:val="22"/>
                <w:lang w:val="en-US"/>
              </w:rPr>
              <w:t>Hospitalisierungsinzidenz</w:t>
            </w:r>
            <w:proofErr w:type="spellEnd"/>
            <w:r>
              <w:rPr>
                <w:sz w:val="22"/>
                <w:szCs w:val="22"/>
                <w:lang w:val="en-US"/>
              </w:rPr>
              <w:t xml:space="preserve"> COVID-SARI</w:t>
            </w:r>
          </w:p>
          <w:p>
            <w:pPr>
              <w:pStyle w:val="Listenabsatz"/>
              <w:numPr>
                <w:ilvl w:val="2"/>
                <w:numId w:val="29"/>
              </w:numPr>
              <w:ind w:left="1190" w:hanging="357"/>
              <w:rPr>
                <w:sz w:val="22"/>
                <w:szCs w:val="22"/>
              </w:rPr>
            </w:pPr>
            <w:r>
              <w:rPr>
                <w:sz w:val="22"/>
                <w:szCs w:val="22"/>
              </w:rPr>
              <w:t>Weiterhin stabil, kleiner Anstieg in AG 80+ setzt sich in KW11 und 12 zunächst nicht fort</w:t>
            </w:r>
          </w:p>
          <w:p>
            <w:pPr>
              <w:pStyle w:val="Listenabsatz"/>
              <w:numPr>
                <w:ilvl w:val="1"/>
                <w:numId w:val="29"/>
              </w:numPr>
              <w:ind w:left="828" w:hanging="357"/>
              <w:rPr>
                <w:sz w:val="22"/>
                <w:szCs w:val="22"/>
              </w:rPr>
            </w:pPr>
            <w:r>
              <w:rPr>
                <w:sz w:val="22"/>
                <w:szCs w:val="22"/>
              </w:rPr>
              <w:t>Intensivbehandlung: SARI-Fälle</w:t>
            </w:r>
          </w:p>
          <w:p>
            <w:pPr>
              <w:pStyle w:val="Listenabsatz"/>
              <w:numPr>
                <w:ilvl w:val="2"/>
                <w:numId w:val="29"/>
              </w:numPr>
              <w:ind w:left="1190" w:hanging="357"/>
              <w:rPr>
                <w:sz w:val="22"/>
                <w:szCs w:val="22"/>
              </w:rPr>
            </w:pPr>
            <w:r>
              <w:rPr>
                <w:sz w:val="22"/>
                <w:szCs w:val="22"/>
              </w:rPr>
              <w:t>In keiner AG Bild das wir in Grippewellen gesehen haben, eher unterhalb</w:t>
            </w:r>
          </w:p>
          <w:p>
            <w:pPr>
              <w:pStyle w:val="Listenabsatz"/>
              <w:numPr>
                <w:ilvl w:val="1"/>
                <w:numId w:val="29"/>
              </w:numPr>
              <w:ind w:left="828" w:hanging="357"/>
              <w:rPr>
                <w:sz w:val="22"/>
                <w:szCs w:val="22"/>
              </w:rPr>
            </w:pPr>
            <w:r>
              <w:rPr>
                <w:sz w:val="22"/>
                <w:szCs w:val="22"/>
              </w:rPr>
              <w:t>Ausbrüche in Kindergärten/Horte</w:t>
            </w:r>
          </w:p>
          <w:p>
            <w:pPr>
              <w:pStyle w:val="Listenabsatz"/>
              <w:numPr>
                <w:ilvl w:val="2"/>
                <w:numId w:val="29"/>
              </w:numPr>
              <w:ind w:left="1190" w:hanging="357"/>
              <w:rPr>
                <w:sz w:val="22"/>
                <w:szCs w:val="22"/>
              </w:rPr>
            </w:pPr>
            <w:r>
              <w:rPr>
                <w:sz w:val="22"/>
                <w:szCs w:val="22"/>
              </w:rPr>
              <w:t>GA sind nicht mehr in der Lage zu übermitteln (Zusammenfassung Fälle zu Ausbruch)</w:t>
            </w:r>
          </w:p>
          <w:p>
            <w:pPr>
              <w:pStyle w:val="Listenabsatz"/>
              <w:numPr>
                <w:ilvl w:val="2"/>
                <w:numId w:val="29"/>
              </w:numPr>
              <w:ind w:left="1190" w:hanging="357"/>
              <w:rPr>
                <w:sz w:val="22"/>
                <w:szCs w:val="22"/>
              </w:rPr>
            </w:pPr>
            <w:r>
              <w:rPr>
                <w:sz w:val="22"/>
                <w:szCs w:val="22"/>
              </w:rPr>
              <w:t>Massive Untererfassung bei den Ausbrüchen (Nachermittlungsunterverfahren bei Gesundheitsämtern)</w:t>
            </w:r>
          </w:p>
          <w:p>
            <w:pPr>
              <w:pStyle w:val="Listenabsatz"/>
              <w:numPr>
                <w:ilvl w:val="2"/>
                <w:numId w:val="29"/>
              </w:numPr>
              <w:ind w:left="1190" w:hanging="357"/>
              <w:rPr>
                <w:sz w:val="22"/>
                <w:szCs w:val="22"/>
              </w:rPr>
            </w:pPr>
            <w:r>
              <w:rPr>
                <w:sz w:val="22"/>
                <w:szCs w:val="22"/>
              </w:rPr>
              <w:t>Rückgang hält weiter an; im Gegensatz dazu ist in den KiTa-Register-Daten wieder ein deutlicher Anstieg des Infektionsgeschehen zu erkennen</w:t>
            </w:r>
          </w:p>
          <w:p>
            <w:pPr>
              <w:pStyle w:val="Listenabsatz"/>
              <w:numPr>
                <w:ilvl w:val="2"/>
                <w:numId w:val="29"/>
              </w:numPr>
              <w:ind w:left="1190" w:hanging="357"/>
              <w:rPr>
                <w:sz w:val="22"/>
                <w:szCs w:val="22"/>
              </w:rPr>
            </w:pPr>
            <w:r>
              <w:rPr>
                <w:sz w:val="22"/>
                <w:szCs w:val="22"/>
              </w:rPr>
              <w:t>Schulen:</w:t>
            </w:r>
            <w:r>
              <w:rPr>
                <w:rFonts w:eastAsiaTheme="minorEastAsia" w:hAnsi="Calibri"/>
                <w:color w:val="000000" w:themeColor="text1"/>
                <w:kern w:val="24"/>
                <w:lang w:eastAsia="de-DE"/>
              </w:rPr>
              <w:t xml:space="preserve"> </w:t>
            </w:r>
            <w:r>
              <w:rPr>
                <w:sz w:val="22"/>
                <w:szCs w:val="22"/>
              </w:rPr>
              <w:t>seit Mitte Feb bei etwa 150 Ausbrüchen pro Woche relativ stabil</w:t>
            </w:r>
          </w:p>
          <w:p>
            <w:pPr>
              <w:pStyle w:val="Listenabsatz"/>
              <w:ind w:left="1190"/>
              <w:rPr>
                <w:sz w:val="22"/>
                <w:szCs w:val="22"/>
              </w:rPr>
            </w:pPr>
          </w:p>
          <w:p>
            <w:pPr>
              <w:pStyle w:val="Liste1"/>
            </w:pPr>
            <w:r>
              <w:rPr>
                <w:b/>
              </w:rPr>
              <w:t>Virologische Surveillance</w:t>
            </w:r>
            <w:r>
              <w:t xml:space="preserve">, NRZ Influenza-Daten </w:t>
            </w:r>
            <w:r>
              <w:rPr>
                <w:rStyle w:val="TagMiZchn"/>
              </w:rPr>
              <w:t xml:space="preserve">(nur mittwochs) </w:t>
            </w:r>
          </w:p>
          <w:p>
            <w:pPr>
              <w:pStyle w:val="Listenabsatz"/>
              <w:numPr>
                <w:ilvl w:val="2"/>
                <w:numId w:val="29"/>
              </w:numPr>
              <w:ind w:left="1190" w:hanging="357"/>
              <w:rPr>
                <w:sz w:val="22"/>
                <w:szCs w:val="22"/>
              </w:rPr>
            </w:pPr>
            <w:r>
              <w:rPr>
                <w:sz w:val="22"/>
                <w:szCs w:val="22"/>
              </w:rPr>
              <w:t>Gleichbleibendes Niveau</w:t>
            </w:r>
          </w:p>
          <w:p>
            <w:pPr>
              <w:pStyle w:val="Listenabsatz"/>
              <w:numPr>
                <w:ilvl w:val="2"/>
                <w:numId w:val="29"/>
              </w:numPr>
              <w:ind w:left="1190" w:hanging="357"/>
              <w:rPr>
                <w:sz w:val="22"/>
                <w:szCs w:val="22"/>
              </w:rPr>
            </w:pPr>
            <w:r>
              <w:rPr>
                <w:sz w:val="22"/>
                <w:szCs w:val="22"/>
              </w:rPr>
              <w:t>KW 12 höchster Anteil Nachweis COVID</w:t>
            </w:r>
          </w:p>
          <w:p>
            <w:pPr>
              <w:pStyle w:val="Listenabsatz"/>
              <w:numPr>
                <w:ilvl w:val="2"/>
                <w:numId w:val="29"/>
              </w:numPr>
              <w:ind w:left="1190" w:hanging="357"/>
              <w:rPr>
                <w:sz w:val="22"/>
                <w:szCs w:val="22"/>
              </w:rPr>
            </w:pPr>
            <w:r>
              <w:rPr>
                <w:sz w:val="22"/>
                <w:szCs w:val="22"/>
              </w:rPr>
              <w:t>Geringster Anteil 15-</w:t>
            </w:r>
            <w:proofErr w:type="gramStart"/>
            <w:r>
              <w:rPr>
                <w:sz w:val="22"/>
                <w:szCs w:val="22"/>
              </w:rPr>
              <w:t>34 Jährigen</w:t>
            </w:r>
            <w:proofErr w:type="gramEnd"/>
          </w:p>
          <w:p>
            <w:pPr>
              <w:pStyle w:val="Listenabsatz"/>
              <w:numPr>
                <w:ilvl w:val="2"/>
                <w:numId w:val="29"/>
              </w:numPr>
              <w:ind w:left="1190" w:hanging="357"/>
              <w:rPr>
                <w:sz w:val="22"/>
                <w:szCs w:val="22"/>
              </w:rPr>
            </w:pPr>
            <w:r>
              <w:rPr>
                <w:sz w:val="22"/>
                <w:szCs w:val="22"/>
              </w:rPr>
              <w:t>393 untersuchte Proben, KW12 Omikron Anteil bei 82%</w:t>
            </w:r>
          </w:p>
          <w:p>
            <w:pPr>
              <w:pStyle w:val="Listenabsatz"/>
              <w:numPr>
                <w:ilvl w:val="2"/>
                <w:numId w:val="29"/>
              </w:numPr>
              <w:ind w:left="1190" w:hanging="357"/>
              <w:rPr>
                <w:sz w:val="22"/>
                <w:szCs w:val="22"/>
              </w:rPr>
            </w:pPr>
            <w:r>
              <w:rPr>
                <w:sz w:val="22"/>
                <w:szCs w:val="22"/>
              </w:rPr>
              <w:t>Influenza Viren Anstieg (von 6-72% auf 6,83%)</w:t>
            </w:r>
          </w:p>
          <w:p>
            <w:pPr>
              <w:pStyle w:val="Listenabsatz"/>
              <w:numPr>
                <w:ilvl w:val="2"/>
                <w:numId w:val="29"/>
              </w:numPr>
              <w:ind w:left="1190" w:hanging="357"/>
              <w:rPr>
                <w:sz w:val="22"/>
                <w:szCs w:val="22"/>
              </w:rPr>
            </w:pPr>
            <w:r>
              <w:rPr>
                <w:sz w:val="22"/>
                <w:szCs w:val="22"/>
              </w:rPr>
              <w:t>H1N1 Viren rückläufig</w:t>
            </w:r>
          </w:p>
          <w:p>
            <w:pPr>
              <w:pStyle w:val="Listenabsatz"/>
              <w:numPr>
                <w:ilvl w:val="2"/>
                <w:numId w:val="29"/>
              </w:numPr>
              <w:ind w:left="1190" w:hanging="357"/>
              <w:rPr>
                <w:sz w:val="22"/>
                <w:szCs w:val="22"/>
              </w:rPr>
            </w:pPr>
            <w:r>
              <w:rPr>
                <w:sz w:val="22"/>
                <w:szCs w:val="22"/>
              </w:rPr>
              <w:t xml:space="preserve">Ein Virus konnte nicht sequenziert werden </w:t>
            </w:r>
          </w:p>
          <w:p>
            <w:pPr>
              <w:pStyle w:val="Listenabsatz"/>
              <w:numPr>
                <w:ilvl w:val="2"/>
                <w:numId w:val="29"/>
              </w:numPr>
              <w:ind w:left="1190" w:hanging="357"/>
              <w:rPr>
                <w:sz w:val="22"/>
                <w:szCs w:val="22"/>
              </w:rPr>
            </w:pPr>
            <w:r>
              <w:rPr>
                <w:sz w:val="22"/>
                <w:szCs w:val="22"/>
              </w:rPr>
              <w:t>Altersverteilung: eher jüngere AG bei Influenza betroffen</w:t>
            </w:r>
          </w:p>
          <w:p>
            <w:pPr>
              <w:pStyle w:val="Listenabsatz"/>
              <w:numPr>
                <w:ilvl w:val="2"/>
                <w:numId w:val="29"/>
              </w:numPr>
              <w:ind w:left="1190" w:hanging="357"/>
              <w:rPr>
                <w:sz w:val="22"/>
                <w:szCs w:val="22"/>
              </w:rPr>
            </w:pPr>
            <w:r>
              <w:rPr>
                <w:sz w:val="22"/>
                <w:szCs w:val="22"/>
              </w:rPr>
              <w:t>Endemische Viren: SARS-CoV-2 stärkstes Virus, Nachweis aber aller endemischen Viren</w:t>
            </w:r>
          </w:p>
          <w:p>
            <w:pPr>
              <w:pStyle w:val="Listenabsatz"/>
              <w:numPr>
                <w:ilvl w:val="2"/>
                <w:numId w:val="29"/>
              </w:numPr>
              <w:ind w:left="1190" w:hanging="357"/>
              <w:rPr>
                <w:sz w:val="22"/>
                <w:szCs w:val="22"/>
              </w:rPr>
            </w:pPr>
            <w:r>
              <w:rPr>
                <w:sz w:val="22"/>
                <w:szCs w:val="22"/>
              </w:rPr>
              <w:t>Starker Anstieg HKU1 in KW 12</w:t>
            </w:r>
          </w:p>
          <w:p>
            <w:pPr>
              <w:pStyle w:val="Listenabsatz"/>
              <w:numPr>
                <w:ilvl w:val="2"/>
                <w:numId w:val="29"/>
              </w:numPr>
              <w:ind w:left="1190" w:hanging="357"/>
              <w:rPr>
                <w:sz w:val="22"/>
                <w:szCs w:val="22"/>
              </w:rPr>
            </w:pPr>
            <w:r>
              <w:rPr>
                <w:sz w:val="22"/>
                <w:szCs w:val="22"/>
              </w:rPr>
              <w:lastRenderedPageBreak/>
              <w:t xml:space="preserve">HMPV dominiert, gefolgt von </w:t>
            </w:r>
            <w:proofErr w:type="spellStart"/>
            <w:r>
              <w:rPr>
                <w:sz w:val="22"/>
                <w:szCs w:val="22"/>
              </w:rPr>
              <w:t>Rhinoviren</w:t>
            </w:r>
            <w:proofErr w:type="spellEnd"/>
            <w:r>
              <w:rPr>
                <w:sz w:val="22"/>
                <w:szCs w:val="22"/>
              </w:rPr>
              <w:t>, vereinzelte PIV, geringe Aktivität RSV</w:t>
            </w:r>
          </w:p>
          <w:p>
            <w:pPr>
              <w:pStyle w:val="Listenabsatz"/>
              <w:ind w:left="1190"/>
              <w:rPr>
                <w:sz w:val="22"/>
                <w:szCs w:val="22"/>
              </w:rPr>
            </w:pPr>
          </w:p>
          <w:p>
            <w:pPr>
              <w:pStyle w:val="Liste1"/>
              <w:numPr>
                <w:ilvl w:val="0"/>
                <w:numId w:val="0"/>
              </w:numPr>
              <w:ind w:left="473"/>
            </w:pPr>
          </w:p>
          <w:p>
            <w:pPr>
              <w:pStyle w:val="Liste1"/>
              <w:numPr>
                <w:ilvl w:val="0"/>
                <w:numId w:val="0"/>
              </w:numPr>
              <w:ind w:left="473"/>
            </w:pPr>
          </w:p>
          <w:p>
            <w:pPr>
              <w:pStyle w:val="Liste1"/>
              <w:numPr>
                <w:ilvl w:val="0"/>
                <w:numId w:val="0"/>
              </w:numPr>
              <w:ind w:left="473" w:hanging="360"/>
            </w:pPr>
          </w:p>
          <w:p>
            <w:pPr>
              <w:pStyle w:val="Liste1"/>
              <w:numPr>
                <w:ilvl w:val="0"/>
                <w:numId w:val="0"/>
              </w:numPr>
              <w:ind w:left="473" w:hanging="360"/>
            </w:pPr>
          </w:p>
          <w:p>
            <w:pPr>
              <w:pStyle w:val="Liste1"/>
              <w:numPr>
                <w:ilvl w:val="0"/>
                <w:numId w:val="0"/>
              </w:numPr>
              <w:ind w:left="473" w:hanging="360"/>
              <w:rPr>
                <w:u w:val="single"/>
              </w:rPr>
            </w:pPr>
            <w:r>
              <w:rPr>
                <w:u w:val="single"/>
              </w:rPr>
              <w:t>Diskussion</w:t>
            </w:r>
          </w:p>
          <w:p>
            <w:pPr>
              <w:pStyle w:val="Liste1"/>
              <w:numPr>
                <w:ilvl w:val="0"/>
                <w:numId w:val="0"/>
              </w:numPr>
              <w:ind w:left="833"/>
            </w:pPr>
            <w:r>
              <w:t>Wochenbericht</w:t>
            </w:r>
          </w:p>
          <w:p>
            <w:pPr>
              <w:pStyle w:val="Liste1"/>
              <w:numPr>
                <w:ilvl w:val="0"/>
                <w:numId w:val="34"/>
              </w:numPr>
            </w:pPr>
            <w:r>
              <w:t xml:space="preserve">Um eventuell den Blick zu weiten, kann eine Abbildung mit einem Vergleich zu Vorjahren und krankheitsbedingter Hospitalisierung in den Wochenbericht aufgenommen werden. Kann dazu beitragen, die Deutungshoheit zur Krankheitslage zurückzugewinnen und aufzeigen, dass das Gesundheitssystem derzeit nicht wegen der Behandlung von </w:t>
            </w:r>
            <w:proofErr w:type="spellStart"/>
            <w:proofErr w:type="gramStart"/>
            <w:r>
              <w:t>Patient:innen</w:t>
            </w:r>
            <w:proofErr w:type="spellEnd"/>
            <w:proofErr w:type="gramEnd"/>
            <w:r>
              <w:t>, sondern durch Personalmangel überlastet ist.</w:t>
            </w:r>
          </w:p>
          <w:p>
            <w:pPr>
              <w:pStyle w:val="Liste1"/>
              <w:numPr>
                <w:ilvl w:val="0"/>
                <w:numId w:val="34"/>
              </w:numPr>
            </w:pPr>
            <w:r>
              <w:t>Ggf. auch Aufnahme der Darstellung der derzeitigen Belastungslage und der Veränderung der Krankheitsschwere. Krankheitsschwere/Last soll dabei getrennt betrachtet werden von der Belastung der Kliniken, die auch durch weitere Faktoren gerieben wird</w:t>
            </w:r>
          </w:p>
          <w:p>
            <w:pPr>
              <w:pStyle w:val="Liste1"/>
              <w:numPr>
                <w:ilvl w:val="0"/>
                <w:numId w:val="34"/>
              </w:numPr>
            </w:pPr>
            <w:r>
              <w:t>Fokus auf Krankheitslast, nicht Infektionsfälle, Darstellung dessen ist im Wochenbericht geeignet</w:t>
            </w:r>
          </w:p>
          <w:p>
            <w:pPr>
              <w:pStyle w:val="Liste1"/>
              <w:numPr>
                <w:ilvl w:val="0"/>
                <w:numId w:val="34"/>
              </w:numPr>
            </w:pPr>
            <w:r>
              <w:t>Weitere Überlegungen Wochenbericht: Aufnahme Betriebssituation ITS als Indikator, Abbildung der im Krankenhaus krankheitsbedingten COVID-SARI-Fälle, Entfernen der Abbildungen 12 und 13 zu Hospitalisierungen der Meldedaten</w:t>
            </w:r>
          </w:p>
          <w:p>
            <w:pPr>
              <w:pStyle w:val="Liste1"/>
              <w:numPr>
                <w:ilvl w:val="0"/>
                <w:numId w:val="34"/>
              </w:numPr>
            </w:pPr>
            <w:r>
              <w:t>Zur Info: BMG nimmt Betriebssituation und Personalmangel in ihrem Lagebericht auf</w:t>
            </w:r>
          </w:p>
          <w:p>
            <w:pPr>
              <w:pStyle w:val="Liste1"/>
              <w:numPr>
                <w:ilvl w:val="0"/>
                <w:numId w:val="34"/>
              </w:numPr>
            </w:pPr>
            <w:r>
              <w:t>Wochenbericht soll umorganisiert werden, ändert die Gewichtung. Anstatt auf individuelle Verläufe soll die Krankheitslast betont werden</w:t>
            </w:r>
          </w:p>
          <w:p>
            <w:pPr>
              <w:pStyle w:val="Liste1"/>
              <w:numPr>
                <w:ilvl w:val="0"/>
                <w:numId w:val="34"/>
              </w:numPr>
            </w:pPr>
            <w:r>
              <w:t>Fraglich, ob die Betriebssituation in KH stärker dargestellt werden soll, da die Betriebssituation kein Argument für Maßnahmen auf Bevölkerungsebene sein kann. Ziel war/ist die Vermeidung/Reduktion von schweren Krankheitsverläufen, dies begründet die Maßnahmen. Dennoch beeinflusst die Belastung des Gesundheitssystems die Bevölkerung, die kann klein dargestellt werden</w:t>
            </w:r>
          </w:p>
          <w:p>
            <w:pPr>
              <w:pStyle w:val="Liste1"/>
              <w:numPr>
                <w:ilvl w:val="0"/>
                <w:numId w:val="0"/>
              </w:numPr>
              <w:ind w:left="833"/>
            </w:pPr>
          </w:p>
          <w:p>
            <w:pPr>
              <w:pStyle w:val="Liste1"/>
              <w:numPr>
                <w:ilvl w:val="0"/>
                <w:numId w:val="0"/>
              </w:numPr>
              <w:ind w:left="833"/>
            </w:pPr>
            <w:r>
              <w:t>Heat-Map</w:t>
            </w:r>
          </w:p>
          <w:p>
            <w:pPr>
              <w:pStyle w:val="Liste1"/>
              <w:numPr>
                <w:ilvl w:val="0"/>
                <w:numId w:val="34"/>
              </w:numPr>
            </w:pPr>
            <w:r>
              <w:t>Aus Zeitgründen wir die Neuerungen bei der Heat-</w:t>
            </w:r>
            <w:proofErr w:type="spellStart"/>
            <w:r>
              <w:t>Map</w:t>
            </w:r>
            <w:proofErr w:type="spellEnd"/>
            <w:r>
              <w:t xml:space="preserve"> zurückgestellt</w:t>
            </w:r>
          </w:p>
          <w:p>
            <w:pPr>
              <w:pStyle w:val="Liste1"/>
              <w:numPr>
                <w:ilvl w:val="0"/>
                <w:numId w:val="0"/>
              </w:numPr>
              <w:ind w:left="473" w:hanging="360"/>
            </w:pPr>
          </w:p>
          <w:p>
            <w:pPr>
              <w:pStyle w:val="Liste1"/>
              <w:numPr>
                <w:ilvl w:val="0"/>
                <w:numId w:val="0"/>
              </w:numPr>
              <w:ind w:left="473" w:hanging="360"/>
            </w:pPr>
            <w:r>
              <w:t xml:space="preserve">                Inzidenzkarte Farbanpassung</w:t>
            </w:r>
          </w:p>
          <w:p>
            <w:pPr>
              <w:pStyle w:val="Liste1"/>
              <w:numPr>
                <w:ilvl w:val="0"/>
                <w:numId w:val="34"/>
              </w:numPr>
            </w:pPr>
            <w:r>
              <w:t xml:space="preserve">Änderung der Farbskala auf sieben Kategorien: </w:t>
            </w:r>
          </w:p>
          <w:p>
            <w:pPr>
              <w:pStyle w:val="Liste1"/>
              <w:numPr>
                <w:ilvl w:val="0"/>
                <w:numId w:val="0"/>
              </w:numPr>
              <w:ind w:left="833"/>
            </w:pPr>
            <w:r>
              <w:t>Blau=keine Fälle</w:t>
            </w:r>
          </w:p>
          <w:p>
            <w:pPr>
              <w:pStyle w:val="Liste1"/>
              <w:numPr>
                <w:ilvl w:val="0"/>
                <w:numId w:val="0"/>
              </w:numPr>
              <w:ind w:left="833"/>
            </w:pPr>
            <w:r>
              <w:t>Dunkelgrün: 0-50</w:t>
            </w:r>
          </w:p>
          <w:p>
            <w:pPr>
              <w:pStyle w:val="Liste1"/>
              <w:numPr>
                <w:ilvl w:val="0"/>
                <w:numId w:val="0"/>
              </w:numPr>
              <w:ind w:left="833"/>
            </w:pPr>
            <w:proofErr w:type="gramStart"/>
            <w:r>
              <w:t>Hellgrün :</w:t>
            </w:r>
            <w:proofErr w:type="gramEnd"/>
            <w:r>
              <w:t xml:space="preserve"> 50-250</w:t>
            </w:r>
          </w:p>
          <w:p>
            <w:pPr>
              <w:pStyle w:val="Liste1"/>
              <w:numPr>
                <w:ilvl w:val="0"/>
                <w:numId w:val="0"/>
              </w:numPr>
              <w:ind w:left="833"/>
            </w:pPr>
            <w:r>
              <w:t>Gelb: 250-500</w:t>
            </w:r>
          </w:p>
          <w:p>
            <w:pPr>
              <w:pStyle w:val="Liste1"/>
              <w:numPr>
                <w:ilvl w:val="0"/>
                <w:numId w:val="0"/>
              </w:numPr>
              <w:ind w:left="833"/>
            </w:pPr>
            <w:r>
              <w:t>Orange: 500-1000</w:t>
            </w:r>
          </w:p>
          <w:p>
            <w:pPr>
              <w:pStyle w:val="Liste1"/>
              <w:numPr>
                <w:ilvl w:val="0"/>
                <w:numId w:val="0"/>
              </w:numPr>
              <w:ind w:left="833"/>
            </w:pPr>
            <w:r>
              <w:t>Rot: 1000-2000</w:t>
            </w:r>
          </w:p>
          <w:p>
            <w:pPr>
              <w:pStyle w:val="Liste1"/>
              <w:numPr>
                <w:ilvl w:val="0"/>
                <w:numId w:val="0"/>
              </w:numPr>
              <w:ind w:left="833"/>
            </w:pPr>
            <w:r>
              <w:lastRenderedPageBreak/>
              <w:t>Dunkelrot: über 2000</w:t>
            </w:r>
          </w:p>
          <w:p>
            <w:pPr>
              <w:pStyle w:val="Liste1"/>
              <w:numPr>
                <w:ilvl w:val="0"/>
                <w:numId w:val="34"/>
              </w:numPr>
            </w:pPr>
            <w:r>
              <w:t>Zusammenfassung der Kategorien mit hohen Fällen</w:t>
            </w:r>
          </w:p>
          <w:p>
            <w:pPr>
              <w:pStyle w:val="Liste1"/>
              <w:numPr>
                <w:ilvl w:val="0"/>
                <w:numId w:val="34"/>
              </w:numPr>
            </w:pPr>
            <w:r>
              <w:t>Ausdrücklicher Wunsch nach einer geringen Anzahl an Kategorien, bei Bedarf (Sinken der Fallzahlen/Inzidenzen) kann eine Anpassung folgen</w:t>
            </w:r>
          </w:p>
          <w:p>
            <w:pPr>
              <w:pStyle w:val="Liste1"/>
              <w:numPr>
                <w:ilvl w:val="0"/>
                <w:numId w:val="34"/>
              </w:numPr>
            </w:pPr>
            <w:r>
              <w:t>Ggf. könnte bei Anpassung der Farbskala mitschwingen, dass die Risikobewertung geändert wurde. Presse sieht keinen Bezug zur Risikobewertung und dass dies von außen so wahrgenommen werden könnte</w:t>
            </w:r>
          </w:p>
          <w:p>
            <w:pPr>
              <w:pStyle w:val="Liste1"/>
              <w:numPr>
                <w:ilvl w:val="0"/>
                <w:numId w:val="34"/>
              </w:numPr>
            </w:pPr>
            <w:r>
              <w:t>Zu beachten ist, dass die Farbskala nicht barrierefrei ist (rot-grün-Schwäche) hier müsste eine erneute Anpassung erfolgen</w:t>
            </w:r>
          </w:p>
          <w:p>
            <w:pPr>
              <w:pStyle w:val="Liste1"/>
              <w:numPr>
                <w:ilvl w:val="0"/>
                <w:numId w:val="34"/>
              </w:numPr>
            </w:pPr>
            <w:r>
              <w:t>Zunächst Anpassung der Farbskala im Lagebericht, darauffolgend auch noch Anpassung im Dashboard</w:t>
            </w:r>
          </w:p>
          <w:p>
            <w:pPr>
              <w:pStyle w:val="Liste1"/>
              <w:numPr>
                <w:ilvl w:val="0"/>
                <w:numId w:val="0"/>
              </w:numPr>
              <w:ind w:left="833"/>
            </w:pPr>
          </w:p>
          <w:p>
            <w:pPr>
              <w:pStyle w:val="Liste1"/>
              <w:numPr>
                <w:ilvl w:val="0"/>
                <w:numId w:val="0"/>
              </w:numPr>
              <w:ind w:left="833"/>
            </w:pPr>
          </w:p>
          <w:p>
            <w:pPr>
              <w:pStyle w:val="Liste1"/>
              <w:numPr>
                <w:ilvl w:val="0"/>
                <w:numId w:val="0"/>
              </w:numPr>
              <w:ind w:left="833"/>
              <w:rPr>
                <w:i/>
              </w:rPr>
            </w:pPr>
          </w:p>
          <w:p>
            <w:pPr>
              <w:pStyle w:val="Liste1"/>
              <w:numPr>
                <w:ilvl w:val="0"/>
                <w:numId w:val="0"/>
              </w:numPr>
              <w:ind w:left="473" w:hanging="360"/>
              <w:rPr>
                <w:b/>
              </w:rPr>
            </w:pPr>
            <w:proofErr w:type="spellStart"/>
            <w:r>
              <w:rPr>
                <w:b/>
              </w:rPr>
              <w:t>To</w:t>
            </w:r>
            <w:proofErr w:type="spellEnd"/>
            <w:r>
              <w:rPr>
                <w:b/>
              </w:rPr>
              <w:t>-Do</w:t>
            </w:r>
          </w:p>
          <w:p>
            <w:pPr>
              <w:pStyle w:val="Liste1"/>
              <w:numPr>
                <w:ilvl w:val="0"/>
                <w:numId w:val="43"/>
              </w:numPr>
              <w:rPr>
                <w:i/>
              </w:rPr>
            </w:pPr>
            <w:r>
              <w:rPr>
                <w:i/>
              </w:rPr>
              <w:t xml:space="preserve">Vorschlag für Wochenbericht erstellen bzgl. der Einbindung der </w:t>
            </w:r>
            <w:proofErr w:type="spellStart"/>
            <w:r>
              <w:rPr>
                <w:i/>
              </w:rPr>
              <w:t>syndrom</w:t>
            </w:r>
            <w:proofErr w:type="spellEnd"/>
            <w:r>
              <w:rPr>
                <w:i/>
              </w:rPr>
              <w:t>. Surveillance und Krankheitslast. (FG36 und FG32), Änderung kann diese Woche noch nicht im Wochenbericht eingepflegt werden, erst nächste Woche</w:t>
            </w:r>
          </w:p>
          <w:p>
            <w:pPr>
              <w:pStyle w:val="Liste1"/>
              <w:numPr>
                <w:ilvl w:val="0"/>
                <w:numId w:val="43"/>
              </w:numPr>
              <w:rPr>
                <w:i/>
              </w:rPr>
            </w:pPr>
            <w:r>
              <w:rPr>
                <w:i/>
              </w:rPr>
              <w:t>Überprüfung der Barrierefreiheit der Farbskala (Hamouda)</w:t>
            </w:r>
          </w:p>
        </w:tc>
        <w:tc>
          <w:tcPr>
            <w:tcW w:w="1492" w:type="dxa"/>
          </w:tcPr>
          <w:p>
            <w:pPr>
              <w:rPr>
                <w:sz w:val="22"/>
                <w:szCs w:val="22"/>
              </w:rPr>
            </w:pPr>
          </w:p>
          <w:p>
            <w:pPr>
              <w:rPr>
                <w:sz w:val="22"/>
                <w:szCs w:val="22"/>
              </w:rPr>
            </w:pPr>
          </w:p>
          <w:p>
            <w:pPr>
              <w:rPr>
                <w:sz w:val="22"/>
                <w:szCs w:val="22"/>
              </w:rPr>
            </w:pPr>
            <w:r>
              <w:rPr>
                <w:sz w:val="22"/>
                <w:szCs w:val="22"/>
              </w:rPr>
              <w:t>ZIG 1</w:t>
            </w:r>
          </w:p>
          <w:p>
            <w:pPr>
              <w:rPr>
                <w:sz w:val="22"/>
                <w:szCs w:val="22"/>
              </w:rPr>
            </w:pPr>
            <w:r>
              <w:rPr>
                <w:sz w:val="22"/>
                <w:szCs w:val="22"/>
              </w:rPr>
              <w:t>(Rohde)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ns w:id="48" w:author="Rohde, Anna" w:date="2022-03-31T17:02:00Z"/>
                <w:sz w:val="22"/>
                <w:szCs w:val="22"/>
              </w:rPr>
            </w:pPr>
          </w:p>
          <w:p>
            <w:pPr>
              <w:rPr>
                <w:ins w:id="49" w:author="Rohde, Anna" w:date="2022-03-31T17:02:00Z"/>
                <w:sz w:val="22"/>
                <w:szCs w:val="22"/>
              </w:rPr>
            </w:pPr>
          </w:p>
          <w:p>
            <w:pPr>
              <w:rPr>
                <w:ins w:id="50" w:author="Rohde, Anna" w:date="2022-03-31T17:02:00Z"/>
                <w:sz w:val="22"/>
                <w:szCs w:val="22"/>
              </w:rPr>
            </w:pPr>
          </w:p>
          <w:p>
            <w:pPr>
              <w:rPr>
                <w:ins w:id="51" w:author="Rohde, Anna" w:date="2022-03-31T17:02:00Z"/>
                <w:sz w:val="22"/>
                <w:szCs w:val="22"/>
              </w:rPr>
            </w:pPr>
          </w:p>
          <w:p>
            <w:pPr>
              <w:rPr>
                <w:ins w:id="52" w:author="Rohde, Anna" w:date="2022-03-31T17:02:00Z"/>
                <w:sz w:val="22"/>
                <w:szCs w:val="22"/>
              </w:rPr>
            </w:pPr>
          </w:p>
          <w:p>
            <w:pPr>
              <w:rPr>
                <w:ins w:id="53" w:author="Rohde, Anna" w:date="2022-03-31T17:02:00Z"/>
                <w:sz w:val="22"/>
                <w:szCs w:val="22"/>
              </w:rPr>
            </w:pPr>
          </w:p>
          <w:p>
            <w:pPr>
              <w:rPr>
                <w:ins w:id="54" w:author="Rohde, Anna" w:date="2022-03-31T17:02:00Z"/>
                <w:sz w:val="22"/>
                <w:szCs w:val="22"/>
              </w:rPr>
            </w:pPr>
          </w:p>
          <w:p>
            <w:pPr>
              <w:rPr>
                <w:sz w:val="22"/>
              </w:rPr>
            </w:pPr>
            <w:bookmarkStart w:id="55" w:name="_GoBack"/>
            <w:bookmarkEnd w:id="55"/>
            <w:r>
              <w:rPr>
                <w:sz w:val="22"/>
                <w:szCs w:val="22"/>
              </w:rPr>
              <w:t>AL3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w:t>
            </w: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lastRenderedPageBreak/>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rStyle w:val="TagMiZchn"/>
                <w:bCs/>
              </w:rPr>
              <w:t>(nur mittwochs)</w:t>
            </w:r>
          </w:p>
          <w:p>
            <w:pPr>
              <w:pStyle w:val="Listenabsatz"/>
              <w:numPr>
                <w:ilvl w:val="0"/>
                <w:numId w:val="5"/>
              </w:numPr>
              <w:ind w:left="453" w:hanging="340"/>
              <w:rPr>
                <w:sz w:val="22"/>
                <w:szCs w:val="22"/>
              </w:rPr>
            </w:pPr>
            <w:r>
              <w:rPr>
                <w:sz w:val="22"/>
                <w:szCs w:val="22"/>
              </w:rPr>
              <w:t>(nicht berichtet)</w:t>
            </w:r>
          </w:p>
          <w:p>
            <w:pPr>
              <w:rPr>
                <w:b/>
                <w:sz w:val="22"/>
                <w:szCs w:val="22"/>
              </w:rPr>
            </w:pPr>
          </w:p>
        </w:tc>
        <w:tc>
          <w:tcPr>
            <w:tcW w:w="1492" w:type="dxa"/>
          </w:tcPr>
          <w:p>
            <w:pPr>
              <w:rPr>
                <w:sz w:val="22"/>
                <w:szCs w:val="22"/>
              </w:rPr>
            </w:pPr>
          </w:p>
          <w:p>
            <w:pPr>
              <w:rPr>
                <w:sz w:val="22"/>
                <w:szCs w:val="22"/>
              </w:rPr>
            </w:pPr>
            <w:r>
              <w:rPr>
                <w:sz w:val="22"/>
                <w:szCs w:val="22"/>
              </w:rPr>
              <w:t>ZIG</w:t>
            </w:r>
          </w:p>
          <w:p>
            <w:pPr>
              <w:rPr>
                <w:sz w:val="22"/>
                <w:szCs w:val="22"/>
              </w:rPr>
            </w:pPr>
            <w:r>
              <w:rPr>
                <w:sz w:val="22"/>
                <w:szCs w:val="22"/>
              </w:rPr>
              <w:t>(Hanefeld)</w:t>
            </w: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t>(Folien hier)</w:t>
            </w:r>
            <w:r>
              <w:rPr>
                <w:b/>
                <w:sz w:val="28"/>
              </w:rPr>
              <w:t xml:space="preserve"> </w:t>
            </w:r>
            <w:r>
              <w:rPr>
                <w:b/>
                <w:i/>
                <w:color w:val="8DB3E2" w:themeColor="text2" w:themeTint="66"/>
              </w:rPr>
              <w:t>(nur montags)</w:t>
            </w:r>
          </w:p>
          <w:p>
            <w:pPr>
              <w:pStyle w:val="Listenabsatz"/>
              <w:numPr>
                <w:ilvl w:val="0"/>
                <w:numId w:val="5"/>
              </w:numPr>
              <w:ind w:left="470" w:hanging="357"/>
              <w:rPr>
                <w:sz w:val="22"/>
                <w:szCs w:val="22"/>
              </w:rPr>
            </w:pPr>
            <w:r>
              <w:rPr>
                <w:sz w:val="22"/>
                <w:szCs w:val="22"/>
              </w:rPr>
              <w:t>(nicht berichtet)</w:t>
            </w:r>
          </w:p>
          <w:p>
            <w:pPr>
              <w:pStyle w:val="Listenabsatz"/>
              <w:ind w:left="924"/>
              <w:rPr>
                <w:sz w:val="22"/>
                <w:szCs w:val="22"/>
              </w:rPr>
            </w:pPr>
          </w:p>
        </w:tc>
        <w:tc>
          <w:tcPr>
            <w:tcW w:w="1492" w:type="dxa"/>
          </w:tcPr>
          <w:p>
            <w:pPr>
              <w:rPr>
                <w:sz w:val="22"/>
                <w:szCs w:val="22"/>
              </w:rPr>
            </w:pPr>
          </w:p>
          <w:p>
            <w:pPr>
              <w:rPr>
                <w:sz w:val="22"/>
                <w:szCs w:val="22"/>
              </w:rPr>
            </w:pPr>
            <w:r>
              <w:rPr>
                <w:sz w:val="22"/>
                <w:szCs w:val="22"/>
              </w:rPr>
              <w:t>FG21</w:t>
            </w: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25"/>
              </w:numPr>
              <w:ind w:left="453" w:hanging="340"/>
              <w:rPr>
                <w:sz w:val="22"/>
                <w:szCs w:val="22"/>
              </w:rPr>
            </w:pPr>
            <w:r>
              <w:rPr>
                <w:sz w:val="22"/>
                <w:szCs w:val="22"/>
              </w:rPr>
              <w:t xml:space="preserve">Wird nicht geändert, Überlegung der Andeutung der Lockerung in der nahen Zukunft </w:t>
            </w:r>
          </w:p>
          <w:p>
            <w:pPr>
              <w:pStyle w:val="Listenabsatz"/>
              <w:numPr>
                <w:ilvl w:val="0"/>
                <w:numId w:val="25"/>
              </w:numPr>
              <w:ind w:left="453" w:hanging="340"/>
              <w:rPr>
                <w:sz w:val="22"/>
                <w:szCs w:val="22"/>
              </w:rPr>
            </w:pPr>
            <w:r>
              <w:rPr>
                <w:sz w:val="22"/>
                <w:szCs w:val="22"/>
              </w:rPr>
              <w:t>Als Tagesordnungspunkt Jour Fixe nächsten Freitag ansetzen</w:t>
            </w:r>
          </w:p>
          <w:p>
            <w:pPr>
              <w:pStyle w:val="Listenabsatz"/>
              <w:ind w:left="453"/>
              <w:rPr>
                <w:sz w:val="22"/>
                <w:szCs w:val="22"/>
              </w:rPr>
            </w:pPr>
          </w:p>
          <w:p>
            <w:pPr>
              <w:pStyle w:val="Listenabsatz"/>
              <w:ind w:left="453"/>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5</w:t>
            </w:r>
          </w:p>
        </w:tc>
        <w:tc>
          <w:tcPr>
            <w:tcW w:w="6795" w:type="dxa"/>
          </w:tcPr>
          <w:p>
            <w:pPr>
              <w:pStyle w:val="1"/>
            </w:pPr>
            <w:r>
              <w:t xml:space="preserve">Expertenbeirat </w:t>
            </w:r>
            <w:r>
              <w:rPr>
                <w:i/>
                <w:color w:val="95B3D7" w:themeColor="accent1" w:themeTint="99"/>
                <w:sz w:val="20"/>
              </w:rPr>
              <w:t>(</w:t>
            </w:r>
            <w:proofErr w:type="spellStart"/>
            <w:r>
              <w:rPr>
                <w:i/>
                <w:color w:val="95B3D7" w:themeColor="accent1" w:themeTint="99"/>
                <w:sz w:val="20"/>
              </w:rPr>
              <w:t>mo.</w:t>
            </w:r>
            <w:proofErr w:type="spellEnd"/>
            <w:r>
              <w:rPr>
                <w:i/>
                <w:color w:val="95B3D7" w:themeColor="accent1" w:themeTint="99"/>
                <w:sz w:val="20"/>
              </w:rPr>
              <w:t xml:space="preserve"> Vorbereitung, mi. Nachbereitung)</w:t>
            </w:r>
          </w:p>
          <w:p>
            <w:pPr>
              <w:pStyle w:val="Listenabsatz"/>
              <w:numPr>
                <w:ilvl w:val="0"/>
                <w:numId w:val="25"/>
              </w:numPr>
              <w:ind w:left="453" w:hanging="340"/>
              <w:rPr>
                <w:sz w:val="22"/>
                <w:szCs w:val="22"/>
              </w:rPr>
            </w:pPr>
            <w:r>
              <w:rPr>
                <w:sz w:val="22"/>
                <w:szCs w:val="22"/>
              </w:rPr>
              <w:t>(nicht berichtet)</w:t>
            </w:r>
          </w:p>
          <w:p>
            <w:pPr>
              <w:spacing w:line="276" w:lineRule="auto"/>
              <w:rPr>
                <w:b/>
                <w:sz w:val="28"/>
              </w:rPr>
            </w:pPr>
          </w:p>
        </w:tc>
        <w:tc>
          <w:tcPr>
            <w:tcW w:w="1492" w:type="dxa"/>
          </w:tcPr>
          <w:p>
            <w:pPr>
              <w:rPr>
                <w:sz w:val="22"/>
                <w:szCs w:val="22"/>
              </w:rPr>
            </w:pPr>
            <w:r>
              <w:rPr>
                <w:sz w:val="22"/>
                <w:szCs w:val="22"/>
              </w:rPr>
              <w:t>Wieler</w:t>
            </w: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proofErr w:type="spellStart"/>
            <w:r>
              <w:rPr>
                <w:sz w:val="22"/>
                <w:szCs w:val="22"/>
              </w:rPr>
              <w:t>Novavax</w:t>
            </w:r>
            <w:proofErr w:type="spellEnd"/>
            <w:r>
              <w:rPr>
                <w:sz w:val="22"/>
                <w:szCs w:val="22"/>
              </w:rPr>
              <w:t xml:space="preserve"> Impfstoff Infoblatt veröffentlicht</w:t>
            </w:r>
          </w:p>
          <w:p>
            <w:pPr>
              <w:pStyle w:val="Listenabsatz"/>
              <w:numPr>
                <w:ilvl w:val="0"/>
                <w:numId w:val="25"/>
              </w:numPr>
              <w:ind w:left="453" w:hanging="340"/>
              <w:rPr>
                <w:sz w:val="22"/>
                <w:szCs w:val="22"/>
              </w:rPr>
            </w:pPr>
            <w:r>
              <w:rPr>
                <w:sz w:val="22"/>
                <w:szCs w:val="22"/>
              </w:rPr>
              <w:t>Merkblätter aktualisiert (Beschäftigte in Gesundheitseinrichtungen und Thema Impflicht)</w:t>
            </w:r>
          </w:p>
          <w:p>
            <w:pPr>
              <w:pStyle w:val="Listenabsatz"/>
              <w:numPr>
                <w:ilvl w:val="0"/>
                <w:numId w:val="25"/>
              </w:numPr>
              <w:ind w:left="453" w:hanging="340"/>
              <w:rPr>
                <w:sz w:val="22"/>
                <w:szCs w:val="22"/>
              </w:rPr>
            </w:pPr>
            <w:r>
              <w:rPr>
                <w:sz w:val="22"/>
                <w:szCs w:val="22"/>
              </w:rPr>
              <w:t xml:space="preserve">Derzeit viele ukrainische Übersetzungen </w:t>
            </w:r>
          </w:p>
          <w:p>
            <w:pPr>
              <w:pStyle w:val="Listenabsatz"/>
              <w:ind w:left="453"/>
              <w:rPr>
                <w:sz w:val="22"/>
                <w:szCs w:val="22"/>
              </w:rPr>
            </w:pPr>
          </w:p>
          <w:p>
            <w:pPr>
              <w:spacing w:before="120"/>
              <w:rPr>
                <w:b/>
                <w:sz w:val="22"/>
                <w:szCs w:val="22"/>
              </w:rPr>
            </w:pPr>
            <w:r>
              <w:rPr>
                <w:b/>
                <w:sz w:val="22"/>
                <w:szCs w:val="22"/>
              </w:rPr>
              <w:t>Presse</w:t>
            </w:r>
          </w:p>
          <w:p>
            <w:pPr>
              <w:pStyle w:val="Listenabsatz"/>
              <w:numPr>
                <w:ilvl w:val="1"/>
                <w:numId w:val="29"/>
              </w:numPr>
              <w:ind w:left="828" w:hanging="357"/>
              <w:rPr>
                <w:sz w:val="22"/>
                <w:szCs w:val="22"/>
              </w:rPr>
            </w:pPr>
            <w:r>
              <w:rPr>
                <w:sz w:val="22"/>
                <w:szCs w:val="22"/>
              </w:rPr>
              <w:lastRenderedPageBreak/>
              <w:t>Die offene Frage bezüglich der FAQ der KoNa-Verfolgung und Anpassung der FAQ wird pausiert. Bei neuen Regelungen wird die FAQ überarbeitet, die dann auf die Regelung verweisen soll</w:t>
            </w:r>
          </w:p>
          <w:p>
            <w:pPr>
              <w:pStyle w:val="Listenabsatz"/>
              <w:numPr>
                <w:ilvl w:val="1"/>
                <w:numId w:val="29"/>
              </w:numPr>
              <w:ind w:left="828" w:hanging="357"/>
              <w:rPr>
                <w:sz w:val="22"/>
                <w:szCs w:val="22"/>
              </w:rPr>
            </w:pPr>
            <w:r>
              <w:rPr>
                <w:sz w:val="22"/>
                <w:szCs w:val="22"/>
              </w:rPr>
              <w:t>Unschlüssig bzgl. der wöchentlichen Botschaft, die getwittert werden soll</w:t>
            </w:r>
          </w:p>
          <w:p>
            <w:pPr>
              <w:pStyle w:val="Listenabsatz"/>
              <w:numPr>
                <w:ilvl w:val="1"/>
                <w:numId w:val="29"/>
              </w:numPr>
              <w:ind w:left="828" w:hanging="357"/>
              <w:rPr>
                <w:sz w:val="22"/>
                <w:szCs w:val="22"/>
              </w:rPr>
            </w:pPr>
            <w:r>
              <w:rPr>
                <w:sz w:val="22"/>
                <w:szCs w:val="22"/>
              </w:rPr>
              <w:t xml:space="preserve">Übernahme eines Passus aus dem Wochenbericht, wird von Fr. Buda erstellt; umfasst die syndromische Surveillance und Krankheitslast. Inhaltlich in etwa, dass die syndromische Surveillance im Vergleich zu den Vorjahren eine geringere Belastung der Krankenhäuser durch schwere respiratorische Infektionen zeigt, aber DIVI-Daten zeigen, dass die Behandlungseinrichtungen durch Personalmangel sehr belastet sind </w:t>
            </w:r>
          </w:p>
          <w:p>
            <w:pPr>
              <w:pStyle w:val="Listenabsatz"/>
              <w:numPr>
                <w:ilvl w:val="1"/>
                <w:numId w:val="29"/>
              </w:numPr>
              <w:ind w:left="828" w:hanging="357"/>
              <w:rPr>
                <w:sz w:val="22"/>
                <w:szCs w:val="22"/>
              </w:rPr>
            </w:pPr>
            <w:r>
              <w:rPr>
                <w:sz w:val="22"/>
                <w:szCs w:val="22"/>
              </w:rPr>
              <w:t>Wenn eine Deeskalation angedacht ist, ist eine Botschaft mit einer verbundenen Warnung kontraproduktiv</w:t>
            </w:r>
          </w:p>
          <w:p>
            <w:pPr>
              <w:pStyle w:val="Listenabsatz"/>
              <w:numPr>
                <w:ilvl w:val="1"/>
                <w:numId w:val="29"/>
              </w:numPr>
              <w:ind w:left="828" w:hanging="357"/>
              <w:rPr>
                <w:sz w:val="22"/>
                <w:szCs w:val="22"/>
              </w:rPr>
            </w:pPr>
            <w:r>
              <w:rPr>
                <w:sz w:val="22"/>
                <w:szCs w:val="22"/>
              </w:rPr>
              <w:t>Hauptmeinungsträger ggf. langsam sensibilisieren, dass das RKI eine Strategieanpassung vorsieht, dies muss gut vorbereitet werden</w:t>
            </w:r>
          </w:p>
          <w:p>
            <w:pPr>
              <w:spacing w:before="120"/>
              <w:rPr>
                <w:b/>
                <w:sz w:val="22"/>
                <w:szCs w:val="22"/>
              </w:rPr>
            </w:pPr>
          </w:p>
          <w:p>
            <w:pPr>
              <w:spacing w:before="120"/>
              <w:rPr>
                <w:b/>
                <w:sz w:val="22"/>
                <w:szCs w:val="22"/>
              </w:rPr>
            </w:pPr>
            <w:r>
              <w:rPr>
                <w:b/>
                <w:sz w:val="22"/>
                <w:szCs w:val="22"/>
              </w:rPr>
              <w:t>Risikokommunikation</w:t>
            </w:r>
          </w:p>
          <w:p>
            <w:pPr>
              <w:pStyle w:val="Listenabsatz"/>
              <w:numPr>
                <w:ilvl w:val="2"/>
                <w:numId w:val="29"/>
              </w:numPr>
              <w:ind w:left="1190" w:hanging="357"/>
              <w:rPr>
                <w:sz w:val="22"/>
                <w:szCs w:val="22"/>
              </w:rPr>
            </w:pPr>
            <w:r>
              <w:rPr>
                <w:sz w:val="22"/>
                <w:szCs w:val="22"/>
              </w:rPr>
              <w:t>Flyer Verhaltensempfehlung für Frühjahr fertig gestellt, wird morgen auf Internetseite veröffentlicht und mit Tweet begleitet</w:t>
            </w:r>
          </w:p>
          <w:p>
            <w:pPr>
              <w:pStyle w:val="Listenabsatz"/>
              <w:ind w:left="1190"/>
              <w:rPr>
                <w:sz w:val="22"/>
                <w:szCs w:val="22"/>
              </w:rPr>
            </w:pPr>
          </w:p>
        </w:tc>
        <w:tc>
          <w:tcPr>
            <w:tcW w:w="1492" w:type="dxa"/>
          </w:tcPr>
          <w:p>
            <w:pPr>
              <w:rPr>
                <w:sz w:val="22"/>
                <w:szCs w:val="22"/>
              </w:rPr>
            </w:pPr>
          </w:p>
          <w:p>
            <w:pPr>
              <w:rPr>
                <w:sz w:val="22"/>
                <w:szCs w:val="22"/>
              </w:rPr>
            </w:pPr>
            <w:r>
              <w:rPr>
                <w:sz w:val="22"/>
                <w:szCs w:val="22"/>
              </w:rPr>
              <w:t>BZgA</w:t>
            </w:r>
          </w:p>
          <w:p>
            <w:pPr>
              <w:rPr>
                <w:sz w:val="22"/>
                <w:szCs w:val="22"/>
              </w:rPr>
            </w:pPr>
            <w:r>
              <w:rPr>
                <w:sz w:val="22"/>
                <w:szCs w:val="22"/>
              </w:rPr>
              <w:t>(</w:t>
            </w:r>
            <w:proofErr w:type="spellStart"/>
            <w:r>
              <w:rPr>
                <w:sz w:val="22"/>
                <w:szCs w:val="22"/>
              </w:rPr>
              <w:t>Rückle</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lastRenderedPageBreak/>
              <w:t>(Wenchel)</w:t>
            </w: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p>
            <w:pPr>
              <w:rPr>
                <w:sz w:val="22"/>
                <w:szCs w:val="22"/>
              </w:rPr>
            </w:pPr>
            <w:r>
              <w:rPr>
                <w:sz w:val="22"/>
                <w:szCs w:val="22"/>
              </w:rPr>
              <w:t>(Lein)</w:t>
            </w:r>
          </w:p>
        </w:tc>
      </w:tr>
      <w:tr>
        <w:tc>
          <w:tcPr>
            <w:tcW w:w="684" w:type="dxa"/>
          </w:tcPr>
          <w:p>
            <w:pPr>
              <w:rPr>
                <w:b/>
              </w:rPr>
            </w:pPr>
            <w:r>
              <w:rPr>
                <w:b/>
              </w:rPr>
              <w:lastRenderedPageBreak/>
              <w:t>7</w:t>
            </w:r>
          </w:p>
        </w:tc>
        <w:tc>
          <w:tcPr>
            <w:tcW w:w="6795" w:type="dxa"/>
          </w:tcPr>
          <w:p>
            <w:pPr>
              <w:spacing w:line="276" w:lineRule="auto"/>
              <w:rPr>
                <w:b/>
                <w:sz w:val="28"/>
              </w:rPr>
            </w:pPr>
            <w:r>
              <w:rPr>
                <w:b/>
                <w:sz w:val="28"/>
              </w:rPr>
              <w:t>RKI-Strategie Fragen</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35"/>
              </w:numPr>
              <w:spacing w:after="120" w:line="276" w:lineRule="auto"/>
              <w:rPr>
                <w:sz w:val="22"/>
                <w:szCs w:val="22"/>
              </w:rPr>
            </w:pPr>
            <w:r>
              <w:rPr>
                <w:sz w:val="22"/>
                <w:szCs w:val="22"/>
              </w:rPr>
              <w:t>Anpassung des Papiers der RKI-Strategie zur Empfehlung von Quarantäne und Isolation liegt dem BMG seit Donnerstag vor. Wurde mit Modifikationen ans RKI zurückgespielt</w:t>
            </w:r>
          </w:p>
          <w:p>
            <w:pPr>
              <w:pStyle w:val="Listenabsatz"/>
              <w:spacing w:after="120" w:line="276" w:lineRule="auto"/>
              <w:ind w:left="1060"/>
              <w:rPr>
                <w:sz w:val="22"/>
                <w:szCs w:val="22"/>
              </w:rPr>
            </w:pPr>
            <w:r>
              <w:rPr>
                <w:sz w:val="22"/>
                <w:szCs w:val="22"/>
              </w:rPr>
              <w:t>Inhalte des Papiers</w:t>
            </w:r>
          </w:p>
          <w:p>
            <w:pPr>
              <w:pStyle w:val="Listenabsatz"/>
              <w:numPr>
                <w:ilvl w:val="0"/>
                <w:numId w:val="35"/>
              </w:numPr>
              <w:spacing w:after="120" w:line="276" w:lineRule="auto"/>
              <w:rPr>
                <w:sz w:val="22"/>
                <w:szCs w:val="22"/>
              </w:rPr>
            </w:pPr>
            <w:r>
              <w:rPr>
                <w:sz w:val="22"/>
                <w:szCs w:val="22"/>
              </w:rPr>
              <w:t>Vorgeschlagene Isolierungsdauer von 3-5 Tagen für die allgemeine Bevölkerung vom RKI wurde auf 5 Tage seitens des BMGs modifiziert</w:t>
            </w:r>
          </w:p>
          <w:p>
            <w:pPr>
              <w:pStyle w:val="Listenabsatz"/>
              <w:numPr>
                <w:ilvl w:val="0"/>
                <w:numId w:val="35"/>
              </w:numPr>
              <w:spacing w:after="120" w:line="276" w:lineRule="auto"/>
              <w:rPr>
                <w:sz w:val="22"/>
                <w:szCs w:val="22"/>
              </w:rPr>
            </w:pPr>
            <w:r>
              <w:rPr>
                <w:sz w:val="22"/>
                <w:szCs w:val="22"/>
              </w:rPr>
              <w:t>Isolierung auf freiwilliger Basis, kein Bescheid vom GA. Es gelten keine Ausnahmen mehr für Geimpfte/Genesene</w:t>
            </w:r>
          </w:p>
          <w:p>
            <w:pPr>
              <w:pStyle w:val="Listenabsatz"/>
              <w:numPr>
                <w:ilvl w:val="0"/>
                <w:numId w:val="35"/>
              </w:numPr>
              <w:spacing w:after="120" w:line="276" w:lineRule="auto"/>
              <w:rPr>
                <w:sz w:val="22"/>
                <w:szCs w:val="22"/>
              </w:rPr>
            </w:pPr>
            <w:r>
              <w:rPr>
                <w:sz w:val="22"/>
                <w:szCs w:val="22"/>
              </w:rPr>
              <w:t>Für Beschäftigte im medizinischen oder pflegerischen Bereich gelten grundsätzlich dieselben Empfehlungen wie für die allgemeine Bevölkerung, hier allerdings Tätigkeits- oder Betreuungsverbot. Wenn zuvor 48h keine Symptome, kann ab dem 5. Tag mit negativem Schnelltest/PCR Test eine Wiederaufnahme der Tätigkeit stattfinden. Daher soll noch der Passus „Vor Wiederaufnahme der Tätigkeit“ eingepflegt werden</w:t>
            </w:r>
          </w:p>
          <w:p>
            <w:pPr>
              <w:pStyle w:val="Listenabsatz"/>
              <w:numPr>
                <w:ilvl w:val="0"/>
                <w:numId w:val="35"/>
              </w:numPr>
              <w:spacing w:after="120" w:line="276" w:lineRule="auto"/>
              <w:rPr>
                <w:sz w:val="22"/>
                <w:szCs w:val="22"/>
              </w:rPr>
            </w:pPr>
            <w:r>
              <w:rPr>
                <w:sz w:val="22"/>
                <w:szCs w:val="22"/>
              </w:rPr>
              <w:t xml:space="preserve">Für Kontaktpersonen gibt es die Empfehlung der freiwilligen Kontaktreduzierung von 5 Tagen und der </w:t>
            </w:r>
            <w:r>
              <w:rPr>
                <w:sz w:val="22"/>
                <w:szCs w:val="22"/>
              </w:rPr>
              <w:lastRenderedPageBreak/>
              <w:t>Empfehlung zu täglichen (Selbst) Testungen, auch hier sollen keine Ausnahmen für Geimpfte/Genesene gelten</w:t>
            </w:r>
          </w:p>
          <w:p>
            <w:pPr>
              <w:pStyle w:val="Listenabsatz"/>
              <w:numPr>
                <w:ilvl w:val="0"/>
                <w:numId w:val="35"/>
              </w:numPr>
              <w:spacing w:after="120" w:line="276" w:lineRule="auto"/>
              <w:rPr>
                <w:sz w:val="22"/>
                <w:szCs w:val="22"/>
              </w:rPr>
            </w:pPr>
            <w:r>
              <w:rPr>
                <w:sz w:val="22"/>
                <w:szCs w:val="22"/>
              </w:rPr>
              <w:t>Berücksichtigung: Maßnahmen die angeordnet werden nach §28 IfSG müssen notwendig und im Hinblick auf Verhältnismäßigkeit das mildeste Mittel sein: Beschäftigte in medizinischen Einrichtungen dürfen nicht schlechter gestellt sein, Anordnung Quarantäne nur für Beschäftige med. Einrichtung wäre rechtswidrig, daher bleibt das RKI bei der Gleichstellung der Maßnahmen wie für allgemeine Bevölkerung mit Verweis auf Tätigkeitsverbot</w:t>
            </w:r>
          </w:p>
          <w:p>
            <w:pPr>
              <w:pStyle w:val="Listenabsatz"/>
              <w:numPr>
                <w:ilvl w:val="0"/>
                <w:numId w:val="35"/>
              </w:numPr>
              <w:spacing w:after="120" w:line="276" w:lineRule="auto"/>
              <w:rPr>
                <w:sz w:val="22"/>
                <w:szCs w:val="22"/>
              </w:rPr>
            </w:pPr>
            <w:r>
              <w:rPr>
                <w:sz w:val="22"/>
                <w:szCs w:val="22"/>
              </w:rPr>
              <w:t>Absprache zwischen FG36, FG37, L1, FG14, AG Diagnostik und Abteilungsleitung, Grundtendenz ist richtig, Sicherstellen dass es keine internen Gegensätze gibt</w:t>
            </w:r>
          </w:p>
          <w:p>
            <w:pPr>
              <w:spacing w:after="120" w:line="276" w:lineRule="auto"/>
              <w:rPr>
                <w:sz w:val="22"/>
                <w:szCs w:val="22"/>
              </w:rPr>
            </w:pPr>
          </w:p>
          <w:p>
            <w:pPr>
              <w:pStyle w:val="Listenabsatz"/>
              <w:spacing w:after="120" w:line="276" w:lineRule="auto"/>
              <w:ind w:left="1060"/>
              <w:rPr>
                <w:sz w:val="22"/>
                <w:szCs w:val="22"/>
              </w:rPr>
            </w:pPr>
          </w:p>
          <w:p>
            <w:pPr>
              <w:rPr>
                <w:b/>
                <w:i/>
                <w:sz w:val="22"/>
                <w:szCs w:val="22"/>
              </w:rPr>
            </w:pPr>
            <w:proofErr w:type="spellStart"/>
            <w:r>
              <w:rPr>
                <w:b/>
                <w:i/>
                <w:sz w:val="22"/>
                <w:szCs w:val="22"/>
              </w:rPr>
              <w:t>To</w:t>
            </w:r>
            <w:proofErr w:type="spellEnd"/>
            <w:r>
              <w:rPr>
                <w:b/>
                <w:i/>
                <w:sz w:val="22"/>
                <w:szCs w:val="22"/>
              </w:rPr>
              <w:t xml:space="preserve">-Do </w:t>
            </w:r>
          </w:p>
          <w:p>
            <w:pPr>
              <w:pStyle w:val="Listenabsatz"/>
              <w:numPr>
                <w:ilvl w:val="0"/>
                <w:numId w:val="44"/>
              </w:numPr>
              <w:rPr>
                <w:i/>
                <w:sz w:val="22"/>
                <w:szCs w:val="22"/>
              </w:rPr>
            </w:pPr>
            <w:r>
              <w:rPr>
                <w:i/>
                <w:sz w:val="22"/>
                <w:szCs w:val="22"/>
              </w:rPr>
              <w:t>Fertigstellung des Papiers bis zum Freitag, 12:00 Uhr (FG36, FG37, L1, FG14, AG Diagnostik). Bei Überarbeitung Berücksichtigung der Fußnoten (PCR-Testungen, Aussagen Antigen-Test). Anschließend Übersendung an das BMG für Jour Fixe am Freitag um 15 Uhr.</w:t>
            </w:r>
          </w:p>
          <w:p>
            <w:pPr>
              <w:pStyle w:val="Listenabsatz"/>
              <w:numPr>
                <w:ilvl w:val="0"/>
                <w:numId w:val="44"/>
              </w:numPr>
              <w:rPr>
                <w:i/>
                <w:sz w:val="22"/>
                <w:szCs w:val="22"/>
              </w:rPr>
            </w:pPr>
            <w:r>
              <w:rPr>
                <w:i/>
                <w:sz w:val="22"/>
                <w:szCs w:val="22"/>
              </w:rPr>
              <w:t xml:space="preserve">Nachfrage nach Bearbeitungsstand des Papiers zum </w:t>
            </w:r>
            <w:proofErr w:type="spellStart"/>
            <w:r>
              <w:rPr>
                <w:i/>
                <w:sz w:val="22"/>
                <w:szCs w:val="22"/>
              </w:rPr>
              <w:t>Entlassmanagement</w:t>
            </w:r>
            <w:proofErr w:type="spellEnd"/>
            <w:r>
              <w:rPr>
                <w:i/>
                <w:sz w:val="22"/>
                <w:szCs w:val="22"/>
              </w:rPr>
              <w:t>/</w:t>
            </w:r>
            <w:proofErr w:type="spellStart"/>
            <w:r>
              <w:rPr>
                <w:i/>
                <w:sz w:val="22"/>
                <w:szCs w:val="22"/>
              </w:rPr>
              <w:t>Entisolierung</w:t>
            </w:r>
            <w:proofErr w:type="spellEnd"/>
            <w:r>
              <w:rPr>
                <w:i/>
                <w:sz w:val="22"/>
                <w:szCs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Dokumente </w:t>
            </w:r>
            <w:r>
              <w:rPr>
                <w:b/>
                <w:i/>
                <w:color w:val="8DB3E2" w:themeColor="text2" w:themeTint="66"/>
              </w:rPr>
              <w:t>(nur montags)</w:t>
            </w:r>
          </w:p>
          <w:p>
            <w:pPr>
              <w:pStyle w:val="Listenabsatz"/>
              <w:numPr>
                <w:ilvl w:val="0"/>
                <w:numId w:val="5"/>
              </w:numPr>
              <w:ind w:left="453" w:hanging="340"/>
              <w:rPr>
                <w:sz w:val="22"/>
                <w:szCs w:val="22"/>
              </w:rPr>
            </w:pPr>
            <w:r>
              <w:rPr>
                <w:sz w:val="22"/>
                <w:szCs w:val="22"/>
              </w:rPr>
              <w:t>(nicht berichtet)</w:t>
            </w:r>
          </w:p>
          <w:p>
            <w:pPr>
              <w:rPr>
                <w:i/>
                <w:sz w:val="22"/>
                <w:szCs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Update Impfen </w:t>
            </w:r>
            <w:r>
              <w:rPr>
                <w:b/>
                <w:i/>
                <w:color w:val="8DB3E2" w:themeColor="text2" w:themeTint="66"/>
              </w:rPr>
              <w:t>(nur montags)</w:t>
            </w:r>
          </w:p>
          <w:p>
            <w:pPr>
              <w:pStyle w:val="Listenabsatz"/>
              <w:numPr>
                <w:ilvl w:val="0"/>
                <w:numId w:val="5"/>
              </w:numPr>
              <w:ind w:left="453" w:hanging="340"/>
              <w:rPr>
                <w:sz w:val="22"/>
                <w:szCs w:val="22"/>
              </w:rPr>
            </w:pPr>
            <w:r>
              <w:rPr>
                <w:sz w:val="22"/>
                <w:szCs w:val="22"/>
              </w:rPr>
              <w:t>(nicht berichtet)</w:t>
            </w:r>
          </w:p>
          <w:p>
            <w:pPr>
              <w:spacing w:line="276" w:lineRule="auto"/>
              <w:rPr>
                <w:b/>
                <w:sz w:val="22"/>
                <w:szCs w:val="22"/>
              </w:rPr>
            </w:pPr>
          </w:p>
        </w:tc>
        <w:tc>
          <w:tcPr>
            <w:tcW w:w="1492" w:type="dxa"/>
          </w:tcPr>
          <w:p>
            <w:pPr>
              <w:rPr>
                <w:sz w:val="22"/>
                <w:szCs w:val="22"/>
              </w:rPr>
            </w:pPr>
            <w:r>
              <w:rPr>
                <w:sz w:val="22"/>
                <w:szCs w:val="22"/>
              </w:rPr>
              <w:t>FG33</w:t>
            </w:r>
          </w:p>
        </w:tc>
      </w:tr>
      <w:tr>
        <w:tc>
          <w:tcPr>
            <w:tcW w:w="684" w:type="dxa"/>
          </w:tcPr>
          <w:p>
            <w:pPr>
              <w:rPr>
                <w:b/>
              </w:rPr>
            </w:pPr>
            <w:r>
              <w:rPr>
                <w:b/>
              </w:rPr>
              <w:t>10</w:t>
            </w:r>
          </w:p>
        </w:tc>
        <w:tc>
          <w:tcPr>
            <w:tcW w:w="6795" w:type="dxa"/>
          </w:tcPr>
          <w:p>
            <w:pPr>
              <w:spacing w:line="276" w:lineRule="auto"/>
              <w:rPr>
                <w:b/>
                <w:sz w:val="28"/>
              </w:rPr>
            </w:pPr>
            <w:r>
              <w:rPr>
                <w:b/>
                <w:sz w:val="28"/>
              </w:rPr>
              <w:t xml:space="preserve">Labordiagnostik </w:t>
            </w:r>
            <w:r>
              <w:rPr>
                <w:b/>
                <w:i/>
                <w:color w:val="8DB3E2" w:themeColor="text2" w:themeTint="66"/>
              </w:rPr>
              <w:t>(nur montags)</w:t>
            </w:r>
          </w:p>
          <w:p>
            <w:pPr>
              <w:pStyle w:val="Listenabsatz"/>
              <w:numPr>
                <w:ilvl w:val="0"/>
                <w:numId w:val="5"/>
              </w:numPr>
              <w:ind w:left="453" w:hanging="340"/>
              <w:rPr>
                <w:sz w:val="22"/>
                <w:szCs w:val="22"/>
              </w:rPr>
            </w:pPr>
            <w:r>
              <w:rPr>
                <w:sz w:val="22"/>
                <w:szCs w:val="22"/>
              </w:rPr>
              <w:t>(nicht berichtet)</w:t>
            </w:r>
          </w:p>
          <w:p>
            <w:pPr>
              <w:rPr>
                <w:sz w:val="22"/>
              </w:rPr>
            </w:pPr>
          </w:p>
        </w:tc>
        <w:tc>
          <w:tcPr>
            <w:tcW w:w="1492" w:type="dxa"/>
          </w:tcPr>
          <w:p>
            <w:pPr>
              <w:rPr>
                <w:sz w:val="22"/>
                <w:szCs w:val="22"/>
              </w:rPr>
            </w:pPr>
            <w:r>
              <w:rPr>
                <w:sz w:val="22"/>
                <w:szCs w:val="22"/>
              </w:rPr>
              <w:t>FG17 /</w:t>
            </w:r>
          </w:p>
          <w:p>
            <w:pPr>
              <w:rPr>
                <w:sz w:val="22"/>
                <w:szCs w:val="22"/>
              </w:rPr>
            </w:pPr>
            <w:r>
              <w:rPr>
                <w:sz w:val="22"/>
                <w:szCs w:val="22"/>
              </w:rPr>
              <w:t xml:space="preserve">ZBS1 </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(nicht berichtet)</w:t>
            </w:r>
          </w:p>
          <w:p>
            <w:pPr>
              <w:rPr>
                <w:sz w:val="22"/>
                <w:szCs w:val="22"/>
              </w:rPr>
            </w:pPr>
          </w:p>
        </w:tc>
        <w:tc>
          <w:tcPr>
            <w:tcW w:w="1492" w:type="dxa"/>
          </w:tcPr>
          <w:p>
            <w:pPr>
              <w:rPr>
                <w:sz w:val="22"/>
                <w:szCs w:val="22"/>
              </w:rPr>
            </w:pPr>
          </w:p>
          <w:p>
            <w:pPr>
              <w:rPr>
                <w:sz w:val="22"/>
                <w:szCs w:val="22"/>
              </w:rPr>
            </w:pPr>
            <w:r>
              <w:rPr>
                <w:sz w:val="22"/>
                <w:szCs w:val="22"/>
              </w:rPr>
              <w:t xml:space="preserve">FG38 </w:t>
            </w:r>
          </w:p>
          <w:p>
            <w:pPr>
              <w:rPr>
                <w:sz w:val="22"/>
                <w:szCs w:val="22"/>
              </w:rPr>
            </w:pPr>
            <w:r>
              <w:rPr>
                <w:sz w:val="22"/>
                <w:szCs w:val="22"/>
              </w:rPr>
              <w:t>Alle</w:t>
            </w:r>
          </w:p>
        </w:tc>
      </w:tr>
      <w:tr>
        <w:tc>
          <w:tcPr>
            <w:tcW w:w="684" w:type="dxa"/>
          </w:tcPr>
          <w:p>
            <w:pPr>
              <w:rPr>
                <w:b/>
              </w:rPr>
            </w:pPr>
            <w:r>
              <w:rPr>
                <w:b/>
              </w:rPr>
              <w:t>12</w:t>
            </w:r>
          </w:p>
        </w:tc>
        <w:tc>
          <w:tcPr>
            <w:tcW w:w="6795" w:type="dxa"/>
          </w:tcPr>
          <w:p>
            <w:pPr>
              <w:spacing w:line="276" w:lineRule="auto"/>
              <w:rPr>
                <w:b/>
                <w:sz w:val="28"/>
              </w:rPr>
            </w:pPr>
            <w:r>
              <w:rPr>
                <w:b/>
                <w:sz w:val="28"/>
              </w:rPr>
              <w:t xml:space="preserve">Maßnahmen zum Infektionsschutz </w:t>
            </w:r>
            <w:r>
              <w:rPr>
                <w:b/>
                <w:i/>
                <w:color w:val="8DB3E2" w:themeColor="text2" w:themeTint="66"/>
              </w:rPr>
              <w:t>(nur montags)</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 xml:space="preserve">Surveillance </w:t>
            </w:r>
            <w:r>
              <w:rPr>
                <w:b/>
                <w:i/>
                <w:color w:val="8DB3E2" w:themeColor="text2" w:themeTint="66"/>
              </w:rPr>
              <w:t>(nur montags)</w:t>
            </w:r>
          </w:p>
          <w:p>
            <w:pPr>
              <w:pStyle w:val="Listenabsatz"/>
              <w:numPr>
                <w:ilvl w:val="0"/>
                <w:numId w:val="5"/>
              </w:numPr>
              <w:ind w:left="453" w:hanging="340"/>
              <w:rPr>
                <w:sz w:val="22"/>
                <w:szCs w:val="22"/>
              </w:rPr>
            </w:pPr>
            <w:r>
              <w:rPr>
                <w:sz w:val="22"/>
                <w:szCs w:val="22"/>
              </w:rPr>
              <w:t xml:space="preserve">Am 16.03 wurde in DEMIS die Eingabemaske für die elektronische Meldung von Hospitalisierung in Bezug auf COVID-19 für Krankenhäuser installiert. Zwei Krankenhäuser sind angebunden, eine erste Meldung wird die Tage erwartet. Wird am Freitag im Jour Fixe im BMG angesprochen. Derzeit mehr Support Anfragen von Krankenhäusern, die sich für eine Anbindung interessieren. </w:t>
            </w:r>
          </w:p>
          <w:p>
            <w:pPr>
              <w:pStyle w:val="Listenabsatz"/>
              <w:numPr>
                <w:ilvl w:val="0"/>
                <w:numId w:val="5"/>
              </w:numPr>
              <w:ind w:left="453" w:hanging="340"/>
              <w:rPr>
                <w:sz w:val="22"/>
                <w:szCs w:val="22"/>
              </w:rPr>
            </w:pPr>
            <w:r>
              <w:rPr>
                <w:sz w:val="22"/>
                <w:szCs w:val="22"/>
              </w:rPr>
              <w:lastRenderedPageBreak/>
              <w:t xml:space="preserve">Neue Definition für Reinfektion </w:t>
            </w:r>
          </w:p>
          <w:p>
            <w:pPr>
              <w:pStyle w:val="Listenabsatz"/>
              <w:ind w:left="453"/>
              <w:rPr>
                <w:sz w:val="22"/>
                <w:szCs w:val="22"/>
              </w:rPr>
            </w:pPr>
            <w:r>
              <w:rPr>
                <w:sz w:val="22"/>
                <w:szCs w:val="22"/>
              </w:rPr>
              <w:t>Diskussion</w:t>
            </w:r>
          </w:p>
          <w:p>
            <w:pPr>
              <w:pStyle w:val="Listenabsatz"/>
              <w:numPr>
                <w:ilvl w:val="0"/>
                <w:numId w:val="42"/>
              </w:numPr>
              <w:rPr>
                <w:sz w:val="22"/>
                <w:szCs w:val="22"/>
              </w:rPr>
            </w:pPr>
            <w:r>
              <w:rPr>
                <w:sz w:val="22"/>
                <w:szCs w:val="22"/>
              </w:rPr>
              <w:t>Bedenken, ob dies als Grundlage für weitere Maßnahmen missinterpretiert werden kann, vorab Übersendung an das BMG zur Kenntnis</w:t>
            </w:r>
          </w:p>
          <w:p>
            <w:pPr>
              <w:pStyle w:val="Listenabsatz"/>
              <w:numPr>
                <w:ilvl w:val="0"/>
                <w:numId w:val="42"/>
              </w:numPr>
              <w:rPr>
                <w:sz w:val="22"/>
                <w:szCs w:val="22"/>
              </w:rPr>
            </w:pPr>
            <w:r>
              <w:rPr>
                <w:sz w:val="22"/>
                <w:szCs w:val="22"/>
              </w:rPr>
              <w:t xml:space="preserve">Ist die Revidierung der Definition nötig und richtiger Zeitpunkt? </w:t>
            </w:r>
          </w:p>
          <w:p>
            <w:pPr>
              <w:pStyle w:val="Listenabsatz"/>
              <w:numPr>
                <w:ilvl w:val="0"/>
                <w:numId w:val="42"/>
              </w:numPr>
              <w:rPr>
                <w:sz w:val="22"/>
                <w:szCs w:val="22"/>
              </w:rPr>
            </w:pPr>
            <w:r>
              <w:rPr>
                <w:sz w:val="22"/>
                <w:szCs w:val="22"/>
              </w:rPr>
              <w:t>Fachlich notwendig ist es, derzeit eine sehr strenge Definition (3 Monate Abstand), kann von GA in der Form nicht dokumentiert bzw. umgesetzt werden.</w:t>
            </w:r>
          </w:p>
          <w:p>
            <w:pPr>
              <w:pStyle w:val="Listenabsatz"/>
              <w:numPr>
                <w:ilvl w:val="0"/>
                <w:numId w:val="42"/>
              </w:numPr>
              <w:rPr>
                <w:sz w:val="22"/>
                <w:szCs w:val="22"/>
              </w:rPr>
            </w:pPr>
            <w:r>
              <w:rPr>
                <w:sz w:val="22"/>
                <w:szCs w:val="22"/>
              </w:rPr>
              <w:t xml:space="preserve">Viele Presseanfragen und Anfragen aus Bundesländern. Mit Umsetzung kann den Ländern entgegengekommen werden, kann in Routineberichterstattung aufgenommen werden </w:t>
            </w:r>
          </w:p>
          <w:p>
            <w:pPr>
              <w:pStyle w:val="Listenabsatz"/>
              <w:numPr>
                <w:ilvl w:val="0"/>
                <w:numId w:val="42"/>
              </w:numPr>
              <w:rPr>
                <w:sz w:val="22"/>
                <w:szCs w:val="22"/>
              </w:rPr>
            </w:pPr>
            <w:r>
              <w:rPr>
                <w:sz w:val="22"/>
                <w:szCs w:val="22"/>
              </w:rPr>
              <w:t xml:space="preserve">Bis dato sind Daten zur Reinfektion seit Mitte 2020 in Software vorhanden, konnten über </w:t>
            </w:r>
            <w:proofErr w:type="spellStart"/>
            <w:r>
              <w:rPr>
                <w:sz w:val="22"/>
                <w:szCs w:val="22"/>
              </w:rPr>
              <w:t>Häkchensetzen</w:t>
            </w:r>
            <w:proofErr w:type="spellEnd"/>
            <w:r>
              <w:rPr>
                <w:sz w:val="22"/>
                <w:szCs w:val="22"/>
              </w:rPr>
              <w:t xml:space="preserve"> angegeben werden. Daten hierzu wurden weich übermittelt, zwischendrin auch Publikation.</w:t>
            </w:r>
          </w:p>
          <w:p>
            <w:pPr>
              <w:pStyle w:val="Listenabsatz"/>
              <w:numPr>
                <w:ilvl w:val="0"/>
                <w:numId w:val="42"/>
              </w:numPr>
              <w:rPr>
                <w:sz w:val="22"/>
                <w:szCs w:val="22"/>
              </w:rPr>
            </w:pPr>
            <w:r>
              <w:rPr>
                <w:sz w:val="22"/>
                <w:szCs w:val="22"/>
              </w:rPr>
              <w:t>In Papier an BMG soll dargestellt werden, dass die Auswerteseite entscheidend ist, hierzu wird die Einleitung noch angepasst (Datum von Januar auf März ändern) und eine Erklärung geschrieben.</w:t>
            </w:r>
          </w:p>
          <w:p>
            <w:pPr>
              <w:rPr>
                <w:b/>
                <w:i/>
                <w:sz w:val="22"/>
                <w:szCs w:val="22"/>
              </w:rPr>
            </w:pPr>
            <w:r>
              <w:rPr>
                <w:b/>
                <w:i/>
                <w:sz w:val="22"/>
                <w:szCs w:val="22"/>
              </w:rPr>
              <w:t>TO-DO</w:t>
            </w:r>
          </w:p>
          <w:p>
            <w:pPr>
              <w:rPr>
                <w:i/>
                <w:sz w:val="22"/>
                <w:szCs w:val="22"/>
              </w:rPr>
            </w:pPr>
            <w:r>
              <w:rPr>
                <w:i/>
                <w:sz w:val="22"/>
                <w:szCs w:val="22"/>
              </w:rPr>
              <w:t>Anpassung des Datums über Einleitung (von Januar auf März), Erklärungstext, Übersendung an Hr. Schaade, anschließend Weiterleitung an das BMG</w:t>
            </w:r>
          </w:p>
          <w:p>
            <w:pPr>
              <w:ind w:left="720"/>
              <w:rPr>
                <w:sz w:val="22"/>
                <w:szCs w:val="22"/>
              </w:rPr>
            </w:pPr>
          </w:p>
          <w:p>
            <w:pPr>
              <w:ind w:left="720"/>
              <w:rPr>
                <w:sz w:val="22"/>
                <w:szCs w:val="22"/>
              </w:rPr>
            </w:pPr>
          </w:p>
        </w:tc>
        <w:tc>
          <w:tcPr>
            <w:tcW w:w="1492" w:type="dxa"/>
          </w:tcPr>
          <w:p>
            <w:pPr>
              <w:rPr>
                <w:sz w:val="22"/>
                <w:szCs w:val="22"/>
              </w:rPr>
            </w:pPr>
          </w:p>
          <w:p>
            <w:pPr>
              <w:rPr>
                <w:sz w:val="22"/>
                <w:szCs w:val="22"/>
              </w:rPr>
            </w:pPr>
            <w:r>
              <w:rPr>
                <w:sz w:val="22"/>
                <w:szCs w:val="22"/>
              </w:rPr>
              <w:t>FG32</w:t>
            </w:r>
          </w:p>
          <w:p>
            <w:pPr>
              <w:rPr>
                <w:sz w:val="22"/>
                <w:szCs w:val="22"/>
              </w:rPr>
            </w:pPr>
            <w:r>
              <w:rPr>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und FG36</w:t>
            </w: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montags)</w:t>
            </w:r>
          </w:p>
          <w:p>
            <w:pPr>
              <w:pStyle w:val="Listenabsatz"/>
              <w:numPr>
                <w:ilvl w:val="0"/>
                <w:numId w:val="5"/>
              </w:numPr>
              <w:ind w:left="453" w:hanging="340"/>
              <w:rPr>
                <w:sz w:val="22"/>
              </w:rPr>
            </w:pPr>
            <w:r>
              <w:rPr>
                <w:sz w:val="22"/>
                <w:szCs w:val="22"/>
              </w:rPr>
              <w:t>(nicht berichtet)</w:t>
            </w:r>
          </w:p>
          <w:p>
            <w:pPr>
              <w:pStyle w:val="Listenabsatz"/>
              <w:ind w:left="828"/>
              <w:rPr>
                <w:sz w:val="22"/>
                <w:szCs w:val="22"/>
              </w:rPr>
            </w:pP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i/>
                <w:color w:val="8DB3E2" w:themeColor="text2" w:themeTint="66"/>
              </w:rPr>
              <w:t>(nur montags)</w:t>
            </w:r>
          </w:p>
          <w:p>
            <w:pPr>
              <w:pStyle w:val="Listenabsatz"/>
              <w:numPr>
                <w:ilvl w:val="0"/>
                <w:numId w:val="5"/>
              </w:numPr>
              <w:ind w:left="453" w:hanging="340"/>
              <w:rPr>
                <w:sz w:val="22"/>
                <w:szCs w:val="22"/>
              </w:rPr>
            </w:pPr>
            <w:r>
              <w:rPr>
                <w:sz w:val="22"/>
                <w:szCs w:val="22"/>
              </w:rPr>
              <w:t>Ab 01.04 wird das Lagebild „abgeschmolzen“ im BMG, über Ostern keine Besetzung LZ</w:t>
            </w:r>
          </w:p>
          <w:p>
            <w:pPr>
              <w:pStyle w:val="Listenabsatz"/>
              <w:ind w:left="828"/>
              <w:rPr>
                <w:sz w:val="22"/>
                <w:szCs w:val="22"/>
              </w:rPr>
            </w:pPr>
          </w:p>
        </w:tc>
        <w:tc>
          <w:tcPr>
            <w:tcW w:w="1492" w:type="dxa"/>
          </w:tcPr>
          <w:p>
            <w:pPr>
              <w:rPr>
                <w:sz w:val="22"/>
                <w:szCs w:val="22"/>
              </w:rPr>
            </w:pPr>
          </w:p>
          <w:p>
            <w:pPr>
              <w:rPr>
                <w:sz w:val="22"/>
                <w:szCs w:val="22"/>
              </w:rPr>
            </w:pPr>
            <w:r>
              <w:rPr>
                <w:sz w:val="22"/>
                <w:szCs w:val="22"/>
              </w:rPr>
              <w:t>FG38</w:t>
            </w:r>
          </w:p>
        </w:tc>
      </w:tr>
      <w:tr>
        <w:tc>
          <w:tcPr>
            <w:tcW w:w="684" w:type="dxa"/>
          </w:tcPr>
          <w:p>
            <w:pPr>
              <w:rPr>
                <w:b/>
              </w:rPr>
            </w:pPr>
            <w:r>
              <w:rPr>
                <w:b/>
              </w:rPr>
              <w:t>16</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lang w:val="en-US"/>
              </w:rPr>
            </w:pPr>
          </w:p>
        </w:tc>
        <w:tc>
          <w:tcPr>
            <w:tcW w:w="1492" w:type="dxa"/>
          </w:tcPr>
          <w:p>
            <w:pPr>
              <w:rPr>
                <w:sz w:val="22"/>
                <w:szCs w:val="22"/>
                <w:lang w:val="en-US"/>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Montag, 04.04.2022,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120" w:line="360" w:lineRule="auto"/>
      </w:pPr>
    </w:p>
    <w:p>
      <w:pPr>
        <w:spacing w:after="240" w:line="360" w:lineRule="auto"/>
      </w:pPr>
      <w:r>
        <w:rPr>
          <w:b/>
        </w:rPr>
        <w:t>Ende</w:t>
      </w:r>
      <w:r>
        <w:t>: 12:57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5283"/>
    <w:multiLevelType w:val="hybridMultilevel"/>
    <w:tmpl w:val="DD6C23F8"/>
    <w:lvl w:ilvl="0" w:tplc="04070001">
      <w:start w:val="1"/>
      <w:numFmt w:val="bullet"/>
      <w:lvlText w:val=""/>
      <w:lvlJc w:val="left"/>
      <w:pPr>
        <w:ind w:left="1060" w:hanging="360"/>
      </w:pPr>
      <w:rPr>
        <w:rFonts w:ascii="Symbol" w:hAnsi="Symbol"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1" w15:restartNumberingAfterBreak="0">
    <w:nsid w:val="0A422BF9"/>
    <w:multiLevelType w:val="hybridMultilevel"/>
    <w:tmpl w:val="350685DA"/>
    <w:lvl w:ilvl="0" w:tplc="95D214D8">
      <w:start w:val="1"/>
      <w:numFmt w:val="bullet"/>
      <w:lvlText w:val="-"/>
      <w:lvlJc w:val="left"/>
      <w:pPr>
        <w:tabs>
          <w:tab w:val="num" w:pos="720"/>
        </w:tabs>
        <w:ind w:left="720" w:hanging="360"/>
      </w:pPr>
      <w:rPr>
        <w:rFonts w:ascii="Times New Roman" w:hAnsi="Times New Roman" w:hint="default"/>
      </w:rPr>
    </w:lvl>
    <w:lvl w:ilvl="1" w:tplc="F31E5F22" w:tentative="1">
      <w:start w:val="1"/>
      <w:numFmt w:val="bullet"/>
      <w:lvlText w:val="-"/>
      <w:lvlJc w:val="left"/>
      <w:pPr>
        <w:tabs>
          <w:tab w:val="num" w:pos="1440"/>
        </w:tabs>
        <w:ind w:left="1440" w:hanging="360"/>
      </w:pPr>
      <w:rPr>
        <w:rFonts w:ascii="Times New Roman" w:hAnsi="Times New Roman" w:hint="default"/>
      </w:rPr>
    </w:lvl>
    <w:lvl w:ilvl="2" w:tplc="1A62A010" w:tentative="1">
      <w:start w:val="1"/>
      <w:numFmt w:val="bullet"/>
      <w:lvlText w:val="-"/>
      <w:lvlJc w:val="left"/>
      <w:pPr>
        <w:tabs>
          <w:tab w:val="num" w:pos="2160"/>
        </w:tabs>
        <w:ind w:left="2160" w:hanging="360"/>
      </w:pPr>
      <w:rPr>
        <w:rFonts w:ascii="Times New Roman" w:hAnsi="Times New Roman" w:hint="default"/>
      </w:rPr>
    </w:lvl>
    <w:lvl w:ilvl="3" w:tplc="FAB81A04" w:tentative="1">
      <w:start w:val="1"/>
      <w:numFmt w:val="bullet"/>
      <w:lvlText w:val="-"/>
      <w:lvlJc w:val="left"/>
      <w:pPr>
        <w:tabs>
          <w:tab w:val="num" w:pos="2880"/>
        </w:tabs>
        <w:ind w:left="2880" w:hanging="360"/>
      </w:pPr>
      <w:rPr>
        <w:rFonts w:ascii="Times New Roman" w:hAnsi="Times New Roman" w:hint="default"/>
      </w:rPr>
    </w:lvl>
    <w:lvl w:ilvl="4" w:tplc="530A3EFA" w:tentative="1">
      <w:start w:val="1"/>
      <w:numFmt w:val="bullet"/>
      <w:lvlText w:val="-"/>
      <w:lvlJc w:val="left"/>
      <w:pPr>
        <w:tabs>
          <w:tab w:val="num" w:pos="3600"/>
        </w:tabs>
        <w:ind w:left="3600" w:hanging="360"/>
      </w:pPr>
      <w:rPr>
        <w:rFonts w:ascii="Times New Roman" w:hAnsi="Times New Roman" w:hint="default"/>
      </w:rPr>
    </w:lvl>
    <w:lvl w:ilvl="5" w:tplc="893EB166" w:tentative="1">
      <w:start w:val="1"/>
      <w:numFmt w:val="bullet"/>
      <w:lvlText w:val="-"/>
      <w:lvlJc w:val="left"/>
      <w:pPr>
        <w:tabs>
          <w:tab w:val="num" w:pos="4320"/>
        </w:tabs>
        <w:ind w:left="4320" w:hanging="360"/>
      </w:pPr>
      <w:rPr>
        <w:rFonts w:ascii="Times New Roman" w:hAnsi="Times New Roman" w:hint="default"/>
      </w:rPr>
    </w:lvl>
    <w:lvl w:ilvl="6" w:tplc="1270C644" w:tentative="1">
      <w:start w:val="1"/>
      <w:numFmt w:val="bullet"/>
      <w:lvlText w:val="-"/>
      <w:lvlJc w:val="left"/>
      <w:pPr>
        <w:tabs>
          <w:tab w:val="num" w:pos="5040"/>
        </w:tabs>
        <w:ind w:left="5040" w:hanging="360"/>
      </w:pPr>
      <w:rPr>
        <w:rFonts w:ascii="Times New Roman" w:hAnsi="Times New Roman" w:hint="default"/>
      </w:rPr>
    </w:lvl>
    <w:lvl w:ilvl="7" w:tplc="AF04CA38" w:tentative="1">
      <w:start w:val="1"/>
      <w:numFmt w:val="bullet"/>
      <w:lvlText w:val="-"/>
      <w:lvlJc w:val="left"/>
      <w:pPr>
        <w:tabs>
          <w:tab w:val="num" w:pos="5760"/>
        </w:tabs>
        <w:ind w:left="5760" w:hanging="360"/>
      </w:pPr>
      <w:rPr>
        <w:rFonts w:ascii="Times New Roman" w:hAnsi="Times New Roman" w:hint="default"/>
      </w:rPr>
    </w:lvl>
    <w:lvl w:ilvl="8" w:tplc="4650F51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2AC5A26"/>
    <w:multiLevelType w:val="hybridMultilevel"/>
    <w:tmpl w:val="E730D260"/>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8272C11"/>
    <w:multiLevelType w:val="hybridMultilevel"/>
    <w:tmpl w:val="7BEC9658"/>
    <w:lvl w:ilvl="0" w:tplc="04070001">
      <w:start w:val="1"/>
      <w:numFmt w:val="bullet"/>
      <w:lvlText w:val=""/>
      <w:lvlJc w:val="left"/>
      <w:pPr>
        <w:ind w:left="1548" w:hanging="360"/>
      </w:pPr>
      <w:rPr>
        <w:rFonts w:ascii="Symbol" w:hAnsi="Symbol" w:hint="default"/>
      </w:rPr>
    </w:lvl>
    <w:lvl w:ilvl="1" w:tplc="04070003" w:tentative="1">
      <w:start w:val="1"/>
      <w:numFmt w:val="bullet"/>
      <w:lvlText w:val="o"/>
      <w:lvlJc w:val="left"/>
      <w:pPr>
        <w:ind w:left="2268" w:hanging="360"/>
      </w:pPr>
      <w:rPr>
        <w:rFonts w:ascii="Courier New" w:hAnsi="Courier New" w:cs="Courier New" w:hint="default"/>
      </w:rPr>
    </w:lvl>
    <w:lvl w:ilvl="2" w:tplc="04070005" w:tentative="1">
      <w:start w:val="1"/>
      <w:numFmt w:val="bullet"/>
      <w:lvlText w:val=""/>
      <w:lvlJc w:val="left"/>
      <w:pPr>
        <w:ind w:left="2988" w:hanging="360"/>
      </w:pPr>
      <w:rPr>
        <w:rFonts w:ascii="Wingdings" w:hAnsi="Wingdings" w:hint="default"/>
      </w:rPr>
    </w:lvl>
    <w:lvl w:ilvl="3" w:tplc="04070001" w:tentative="1">
      <w:start w:val="1"/>
      <w:numFmt w:val="bullet"/>
      <w:lvlText w:val=""/>
      <w:lvlJc w:val="left"/>
      <w:pPr>
        <w:ind w:left="3708" w:hanging="360"/>
      </w:pPr>
      <w:rPr>
        <w:rFonts w:ascii="Symbol" w:hAnsi="Symbol" w:hint="default"/>
      </w:rPr>
    </w:lvl>
    <w:lvl w:ilvl="4" w:tplc="04070003" w:tentative="1">
      <w:start w:val="1"/>
      <w:numFmt w:val="bullet"/>
      <w:lvlText w:val="o"/>
      <w:lvlJc w:val="left"/>
      <w:pPr>
        <w:ind w:left="4428" w:hanging="360"/>
      </w:pPr>
      <w:rPr>
        <w:rFonts w:ascii="Courier New" w:hAnsi="Courier New" w:cs="Courier New" w:hint="default"/>
      </w:rPr>
    </w:lvl>
    <w:lvl w:ilvl="5" w:tplc="04070005" w:tentative="1">
      <w:start w:val="1"/>
      <w:numFmt w:val="bullet"/>
      <w:lvlText w:val=""/>
      <w:lvlJc w:val="left"/>
      <w:pPr>
        <w:ind w:left="5148" w:hanging="360"/>
      </w:pPr>
      <w:rPr>
        <w:rFonts w:ascii="Wingdings" w:hAnsi="Wingdings" w:hint="default"/>
      </w:rPr>
    </w:lvl>
    <w:lvl w:ilvl="6" w:tplc="04070001" w:tentative="1">
      <w:start w:val="1"/>
      <w:numFmt w:val="bullet"/>
      <w:lvlText w:val=""/>
      <w:lvlJc w:val="left"/>
      <w:pPr>
        <w:ind w:left="5868" w:hanging="360"/>
      </w:pPr>
      <w:rPr>
        <w:rFonts w:ascii="Symbol" w:hAnsi="Symbol" w:hint="default"/>
      </w:rPr>
    </w:lvl>
    <w:lvl w:ilvl="7" w:tplc="04070003" w:tentative="1">
      <w:start w:val="1"/>
      <w:numFmt w:val="bullet"/>
      <w:lvlText w:val="o"/>
      <w:lvlJc w:val="left"/>
      <w:pPr>
        <w:ind w:left="6588" w:hanging="360"/>
      </w:pPr>
      <w:rPr>
        <w:rFonts w:ascii="Courier New" w:hAnsi="Courier New" w:cs="Courier New" w:hint="default"/>
      </w:rPr>
    </w:lvl>
    <w:lvl w:ilvl="8" w:tplc="04070005" w:tentative="1">
      <w:start w:val="1"/>
      <w:numFmt w:val="bullet"/>
      <w:lvlText w:val=""/>
      <w:lvlJc w:val="left"/>
      <w:pPr>
        <w:ind w:left="7308" w:hanging="360"/>
      </w:pPr>
      <w:rPr>
        <w:rFonts w:ascii="Wingdings" w:hAnsi="Wingdings" w:hint="default"/>
      </w:rPr>
    </w:lvl>
  </w:abstractNum>
  <w:abstractNum w:abstractNumId="11" w15:restartNumberingAfterBreak="0">
    <w:nsid w:val="2B397807"/>
    <w:multiLevelType w:val="hybridMultilevel"/>
    <w:tmpl w:val="900A34E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B4825A8"/>
    <w:multiLevelType w:val="hybridMultilevel"/>
    <w:tmpl w:val="CBF030F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1BD63F0"/>
    <w:multiLevelType w:val="hybridMultilevel"/>
    <w:tmpl w:val="6CCE97FE"/>
    <w:lvl w:ilvl="0" w:tplc="0407000F">
      <w:start w:val="1"/>
      <w:numFmt w:val="decimal"/>
      <w:lvlText w:val="%1."/>
      <w:lvlJc w:val="left"/>
      <w:pPr>
        <w:ind w:left="1553" w:hanging="360"/>
      </w:pPr>
    </w:lvl>
    <w:lvl w:ilvl="1" w:tplc="04070019" w:tentative="1">
      <w:start w:val="1"/>
      <w:numFmt w:val="lowerLetter"/>
      <w:lvlText w:val="%2."/>
      <w:lvlJc w:val="left"/>
      <w:pPr>
        <w:ind w:left="2273" w:hanging="360"/>
      </w:pPr>
    </w:lvl>
    <w:lvl w:ilvl="2" w:tplc="0407001B" w:tentative="1">
      <w:start w:val="1"/>
      <w:numFmt w:val="lowerRoman"/>
      <w:lvlText w:val="%3."/>
      <w:lvlJc w:val="right"/>
      <w:pPr>
        <w:ind w:left="2993" w:hanging="180"/>
      </w:pPr>
    </w:lvl>
    <w:lvl w:ilvl="3" w:tplc="0407000F" w:tentative="1">
      <w:start w:val="1"/>
      <w:numFmt w:val="decimal"/>
      <w:lvlText w:val="%4."/>
      <w:lvlJc w:val="left"/>
      <w:pPr>
        <w:ind w:left="3713" w:hanging="360"/>
      </w:pPr>
    </w:lvl>
    <w:lvl w:ilvl="4" w:tplc="04070019" w:tentative="1">
      <w:start w:val="1"/>
      <w:numFmt w:val="lowerLetter"/>
      <w:lvlText w:val="%5."/>
      <w:lvlJc w:val="left"/>
      <w:pPr>
        <w:ind w:left="4433" w:hanging="360"/>
      </w:pPr>
    </w:lvl>
    <w:lvl w:ilvl="5" w:tplc="0407001B" w:tentative="1">
      <w:start w:val="1"/>
      <w:numFmt w:val="lowerRoman"/>
      <w:lvlText w:val="%6."/>
      <w:lvlJc w:val="right"/>
      <w:pPr>
        <w:ind w:left="5153" w:hanging="180"/>
      </w:pPr>
    </w:lvl>
    <w:lvl w:ilvl="6" w:tplc="0407000F" w:tentative="1">
      <w:start w:val="1"/>
      <w:numFmt w:val="decimal"/>
      <w:lvlText w:val="%7."/>
      <w:lvlJc w:val="left"/>
      <w:pPr>
        <w:ind w:left="5873" w:hanging="360"/>
      </w:pPr>
    </w:lvl>
    <w:lvl w:ilvl="7" w:tplc="04070019" w:tentative="1">
      <w:start w:val="1"/>
      <w:numFmt w:val="lowerLetter"/>
      <w:lvlText w:val="%8."/>
      <w:lvlJc w:val="left"/>
      <w:pPr>
        <w:ind w:left="6593" w:hanging="360"/>
      </w:pPr>
    </w:lvl>
    <w:lvl w:ilvl="8" w:tplc="0407001B" w:tentative="1">
      <w:start w:val="1"/>
      <w:numFmt w:val="lowerRoman"/>
      <w:lvlText w:val="%9."/>
      <w:lvlJc w:val="right"/>
      <w:pPr>
        <w:ind w:left="7313" w:hanging="180"/>
      </w:pPr>
    </w:lvl>
  </w:abstractNum>
  <w:abstractNum w:abstractNumId="15" w15:restartNumberingAfterBreak="0">
    <w:nsid w:val="3880534C"/>
    <w:multiLevelType w:val="hybridMultilevel"/>
    <w:tmpl w:val="AB7AFF2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70203A"/>
    <w:multiLevelType w:val="hybridMultilevel"/>
    <w:tmpl w:val="F2A09F60"/>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9"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41906916"/>
    <w:multiLevelType w:val="hybridMultilevel"/>
    <w:tmpl w:val="5A84DFFC"/>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41BC1C25"/>
    <w:multiLevelType w:val="hybridMultilevel"/>
    <w:tmpl w:val="7D3E33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2DE7958"/>
    <w:multiLevelType w:val="hybridMultilevel"/>
    <w:tmpl w:val="FFA875AC"/>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2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8AB08AF"/>
    <w:multiLevelType w:val="hybridMultilevel"/>
    <w:tmpl w:val="B706D476"/>
    <w:lvl w:ilvl="0" w:tplc="4448E738">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8"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C0073C0"/>
    <w:multiLevelType w:val="hybridMultilevel"/>
    <w:tmpl w:val="A4E2F15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FE3081D"/>
    <w:multiLevelType w:val="hybridMultilevel"/>
    <w:tmpl w:val="08726598"/>
    <w:lvl w:ilvl="0" w:tplc="EE2487DE">
      <w:start w:val="1"/>
      <w:numFmt w:val="bullet"/>
      <w:lvlText w:val="-"/>
      <w:lvlJc w:val="left"/>
      <w:pPr>
        <w:tabs>
          <w:tab w:val="num" w:pos="720"/>
        </w:tabs>
        <w:ind w:left="720" w:hanging="360"/>
      </w:pPr>
      <w:rPr>
        <w:rFonts w:ascii="Times New Roman" w:hAnsi="Times New Roman" w:hint="default"/>
      </w:rPr>
    </w:lvl>
    <w:lvl w:ilvl="1" w:tplc="CBB8F894" w:tentative="1">
      <w:start w:val="1"/>
      <w:numFmt w:val="bullet"/>
      <w:lvlText w:val="-"/>
      <w:lvlJc w:val="left"/>
      <w:pPr>
        <w:tabs>
          <w:tab w:val="num" w:pos="1440"/>
        </w:tabs>
        <w:ind w:left="1440" w:hanging="360"/>
      </w:pPr>
      <w:rPr>
        <w:rFonts w:ascii="Times New Roman" w:hAnsi="Times New Roman" w:hint="default"/>
      </w:rPr>
    </w:lvl>
    <w:lvl w:ilvl="2" w:tplc="E0BE8594" w:tentative="1">
      <w:start w:val="1"/>
      <w:numFmt w:val="bullet"/>
      <w:lvlText w:val="-"/>
      <w:lvlJc w:val="left"/>
      <w:pPr>
        <w:tabs>
          <w:tab w:val="num" w:pos="2160"/>
        </w:tabs>
        <w:ind w:left="2160" w:hanging="360"/>
      </w:pPr>
      <w:rPr>
        <w:rFonts w:ascii="Times New Roman" w:hAnsi="Times New Roman" w:hint="default"/>
      </w:rPr>
    </w:lvl>
    <w:lvl w:ilvl="3" w:tplc="F9ACC02A" w:tentative="1">
      <w:start w:val="1"/>
      <w:numFmt w:val="bullet"/>
      <w:lvlText w:val="-"/>
      <w:lvlJc w:val="left"/>
      <w:pPr>
        <w:tabs>
          <w:tab w:val="num" w:pos="2880"/>
        </w:tabs>
        <w:ind w:left="2880" w:hanging="360"/>
      </w:pPr>
      <w:rPr>
        <w:rFonts w:ascii="Times New Roman" w:hAnsi="Times New Roman" w:hint="default"/>
      </w:rPr>
    </w:lvl>
    <w:lvl w:ilvl="4" w:tplc="8E68D0AE" w:tentative="1">
      <w:start w:val="1"/>
      <w:numFmt w:val="bullet"/>
      <w:lvlText w:val="-"/>
      <w:lvlJc w:val="left"/>
      <w:pPr>
        <w:tabs>
          <w:tab w:val="num" w:pos="3600"/>
        </w:tabs>
        <w:ind w:left="3600" w:hanging="360"/>
      </w:pPr>
      <w:rPr>
        <w:rFonts w:ascii="Times New Roman" w:hAnsi="Times New Roman" w:hint="default"/>
      </w:rPr>
    </w:lvl>
    <w:lvl w:ilvl="5" w:tplc="1AE0489E" w:tentative="1">
      <w:start w:val="1"/>
      <w:numFmt w:val="bullet"/>
      <w:lvlText w:val="-"/>
      <w:lvlJc w:val="left"/>
      <w:pPr>
        <w:tabs>
          <w:tab w:val="num" w:pos="4320"/>
        </w:tabs>
        <w:ind w:left="4320" w:hanging="360"/>
      </w:pPr>
      <w:rPr>
        <w:rFonts w:ascii="Times New Roman" w:hAnsi="Times New Roman" w:hint="default"/>
      </w:rPr>
    </w:lvl>
    <w:lvl w:ilvl="6" w:tplc="55E0E896" w:tentative="1">
      <w:start w:val="1"/>
      <w:numFmt w:val="bullet"/>
      <w:lvlText w:val="-"/>
      <w:lvlJc w:val="left"/>
      <w:pPr>
        <w:tabs>
          <w:tab w:val="num" w:pos="5040"/>
        </w:tabs>
        <w:ind w:left="5040" w:hanging="360"/>
      </w:pPr>
      <w:rPr>
        <w:rFonts w:ascii="Times New Roman" w:hAnsi="Times New Roman" w:hint="default"/>
      </w:rPr>
    </w:lvl>
    <w:lvl w:ilvl="7" w:tplc="7AA458A6" w:tentative="1">
      <w:start w:val="1"/>
      <w:numFmt w:val="bullet"/>
      <w:lvlText w:val="-"/>
      <w:lvlJc w:val="left"/>
      <w:pPr>
        <w:tabs>
          <w:tab w:val="num" w:pos="5760"/>
        </w:tabs>
        <w:ind w:left="5760" w:hanging="360"/>
      </w:pPr>
      <w:rPr>
        <w:rFonts w:ascii="Times New Roman" w:hAnsi="Times New Roman" w:hint="default"/>
      </w:rPr>
    </w:lvl>
    <w:lvl w:ilvl="8" w:tplc="60C28F96"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4C0126A"/>
    <w:multiLevelType w:val="hybridMultilevel"/>
    <w:tmpl w:val="7740620A"/>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33"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561C3886"/>
    <w:multiLevelType w:val="hybridMultilevel"/>
    <w:tmpl w:val="B334587E"/>
    <w:lvl w:ilvl="0" w:tplc="99BE78AA">
      <w:start w:val="1"/>
      <w:numFmt w:val="decimal"/>
      <w:lvlText w:val="(%1)"/>
      <w:lvlJc w:val="left"/>
      <w:pPr>
        <w:ind w:left="2160" w:hanging="360"/>
      </w:pPr>
      <w:rPr>
        <w:rFonts w:hint="default"/>
      </w:r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35"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5CA607B1"/>
    <w:multiLevelType w:val="hybridMultilevel"/>
    <w:tmpl w:val="721885B8"/>
    <w:lvl w:ilvl="0" w:tplc="04070001">
      <w:start w:val="1"/>
      <w:numFmt w:val="bullet"/>
      <w:lvlText w:val=""/>
      <w:lvlJc w:val="left"/>
      <w:pPr>
        <w:ind w:left="1910" w:hanging="360"/>
      </w:pPr>
      <w:rPr>
        <w:rFonts w:ascii="Symbol" w:hAnsi="Symbol" w:hint="default"/>
      </w:rPr>
    </w:lvl>
    <w:lvl w:ilvl="1" w:tplc="04070003" w:tentative="1">
      <w:start w:val="1"/>
      <w:numFmt w:val="bullet"/>
      <w:lvlText w:val="o"/>
      <w:lvlJc w:val="left"/>
      <w:pPr>
        <w:ind w:left="2630" w:hanging="360"/>
      </w:pPr>
      <w:rPr>
        <w:rFonts w:ascii="Courier New" w:hAnsi="Courier New" w:cs="Courier New" w:hint="default"/>
      </w:rPr>
    </w:lvl>
    <w:lvl w:ilvl="2" w:tplc="04070005" w:tentative="1">
      <w:start w:val="1"/>
      <w:numFmt w:val="bullet"/>
      <w:lvlText w:val=""/>
      <w:lvlJc w:val="left"/>
      <w:pPr>
        <w:ind w:left="3350" w:hanging="360"/>
      </w:pPr>
      <w:rPr>
        <w:rFonts w:ascii="Wingdings" w:hAnsi="Wingdings" w:hint="default"/>
      </w:rPr>
    </w:lvl>
    <w:lvl w:ilvl="3" w:tplc="04070001" w:tentative="1">
      <w:start w:val="1"/>
      <w:numFmt w:val="bullet"/>
      <w:lvlText w:val=""/>
      <w:lvlJc w:val="left"/>
      <w:pPr>
        <w:ind w:left="4070" w:hanging="360"/>
      </w:pPr>
      <w:rPr>
        <w:rFonts w:ascii="Symbol" w:hAnsi="Symbol" w:hint="default"/>
      </w:rPr>
    </w:lvl>
    <w:lvl w:ilvl="4" w:tplc="04070003" w:tentative="1">
      <w:start w:val="1"/>
      <w:numFmt w:val="bullet"/>
      <w:lvlText w:val="o"/>
      <w:lvlJc w:val="left"/>
      <w:pPr>
        <w:ind w:left="4790" w:hanging="360"/>
      </w:pPr>
      <w:rPr>
        <w:rFonts w:ascii="Courier New" w:hAnsi="Courier New" w:cs="Courier New" w:hint="default"/>
      </w:rPr>
    </w:lvl>
    <w:lvl w:ilvl="5" w:tplc="04070005" w:tentative="1">
      <w:start w:val="1"/>
      <w:numFmt w:val="bullet"/>
      <w:lvlText w:val=""/>
      <w:lvlJc w:val="left"/>
      <w:pPr>
        <w:ind w:left="5510" w:hanging="360"/>
      </w:pPr>
      <w:rPr>
        <w:rFonts w:ascii="Wingdings" w:hAnsi="Wingdings" w:hint="default"/>
      </w:rPr>
    </w:lvl>
    <w:lvl w:ilvl="6" w:tplc="04070001" w:tentative="1">
      <w:start w:val="1"/>
      <w:numFmt w:val="bullet"/>
      <w:lvlText w:val=""/>
      <w:lvlJc w:val="left"/>
      <w:pPr>
        <w:ind w:left="6230" w:hanging="360"/>
      </w:pPr>
      <w:rPr>
        <w:rFonts w:ascii="Symbol" w:hAnsi="Symbol" w:hint="default"/>
      </w:rPr>
    </w:lvl>
    <w:lvl w:ilvl="7" w:tplc="04070003" w:tentative="1">
      <w:start w:val="1"/>
      <w:numFmt w:val="bullet"/>
      <w:lvlText w:val="o"/>
      <w:lvlJc w:val="left"/>
      <w:pPr>
        <w:ind w:left="6950" w:hanging="360"/>
      </w:pPr>
      <w:rPr>
        <w:rFonts w:ascii="Courier New" w:hAnsi="Courier New" w:cs="Courier New" w:hint="default"/>
      </w:rPr>
    </w:lvl>
    <w:lvl w:ilvl="8" w:tplc="04070005" w:tentative="1">
      <w:start w:val="1"/>
      <w:numFmt w:val="bullet"/>
      <w:lvlText w:val=""/>
      <w:lvlJc w:val="left"/>
      <w:pPr>
        <w:ind w:left="7670" w:hanging="360"/>
      </w:pPr>
      <w:rPr>
        <w:rFonts w:ascii="Wingdings" w:hAnsi="Wingdings" w:hint="default"/>
      </w:rPr>
    </w:lvl>
  </w:abstractNum>
  <w:abstractNum w:abstractNumId="37"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624A6AF3"/>
    <w:multiLevelType w:val="hybridMultilevel"/>
    <w:tmpl w:val="75FE1E7A"/>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40"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1"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2"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7"/>
  </w:num>
  <w:num w:numId="2">
    <w:abstractNumId w:val="6"/>
  </w:num>
  <w:num w:numId="3">
    <w:abstractNumId w:val="5"/>
  </w:num>
  <w:num w:numId="4">
    <w:abstractNumId w:val="29"/>
  </w:num>
  <w:num w:numId="5">
    <w:abstractNumId w:val="11"/>
  </w:num>
  <w:num w:numId="6">
    <w:abstractNumId w:val="33"/>
  </w:num>
  <w:num w:numId="7">
    <w:abstractNumId w:val="41"/>
  </w:num>
  <w:num w:numId="8">
    <w:abstractNumId w:val="21"/>
  </w:num>
  <w:num w:numId="9">
    <w:abstractNumId w:val="7"/>
  </w:num>
  <w:num w:numId="10">
    <w:abstractNumId w:val="45"/>
  </w:num>
  <w:num w:numId="11">
    <w:abstractNumId w:val="40"/>
  </w:num>
  <w:num w:numId="12">
    <w:abstractNumId w:val="26"/>
  </w:num>
  <w:num w:numId="13">
    <w:abstractNumId w:val="20"/>
  </w:num>
  <w:num w:numId="14">
    <w:abstractNumId w:val="35"/>
  </w:num>
  <w:num w:numId="15">
    <w:abstractNumId w:val="28"/>
  </w:num>
  <w:num w:numId="16">
    <w:abstractNumId w:val="2"/>
  </w:num>
  <w:num w:numId="17">
    <w:abstractNumId w:val="19"/>
  </w:num>
  <w:num w:numId="18">
    <w:abstractNumId w:val="43"/>
  </w:num>
  <w:num w:numId="19">
    <w:abstractNumId w:val="16"/>
  </w:num>
  <w:num w:numId="20">
    <w:abstractNumId w:val="42"/>
  </w:num>
  <w:num w:numId="21">
    <w:abstractNumId w:val="9"/>
  </w:num>
  <w:num w:numId="22">
    <w:abstractNumId w:val="13"/>
  </w:num>
  <w:num w:numId="23">
    <w:abstractNumId w:val="4"/>
  </w:num>
  <w:num w:numId="24">
    <w:abstractNumId w:val="37"/>
  </w:num>
  <w:num w:numId="25">
    <w:abstractNumId w:val="25"/>
  </w:num>
  <w:num w:numId="26">
    <w:abstractNumId w:val="3"/>
  </w:num>
  <w:num w:numId="27">
    <w:abstractNumId w:val="38"/>
  </w:num>
  <w:num w:numId="28">
    <w:abstractNumId w:val="44"/>
  </w:num>
  <w:num w:numId="29">
    <w:abstractNumId w:val="8"/>
  </w:num>
  <w:num w:numId="30">
    <w:abstractNumId w:val="27"/>
  </w:num>
  <w:num w:numId="31">
    <w:abstractNumId w:val="6"/>
  </w:num>
  <w:num w:numId="32">
    <w:abstractNumId w:val="8"/>
  </w:num>
  <w:num w:numId="33">
    <w:abstractNumId w:val="24"/>
  </w:num>
  <w:num w:numId="34">
    <w:abstractNumId w:val="18"/>
  </w:num>
  <w:num w:numId="35">
    <w:abstractNumId w:val="0"/>
  </w:num>
  <w:num w:numId="36">
    <w:abstractNumId w:val="10"/>
  </w:num>
  <w:num w:numId="37">
    <w:abstractNumId w:val="36"/>
  </w:num>
  <w:num w:numId="38">
    <w:abstractNumId w:val="12"/>
  </w:num>
  <w:num w:numId="39">
    <w:abstractNumId w:val="34"/>
  </w:num>
  <w:num w:numId="40">
    <w:abstractNumId w:val="15"/>
  </w:num>
  <w:num w:numId="41">
    <w:abstractNumId w:val="39"/>
  </w:num>
  <w:num w:numId="42">
    <w:abstractNumId w:val="22"/>
  </w:num>
  <w:num w:numId="43">
    <w:abstractNumId w:val="32"/>
  </w:num>
  <w:num w:numId="44">
    <w:abstractNumId w:val="23"/>
  </w:num>
  <w:num w:numId="45">
    <w:abstractNumId w:val="30"/>
  </w:num>
  <w:num w:numId="46">
    <w:abstractNumId w:val="14"/>
  </w:num>
  <w:num w:numId="47">
    <w:abstractNumId w:val="1"/>
  </w:num>
  <w:num w:numId="48">
    <w:abstractNumId w:val="3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olter, Amrei">
    <w15:presenceInfo w15:providerId="None" w15:userId="Wolter, Amrei"/>
  </w15:person>
  <w15:person w15:author="Rohde, Anna">
    <w15:presenceInfo w15:providerId="None" w15:userId="Rohde, An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character" w:customStyle="1" w:styleId="Liste2Zchn">
    <w:name w:val="Liste2 Zchn"/>
    <w:basedOn w:val="ListenabsatzZchn"/>
    <w:link w:val="Liste2"/>
    <w:rPr>
      <w:sz w:val="22"/>
      <w:szCs w:val="22"/>
    </w:rPr>
  </w:style>
  <w:style w:type="paragraph" w:customStyle="1" w:styleId="3">
    <w:name w:val="Ü3"/>
    <w:basedOn w:val="Listenabsatz"/>
    <w:link w:val="3Zchn"/>
    <w:qFormat/>
    <w:pPr>
      <w:spacing w:before="120" w:after="0"/>
      <w:ind w:left="1080" w:hanging="360"/>
    </w:pPr>
    <w:rPr>
      <w:b/>
      <w:sz w:val="22"/>
      <w:szCs w:val="22"/>
    </w:rPr>
  </w:style>
  <w:style w:type="paragraph" w:customStyle="1" w:styleId="Liste3">
    <w:name w:val="Liste3"/>
    <w:basedOn w:val="Listenabsatz"/>
    <w:qFormat/>
    <w:pPr>
      <w:spacing w:after="0"/>
      <w:ind w:left="1193" w:hanging="360"/>
    </w:pPr>
    <w:rPr>
      <w:sz w:val="22"/>
      <w:szCs w:val="22"/>
    </w:rPr>
  </w:style>
  <w:style w:type="paragraph" w:customStyle="1" w:styleId="1">
    <w:name w:val="Ü1"/>
    <w:basedOn w:val="Standard"/>
    <w:link w:val="1Zchn"/>
    <w:qFormat/>
    <w:pPr>
      <w:spacing w:after="120" w:line="276" w:lineRule="auto"/>
    </w:pPr>
    <w:rPr>
      <w:b/>
      <w:sz w:val="28"/>
    </w:rPr>
  </w:style>
  <w:style w:type="character" w:customStyle="1" w:styleId="1Zchn">
    <w:name w:val="Ü1 Zchn"/>
    <w:basedOn w:val="Absatz-Standardschriftart"/>
    <w:link w:val="1"/>
    <w:rPr>
      <w:b/>
      <w:sz w:val="28"/>
    </w:rPr>
  </w:style>
  <w:style w:type="character" w:customStyle="1" w:styleId="3Zchn">
    <w:name w:val="Ü3 Zchn"/>
    <w:basedOn w:val="Absatz-Standardschriftart"/>
    <w:link w:val="3"/>
    <w:rPr>
      <w:b/>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MiZchn">
    <w:name w:val="Tag_Mi Zchn"/>
    <w:basedOn w:val="ListenabsatzZchn"/>
    <w:link w:val="TagMi"/>
    <w:rPr>
      <w:b/>
      <w:i/>
      <w:color w:val="D99594" w:themeColor="accent2" w:themeTint="99"/>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31490615">
      <w:bodyDiv w:val="1"/>
      <w:marLeft w:val="0"/>
      <w:marRight w:val="0"/>
      <w:marTop w:val="0"/>
      <w:marBottom w:val="0"/>
      <w:divBdr>
        <w:top w:val="none" w:sz="0" w:space="0" w:color="auto"/>
        <w:left w:val="none" w:sz="0" w:space="0" w:color="auto"/>
        <w:bottom w:val="none" w:sz="0" w:space="0" w:color="auto"/>
        <w:right w:val="none" w:sz="0" w:space="0" w:color="auto"/>
      </w:divBdr>
      <w:divsChild>
        <w:div w:id="1487165550">
          <w:marLeft w:val="274"/>
          <w:marRight w:val="0"/>
          <w:marTop w:val="0"/>
          <w:marBottom w:val="0"/>
          <w:divBdr>
            <w:top w:val="none" w:sz="0" w:space="0" w:color="auto"/>
            <w:left w:val="none" w:sz="0" w:space="0" w:color="auto"/>
            <w:bottom w:val="none" w:sz="0" w:space="0" w:color="auto"/>
            <w:right w:val="none" w:sz="0" w:space="0" w:color="auto"/>
          </w:divBdr>
        </w:div>
      </w:divsChild>
    </w:div>
    <w:div w:id="382095221">
      <w:bodyDiv w:val="1"/>
      <w:marLeft w:val="0"/>
      <w:marRight w:val="0"/>
      <w:marTop w:val="0"/>
      <w:marBottom w:val="0"/>
      <w:divBdr>
        <w:top w:val="none" w:sz="0" w:space="0" w:color="auto"/>
        <w:left w:val="none" w:sz="0" w:space="0" w:color="auto"/>
        <w:bottom w:val="none" w:sz="0" w:space="0" w:color="auto"/>
        <w:right w:val="none" w:sz="0" w:space="0" w:color="auto"/>
      </w:divBdr>
    </w:div>
    <w:div w:id="496270307">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94566951">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10074657">
      <w:bodyDiv w:val="1"/>
      <w:marLeft w:val="0"/>
      <w:marRight w:val="0"/>
      <w:marTop w:val="0"/>
      <w:marBottom w:val="0"/>
      <w:divBdr>
        <w:top w:val="none" w:sz="0" w:space="0" w:color="auto"/>
        <w:left w:val="none" w:sz="0" w:space="0" w:color="auto"/>
        <w:bottom w:val="none" w:sz="0" w:space="0" w:color="auto"/>
        <w:right w:val="none" w:sz="0" w:space="0" w:color="auto"/>
      </w:divBdr>
      <w:divsChild>
        <w:div w:id="160512907">
          <w:marLeft w:val="274"/>
          <w:marRight w:val="0"/>
          <w:marTop w:val="0"/>
          <w:marBottom w:val="0"/>
          <w:divBdr>
            <w:top w:val="none" w:sz="0" w:space="0" w:color="auto"/>
            <w:left w:val="none" w:sz="0" w:space="0" w:color="auto"/>
            <w:bottom w:val="none" w:sz="0" w:space="0" w:color="auto"/>
            <w:right w:val="none" w:sz="0" w:space="0" w:color="auto"/>
          </w:divBdr>
        </w:div>
      </w:divsChild>
    </w:div>
    <w:div w:id="159077431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rki.local\daten\Wissdaten\RKI_nCoV-Lage\1.Lagemanagement\1.3.Besprechungen_TKs\1.Lage_AG\2022-03-30-Lage-AG\LageNational_2022-03-30.ppt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9760F-1B66-4276-8F22-1F5C6EEF1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2574</Words>
  <Characters>16219</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Rohde, Anna</cp:lastModifiedBy>
  <cp:revision>3</cp:revision>
  <cp:lastPrinted>2020-05-06T16:43:00Z</cp:lastPrinted>
  <dcterms:created xsi:type="dcterms:W3CDTF">2022-03-30T14:41:00Z</dcterms:created>
  <dcterms:modified xsi:type="dcterms:W3CDTF">2022-03-31T15:02:00Z</dcterms:modified>
</cp:coreProperties>
</file>