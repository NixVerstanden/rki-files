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rPr>
          <w:rFonts w:asciiTheme="minorHAnsi" w:hAnsiTheme="minorHAnsi" w:cstheme="minorHAnsi"/>
        </w:rPr>
      </w:pPr>
      <w:r>
        <w:rPr>
          <w:rFonts w:asciiTheme="minorHAnsi" w:hAnsiTheme="minorHAnsi" w:cstheme="minorHAnsi"/>
        </w:rPr>
        <w:t>Krisenstabssitzung zu COVID-19</w:t>
      </w:r>
    </w:p>
    <w:p>
      <w:pPr>
        <w:rPr>
          <w:rFonts w:eastAsiaTheme="majorEastAsia" w:cstheme="minorHAnsi"/>
          <w:b/>
          <w:bCs/>
          <w:color w:val="2D4F8E" w:themeColor="accent1" w:themeShade="B5"/>
          <w:sz w:val="32"/>
          <w:szCs w:val="32"/>
        </w:rPr>
      </w:pPr>
      <w:r>
        <w:rPr>
          <w:rFonts w:eastAsiaTheme="majorEastAsia" w:cstheme="minorHAnsi"/>
          <w:b/>
          <w:bCs/>
          <w:color w:val="2D4F8E" w:themeColor="accent1" w:themeShade="B5"/>
          <w:sz w:val="32"/>
          <w:szCs w:val="32"/>
        </w:rPr>
        <w:t>Ergebnisprotokoll</w:t>
      </w:r>
    </w:p>
    <w:p>
      <w:pPr>
        <w:rPr>
          <w:rFonts w:ascii="Cambria" w:hAnsi="Cambria"/>
          <w:i/>
        </w:rPr>
      </w:pPr>
      <w:r>
        <w:rPr>
          <w:rFonts w:ascii="Cambria" w:hAnsi="Cambria"/>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rFonts w:ascii="Cambria" w:hAnsi="Cambria"/>
          <w:i/>
          <w:sz w:val="22"/>
        </w:rPr>
      </w:pPr>
      <w:r>
        <w:rPr>
          <w:rFonts w:ascii="Cambria" w:hAnsi="Cambria"/>
          <w:b/>
          <w:i/>
          <w:sz w:val="22"/>
        </w:rPr>
        <w:t>Anlass:</w:t>
      </w:r>
      <w:r>
        <w:rPr>
          <w:rFonts w:ascii="Cambria" w:hAnsi="Cambria"/>
          <w:i/>
          <w:sz w:val="22"/>
        </w:rPr>
        <w:t xml:space="preserve"> </w:t>
      </w:r>
      <w:r>
        <w:rPr>
          <w:rFonts w:ascii="Cambria" w:hAnsi="Cambria"/>
          <w:i/>
          <w:sz w:val="22"/>
        </w:rPr>
        <w:tab/>
      </w:r>
      <w:r>
        <w:rPr>
          <w:rFonts w:ascii="Cambria" w:hAnsi="Cambria"/>
          <w:i/>
          <w:sz w:val="22"/>
        </w:rPr>
        <w:tab/>
      </w:r>
      <w:sdt>
        <w:sdtPr>
          <w:rPr>
            <w:rFonts w:ascii="Cambria" w:hAnsi="Cambria"/>
            <w:i/>
            <w:sz w:val="22"/>
          </w:rPr>
          <w:id w:val="-1069258484"/>
          <w:placeholder>
            <w:docPart w:val="585B71C41C8D4080846514D8E2DA6E79"/>
          </w:placeholder>
        </w:sdtPr>
        <w:sdtContent>
          <w:sdt>
            <w:sdtPr>
              <w:rPr>
                <w:rFonts w:ascii="Cambria" w:hAnsi="Cambria"/>
                <w:i/>
                <w:sz w:val="22"/>
              </w:rPr>
              <w:id w:val="334350100"/>
              <w:placeholder>
                <w:docPart w:val="5F67A671F17B409A971C3401AF64AA3F"/>
              </w:placeholder>
            </w:sdtPr>
            <w:sdtContent>
              <w:r>
                <w:rPr>
                  <w:rFonts w:ascii="Cambria" w:hAnsi="Cambria"/>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rFonts w:ascii="Cambria" w:hAnsi="Cambria"/>
          <w:i/>
          <w:sz w:val="22"/>
        </w:rPr>
      </w:pPr>
      <w:r>
        <w:rPr>
          <w:rFonts w:ascii="Cambria" w:hAnsi="Cambria"/>
          <w:b/>
          <w:i/>
          <w:sz w:val="22"/>
        </w:rPr>
        <w:t>Datum:</w:t>
      </w:r>
      <w:r>
        <w:rPr>
          <w:rFonts w:ascii="Cambria" w:hAnsi="Cambria"/>
          <w:i/>
          <w:sz w:val="22"/>
        </w:rPr>
        <w:t xml:space="preserve"> </w:t>
      </w:r>
      <w:r>
        <w:rPr>
          <w:rFonts w:ascii="Cambria" w:hAnsi="Cambria"/>
          <w:i/>
          <w:sz w:val="22"/>
        </w:rPr>
        <w:tab/>
      </w:r>
      <w:r>
        <w:rPr>
          <w:rFonts w:ascii="Cambria" w:hAnsi="Cambria"/>
          <w:i/>
          <w:sz w:val="22"/>
        </w:rPr>
        <w:tab/>
      </w:r>
      <w:sdt>
        <w:sdtPr>
          <w:rPr>
            <w:rFonts w:ascii="Cambria" w:hAnsi="Cambria"/>
            <w:i/>
            <w:sz w:val="22"/>
          </w:rPr>
          <w:id w:val="1092433924"/>
          <w:placeholder>
            <w:docPart w:val="585B71C41C8D4080846514D8E2DA6E79"/>
          </w:placeholder>
        </w:sdtPr>
        <w:sdtContent>
          <w:r>
            <w:rPr>
              <w:rFonts w:ascii="Cambria" w:hAnsi="Cambria"/>
              <w:i/>
              <w:sz w:val="22"/>
            </w:rPr>
            <w:t>Mittwoch, 06.04.2022,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rFonts w:ascii="Cambria" w:hAnsi="Cambria"/>
          <w:sz w:val="22"/>
        </w:rPr>
      </w:pPr>
      <w:r>
        <w:rPr>
          <w:rFonts w:ascii="Cambria" w:hAnsi="Cambria"/>
          <w:b/>
          <w:i/>
          <w:sz w:val="22"/>
        </w:rPr>
        <w:t>Sitzungsort:</w:t>
      </w:r>
      <w:r>
        <w:rPr>
          <w:rFonts w:ascii="Cambria" w:hAnsi="Cambria"/>
          <w:b/>
          <w:i/>
          <w:sz w:val="22"/>
        </w:rPr>
        <w:tab/>
      </w:r>
      <w:r>
        <w:rPr>
          <w:rFonts w:ascii="Cambria" w:hAnsi="Cambria"/>
          <w:b/>
          <w:i/>
          <w:sz w:val="22"/>
        </w:rPr>
        <w:tab/>
      </w:r>
      <w:sdt>
        <w:sdtPr>
          <w:rPr>
            <w:rFonts w:ascii="Cambria" w:hAnsi="Cambria"/>
            <w:sz w:val="22"/>
          </w:rPr>
          <w:id w:val="1344203332"/>
          <w:placeholder>
            <w:docPart w:val="EBA416419EF84EC8884D359D66FC140F"/>
          </w:placeholder>
        </w:sdtPr>
        <w:sdtContent>
          <w:proofErr w:type="spellStart"/>
          <w:r>
            <w:rPr>
              <w:rFonts w:ascii="Cambria" w:hAnsi="Cambria"/>
              <w:sz w:val="22"/>
            </w:rPr>
            <w:t>Webex</w:t>
          </w:r>
          <w:proofErr w:type="spellEnd"/>
          <w:r>
            <w:rPr>
              <w:rFonts w:ascii="Cambria" w:hAnsi="Cambria"/>
              <w:sz w:val="22"/>
            </w:rPr>
            <w:t>-Konferenz</w:t>
          </w:r>
        </w:sdtContent>
      </w:sdt>
    </w:p>
    <w:p>
      <w:pPr>
        <w:rPr>
          <w:rFonts w:ascii="Cambria" w:hAnsi="Cambria"/>
          <w:b/>
          <w:sz w:val="22"/>
        </w:rPr>
      </w:pPr>
      <w:r>
        <w:rPr>
          <w:rFonts w:ascii="Cambria" w:hAnsi="Cambria"/>
          <w:b/>
          <w:sz w:val="22"/>
        </w:rPr>
        <w:t xml:space="preserve">Moderation: Lars </w:t>
      </w:r>
      <w:proofErr w:type="spellStart"/>
      <w:r>
        <w:rPr>
          <w:rFonts w:ascii="Cambria" w:hAnsi="Cambria"/>
          <w:b/>
          <w:sz w:val="22"/>
        </w:rPr>
        <w:t>Schaade</w:t>
      </w:r>
      <w:proofErr w:type="spellEnd"/>
    </w:p>
    <w:p>
      <w:pPr>
        <w:spacing w:after="0"/>
        <w:rPr>
          <w:rFonts w:ascii="Cambria" w:hAnsi="Cambria"/>
          <w:b/>
          <w:sz w:val="22"/>
        </w:rPr>
        <w:sectPr>
          <w:headerReference w:type="default" r:id="rId7"/>
          <w:footerReference w:type="even" r:id="rId8"/>
          <w:footerReference w:type="default" r:id="rId9"/>
          <w:pgSz w:w="11900" w:h="16840"/>
          <w:pgMar w:top="1440" w:right="1800" w:bottom="1440" w:left="1800" w:header="708" w:footer="708" w:gutter="0"/>
          <w:cols w:space="708"/>
        </w:sectPr>
      </w:pPr>
    </w:p>
    <w:p>
      <w:pPr>
        <w:spacing w:after="0"/>
        <w:rPr>
          <w:rFonts w:ascii="Cambria" w:hAnsi="Cambria"/>
          <w:sz w:val="22"/>
        </w:rPr>
      </w:pPr>
      <w:r>
        <w:rPr>
          <w:rFonts w:ascii="Cambria" w:hAnsi="Cambria"/>
          <w:sz w:val="22"/>
        </w:rPr>
        <w:t xml:space="preserve">Teilnehmende: </w:t>
      </w:r>
    </w:p>
    <w:p>
      <w:pPr>
        <w:pStyle w:val="Listenabsatz"/>
        <w:numPr>
          <w:ilvl w:val="0"/>
          <w:numId w:val="2"/>
        </w:numPr>
        <w:spacing w:after="0"/>
        <w:contextualSpacing w:val="0"/>
        <w:rPr>
          <w:rFonts w:ascii="Cambria" w:hAnsi="Cambria"/>
          <w:sz w:val="22"/>
        </w:rPr>
      </w:pPr>
      <w:r>
        <w:rPr>
          <w:rFonts w:ascii="Cambria" w:hAnsi="Cambria"/>
          <w:sz w:val="22"/>
        </w:rPr>
        <w:t>Institutsleitung</w:t>
      </w:r>
    </w:p>
    <w:p>
      <w:pPr>
        <w:pStyle w:val="Listenabsatz"/>
        <w:numPr>
          <w:ilvl w:val="1"/>
          <w:numId w:val="1"/>
        </w:numPr>
        <w:spacing w:after="0"/>
        <w:contextualSpacing w:val="0"/>
        <w:rPr>
          <w:rFonts w:ascii="Cambria" w:hAnsi="Cambria"/>
          <w:sz w:val="22"/>
        </w:rPr>
      </w:pPr>
      <w:r>
        <w:rPr>
          <w:rFonts w:ascii="Cambria" w:hAnsi="Cambria"/>
          <w:sz w:val="22"/>
        </w:rPr>
        <w:t xml:space="preserve">Lars </w:t>
      </w:r>
      <w:proofErr w:type="spellStart"/>
      <w:r>
        <w:rPr>
          <w:rFonts w:ascii="Cambria" w:hAnsi="Cambria"/>
          <w:sz w:val="22"/>
        </w:rPr>
        <w:t>Schaade</w:t>
      </w:r>
      <w:proofErr w:type="spellEnd"/>
    </w:p>
    <w:p>
      <w:pPr>
        <w:pStyle w:val="Listenabsatz"/>
        <w:numPr>
          <w:ilvl w:val="1"/>
          <w:numId w:val="1"/>
        </w:numPr>
        <w:spacing w:after="0"/>
        <w:contextualSpacing w:val="0"/>
        <w:rPr>
          <w:rFonts w:ascii="Cambria" w:hAnsi="Cambria"/>
          <w:sz w:val="22"/>
        </w:rPr>
      </w:pPr>
      <w:r>
        <w:rPr>
          <w:rFonts w:ascii="Cambria" w:hAnsi="Cambria"/>
          <w:sz w:val="22"/>
        </w:rPr>
        <w:t xml:space="preserve">Esther-Maria </w:t>
      </w:r>
      <w:proofErr w:type="spellStart"/>
      <w:r>
        <w:rPr>
          <w:rFonts w:ascii="Cambria" w:hAnsi="Cambria"/>
          <w:sz w:val="22"/>
        </w:rPr>
        <w:t>Antão</w:t>
      </w:r>
      <w:proofErr w:type="spellEnd"/>
    </w:p>
    <w:p>
      <w:pPr>
        <w:pStyle w:val="Listenabsatz"/>
        <w:numPr>
          <w:ilvl w:val="1"/>
          <w:numId w:val="1"/>
        </w:numPr>
        <w:spacing w:after="0"/>
        <w:contextualSpacing w:val="0"/>
        <w:rPr>
          <w:rFonts w:ascii="Cambria" w:hAnsi="Cambria"/>
          <w:sz w:val="22"/>
        </w:rPr>
      </w:pPr>
      <w:r>
        <w:rPr>
          <w:rFonts w:ascii="Cambria" w:hAnsi="Cambria"/>
          <w:sz w:val="22"/>
        </w:rPr>
        <w:t xml:space="preserve">Lothar </w:t>
      </w:r>
      <w:proofErr w:type="spellStart"/>
      <w:r>
        <w:rPr>
          <w:rFonts w:ascii="Cambria" w:hAnsi="Cambria"/>
          <w:sz w:val="22"/>
        </w:rPr>
        <w:t>Wieler</w:t>
      </w:r>
      <w:proofErr w:type="spellEnd"/>
    </w:p>
    <w:p>
      <w:pPr>
        <w:pStyle w:val="Listenabsatz"/>
        <w:numPr>
          <w:ilvl w:val="0"/>
          <w:numId w:val="1"/>
        </w:numPr>
        <w:spacing w:after="0" w:line="233" w:lineRule="auto"/>
        <w:ind w:hanging="357"/>
        <w:contextualSpacing w:val="0"/>
        <w:rPr>
          <w:rFonts w:ascii="Cambria" w:hAnsi="Cambria"/>
          <w:sz w:val="22"/>
        </w:rPr>
      </w:pPr>
      <w:r>
        <w:rPr>
          <w:rFonts w:ascii="Cambria" w:hAnsi="Cambria"/>
          <w:sz w:val="22"/>
        </w:rPr>
        <w:t xml:space="preserve">Abt. </w:t>
      </w:r>
      <w:r>
        <w:rPr>
          <w:rFonts w:ascii="Cambria" w:hAnsi="Cambria"/>
          <w:sz w:val="22"/>
        </w:rPr>
        <w:t>1</w:t>
      </w:r>
    </w:p>
    <w:p>
      <w:pPr>
        <w:pStyle w:val="Listenabsatz"/>
        <w:numPr>
          <w:ilvl w:val="1"/>
          <w:numId w:val="1"/>
        </w:numPr>
        <w:spacing w:after="0" w:line="233" w:lineRule="auto"/>
        <w:contextualSpacing w:val="0"/>
        <w:rPr>
          <w:rFonts w:ascii="Cambria" w:hAnsi="Cambria"/>
          <w:sz w:val="22"/>
        </w:rPr>
      </w:pPr>
      <w:r>
        <w:rPr>
          <w:rFonts w:ascii="Cambria" w:hAnsi="Cambria"/>
          <w:sz w:val="22"/>
        </w:rPr>
        <w:t>Martin Mielke</w:t>
      </w:r>
    </w:p>
    <w:p>
      <w:pPr>
        <w:pStyle w:val="Listenabsatz"/>
        <w:numPr>
          <w:ilvl w:val="0"/>
          <w:numId w:val="1"/>
        </w:numPr>
        <w:spacing w:after="0" w:line="233" w:lineRule="auto"/>
        <w:ind w:hanging="357"/>
        <w:contextualSpacing w:val="0"/>
        <w:rPr>
          <w:rFonts w:ascii="Cambria" w:hAnsi="Cambria"/>
          <w:sz w:val="22"/>
        </w:rPr>
      </w:pPr>
      <w:r>
        <w:rPr>
          <w:rFonts w:ascii="Cambria" w:hAnsi="Cambria"/>
          <w:sz w:val="22"/>
        </w:rPr>
        <w:t>Abt. 2</w:t>
      </w:r>
    </w:p>
    <w:p>
      <w:pPr>
        <w:pStyle w:val="Listenabsatz"/>
        <w:numPr>
          <w:ilvl w:val="1"/>
          <w:numId w:val="1"/>
        </w:numPr>
        <w:spacing w:after="0" w:line="233" w:lineRule="auto"/>
        <w:contextualSpacing w:val="0"/>
        <w:rPr>
          <w:rFonts w:ascii="Cambria" w:hAnsi="Cambria"/>
          <w:sz w:val="22"/>
        </w:rPr>
      </w:pPr>
      <w:r>
        <w:rPr>
          <w:rFonts w:ascii="Cambria" w:hAnsi="Cambria"/>
          <w:sz w:val="22"/>
        </w:rPr>
        <w:t>Michael Bosnjak</w:t>
      </w:r>
    </w:p>
    <w:p>
      <w:pPr>
        <w:pStyle w:val="Listenabsatz"/>
        <w:numPr>
          <w:ilvl w:val="0"/>
          <w:numId w:val="1"/>
        </w:numPr>
        <w:spacing w:after="0" w:line="233" w:lineRule="auto"/>
        <w:ind w:hanging="357"/>
        <w:contextualSpacing w:val="0"/>
        <w:rPr>
          <w:rFonts w:ascii="Cambria" w:hAnsi="Cambria"/>
          <w:sz w:val="22"/>
        </w:rPr>
      </w:pPr>
      <w:r>
        <w:rPr>
          <w:rFonts w:ascii="Cambria" w:hAnsi="Cambria"/>
          <w:sz w:val="22"/>
        </w:rPr>
        <w:t>Abt. 3</w:t>
      </w:r>
    </w:p>
    <w:p>
      <w:pPr>
        <w:pStyle w:val="Listenabsatz"/>
        <w:numPr>
          <w:ilvl w:val="1"/>
          <w:numId w:val="1"/>
        </w:numPr>
        <w:spacing w:after="0" w:line="233" w:lineRule="auto"/>
        <w:contextualSpacing w:val="0"/>
        <w:rPr>
          <w:rFonts w:ascii="Cambria" w:hAnsi="Cambria"/>
          <w:sz w:val="22"/>
        </w:rPr>
      </w:pPr>
      <w:r>
        <w:rPr>
          <w:rFonts w:ascii="Cambria" w:hAnsi="Cambria"/>
          <w:sz w:val="22"/>
        </w:rPr>
        <w:t>Osamah Hamouda</w:t>
      </w:r>
    </w:p>
    <w:p>
      <w:pPr>
        <w:pStyle w:val="Listenabsatz"/>
        <w:numPr>
          <w:ilvl w:val="1"/>
          <w:numId w:val="1"/>
        </w:numPr>
        <w:spacing w:after="0"/>
        <w:contextualSpacing w:val="0"/>
        <w:rPr>
          <w:rFonts w:ascii="Cambria" w:hAnsi="Cambria"/>
          <w:sz w:val="22"/>
        </w:rPr>
      </w:pPr>
      <w:r>
        <w:rPr>
          <w:rFonts w:ascii="Cambria" w:hAnsi="Cambria"/>
          <w:sz w:val="22"/>
        </w:rPr>
        <w:t>Tanja Jung-</w:t>
      </w:r>
      <w:proofErr w:type="spellStart"/>
      <w:r>
        <w:rPr>
          <w:rFonts w:ascii="Cambria" w:hAnsi="Cambria"/>
          <w:sz w:val="22"/>
        </w:rPr>
        <w:t>Sendzik</w:t>
      </w:r>
      <w:proofErr w:type="spellEnd"/>
    </w:p>
    <w:p>
      <w:pPr>
        <w:pStyle w:val="Listenabsatz"/>
        <w:numPr>
          <w:ilvl w:val="0"/>
          <w:numId w:val="1"/>
        </w:numPr>
        <w:spacing w:after="0" w:line="233" w:lineRule="auto"/>
        <w:ind w:hanging="357"/>
        <w:contextualSpacing w:val="0"/>
        <w:rPr>
          <w:rFonts w:ascii="Cambria" w:hAnsi="Cambria"/>
          <w:sz w:val="22"/>
        </w:rPr>
      </w:pPr>
      <w:r>
        <w:rPr>
          <w:rFonts w:ascii="Cambria" w:hAnsi="Cambria"/>
          <w:sz w:val="22"/>
        </w:rPr>
        <w:t>ZIG</w:t>
      </w:r>
    </w:p>
    <w:p>
      <w:pPr>
        <w:pStyle w:val="Listenabsatz"/>
        <w:numPr>
          <w:ilvl w:val="1"/>
          <w:numId w:val="1"/>
        </w:numPr>
        <w:spacing w:after="0" w:line="233" w:lineRule="auto"/>
        <w:contextualSpacing w:val="0"/>
        <w:rPr>
          <w:rFonts w:ascii="Cambria" w:hAnsi="Cambria"/>
          <w:sz w:val="22"/>
        </w:rPr>
      </w:pPr>
      <w:proofErr w:type="spellStart"/>
      <w:r>
        <w:rPr>
          <w:rFonts w:ascii="Cambria" w:hAnsi="Cambria"/>
          <w:sz w:val="22"/>
        </w:rPr>
        <w:t>Mikheil</w:t>
      </w:r>
      <w:proofErr w:type="spellEnd"/>
      <w:r>
        <w:rPr>
          <w:rFonts w:ascii="Cambria" w:hAnsi="Cambria"/>
          <w:sz w:val="22"/>
        </w:rPr>
        <w:t xml:space="preserve"> </w:t>
      </w:r>
      <w:proofErr w:type="spellStart"/>
      <w:r>
        <w:rPr>
          <w:rFonts w:ascii="Cambria" w:hAnsi="Cambria"/>
          <w:sz w:val="22"/>
        </w:rPr>
        <w:t>Popkhadze</w:t>
      </w:r>
      <w:proofErr w:type="spellEnd"/>
    </w:p>
    <w:p>
      <w:pPr>
        <w:pStyle w:val="Listenabsatz"/>
        <w:numPr>
          <w:ilvl w:val="0"/>
          <w:numId w:val="1"/>
        </w:numPr>
        <w:spacing w:after="0"/>
        <w:contextualSpacing w:val="0"/>
        <w:rPr>
          <w:rFonts w:ascii="Cambria" w:hAnsi="Cambria"/>
          <w:sz w:val="22"/>
        </w:rPr>
      </w:pPr>
      <w:r>
        <w:rPr>
          <w:rFonts w:ascii="Cambria" w:hAnsi="Cambria"/>
          <w:sz w:val="22"/>
        </w:rPr>
        <w:t>FG14</w:t>
      </w:r>
    </w:p>
    <w:p>
      <w:pPr>
        <w:pStyle w:val="Listenabsatz"/>
        <w:numPr>
          <w:ilvl w:val="1"/>
          <w:numId w:val="1"/>
        </w:numPr>
        <w:spacing w:after="0"/>
        <w:contextualSpacing w:val="0"/>
        <w:rPr>
          <w:rFonts w:ascii="Cambria" w:hAnsi="Cambria"/>
          <w:sz w:val="22"/>
        </w:rPr>
      </w:pPr>
      <w:r>
        <w:rPr>
          <w:rFonts w:ascii="Cambria" w:hAnsi="Cambria"/>
          <w:sz w:val="22"/>
        </w:rPr>
        <w:t>Mardjan Arvand</w:t>
      </w:r>
    </w:p>
    <w:p>
      <w:pPr>
        <w:pStyle w:val="Listenabsatz"/>
        <w:numPr>
          <w:ilvl w:val="1"/>
          <w:numId w:val="1"/>
        </w:numPr>
        <w:spacing w:after="0"/>
        <w:contextualSpacing w:val="0"/>
        <w:rPr>
          <w:rFonts w:ascii="Cambria" w:hAnsi="Cambria"/>
          <w:sz w:val="22"/>
        </w:rPr>
      </w:pPr>
      <w:r>
        <w:rPr>
          <w:rFonts w:ascii="Cambria" w:hAnsi="Cambria"/>
          <w:sz w:val="22"/>
        </w:rPr>
        <w:t>Melanie Brunke</w:t>
      </w:r>
    </w:p>
    <w:p>
      <w:pPr>
        <w:pStyle w:val="Listenabsatz"/>
        <w:numPr>
          <w:ilvl w:val="0"/>
          <w:numId w:val="2"/>
        </w:numPr>
        <w:spacing w:after="0"/>
        <w:contextualSpacing w:val="0"/>
        <w:rPr>
          <w:rFonts w:ascii="Cambria" w:hAnsi="Cambria"/>
          <w:sz w:val="22"/>
        </w:rPr>
      </w:pPr>
      <w:r>
        <w:rPr>
          <w:rFonts w:ascii="Cambria" w:hAnsi="Cambria"/>
          <w:sz w:val="22"/>
        </w:rPr>
        <w:t>FG17</w:t>
      </w:r>
    </w:p>
    <w:p>
      <w:pPr>
        <w:pStyle w:val="Listenabsatz"/>
        <w:numPr>
          <w:ilvl w:val="1"/>
          <w:numId w:val="1"/>
        </w:numPr>
        <w:spacing w:after="0"/>
        <w:contextualSpacing w:val="0"/>
        <w:rPr>
          <w:rFonts w:ascii="Cambria" w:hAnsi="Cambria"/>
          <w:sz w:val="22"/>
        </w:rPr>
      </w:pPr>
      <w:r>
        <w:rPr>
          <w:rFonts w:ascii="Cambria" w:hAnsi="Cambria"/>
          <w:sz w:val="22"/>
        </w:rPr>
        <w:t>Ralf Dürrwald</w:t>
      </w:r>
    </w:p>
    <w:p>
      <w:pPr>
        <w:pStyle w:val="Listenabsatz"/>
        <w:numPr>
          <w:ilvl w:val="1"/>
          <w:numId w:val="1"/>
        </w:numPr>
        <w:spacing w:after="0"/>
        <w:contextualSpacing w:val="0"/>
        <w:rPr>
          <w:rFonts w:ascii="Cambria" w:hAnsi="Cambria"/>
          <w:sz w:val="22"/>
        </w:rPr>
      </w:pPr>
      <w:proofErr w:type="spellStart"/>
      <w:r>
        <w:rPr>
          <w:rFonts w:ascii="Cambria" w:hAnsi="Cambria"/>
          <w:sz w:val="22"/>
        </w:rPr>
        <w:t>Djin-Ye</w:t>
      </w:r>
      <w:proofErr w:type="spellEnd"/>
      <w:r>
        <w:rPr>
          <w:rFonts w:ascii="Cambria" w:hAnsi="Cambria"/>
          <w:sz w:val="22"/>
        </w:rPr>
        <w:t xml:space="preserve"> Oh</w:t>
      </w:r>
    </w:p>
    <w:p>
      <w:pPr>
        <w:pStyle w:val="Listenabsatz"/>
        <w:numPr>
          <w:ilvl w:val="1"/>
          <w:numId w:val="1"/>
        </w:numPr>
        <w:spacing w:after="0"/>
        <w:contextualSpacing w:val="0"/>
        <w:rPr>
          <w:rFonts w:ascii="Cambria" w:hAnsi="Cambria"/>
          <w:sz w:val="22"/>
        </w:rPr>
      </w:pPr>
      <w:r>
        <w:rPr>
          <w:rFonts w:ascii="Cambria" w:hAnsi="Cambria"/>
          <w:sz w:val="22"/>
        </w:rPr>
        <w:t>Ralf Dürrwald</w:t>
      </w:r>
    </w:p>
    <w:p>
      <w:pPr>
        <w:pStyle w:val="Listenabsatz"/>
        <w:numPr>
          <w:ilvl w:val="0"/>
          <w:numId w:val="3"/>
        </w:numPr>
        <w:spacing w:after="0"/>
        <w:contextualSpacing w:val="0"/>
        <w:rPr>
          <w:rFonts w:ascii="Cambria" w:hAnsi="Cambria"/>
          <w:sz w:val="22"/>
        </w:rPr>
      </w:pPr>
      <w:r>
        <w:rPr>
          <w:rFonts w:ascii="Cambria" w:hAnsi="Cambria"/>
          <w:sz w:val="22"/>
        </w:rPr>
        <w:t>FG</w:t>
      </w:r>
      <w:r>
        <w:rPr>
          <w:rFonts w:ascii="Cambria" w:hAnsi="Cambria"/>
          <w:sz w:val="22"/>
        </w:rPr>
        <w:t>21</w:t>
      </w:r>
    </w:p>
    <w:p>
      <w:pPr>
        <w:pStyle w:val="Listenabsatz"/>
        <w:numPr>
          <w:ilvl w:val="1"/>
          <w:numId w:val="1"/>
        </w:numPr>
        <w:spacing w:after="0"/>
        <w:contextualSpacing w:val="0"/>
        <w:rPr>
          <w:rFonts w:ascii="Cambria" w:hAnsi="Cambria"/>
          <w:sz w:val="22"/>
        </w:rPr>
      </w:pPr>
      <w:r>
        <w:rPr>
          <w:rFonts w:ascii="Cambria" w:hAnsi="Cambria"/>
          <w:sz w:val="22"/>
        </w:rPr>
        <w:t xml:space="preserve">Wolfgang </w:t>
      </w:r>
      <w:proofErr w:type="spellStart"/>
      <w:r>
        <w:rPr>
          <w:rFonts w:ascii="Cambria" w:hAnsi="Cambria"/>
          <w:sz w:val="22"/>
        </w:rPr>
        <w:t>Scheida</w:t>
      </w:r>
      <w:proofErr w:type="spellEnd"/>
    </w:p>
    <w:p>
      <w:pPr>
        <w:pStyle w:val="Listenabsatz"/>
        <w:numPr>
          <w:ilvl w:val="0"/>
          <w:numId w:val="3"/>
        </w:numPr>
        <w:spacing w:after="0"/>
        <w:contextualSpacing w:val="0"/>
        <w:rPr>
          <w:rFonts w:ascii="Cambria" w:hAnsi="Cambria"/>
          <w:sz w:val="22"/>
        </w:rPr>
      </w:pPr>
      <w:r>
        <w:rPr>
          <w:rFonts w:ascii="Cambria" w:hAnsi="Cambria"/>
          <w:sz w:val="22"/>
        </w:rPr>
        <w:t>FG32</w:t>
      </w:r>
    </w:p>
    <w:p>
      <w:pPr>
        <w:pStyle w:val="Listenabsatz"/>
        <w:numPr>
          <w:ilvl w:val="1"/>
          <w:numId w:val="1"/>
        </w:numPr>
        <w:spacing w:after="0"/>
        <w:contextualSpacing w:val="0"/>
        <w:rPr>
          <w:rFonts w:ascii="Cambria" w:hAnsi="Cambria"/>
          <w:sz w:val="22"/>
        </w:rPr>
      </w:pPr>
      <w:r>
        <w:rPr>
          <w:rFonts w:ascii="Cambria" w:hAnsi="Cambria"/>
          <w:sz w:val="22"/>
        </w:rPr>
        <w:t>Michaela Diercke</w:t>
      </w:r>
    </w:p>
    <w:p>
      <w:pPr>
        <w:pStyle w:val="Listenabsatz"/>
        <w:numPr>
          <w:ilvl w:val="1"/>
          <w:numId w:val="1"/>
        </w:numPr>
        <w:spacing w:after="0"/>
        <w:contextualSpacing w:val="0"/>
        <w:rPr>
          <w:rFonts w:ascii="Cambria" w:hAnsi="Cambria"/>
          <w:sz w:val="22"/>
        </w:rPr>
      </w:pPr>
      <w:r>
        <w:rPr>
          <w:rFonts w:ascii="Cambria" w:hAnsi="Cambria"/>
          <w:sz w:val="22"/>
        </w:rPr>
        <w:t>Claudia Sievers</w:t>
      </w:r>
    </w:p>
    <w:p>
      <w:pPr>
        <w:pStyle w:val="Listenabsatz"/>
        <w:numPr>
          <w:ilvl w:val="1"/>
          <w:numId w:val="1"/>
        </w:numPr>
        <w:spacing w:after="0"/>
        <w:contextualSpacing w:val="0"/>
        <w:rPr>
          <w:rFonts w:ascii="Cambria" w:hAnsi="Cambria"/>
          <w:sz w:val="22"/>
        </w:rPr>
      </w:pPr>
      <w:r>
        <w:rPr>
          <w:rFonts w:ascii="Cambria" w:hAnsi="Cambria"/>
          <w:sz w:val="22"/>
        </w:rPr>
        <w:t>Justus Benzler</w:t>
      </w:r>
    </w:p>
    <w:p>
      <w:pPr>
        <w:pStyle w:val="Listenabsatz"/>
        <w:numPr>
          <w:ilvl w:val="0"/>
          <w:numId w:val="3"/>
        </w:numPr>
        <w:spacing w:after="0"/>
        <w:contextualSpacing w:val="0"/>
        <w:rPr>
          <w:rFonts w:ascii="Cambria" w:hAnsi="Cambria"/>
          <w:sz w:val="22"/>
        </w:rPr>
      </w:pPr>
      <w:r>
        <w:rPr>
          <w:rFonts w:ascii="Cambria" w:hAnsi="Cambria"/>
          <w:sz w:val="22"/>
        </w:rPr>
        <w:t>FG3</w:t>
      </w:r>
      <w:r>
        <w:rPr>
          <w:rFonts w:ascii="Cambria" w:hAnsi="Cambria"/>
          <w:sz w:val="22"/>
        </w:rPr>
        <w:t>3</w:t>
      </w:r>
    </w:p>
    <w:p>
      <w:pPr>
        <w:pStyle w:val="Listenabsatz"/>
        <w:numPr>
          <w:ilvl w:val="1"/>
          <w:numId w:val="1"/>
        </w:numPr>
        <w:spacing w:after="0"/>
        <w:contextualSpacing w:val="0"/>
        <w:rPr>
          <w:rFonts w:ascii="Cambria" w:hAnsi="Cambria"/>
          <w:sz w:val="22"/>
        </w:rPr>
      </w:pPr>
      <w:r>
        <w:rPr>
          <w:rFonts w:ascii="Cambria" w:hAnsi="Cambria"/>
          <w:sz w:val="22"/>
        </w:rPr>
        <w:t>Thomas Harder</w:t>
      </w:r>
    </w:p>
    <w:p>
      <w:pPr>
        <w:pStyle w:val="Listenabsatz"/>
        <w:numPr>
          <w:ilvl w:val="0"/>
          <w:numId w:val="1"/>
        </w:numPr>
        <w:spacing w:after="0"/>
        <w:contextualSpacing w:val="0"/>
        <w:rPr>
          <w:rFonts w:ascii="Cambria" w:hAnsi="Cambria"/>
          <w:sz w:val="22"/>
        </w:rPr>
      </w:pPr>
      <w:r>
        <w:rPr>
          <w:rFonts w:ascii="Cambria" w:hAnsi="Cambria"/>
          <w:sz w:val="22"/>
        </w:rPr>
        <w:t>FG34</w:t>
      </w:r>
    </w:p>
    <w:p>
      <w:pPr>
        <w:pStyle w:val="Listenabsatz"/>
        <w:numPr>
          <w:ilvl w:val="1"/>
          <w:numId w:val="1"/>
        </w:numPr>
        <w:spacing w:after="0"/>
        <w:contextualSpacing w:val="0"/>
        <w:rPr>
          <w:rFonts w:ascii="Cambria" w:hAnsi="Cambria"/>
          <w:sz w:val="22"/>
        </w:rPr>
      </w:pPr>
      <w:r>
        <w:rPr>
          <w:rFonts w:ascii="Cambria" w:hAnsi="Cambria"/>
          <w:sz w:val="22"/>
        </w:rPr>
        <w:t>Viviane Bremer</w:t>
      </w:r>
    </w:p>
    <w:p>
      <w:pPr>
        <w:spacing w:after="0"/>
        <w:rPr>
          <w:rFonts w:ascii="Cambria" w:hAnsi="Cambria"/>
          <w:sz w:val="22"/>
        </w:rPr>
      </w:pPr>
    </w:p>
    <w:p>
      <w:pPr>
        <w:pStyle w:val="Listenabsatz"/>
        <w:numPr>
          <w:ilvl w:val="0"/>
          <w:numId w:val="1"/>
        </w:numPr>
        <w:spacing w:after="0"/>
        <w:contextualSpacing w:val="0"/>
        <w:rPr>
          <w:rFonts w:ascii="Cambria" w:hAnsi="Cambria"/>
          <w:sz w:val="22"/>
        </w:rPr>
      </w:pPr>
      <w:r>
        <w:rPr>
          <w:rFonts w:ascii="Cambria" w:hAnsi="Cambria"/>
          <w:sz w:val="22"/>
        </w:rPr>
        <w:t>FG35</w:t>
      </w:r>
    </w:p>
    <w:p>
      <w:pPr>
        <w:pStyle w:val="Listenabsatz"/>
        <w:numPr>
          <w:ilvl w:val="1"/>
          <w:numId w:val="1"/>
        </w:numPr>
        <w:spacing w:after="0"/>
        <w:contextualSpacing w:val="0"/>
        <w:rPr>
          <w:rFonts w:ascii="Cambria" w:hAnsi="Cambria"/>
          <w:sz w:val="22"/>
        </w:rPr>
      </w:pPr>
      <w:r>
        <w:rPr>
          <w:rFonts w:ascii="Cambria" w:hAnsi="Cambria"/>
          <w:sz w:val="22"/>
        </w:rPr>
        <w:t>Christina Frank</w:t>
      </w:r>
    </w:p>
    <w:p>
      <w:pPr>
        <w:pStyle w:val="Listenabsatz"/>
        <w:numPr>
          <w:ilvl w:val="0"/>
          <w:numId w:val="1"/>
        </w:numPr>
        <w:spacing w:after="0"/>
        <w:contextualSpacing w:val="0"/>
        <w:rPr>
          <w:rFonts w:ascii="Cambria" w:hAnsi="Cambria"/>
          <w:sz w:val="22"/>
        </w:rPr>
      </w:pPr>
      <w:r>
        <w:rPr>
          <w:rFonts w:ascii="Cambria" w:hAnsi="Cambria"/>
          <w:sz w:val="22"/>
        </w:rPr>
        <w:t>FG36</w:t>
      </w:r>
    </w:p>
    <w:p>
      <w:pPr>
        <w:pStyle w:val="Listenabsatz"/>
        <w:numPr>
          <w:ilvl w:val="1"/>
          <w:numId w:val="1"/>
        </w:numPr>
        <w:spacing w:after="0"/>
        <w:contextualSpacing w:val="0"/>
        <w:rPr>
          <w:rFonts w:ascii="Cambria" w:hAnsi="Cambria"/>
          <w:sz w:val="22"/>
        </w:rPr>
      </w:pPr>
      <w:r>
        <w:rPr>
          <w:rFonts w:ascii="Cambria" w:hAnsi="Cambria"/>
          <w:sz w:val="22"/>
        </w:rPr>
        <w:t>Silke Buda</w:t>
      </w:r>
    </w:p>
    <w:p>
      <w:pPr>
        <w:pStyle w:val="Listenabsatz"/>
        <w:numPr>
          <w:ilvl w:val="1"/>
          <w:numId w:val="1"/>
        </w:numPr>
        <w:spacing w:after="0"/>
        <w:contextualSpacing w:val="0"/>
        <w:rPr>
          <w:rFonts w:ascii="Cambria" w:hAnsi="Cambria"/>
          <w:sz w:val="22"/>
          <w:szCs w:val="22"/>
        </w:rPr>
      </w:pPr>
      <w:r>
        <w:rPr>
          <w:rFonts w:ascii="Cambria" w:hAnsi="Cambria"/>
          <w:sz w:val="22"/>
          <w:szCs w:val="22"/>
        </w:rPr>
        <w:t>Kristin Tolksdorf</w:t>
      </w:r>
    </w:p>
    <w:p>
      <w:pPr>
        <w:pStyle w:val="Listenabsatz"/>
        <w:numPr>
          <w:ilvl w:val="1"/>
          <w:numId w:val="1"/>
        </w:numPr>
        <w:spacing w:after="0"/>
        <w:contextualSpacing w:val="0"/>
        <w:rPr>
          <w:rFonts w:ascii="Cambria" w:hAnsi="Cambria"/>
          <w:sz w:val="22"/>
        </w:rPr>
      </w:pPr>
      <w:r>
        <w:rPr>
          <w:rFonts w:ascii="Cambria" w:hAnsi="Cambria"/>
          <w:sz w:val="22"/>
        </w:rPr>
        <w:t>Udo Buchholz</w:t>
      </w:r>
    </w:p>
    <w:p>
      <w:pPr>
        <w:pStyle w:val="Listenabsatz"/>
        <w:numPr>
          <w:ilvl w:val="1"/>
          <w:numId w:val="1"/>
        </w:numPr>
        <w:spacing w:after="0"/>
        <w:contextualSpacing w:val="0"/>
        <w:rPr>
          <w:rFonts w:ascii="Cambria" w:hAnsi="Cambria"/>
          <w:sz w:val="22"/>
        </w:rPr>
      </w:pPr>
      <w:r>
        <w:rPr>
          <w:rFonts w:ascii="Cambria" w:hAnsi="Cambria"/>
          <w:sz w:val="22"/>
        </w:rPr>
        <w:t>Kai Schulze</w:t>
      </w:r>
    </w:p>
    <w:p>
      <w:pPr>
        <w:pStyle w:val="Listenabsatz"/>
        <w:numPr>
          <w:ilvl w:val="1"/>
          <w:numId w:val="1"/>
        </w:numPr>
        <w:spacing w:after="0"/>
        <w:contextualSpacing w:val="0"/>
        <w:rPr>
          <w:rFonts w:ascii="Cambria" w:hAnsi="Cambria"/>
          <w:sz w:val="22"/>
        </w:rPr>
      </w:pPr>
      <w:r>
        <w:rPr>
          <w:rFonts w:ascii="Cambria" w:hAnsi="Cambria"/>
          <w:sz w:val="22"/>
        </w:rPr>
        <w:t>Walter Haas</w:t>
      </w:r>
    </w:p>
    <w:p>
      <w:pPr>
        <w:pStyle w:val="Listenabsatz"/>
        <w:numPr>
          <w:ilvl w:val="0"/>
          <w:numId w:val="1"/>
        </w:numPr>
        <w:spacing w:after="0"/>
        <w:contextualSpacing w:val="0"/>
        <w:rPr>
          <w:rFonts w:ascii="Cambria" w:hAnsi="Cambria"/>
          <w:sz w:val="22"/>
        </w:rPr>
      </w:pPr>
      <w:r>
        <w:rPr>
          <w:rFonts w:ascii="Cambria" w:hAnsi="Cambria"/>
          <w:sz w:val="22"/>
        </w:rPr>
        <w:t>FG37</w:t>
      </w:r>
    </w:p>
    <w:p>
      <w:pPr>
        <w:pStyle w:val="Listenabsatz"/>
        <w:numPr>
          <w:ilvl w:val="1"/>
          <w:numId w:val="1"/>
        </w:numPr>
        <w:spacing w:after="0"/>
        <w:contextualSpacing w:val="0"/>
        <w:rPr>
          <w:rFonts w:ascii="Cambria" w:hAnsi="Cambria"/>
          <w:sz w:val="22"/>
        </w:rPr>
      </w:pPr>
      <w:r>
        <w:rPr>
          <w:rFonts w:ascii="Cambria" w:hAnsi="Cambria"/>
          <w:sz w:val="22"/>
        </w:rPr>
        <w:t>Tim Eckmanns</w:t>
      </w:r>
    </w:p>
    <w:p>
      <w:pPr>
        <w:pStyle w:val="Listenabsatz"/>
        <w:numPr>
          <w:ilvl w:val="0"/>
          <w:numId w:val="3"/>
        </w:numPr>
        <w:spacing w:after="0"/>
        <w:contextualSpacing w:val="0"/>
        <w:rPr>
          <w:rFonts w:ascii="Cambria" w:hAnsi="Cambria"/>
          <w:sz w:val="22"/>
        </w:rPr>
      </w:pPr>
      <w:r>
        <w:rPr>
          <w:rFonts w:ascii="Cambria" w:hAnsi="Cambria"/>
          <w:sz w:val="22"/>
        </w:rPr>
        <w:t>FG 38</w:t>
      </w:r>
    </w:p>
    <w:p>
      <w:pPr>
        <w:pStyle w:val="Listenabsatz"/>
        <w:numPr>
          <w:ilvl w:val="1"/>
          <w:numId w:val="1"/>
        </w:numPr>
        <w:spacing w:after="0"/>
        <w:contextualSpacing w:val="0"/>
        <w:rPr>
          <w:rFonts w:ascii="Cambria" w:hAnsi="Cambria"/>
          <w:sz w:val="22"/>
        </w:rPr>
      </w:pPr>
      <w:r>
        <w:rPr>
          <w:rFonts w:ascii="Cambria" w:hAnsi="Cambria"/>
          <w:sz w:val="22"/>
        </w:rPr>
        <w:t>Ute Rexroth</w:t>
      </w:r>
    </w:p>
    <w:p>
      <w:pPr>
        <w:pStyle w:val="Listenabsatz"/>
        <w:numPr>
          <w:ilvl w:val="1"/>
          <w:numId w:val="1"/>
        </w:numPr>
        <w:spacing w:after="0"/>
        <w:contextualSpacing w:val="0"/>
        <w:rPr>
          <w:rFonts w:ascii="Cambria" w:hAnsi="Cambria"/>
          <w:sz w:val="22"/>
        </w:rPr>
      </w:pPr>
      <w:r>
        <w:rPr>
          <w:rFonts w:ascii="Cambria" w:hAnsi="Cambria"/>
          <w:sz w:val="22"/>
        </w:rPr>
        <w:t>Amrei Wolter (Protokoll)</w:t>
      </w:r>
    </w:p>
    <w:p>
      <w:pPr>
        <w:pStyle w:val="Listenabsatz"/>
        <w:numPr>
          <w:ilvl w:val="0"/>
          <w:numId w:val="2"/>
        </w:numPr>
        <w:spacing w:after="0"/>
        <w:contextualSpacing w:val="0"/>
        <w:rPr>
          <w:rFonts w:ascii="Cambria" w:hAnsi="Cambria"/>
          <w:sz w:val="22"/>
        </w:rPr>
      </w:pPr>
      <w:r>
        <w:rPr>
          <w:rFonts w:ascii="Cambria" w:hAnsi="Cambria"/>
          <w:sz w:val="22"/>
        </w:rPr>
        <w:t>MF4</w:t>
      </w:r>
    </w:p>
    <w:p>
      <w:pPr>
        <w:pStyle w:val="Listenabsatz"/>
        <w:numPr>
          <w:ilvl w:val="1"/>
          <w:numId w:val="2"/>
        </w:numPr>
        <w:spacing w:after="0"/>
        <w:contextualSpacing w:val="0"/>
        <w:rPr>
          <w:rFonts w:ascii="Cambria" w:hAnsi="Cambria"/>
          <w:sz w:val="22"/>
          <w:szCs w:val="22"/>
        </w:rPr>
      </w:pPr>
      <w:r>
        <w:rPr>
          <w:rFonts w:ascii="Cambria" w:hAnsi="Cambria"/>
          <w:sz w:val="22"/>
          <w:szCs w:val="22"/>
        </w:rPr>
        <w:t>Martina Fischer</w:t>
      </w:r>
    </w:p>
    <w:p>
      <w:pPr>
        <w:pStyle w:val="Listenabsatz"/>
        <w:numPr>
          <w:ilvl w:val="0"/>
          <w:numId w:val="2"/>
        </w:numPr>
        <w:spacing w:after="0"/>
        <w:contextualSpacing w:val="0"/>
        <w:rPr>
          <w:rFonts w:ascii="Cambria" w:hAnsi="Cambria"/>
          <w:sz w:val="22"/>
        </w:rPr>
      </w:pPr>
      <w:r>
        <w:rPr>
          <w:rFonts w:ascii="Cambria" w:hAnsi="Cambria"/>
          <w:sz w:val="22"/>
        </w:rPr>
        <w:t>P1</w:t>
      </w:r>
    </w:p>
    <w:p>
      <w:pPr>
        <w:pStyle w:val="Listenabsatz"/>
        <w:numPr>
          <w:ilvl w:val="1"/>
          <w:numId w:val="2"/>
        </w:numPr>
        <w:spacing w:after="0"/>
        <w:contextualSpacing w:val="0"/>
        <w:rPr>
          <w:rFonts w:ascii="Cambria" w:hAnsi="Cambria"/>
          <w:sz w:val="22"/>
        </w:rPr>
      </w:pPr>
      <w:r>
        <w:rPr>
          <w:rFonts w:ascii="Cambria" w:hAnsi="Cambria"/>
          <w:sz w:val="22"/>
        </w:rPr>
        <w:t>Ines Lein</w:t>
      </w:r>
    </w:p>
    <w:p>
      <w:pPr>
        <w:pStyle w:val="Listenabsatz"/>
        <w:numPr>
          <w:ilvl w:val="1"/>
          <w:numId w:val="2"/>
        </w:numPr>
        <w:spacing w:after="0"/>
        <w:contextualSpacing w:val="0"/>
        <w:rPr>
          <w:rFonts w:ascii="Cambria" w:hAnsi="Cambria"/>
          <w:sz w:val="22"/>
        </w:rPr>
      </w:pPr>
      <w:r>
        <w:rPr>
          <w:rFonts w:ascii="Cambria" w:hAnsi="Cambria"/>
          <w:sz w:val="22"/>
        </w:rPr>
        <w:t>Christina Leuker</w:t>
      </w:r>
    </w:p>
    <w:p>
      <w:pPr>
        <w:pStyle w:val="Listenabsatz"/>
        <w:numPr>
          <w:ilvl w:val="0"/>
          <w:numId w:val="2"/>
        </w:numPr>
        <w:spacing w:after="0"/>
        <w:contextualSpacing w:val="0"/>
        <w:rPr>
          <w:rFonts w:ascii="Cambria" w:hAnsi="Cambria"/>
          <w:sz w:val="22"/>
        </w:rPr>
      </w:pPr>
      <w:r>
        <w:rPr>
          <w:rFonts w:ascii="Cambria" w:hAnsi="Cambria"/>
          <w:sz w:val="22"/>
        </w:rPr>
        <w:t>Presse</w:t>
      </w:r>
    </w:p>
    <w:p>
      <w:pPr>
        <w:pStyle w:val="Listenabsatz"/>
        <w:numPr>
          <w:ilvl w:val="1"/>
          <w:numId w:val="2"/>
        </w:numPr>
        <w:spacing w:after="0"/>
        <w:contextualSpacing w:val="0"/>
        <w:rPr>
          <w:rFonts w:ascii="Cambria" w:hAnsi="Cambria"/>
          <w:sz w:val="22"/>
          <w:szCs w:val="22"/>
        </w:rPr>
      </w:pPr>
      <w:r>
        <w:rPr>
          <w:rFonts w:ascii="Cambria" w:hAnsi="Cambria"/>
          <w:sz w:val="22"/>
          <w:szCs w:val="22"/>
        </w:rPr>
        <w:t>Ronja Wenchel</w:t>
      </w:r>
    </w:p>
    <w:p>
      <w:pPr>
        <w:pStyle w:val="Listenabsatz"/>
        <w:numPr>
          <w:ilvl w:val="1"/>
          <w:numId w:val="2"/>
        </w:numPr>
        <w:spacing w:after="0"/>
        <w:contextualSpacing w:val="0"/>
        <w:rPr>
          <w:rFonts w:ascii="Cambria" w:hAnsi="Cambria"/>
          <w:sz w:val="22"/>
          <w:szCs w:val="22"/>
        </w:rPr>
      </w:pPr>
      <w:r>
        <w:rPr>
          <w:rFonts w:ascii="Cambria" w:hAnsi="Cambria"/>
          <w:sz w:val="22"/>
          <w:szCs w:val="22"/>
        </w:rPr>
        <w:t>Susanne Glasmacher</w:t>
      </w:r>
    </w:p>
    <w:p>
      <w:pPr>
        <w:pStyle w:val="Listenabsatz"/>
        <w:numPr>
          <w:ilvl w:val="0"/>
          <w:numId w:val="1"/>
        </w:numPr>
        <w:spacing w:after="0"/>
        <w:contextualSpacing w:val="0"/>
        <w:rPr>
          <w:rFonts w:ascii="Cambria" w:hAnsi="Cambria"/>
          <w:sz w:val="22"/>
        </w:rPr>
      </w:pPr>
      <w:r>
        <w:rPr>
          <w:rFonts w:ascii="Cambria" w:hAnsi="Cambria"/>
          <w:sz w:val="22"/>
        </w:rPr>
        <w:t>ZBS7</w:t>
      </w:r>
    </w:p>
    <w:p>
      <w:pPr>
        <w:pStyle w:val="Listenabsatz"/>
        <w:numPr>
          <w:ilvl w:val="1"/>
          <w:numId w:val="1"/>
        </w:numPr>
        <w:spacing w:after="0"/>
        <w:contextualSpacing w:val="0"/>
        <w:rPr>
          <w:rFonts w:ascii="Cambria" w:hAnsi="Cambria"/>
          <w:sz w:val="22"/>
        </w:rPr>
      </w:pPr>
      <w:r>
        <w:rPr>
          <w:rFonts w:ascii="Cambria" w:hAnsi="Cambria"/>
          <w:sz w:val="22"/>
          <w:szCs w:val="22"/>
        </w:rPr>
        <w:t xml:space="preserve">Michaela </w:t>
      </w:r>
      <w:proofErr w:type="spellStart"/>
      <w:r>
        <w:rPr>
          <w:rFonts w:ascii="Cambria" w:hAnsi="Cambria"/>
          <w:sz w:val="22"/>
          <w:szCs w:val="22"/>
        </w:rPr>
        <w:t>Niebank</w:t>
      </w:r>
      <w:proofErr w:type="spellEnd"/>
    </w:p>
    <w:p>
      <w:pPr>
        <w:pStyle w:val="Listenabsatz"/>
        <w:numPr>
          <w:ilvl w:val="1"/>
          <w:numId w:val="1"/>
        </w:numPr>
        <w:spacing w:after="0"/>
        <w:contextualSpacing w:val="0"/>
        <w:rPr>
          <w:sz w:val="22"/>
          <w:szCs w:val="22"/>
        </w:rPr>
      </w:pPr>
      <w:r>
        <w:rPr>
          <w:sz w:val="22"/>
          <w:szCs w:val="22"/>
        </w:rPr>
        <w:t xml:space="preserve">Agata </w:t>
      </w:r>
      <w:proofErr w:type="spellStart"/>
      <w:r>
        <w:rPr>
          <w:sz w:val="22"/>
          <w:szCs w:val="22"/>
        </w:rPr>
        <w:t>Mikolajewska</w:t>
      </w:r>
      <w:proofErr w:type="spellEnd"/>
    </w:p>
    <w:p>
      <w:pPr>
        <w:pStyle w:val="Listenabsatz"/>
        <w:numPr>
          <w:ilvl w:val="0"/>
          <w:numId w:val="1"/>
        </w:numPr>
        <w:spacing w:after="0"/>
        <w:contextualSpacing w:val="0"/>
        <w:rPr>
          <w:rFonts w:ascii="Cambria" w:hAnsi="Cambria"/>
          <w:sz w:val="22"/>
        </w:rPr>
      </w:pPr>
      <w:r>
        <w:rPr>
          <w:rFonts w:ascii="Cambria" w:hAnsi="Cambria"/>
          <w:sz w:val="22"/>
        </w:rPr>
        <w:t>ZIG</w:t>
      </w:r>
    </w:p>
    <w:p>
      <w:pPr>
        <w:pStyle w:val="Listenabsatz"/>
        <w:numPr>
          <w:ilvl w:val="1"/>
          <w:numId w:val="1"/>
        </w:numPr>
        <w:spacing w:after="0"/>
        <w:rPr>
          <w:rFonts w:ascii="Cambria" w:hAnsi="Cambria"/>
          <w:sz w:val="22"/>
          <w:szCs w:val="22"/>
        </w:rPr>
      </w:pPr>
      <w:r>
        <w:rPr>
          <w:rStyle w:val="highlight"/>
          <w:rFonts w:ascii="Cambria" w:hAnsi="Cambria"/>
          <w:sz w:val="22"/>
          <w:szCs w:val="22"/>
        </w:rPr>
        <w:t xml:space="preserve">Johanna </w:t>
      </w:r>
      <w:proofErr w:type="spellStart"/>
      <w:r>
        <w:rPr>
          <w:rStyle w:val="highlight"/>
          <w:rFonts w:ascii="Cambria" w:hAnsi="Cambria"/>
          <w:sz w:val="22"/>
          <w:szCs w:val="22"/>
        </w:rPr>
        <w:t>Hanefeld</w:t>
      </w:r>
      <w:proofErr w:type="spellEnd"/>
    </w:p>
    <w:p>
      <w:pPr>
        <w:pStyle w:val="Listenabsatz"/>
        <w:numPr>
          <w:ilvl w:val="0"/>
          <w:numId w:val="1"/>
        </w:numPr>
        <w:spacing w:after="0"/>
        <w:contextualSpacing w:val="0"/>
        <w:rPr>
          <w:rFonts w:ascii="Cambria" w:hAnsi="Cambria"/>
          <w:sz w:val="22"/>
        </w:rPr>
      </w:pPr>
      <w:r>
        <w:rPr>
          <w:rFonts w:ascii="Cambria" w:hAnsi="Cambria"/>
          <w:sz w:val="22"/>
        </w:rPr>
        <w:t>ZIG1</w:t>
      </w:r>
    </w:p>
    <w:p>
      <w:pPr>
        <w:pStyle w:val="Listenabsatz"/>
        <w:numPr>
          <w:ilvl w:val="1"/>
          <w:numId w:val="1"/>
        </w:numPr>
        <w:spacing w:after="0"/>
        <w:rPr>
          <w:rStyle w:val="highlight"/>
          <w:rFonts w:ascii="Cambria" w:hAnsi="Cambria"/>
          <w:sz w:val="22"/>
          <w:szCs w:val="22"/>
        </w:rPr>
      </w:pPr>
      <w:r>
        <w:rPr>
          <w:rStyle w:val="highlight"/>
          <w:rFonts w:ascii="Cambria" w:hAnsi="Cambria"/>
          <w:sz w:val="22"/>
          <w:szCs w:val="22"/>
        </w:rPr>
        <w:t xml:space="preserve">Sofie </w:t>
      </w:r>
      <w:proofErr w:type="spellStart"/>
      <w:r>
        <w:rPr>
          <w:rStyle w:val="highlight"/>
          <w:rFonts w:ascii="Cambria" w:hAnsi="Cambria"/>
          <w:sz w:val="22"/>
          <w:szCs w:val="22"/>
        </w:rPr>
        <w:t>Gillesberg</w:t>
      </w:r>
      <w:proofErr w:type="spellEnd"/>
      <w:r>
        <w:rPr>
          <w:rStyle w:val="highlight"/>
          <w:rFonts w:ascii="Cambria" w:hAnsi="Cambria"/>
          <w:sz w:val="22"/>
          <w:szCs w:val="22"/>
        </w:rPr>
        <w:t xml:space="preserve"> </w:t>
      </w:r>
      <w:proofErr w:type="spellStart"/>
      <w:r>
        <w:rPr>
          <w:rStyle w:val="highlight"/>
          <w:rFonts w:ascii="Cambria" w:hAnsi="Cambria"/>
          <w:sz w:val="22"/>
          <w:szCs w:val="22"/>
        </w:rPr>
        <w:t>Raier</w:t>
      </w:r>
      <w:proofErr w:type="spellEnd"/>
    </w:p>
    <w:p>
      <w:pPr>
        <w:pStyle w:val="Listenabsatz"/>
        <w:numPr>
          <w:ilvl w:val="0"/>
          <w:numId w:val="1"/>
        </w:numPr>
        <w:spacing w:after="0"/>
        <w:contextualSpacing w:val="0"/>
        <w:rPr>
          <w:rFonts w:ascii="Cambria" w:hAnsi="Cambria"/>
          <w:sz w:val="22"/>
          <w:szCs w:val="22"/>
        </w:rPr>
      </w:pPr>
      <w:r>
        <w:rPr>
          <w:rFonts w:ascii="Cambria" w:hAnsi="Cambria"/>
          <w:sz w:val="22"/>
          <w:szCs w:val="22"/>
        </w:rPr>
        <w:t xml:space="preserve">BZgA </w:t>
      </w:r>
    </w:p>
    <w:p>
      <w:pPr>
        <w:pStyle w:val="Listenabsatz"/>
        <w:numPr>
          <w:ilvl w:val="1"/>
          <w:numId w:val="1"/>
        </w:numPr>
        <w:spacing w:after="0"/>
        <w:contextualSpacing w:val="0"/>
        <w:rPr>
          <w:rFonts w:ascii="Cambria" w:hAnsi="Cambria"/>
          <w:sz w:val="22"/>
        </w:rPr>
      </w:pPr>
      <w:r>
        <w:rPr>
          <w:rFonts w:ascii="Cambria" w:hAnsi="Cambria"/>
          <w:sz w:val="22"/>
        </w:rPr>
        <w:t xml:space="preserve">Andrea </w:t>
      </w:r>
      <w:proofErr w:type="spellStart"/>
      <w:r>
        <w:rPr>
          <w:rFonts w:ascii="Cambria" w:hAnsi="Cambria"/>
          <w:sz w:val="22"/>
        </w:rPr>
        <w:t>Rückle</w:t>
      </w:r>
      <w:proofErr w:type="spellEnd"/>
    </w:p>
    <w:p>
      <w:pPr>
        <w:rPr>
          <w:rFonts w:ascii="Cambria" w:hAnsi="Cambria"/>
          <w:sz w:val="22"/>
        </w:rPr>
      </w:pPr>
      <w:r>
        <w:rPr>
          <w:rFonts w:ascii="Cambria" w:hAnsi="Cambria"/>
          <w:sz w:val="22"/>
        </w:rPr>
        <w:br w:type="page"/>
      </w:r>
    </w:p>
    <w:p>
      <w:pPr>
        <w:pStyle w:val="Listenabsatz"/>
        <w:spacing w:after="0"/>
        <w:ind w:left="1440"/>
        <w:contextualSpacing w:val="0"/>
        <w:rPr>
          <w:rFonts w:ascii="Cambria" w:hAnsi="Cambria"/>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rFonts w:ascii="Cambria" w:hAnsi="Cambria"/>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rFonts w:ascii="Cambria" w:hAnsi="Cambria"/>
                <w:b/>
              </w:rPr>
            </w:pPr>
            <w:r>
              <w:rPr>
                <w:rFonts w:ascii="Cambria" w:hAnsi="Cambria"/>
              </w:rPr>
              <w:br w:type="page"/>
            </w:r>
            <w:r>
              <w:rPr>
                <w:rFonts w:ascii="Cambria" w:hAnsi="Cambria"/>
              </w:rPr>
              <w:br w:type="page"/>
            </w:r>
            <w:r>
              <w:rPr>
                <w:rFonts w:ascii="Cambria" w:hAnsi="Cambria"/>
                <w:b/>
              </w:rPr>
              <w:t>TOP</w:t>
            </w:r>
          </w:p>
        </w:tc>
        <w:tc>
          <w:tcPr>
            <w:tcW w:w="6795" w:type="dxa"/>
          </w:tcPr>
          <w:p>
            <w:pPr>
              <w:rPr>
                <w:rFonts w:ascii="Cambria" w:hAnsi="Cambria"/>
                <w:b/>
              </w:rPr>
            </w:pPr>
            <w:r>
              <w:rPr>
                <w:rFonts w:ascii="Cambria" w:hAnsi="Cambria"/>
                <w:b/>
              </w:rPr>
              <w:t>Beitrag/Thema</w:t>
            </w:r>
          </w:p>
        </w:tc>
        <w:tc>
          <w:tcPr>
            <w:tcW w:w="1492" w:type="dxa"/>
          </w:tcPr>
          <w:p>
            <w:pPr>
              <w:rPr>
                <w:rFonts w:ascii="Cambria" w:hAnsi="Cambria"/>
                <w:b/>
                <w:sz w:val="22"/>
                <w:szCs w:val="22"/>
              </w:rPr>
            </w:pPr>
            <w:r>
              <w:rPr>
                <w:rFonts w:ascii="Cambria" w:hAnsi="Cambria"/>
                <w:b/>
                <w:sz w:val="22"/>
                <w:szCs w:val="22"/>
              </w:rPr>
              <w:t>eingebracht von</w:t>
            </w:r>
          </w:p>
        </w:tc>
      </w:tr>
      <w:tr>
        <w:tc>
          <w:tcPr>
            <w:tcW w:w="684" w:type="dxa"/>
          </w:tcPr>
          <w:p>
            <w:pPr>
              <w:rPr>
                <w:rFonts w:ascii="Cambria" w:hAnsi="Cambria"/>
                <w:b/>
              </w:rPr>
            </w:pPr>
            <w:r>
              <w:rPr>
                <w:rFonts w:ascii="Cambria" w:hAnsi="Cambria"/>
                <w:b/>
              </w:rPr>
              <w:t>1</w:t>
            </w:r>
          </w:p>
        </w:tc>
        <w:tc>
          <w:tcPr>
            <w:tcW w:w="6795" w:type="dxa"/>
          </w:tcPr>
          <w:p>
            <w:pPr>
              <w:spacing w:line="276" w:lineRule="auto"/>
              <w:rPr>
                <w:rFonts w:ascii="Cambria" w:hAnsi="Cambria"/>
                <w:b/>
                <w:sz w:val="28"/>
              </w:rPr>
            </w:pPr>
            <w:r>
              <w:rPr>
                <w:rFonts w:ascii="Cambria" w:hAnsi="Cambria"/>
                <w:b/>
                <w:sz w:val="28"/>
              </w:rPr>
              <w:t xml:space="preserve">Aktuelle Lage </w:t>
            </w:r>
          </w:p>
          <w:p>
            <w:pPr>
              <w:spacing w:line="276" w:lineRule="auto"/>
              <w:rPr>
                <w:rFonts w:ascii="Cambria" w:hAnsi="Cambria"/>
                <w:b/>
                <w:sz w:val="22"/>
                <w:szCs w:val="22"/>
              </w:rPr>
            </w:pPr>
            <w:r>
              <w:rPr>
                <w:rFonts w:ascii="Cambria" w:hAnsi="Cambria"/>
                <w:b/>
                <w:sz w:val="22"/>
                <w:szCs w:val="22"/>
              </w:rPr>
              <w:t xml:space="preserve">International </w:t>
            </w:r>
            <w:r>
              <w:rPr>
                <w:rFonts w:ascii="Cambria" w:hAnsi="Cambria"/>
                <w:b/>
                <w:i/>
                <w:color w:val="ACB9CA" w:themeColor="text2" w:themeTint="66"/>
                <w:sz w:val="22"/>
                <w:szCs w:val="22"/>
              </w:rPr>
              <w:t>(nur montags)</w:t>
            </w:r>
          </w:p>
          <w:p>
            <w:pPr>
              <w:pStyle w:val="Liste1"/>
              <w:rPr>
                <w:rFonts w:ascii="Cambria" w:hAnsi="Cambria"/>
                <w:sz w:val="22"/>
              </w:rPr>
            </w:pPr>
            <w:r>
              <w:rPr>
                <w:rFonts w:ascii="Cambria" w:hAnsi="Cambria"/>
                <w:sz w:val="22"/>
              </w:rPr>
              <w:t xml:space="preserve">Folien </w:t>
            </w:r>
            <w:hyperlink r:id="rId10" w:history="1">
              <w:r>
                <w:rPr>
                  <w:rStyle w:val="Hyperlink"/>
                  <w:rFonts w:ascii="Cambria" w:hAnsi="Cambria"/>
                  <w:sz w:val="22"/>
                </w:rPr>
                <w:t>hier</w:t>
              </w:r>
            </w:hyperlink>
          </w:p>
          <w:p>
            <w:pPr>
              <w:pStyle w:val="Liste1"/>
              <w:rPr>
                <w:rFonts w:ascii="Cambria" w:hAnsi="Cambria"/>
                <w:sz w:val="22"/>
              </w:rPr>
            </w:pPr>
            <w:r>
              <w:rPr>
                <w:rFonts w:ascii="Cambria" w:hAnsi="Cambria"/>
                <w:sz w:val="22"/>
              </w:rPr>
              <w:t>Weltweit:</w:t>
            </w:r>
          </w:p>
          <w:p>
            <w:pPr>
              <w:pStyle w:val="Liste2"/>
              <w:numPr>
                <w:ilvl w:val="0"/>
                <w:numId w:val="8"/>
              </w:numPr>
              <w:rPr>
                <w:rFonts w:ascii="Cambria" w:hAnsi="Cambria"/>
                <w:sz w:val="22"/>
              </w:rPr>
            </w:pPr>
            <w:r>
              <w:rPr>
                <w:rFonts w:ascii="Cambria" w:hAnsi="Cambria"/>
                <w:sz w:val="22"/>
              </w:rPr>
              <w:t>Datenstand: WHO, 05.04.2022</w:t>
            </w:r>
          </w:p>
          <w:p>
            <w:pPr>
              <w:pStyle w:val="Liste2"/>
              <w:numPr>
                <w:ilvl w:val="0"/>
                <w:numId w:val="8"/>
              </w:numPr>
              <w:rPr>
                <w:rFonts w:ascii="Cambria" w:hAnsi="Cambria"/>
                <w:sz w:val="22"/>
              </w:rPr>
            </w:pPr>
            <w:r>
              <w:rPr>
                <w:rFonts w:ascii="Cambria" w:hAnsi="Cambria"/>
                <w:sz w:val="22"/>
              </w:rPr>
              <w:t>Fälle: 490.853.129 (-21% im Vergleich zu Vorwoche)</w:t>
            </w:r>
          </w:p>
          <w:p>
            <w:pPr>
              <w:pStyle w:val="Liste2"/>
              <w:numPr>
                <w:ilvl w:val="0"/>
                <w:numId w:val="8"/>
              </w:numPr>
              <w:rPr>
                <w:rFonts w:ascii="Cambria" w:hAnsi="Cambria"/>
                <w:sz w:val="22"/>
              </w:rPr>
            </w:pPr>
            <w:r>
              <w:rPr>
                <w:rFonts w:ascii="Cambria" w:hAnsi="Cambria"/>
                <w:sz w:val="22"/>
              </w:rPr>
              <w:t>Todesfälle: 6.155.344 Todesfälle (CFR: 1,3%)</w:t>
            </w:r>
          </w:p>
          <w:p>
            <w:pPr>
              <w:pStyle w:val="Listenabsatz"/>
              <w:numPr>
                <w:ilvl w:val="1"/>
                <w:numId w:val="7"/>
              </w:numPr>
              <w:spacing w:after="0"/>
              <w:ind w:left="828" w:hanging="357"/>
              <w:rPr>
                <w:rFonts w:ascii="Cambria" w:hAnsi="Cambria"/>
                <w:sz w:val="22"/>
                <w:szCs w:val="22"/>
              </w:rPr>
            </w:pPr>
            <w:r>
              <w:rPr>
                <w:rFonts w:ascii="Cambria" w:hAnsi="Cambria"/>
                <w:sz w:val="22"/>
                <w:szCs w:val="22"/>
              </w:rPr>
              <w:t>Top 10 Länder nach Anzahl neuer COVID-19-Fälle</w:t>
            </w:r>
          </w:p>
          <w:p>
            <w:pPr>
              <w:pStyle w:val="Listenabsatz"/>
              <w:numPr>
                <w:ilvl w:val="2"/>
                <w:numId w:val="7"/>
              </w:numPr>
              <w:spacing w:after="0"/>
              <w:ind w:left="1190" w:hanging="357"/>
              <w:rPr>
                <w:rFonts w:ascii="Cambria" w:hAnsi="Cambria"/>
                <w:sz w:val="22"/>
                <w:szCs w:val="22"/>
              </w:rPr>
            </w:pPr>
            <w:r>
              <w:rPr>
                <w:rFonts w:ascii="Cambria" w:hAnsi="Cambria"/>
                <w:sz w:val="22"/>
                <w:szCs w:val="22"/>
              </w:rPr>
              <w:t>Neu hinzugekommen: USA und Thailand (da Österreich und Niederlande nicht mehr auf der Liste sind)</w:t>
            </w:r>
          </w:p>
          <w:p>
            <w:pPr>
              <w:pStyle w:val="Listenabsatz"/>
              <w:numPr>
                <w:ilvl w:val="2"/>
                <w:numId w:val="7"/>
              </w:numPr>
              <w:spacing w:after="0"/>
              <w:ind w:left="1190" w:hanging="357"/>
              <w:rPr>
                <w:rFonts w:ascii="Cambria" w:hAnsi="Cambria"/>
                <w:sz w:val="22"/>
                <w:szCs w:val="22"/>
              </w:rPr>
            </w:pPr>
            <w:r>
              <w:rPr>
                <w:rFonts w:ascii="Cambria" w:hAnsi="Cambria"/>
                <w:sz w:val="22"/>
                <w:szCs w:val="22"/>
              </w:rPr>
              <w:t>Global rückgängige Fallzahlen in allen Regionen (5-19%)</w:t>
            </w:r>
          </w:p>
          <w:p>
            <w:pPr>
              <w:pStyle w:val="Listenabsatz"/>
              <w:numPr>
                <w:ilvl w:val="2"/>
                <w:numId w:val="7"/>
              </w:numPr>
              <w:spacing w:after="0"/>
              <w:ind w:left="1190" w:hanging="357"/>
              <w:rPr>
                <w:rFonts w:ascii="Cambria" w:hAnsi="Cambria"/>
                <w:sz w:val="22"/>
                <w:szCs w:val="22"/>
              </w:rPr>
            </w:pPr>
            <w:r>
              <w:rPr>
                <w:rFonts w:ascii="Cambria" w:hAnsi="Cambria"/>
                <w:sz w:val="22"/>
                <w:szCs w:val="22"/>
              </w:rPr>
              <w:t>Ebenso Rückgang der Todesfallzahlen</w:t>
            </w:r>
          </w:p>
          <w:p>
            <w:pPr>
              <w:pStyle w:val="Listenabsatz"/>
              <w:numPr>
                <w:ilvl w:val="1"/>
                <w:numId w:val="7"/>
              </w:numPr>
              <w:spacing w:after="0"/>
              <w:ind w:left="828" w:hanging="357"/>
              <w:rPr>
                <w:rFonts w:ascii="Cambria" w:hAnsi="Cambria"/>
                <w:sz w:val="22"/>
                <w:szCs w:val="22"/>
              </w:rPr>
            </w:pPr>
            <w:r>
              <w:rPr>
                <w:rFonts w:ascii="Cambria" w:hAnsi="Cambria"/>
                <w:sz w:val="22"/>
                <w:szCs w:val="22"/>
              </w:rPr>
              <w:t xml:space="preserve">WHO </w:t>
            </w:r>
            <w:proofErr w:type="spellStart"/>
            <w:r>
              <w:rPr>
                <w:rFonts w:ascii="Cambria" w:hAnsi="Cambria"/>
                <w:sz w:val="22"/>
                <w:szCs w:val="22"/>
              </w:rPr>
              <w:t>epidemiological</w:t>
            </w:r>
            <w:proofErr w:type="spellEnd"/>
            <w:r>
              <w:rPr>
                <w:rFonts w:ascii="Cambria" w:hAnsi="Cambria"/>
                <w:sz w:val="22"/>
                <w:szCs w:val="22"/>
              </w:rPr>
              <w:t xml:space="preserve"> update</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CAVE vielerorts geänderte Teststrategien, insbesondere in Europa (teilweise nur Testungen von Risikogruppen, Personen die Behandlungen im Krankenhaus benötigen, Personen die mit Risikogruppen arbeiten, Österreich hat Anzahl PCR pro </w:t>
            </w:r>
            <w:proofErr w:type="spellStart"/>
            <w:proofErr w:type="gramStart"/>
            <w:r>
              <w:rPr>
                <w:rFonts w:ascii="Cambria" w:hAnsi="Cambria"/>
                <w:sz w:val="22"/>
                <w:szCs w:val="22"/>
              </w:rPr>
              <w:t>Einwohner:innen</w:t>
            </w:r>
            <w:proofErr w:type="spellEnd"/>
            <w:proofErr w:type="gramEnd"/>
            <w:r>
              <w:rPr>
                <w:rFonts w:ascii="Cambria" w:hAnsi="Cambria"/>
                <w:sz w:val="22"/>
                <w:szCs w:val="22"/>
              </w:rPr>
              <w:t xml:space="preserve"> reduziert)</w:t>
            </w:r>
          </w:p>
          <w:p>
            <w:pPr>
              <w:pStyle w:val="Listenabsatz"/>
              <w:numPr>
                <w:ilvl w:val="1"/>
                <w:numId w:val="7"/>
              </w:numPr>
              <w:spacing w:after="0"/>
              <w:ind w:left="828" w:hanging="357"/>
              <w:rPr>
                <w:rFonts w:ascii="Cambria" w:hAnsi="Cambria"/>
                <w:sz w:val="22"/>
                <w:szCs w:val="22"/>
              </w:rPr>
            </w:pPr>
            <w:r>
              <w:rPr>
                <w:rFonts w:ascii="Cambria" w:hAnsi="Cambria"/>
                <w:sz w:val="22"/>
                <w:szCs w:val="22"/>
              </w:rPr>
              <w:t>7-Tages-Inzidenz pro 100.000 Einwohner in Europa</w:t>
            </w:r>
          </w:p>
          <w:p>
            <w:pPr>
              <w:pStyle w:val="Listenabsatz"/>
              <w:numPr>
                <w:ilvl w:val="2"/>
                <w:numId w:val="7"/>
              </w:numPr>
              <w:spacing w:after="0"/>
              <w:ind w:left="1190" w:hanging="357"/>
              <w:rPr>
                <w:rFonts w:ascii="Cambria" w:hAnsi="Cambria"/>
                <w:sz w:val="22"/>
                <w:szCs w:val="22"/>
              </w:rPr>
            </w:pPr>
            <w:r>
              <w:rPr>
                <w:rFonts w:ascii="Cambria" w:hAnsi="Cambria"/>
                <w:sz w:val="22"/>
                <w:szCs w:val="22"/>
              </w:rPr>
              <w:t>Rückgang der Inzidenzen</w:t>
            </w:r>
          </w:p>
          <w:p>
            <w:pPr>
              <w:pStyle w:val="Listenabsatz"/>
              <w:numPr>
                <w:ilvl w:val="2"/>
                <w:numId w:val="7"/>
              </w:numPr>
              <w:spacing w:after="0"/>
              <w:ind w:left="1190" w:hanging="357"/>
              <w:rPr>
                <w:rFonts w:ascii="Cambria" w:hAnsi="Cambria"/>
                <w:sz w:val="22"/>
                <w:szCs w:val="22"/>
              </w:rPr>
            </w:pPr>
            <w:r>
              <w:rPr>
                <w:rFonts w:ascii="Cambria" w:hAnsi="Cambria"/>
                <w:sz w:val="22"/>
                <w:szCs w:val="22"/>
              </w:rPr>
              <w:t>Frankreich und Italien stabilisierte Zahlen</w:t>
            </w:r>
          </w:p>
          <w:p>
            <w:pPr>
              <w:pStyle w:val="Listenabsatz"/>
              <w:numPr>
                <w:ilvl w:val="1"/>
                <w:numId w:val="7"/>
              </w:numPr>
              <w:spacing w:after="0"/>
              <w:ind w:left="828" w:hanging="357"/>
              <w:rPr>
                <w:rFonts w:ascii="Cambria" w:hAnsi="Cambria"/>
                <w:sz w:val="22"/>
                <w:szCs w:val="22"/>
              </w:rPr>
            </w:pPr>
            <w:r>
              <w:rPr>
                <w:rFonts w:ascii="Cambria" w:hAnsi="Cambria"/>
                <w:sz w:val="22"/>
                <w:szCs w:val="22"/>
                <w:lang w:val="en-US"/>
              </w:rPr>
              <w:t xml:space="preserve">WHO Update: </w:t>
            </w:r>
          </w:p>
          <w:p>
            <w:pPr>
              <w:pStyle w:val="Listenabsatz"/>
              <w:numPr>
                <w:ilvl w:val="0"/>
                <w:numId w:val="14"/>
              </w:numPr>
              <w:spacing w:after="0"/>
              <w:rPr>
                <w:rFonts w:ascii="Cambria" w:hAnsi="Cambria"/>
                <w:sz w:val="22"/>
                <w:szCs w:val="22"/>
              </w:rPr>
            </w:pPr>
            <w:r>
              <w:rPr>
                <w:rFonts w:ascii="Cambria" w:hAnsi="Cambria"/>
                <w:sz w:val="22"/>
                <w:szCs w:val="22"/>
              </w:rPr>
              <w:t>SARS-CoV-2 Genomsequenz des ersten Falles wird als „</w:t>
            </w:r>
            <w:proofErr w:type="spellStart"/>
            <w:r>
              <w:rPr>
                <w:rFonts w:ascii="Cambria" w:hAnsi="Cambria"/>
                <w:sz w:val="22"/>
                <w:szCs w:val="22"/>
              </w:rPr>
              <w:t>index</w:t>
            </w:r>
            <w:proofErr w:type="spellEnd"/>
            <w:r>
              <w:rPr>
                <w:rFonts w:ascii="Cambria" w:hAnsi="Cambria"/>
                <w:sz w:val="22"/>
                <w:szCs w:val="22"/>
              </w:rPr>
              <w:t xml:space="preserve"> </w:t>
            </w:r>
            <w:proofErr w:type="spellStart"/>
            <w:r>
              <w:rPr>
                <w:rFonts w:ascii="Cambria" w:hAnsi="Cambria"/>
                <w:sz w:val="22"/>
                <w:szCs w:val="22"/>
              </w:rPr>
              <w:t>virus</w:t>
            </w:r>
            <w:proofErr w:type="spellEnd"/>
            <w:r>
              <w:rPr>
                <w:rFonts w:ascii="Cambria" w:hAnsi="Cambria"/>
                <w:sz w:val="22"/>
                <w:szCs w:val="22"/>
              </w:rPr>
              <w:t>“ bezeichnet</w:t>
            </w:r>
          </w:p>
          <w:p>
            <w:pPr>
              <w:pStyle w:val="Listenabsatz"/>
              <w:numPr>
                <w:ilvl w:val="0"/>
                <w:numId w:val="14"/>
              </w:numPr>
              <w:spacing w:after="0"/>
              <w:rPr>
                <w:rFonts w:ascii="Cambria" w:hAnsi="Cambria"/>
                <w:sz w:val="22"/>
                <w:szCs w:val="22"/>
              </w:rPr>
            </w:pPr>
            <w:proofErr w:type="spellStart"/>
            <w:r>
              <w:rPr>
                <w:rFonts w:ascii="Cambria" w:hAnsi="Cambria"/>
                <w:sz w:val="22"/>
                <w:szCs w:val="22"/>
              </w:rPr>
              <w:t>Omicron</w:t>
            </w:r>
            <w:proofErr w:type="spellEnd"/>
            <w:r>
              <w:rPr>
                <w:rFonts w:ascii="Cambria" w:hAnsi="Cambria"/>
                <w:sz w:val="22"/>
                <w:szCs w:val="22"/>
              </w:rPr>
              <w:t xml:space="preserve"> dominierend (99,8%)</w:t>
            </w:r>
          </w:p>
          <w:p>
            <w:pPr>
              <w:pStyle w:val="Listenabsatz"/>
              <w:numPr>
                <w:ilvl w:val="0"/>
                <w:numId w:val="14"/>
              </w:numPr>
              <w:spacing w:after="0"/>
              <w:rPr>
                <w:rFonts w:ascii="Cambria" w:hAnsi="Cambria"/>
                <w:sz w:val="22"/>
                <w:szCs w:val="22"/>
              </w:rPr>
            </w:pPr>
            <w:r>
              <w:rPr>
                <w:rFonts w:ascii="Cambria" w:hAnsi="Cambria"/>
                <w:sz w:val="22"/>
                <w:szCs w:val="22"/>
              </w:rPr>
              <w:t>BA.2 macht 93,6% der Omikron Sequenzen aus, dominierend in allen WHO Regionen</w:t>
            </w:r>
          </w:p>
          <w:p>
            <w:pPr>
              <w:pStyle w:val="Listenabsatz"/>
              <w:numPr>
                <w:ilvl w:val="0"/>
                <w:numId w:val="14"/>
              </w:numPr>
              <w:spacing w:after="0"/>
              <w:rPr>
                <w:rFonts w:ascii="Cambria" w:hAnsi="Cambria"/>
                <w:sz w:val="22"/>
                <w:szCs w:val="22"/>
              </w:rPr>
            </w:pPr>
            <w:r>
              <w:rPr>
                <w:rFonts w:ascii="Cambria" w:hAnsi="Cambria"/>
                <w:sz w:val="22"/>
                <w:szCs w:val="22"/>
              </w:rPr>
              <w:t>XE: 10% Transmission Vorteil zu BA.2</w:t>
            </w:r>
          </w:p>
          <w:p>
            <w:pPr>
              <w:pStyle w:val="Listenabsatz"/>
              <w:numPr>
                <w:ilvl w:val="0"/>
                <w:numId w:val="14"/>
              </w:numPr>
              <w:spacing w:after="0"/>
              <w:rPr>
                <w:rFonts w:ascii="Cambria" w:hAnsi="Cambria"/>
                <w:sz w:val="22"/>
                <w:szCs w:val="22"/>
              </w:rPr>
            </w:pPr>
            <w:r>
              <w:rPr>
                <w:rFonts w:ascii="Cambria" w:hAnsi="Cambria"/>
                <w:sz w:val="22"/>
                <w:szCs w:val="22"/>
              </w:rPr>
              <w:t xml:space="preserve">Studien: Hospitalisierung Kinder &lt;4 in USA (Hospitalisierungsraten 5x höher während </w:t>
            </w:r>
            <w:proofErr w:type="spellStart"/>
            <w:r>
              <w:rPr>
                <w:rFonts w:ascii="Cambria" w:hAnsi="Cambria"/>
                <w:sz w:val="22"/>
                <w:szCs w:val="22"/>
              </w:rPr>
              <w:t>Omicron</w:t>
            </w:r>
            <w:proofErr w:type="spellEnd"/>
            <w:r>
              <w:rPr>
                <w:rFonts w:ascii="Cambria" w:hAnsi="Cambria"/>
                <w:sz w:val="22"/>
                <w:szCs w:val="22"/>
              </w:rPr>
              <w:t xml:space="preserve"> dominant war im Vergleich zu Delta, Hospitalisierungslänge kürzer)</w:t>
            </w:r>
          </w:p>
          <w:p>
            <w:pPr>
              <w:pStyle w:val="Listenabsatz"/>
              <w:numPr>
                <w:ilvl w:val="0"/>
                <w:numId w:val="14"/>
              </w:numPr>
              <w:spacing w:after="0"/>
              <w:rPr>
                <w:rFonts w:ascii="Cambria" w:hAnsi="Cambria"/>
                <w:sz w:val="22"/>
                <w:szCs w:val="22"/>
              </w:rPr>
            </w:pPr>
            <w:r>
              <w:rPr>
                <w:rFonts w:ascii="Cambria" w:hAnsi="Cambria"/>
                <w:sz w:val="22"/>
                <w:szCs w:val="22"/>
              </w:rPr>
              <w:t>Weitere Studie in Norwegen zu Hospitalisierung von Kindern &lt;18 Jahren: Länge des Krankenhausaufenthaltes median 1 Tag für alle drei Varianten</w:t>
            </w:r>
          </w:p>
          <w:p>
            <w:pPr>
              <w:pStyle w:val="Listenabsatz"/>
              <w:numPr>
                <w:ilvl w:val="0"/>
                <w:numId w:val="14"/>
              </w:numPr>
              <w:spacing w:after="0"/>
              <w:rPr>
                <w:rFonts w:ascii="Cambria" w:hAnsi="Cambria"/>
                <w:sz w:val="22"/>
                <w:szCs w:val="22"/>
              </w:rPr>
            </w:pPr>
            <w:r>
              <w:rPr>
                <w:rFonts w:ascii="Cambria" w:hAnsi="Cambria"/>
                <w:sz w:val="22"/>
                <w:szCs w:val="22"/>
              </w:rPr>
              <w:t xml:space="preserve">Risiko für Hospitalisierung: Alpha 4,1%, Delta 1,6%, Omikron 1,7%, allerdings auch mehr Kinder mit Omikron als mit Alpha infiziert, muss in Bewertung berücksichtigt werden </w:t>
            </w:r>
          </w:p>
          <w:p>
            <w:pPr>
              <w:pStyle w:val="Listenabsatz"/>
              <w:ind w:left="1190"/>
              <w:rPr>
                <w:rFonts w:ascii="Cambria" w:hAnsi="Cambria"/>
                <w:sz w:val="22"/>
                <w:szCs w:val="22"/>
              </w:rPr>
            </w:pPr>
          </w:p>
          <w:p>
            <w:pPr>
              <w:pStyle w:val="Listenabsatz"/>
              <w:ind w:left="1190"/>
              <w:rPr>
                <w:rFonts w:ascii="Cambria" w:hAnsi="Cambria"/>
                <w:sz w:val="22"/>
                <w:szCs w:val="22"/>
              </w:rPr>
            </w:pPr>
          </w:p>
          <w:p>
            <w:pPr>
              <w:pStyle w:val="Listenabsatz"/>
              <w:ind w:left="1190"/>
              <w:rPr>
                <w:rFonts w:ascii="Cambria" w:hAnsi="Cambria"/>
                <w:sz w:val="22"/>
                <w:szCs w:val="22"/>
              </w:rPr>
            </w:pPr>
          </w:p>
          <w:p>
            <w:pPr>
              <w:pStyle w:val="Listenabsatz"/>
              <w:ind w:left="1190"/>
              <w:rPr>
                <w:rFonts w:ascii="Cambria" w:hAnsi="Cambria"/>
                <w:sz w:val="22"/>
                <w:szCs w:val="22"/>
              </w:rPr>
            </w:pPr>
          </w:p>
          <w:p>
            <w:pPr>
              <w:pStyle w:val="Listenabsatz"/>
              <w:ind w:left="1190"/>
              <w:rPr>
                <w:rFonts w:ascii="Cambria" w:hAnsi="Cambria"/>
                <w:sz w:val="22"/>
                <w:szCs w:val="22"/>
              </w:rPr>
            </w:pPr>
          </w:p>
          <w:p>
            <w:pPr>
              <w:spacing w:before="120" w:line="276" w:lineRule="auto"/>
              <w:rPr>
                <w:rFonts w:ascii="Cambria" w:hAnsi="Cambria"/>
                <w:b/>
                <w:sz w:val="22"/>
                <w:szCs w:val="22"/>
              </w:rPr>
            </w:pPr>
            <w:r>
              <w:rPr>
                <w:rFonts w:ascii="Cambria" w:hAnsi="Cambria"/>
                <w:b/>
                <w:sz w:val="22"/>
                <w:szCs w:val="22"/>
              </w:rPr>
              <w:lastRenderedPageBreak/>
              <w:t xml:space="preserve">National </w:t>
            </w:r>
            <w:r>
              <w:rPr>
                <w:rFonts w:ascii="Cambria" w:hAnsi="Cambria"/>
                <w:b/>
                <w:sz w:val="22"/>
                <w:szCs w:val="22"/>
              </w:rPr>
              <w:softHyphen/>
            </w:r>
            <w:r>
              <w:rPr>
                <w:rFonts w:ascii="Cambria" w:hAnsi="Cambria"/>
                <w:b/>
                <w:sz w:val="22"/>
                <w:szCs w:val="22"/>
              </w:rPr>
              <w:softHyphen/>
            </w:r>
          </w:p>
          <w:p>
            <w:pPr>
              <w:pStyle w:val="Liste1"/>
              <w:rPr>
                <w:rFonts w:ascii="Cambria" w:hAnsi="Cambria"/>
                <w:sz w:val="22"/>
              </w:rPr>
            </w:pPr>
            <w:r>
              <w:rPr>
                <w:rFonts w:ascii="Cambria" w:hAnsi="Cambria"/>
                <w:sz w:val="22"/>
              </w:rPr>
              <w:t xml:space="preserve">Fallzahlen, Todesfälle, Trend (Folien </w:t>
            </w:r>
            <w:hyperlink r:id="rId11" w:history="1">
              <w:r>
                <w:rPr>
                  <w:rStyle w:val="Hyperlink"/>
                  <w:rFonts w:ascii="Cambria" w:hAnsi="Cambria"/>
                  <w:sz w:val="22"/>
                </w:rPr>
                <w:t>hier</w:t>
              </w:r>
            </w:hyperlink>
            <w:r>
              <w:rPr>
                <w:rFonts w:ascii="Cambria" w:hAnsi="Cambria"/>
                <w:sz w:val="22"/>
              </w:rPr>
              <w:t xml:space="preserve">) </w:t>
            </w:r>
          </w:p>
          <w:p>
            <w:pPr>
              <w:pStyle w:val="Liste2"/>
              <w:numPr>
                <w:ilvl w:val="0"/>
                <w:numId w:val="8"/>
              </w:numPr>
              <w:rPr>
                <w:rFonts w:ascii="Cambria" w:hAnsi="Cambria"/>
                <w:sz w:val="22"/>
              </w:rPr>
            </w:pPr>
            <w:proofErr w:type="spellStart"/>
            <w:r>
              <w:rPr>
                <w:rFonts w:ascii="Cambria" w:hAnsi="Cambria"/>
                <w:sz w:val="22"/>
              </w:rPr>
              <w:t>SurvNet</w:t>
            </w:r>
            <w:proofErr w:type="spellEnd"/>
            <w:r>
              <w:rPr>
                <w:rFonts w:ascii="Cambria" w:hAnsi="Cambria"/>
                <w:sz w:val="22"/>
              </w:rPr>
              <w:t xml:space="preserve"> übermittelt: 22.064.059 (+214.985), davon 130.708 (+340) Todesfälle </w:t>
            </w:r>
          </w:p>
          <w:p>
            <w:pPr>
              <w:pStyle w:val="Liste2"/>
              <w:numPr>
                <w:ilvl w:val="0"/>
                <w:numId w:val="8"/>
              </w:numPr>
              <w:rPr>
                <w:rFonts w:ascii="Cambria" w:hAnsi="Cambria"/>
                <w:sz w:val="22"/>
              </w:rPr>
            </w:pPr>
            <w:r>
              <w:rPr>
                <w:rFonts w:ascii="Cambria" w:hAnsi="Cambria"/>
                <w:sz w:val="22"/>
              </w:rPr>
              <w:t xml:space="preserve">7-Tage-Inzidenz:  1.322,2/100.000 </w:t>
            </w:r>
            <w:proofErr w:type="spellStart"/>
            <w:r>
              <w:rPr>
                <w:rFonts w:ascii="Cambria" w:hAnsi="Cambria"/>
                <w:sz w:val="22"/>
              </w:rPr>
              <w:t>Einw</w:t>
            </w:r>
            <w:proofErr w:type="spellEnd"/>
            <w:r>
              <w:rPr>
                <w:rFonts w:ascii="Cambria" w:hAnsi="Cambria"/>
                <w:sz w:val="22"/>
              </w:rPr>
              <w:t>. (Rückgang um 300 Punkte)</w:t>
            </w:r>
          </w:p>
          <w:p>
            <w:pPr>
              <w:pStyle w:val="Listenabsatz"/>
              <w:numPr>
                <w:ilvl w:val="1"/>
                <w:numId w:val="7"/>
              </w:numPr>
              <w:spacing w:after="0"/>
              <w:ind w:left="828" w:hanging="357"/>
              <w:rPr>
                <w:rFonts w:ascii="Cambria" w:hAnsi="Cambria"/>
                <w:sz w:val="22"/>
                <w:szCs w:val="22"/>
              </w:rPr>
            </w:pPr>
            <w:r>
              <w:rPr>
                <w:rFonts w:ascii="Cambria" w:hAnsi="Cambria"/>
                <w:sz w:val="22"/>
                <w:szCs w:val="22"/>
              </w:rPr>
              <w:t>Hospitalisierungsinzidenz: 6,62/100.000 EW, AG ≥ 60Jährige: 15,04/100.000 EW</w:t>
            </w:r>
          </w:p>
          <w:p>
            <w:pPr>
              <w:pStyle w:val="Listenabsatz"/>
              <w:numPr>
                <w:ilvl w:val="1"/>
                <w:numId w:val="7"/>
              </w:numPr>
              <w:spacing w:after="0"/>
              <w:ind w:left="828" w:hanging="357"/>
              <w:rPr>
                <w:rFonts w:ascii="Cambria" w:hAnsi="Cambria"/>
                <w:sz w:val="22"/>
                <w:szCs w:val="22"/>
              </w:rPr>
            </w:pPr>
            <w:r>
              <w:rPr>
                <w:rFonts w:ascii="Cambria" w:hAnsi="Cambria"/>
                <w:sz w:val="22"/>
                <w:szCs w:val="22"/>
              </w:rPr>
              <w:t>Fälle auf ITS: 2.160 (-74)</w:t>
            </w:r>
          </w:p>
          <w:p>
            <w:pPr>
              <w:pStyle w:val="Listenabsatz"/>
              <w:numPr>
                <w:ilvl w:val="1"/>
                <w:numId w:val="7"/>
              </w:numPr>
              <w:spacing w:after="0"/>
              <w:ind w:left="828" w:hanging="357"/>
              <w:rPr>
                <w:rFonts w:ascii="Cambria" w:hAnsi="Cambria"/>
                <w:sz w:val="22"/>
                <w:szCs w:val="22"/>
              </w:rPr>
            </w:pPr>
            <w:proofErr w:type="spellStart"/>
            <w:r>
              <w:rPr>
                <w:rFonts w:ascii="Cambria" w:hAnsi="Cambria"/>
                <w:sz w:val="22"/>
                <w:szCs w:val="22"/>
              </w:rPr>
              <w:t>Impfmonitoring</w:t>
            </w:r>
            <w:proofErr w:type="spellEnd"/>
            <w:r>
              <w:rPr>
                <w:rFonts w:ascii="Cambria" w:hAnsi="Cambria"/>
                <w:sz w:val="22"/>
                <w:szCs w:val="22"/>
              </w:rPr>
              <w:t>: Erstimpfungen 76.6%, Zweitimpfung 76,0%, Auffrischimpfungen 58,8%</w:t>
            </w:r>
          </w:p>
          <w:p>
            <w:pPr>
              <w:pStyle w:val="Listenabsatz"/>
              <w:numPr>
                <w:ilvl w:val="1"/>
                <w:numId w:val="7"/>
              </w:numPr>
              <w:spacing w:after="0"/>
              <w:ind w:left="828" w:hanging="357"/>
              <w:rPr>
                <w:rFonts w:ascii="Cambria" w:hAnsi="Cambria"/>
                <w:sz w:val="22"/>
                <w:szCs w:val="22"/>
              </w:rPr>
            </w:pPr>
            <w:r>
              <w:rPr>
                <w:rFonts w:ascii="Cambria" w:hAnsi="Cambria"/>
                <w:sz w:val="22"/>
                <w:szCs w:val="22"/>
              </w:rPr>
              <w:t xml:space="preserve">Verlauf der 7-Tage-Inzidenz der Bundesländer </w:t>
            </w:r>
          </w:p>
          <w:p>
            <w:pPr>
              <w:pStyle w:val="Listenabsatz"/>
              <w:numPr>
                <w:ilvl w:val="2"/>
                <w:numId w:val="7"/>
              </w:numPr>
              <w:spacing w:after="0"/>
              <w:ind w:left="1190" w:hanging="357"/>
              <w:rPr>
                <w:rFonts w:ascii="Cambria" w:hAnsi="Cambria"/>
                <w:sz w:val="22"/>
                <w:szCs w:val="22"/>
              </w:rPr>
            </w:pPr>
            <w:r>
              <w:rPr>
                <w:rFonts w:ascii="Cambria" w:hAnsi="Cambria"/>
                <w:sz w:val="22"/>
                <w:szCs w:val="22"/>
              </w:rPr>
              <w:t>In allen BL Rückgang</w:t>
            </w:r>
          </w:p>
          <w:p>
            <w:pPr>
              <w:pStyle w:val="Listenabsatz"/>
              <w:numPr>
                <w:ilvl w:val="2"/>
                <w:numId w:val="7"/>
              </w:numPr>
              <w:spacing w:after="0"/>
              <w:ind w:left="1190" w:hanging="357"/>
              <w:rPr>
                <w:rFonts w:ascii="Cambria" w:hAnsi="Cambria"/>
                <w:sz w:val="22"/>
                <w:szCs w:val="22"/>
              </w:rPr>
            </w:pPr>
            <w:r>
              <w:rPr>
                <w:rFonts w:ascii="Cambria" w:hAnsi="Cambria"/>
                <w:sz w:val="22"/>
                <w:szCs w:val="22"/>
              </w:rPr>
              <w:t>Höchste: SA, TH, MV, BY</w:t>
            </w:r>
          </w:p>
          <w:p>
            <w:pPr>
              <w:pStyle w:val="Listenabsatz"/>
              <w:numPr>
                <w:ilvl w:val="2"/>
                <w:numId w:val="7"/>
              </w:numPr>
              <w:spacing w:after="0"/>
              <w:ind w:left="1190" w:hanging="357"/>
              <w:rPr>
                <w:rFonts w:ascii="Cambria" w:hAnsi="Cambria"/>
                <w:sz w:val="22"/>
                <w:szCs w:val="22"/>
              </w:rPr>
            </w:pPr>
            <w:r>
              <w:rPr>
                <w:rFonts w:ascii="Cambria" w:hAnsi="Cambria"/>
                <w:sz w:val="22"/>
                <w:szCs w:val="22"/>
              </w:rPr>
              <w:t>Niedrigste: B, HH, BB</w:t>
            </w:r>
          </w:p>
          <w:p>
            <w:pPr>
              <w:pStyle w:val="Listenabsatz"/>
              <w:numPr>
                <w:ilvl w:val="1"/>
                <w:numId w:val="7"/>
              </w:numPr>
              <w:spacing w:after="0"/>
              <w:ind w:left="828" w:hanging="357"/>
              <w:rPr>
                <w:rFonts w:ascii="Cambria" w:hAnsi="Cambria"/>
                <w:sz w:val="22"/>
                <w:szCs w:val="22"/>
              </w:rPr>
            </w:pPr>
            <w:r>
              <w:rPr>
                <w:rFonts w:ascii="Cambria" w:hAnsi="Cambria"/>
                <w:sz w:val="22"/>
                <w:szCs w:val="22"/>
              </w:rPr>
              <w:t>Geografische Verteilung in Deutschland: 7-Tage-Inzidenz</w:t>
            </w:r>
          </w:p>
          <w:p>
            <w:pPr>
              <w:pStyle w:val="Listenabsatz"/>
              <w:numPr>
                <w:ilvl w:val="2"/>
                <w:numId w:val="7"/>
              </w:numPr>
              <w:spacing w:after="0"/>
              <w:ind w:left="1190" w:hanging="357"/>
              <w:rPr>
                <w:rFonts w:ascii="Cambria" w:hAnsi="Cambria"/>
                <w:sz w:val="22"/>
                <w:szCs w:val="22"/>
              </w:rPr>
            </w:pPr>
            <w:r>
              <w:rPr>
                <w:rFonts w:ascii="Cambria" w:hAnsi="Cambria"/>
                <w:sz w:val="22"/>
                <w:szCs w:val="22"/>
              </w:rPr>
              <w:t>Derzeit hohes Niveau, 340 LK bei über 1.000</w:t>
            </w:r>
          </w:p>
          <w:p>
            <w:pPr>
              <w:pStyle w:val="Listenabsatz"/>
              <w:numPr>
                <w:ilvl w:val="2"/>
                <w:numId w:val="7"/>
              </w:numPr>
              <w:spacing w:after="0"/>
              <w:ind w:left="1190" w:hanging="357"/>
              <w:rPr>
                <w:rFonts w:ascii="Cambria" w:hAnsi="Cambria"/>
                <w:sz w:val="22"/>
                <w:szCs w:val="22"/>
              </w:rPr>
            </w:pPr>
            <w:r>
              <w:rPr>
                <w:rFonts w:ascii="Cambria" w:hAnsi="Cambria"/>
                <w:sz w:val="22"/>
                <w:szCs w:val="22"/>
              </w:rPr>
              <w:t>Ab morgen neue Kartendarstellung (Farbe und zusammengefasste Kategorien)</w:t>
            </w:r>
          </w:p>
          <w:p>
            <w:pPr>
              <w:pStyle w:val="Listenabsatz"/>
              <w:numPr>
                <w:ilvl w:val="1"/>
                <w:numId w:val="7"/>
              </w:numPr>
              <w:spacing w:after="0"/>
              <w:ind w:left="828" w:hanging="357"/>
              <w:rPr>
                <w:rFonts w:ascii="Cambria" w:hAnsi="Cambria"/>
                <w:sz w:val="22"/>
                <w:szCs w:val="22"/>
              </w:rPr>
            </w:pPr>
            <w:r>
              <w:rPr>
                <w:rFonts w:ascii="Cambria" w:hAnsi="Cambria"/>
                <w:sz w:val="22"/>
                <w:szCs w:val="22"/>
              </w:rPr>
              <w:t>Inzidenz nach Altersgruppe und Meldewoche</w:t>
            </w:r>
          </w:p>
          <w:p>
            <w:pPr>
              <w:pStyle w:val="Listenabsatz"/>
              <w:numPr>
                <w:ilvl w:val="2"/>
                <w:numId w:val="7"/>
              </w:numPr>
              <w:spacing w:after="0"/>
              <w:ind w:left="1190" w:hanging="357"/>
              <w:rPr>
                <w:rFonts w:ascii="Cambria" w:hAnsi="Cambria"/>
                <w:sz w:val="22"/>
                <w:szCs w:val="22"/>
              </w:rPr>
            </w:pPr>
            <w:r>
              <w:rPr>
                <w:rFonts w:ascii="Cambria" w:hAnsi="Cambria"/>
                <w:sz w:val="22"/>
                <w:szCs w:val="22"/>
              </w:rPr>
              <w:t>Deutlicher Rückgang in allen AG</w:t>
            </w:r>
          </w:p>
          <w:p>
            <w:pPr>
              <w:pStyle w:val="Listenabsatz"/>
              <w:numPr>
                <w:ilvl w:val="2"/>
                <w:numId w:val="7"/>
              </w:numPr>
              <w:spacing w:after="0"/>
              <w:ind w:left="1190" w:hanging="357"/>
              <w:rPr>
                <w:rFonts w:ascii="Cambria" w:hAnsi="Cambria"/>
                <w:sz w:val="22"/>
                <w:szCs w:val="22"/>
              </w:rPr>
            </w:pPr>
            <w:r>
              <w:rPr>
                <w:rFonts w:ascii="Cambria" w:hAnsi="Cambria"/>
                <w:sz w:val="22"/>
                <w:szCs w:val="22"/>
              </w:rPr>
              <w:t>Stärkste AG 5-</w:t>
            </w:r>
            <w:proofErr w:type="gramStart"/>
            <w:r>
              <w:rPr>
                <w:rFonts w:ascii="Cambria" w:hAnsi="Cambria"/>
                <w:sz w:val="22"/>
                <w:szCs w:val="22"/>
              </w:rPr>
              <w:t>14 Jährige</w:t>
            </w:r>
            <w:proofErr w:type="gramEnd"/>
          </w:p>
          <w:p>
            <w:pPr>
              <w:pStyle w:val="Listenabsatz"/>
              <w:numPr>
                <w:ilvl w:val="2"/>
                <w:numId w:val="7"/>
              </w:numPr>
              <w:spacing w:after="0"/>
              <w:ind w:left="1190" w:hanging="357"/>
              <w:rPr>
                <w:rFonts w:ascii="Cambria" w:hAnsi="Cambria"/>
                <w:sz w:val="22"/>
                <w:szCs w:val="22"/>
              </w:rPr>
            </w:pPr>
            <w:r>
              <w:rPr>
                <w:rFonts w:ascii="Cambria" w:hAnsi="Cambria"/>
                <w:sz w:val="22"/>
                <w:szCs w:val="22"/>
              </w:rPr>
              <w:t>AG 60-79 und Ü80: leichter Rückgang</w:t>
            </w:r>
          </w:p>
          <w:p>
            <w:pPr>
              <w:pStyle w:val="Listenabsatz"/>
              <w:numPr>
                <w:ilvl w:val="1"/>
                <w:numId w:val="7"/>
              </w:numPr>
              <w:spacing w:after="0"/>
              <w:ind w:left="828" w:hanging="357"/>
              <w:rPr>
                <w:rFonts w:ascii="Cambria" w:hAnsi="Cambria"/>
                <w:sz w:val="22"/>
                <w:szCs w:val="22"/>
              </w:rPr>
            </w:pPr>
            <w:r>
              <w:rPr>
                <w:rFonts w:ascii="Cambria" w:hAnsi="Cambria"/>
                <w:sz w:val="22"/>
                <w:szCs w:val="22"/>
              </w:rPr>
              <w:t>COVID-19-Todesfälle nach Sterbewoche</w:t>
            </w:r>
          </w:p>
          <w:p>
            <w:pPr>
              <w:pStyle w:val="Listenabsatz"/>
              <w:numPr>
                <w:ilvl w:val="2"/>
                <w:numId w:val="7"/>
              </w:numPr>
              <w:spacing w:after="0"/>
              <w:ind w:left="1190" w:hanging="357"/>
              <w:rPr>
                <w:rFonts w:ascii="Cambria" w:hAnsi="Cambria"/>
                <w:sz w:val="22"/>
                <w:szCs w:val="22"/>
              </w:rPr>
            </w:pPr>
            <w:r>
              <w:rPr>
                <w:rFonts w:ascii="Cambria" w:hAnsi="Cambria"/>
                <w:sz w:val="22"/>
                <w:szCs w:val="22"/>
              </w:rPr>
              <w:t>Hohes Niveau, 1000-1400 pro Woche</w:t>
            </w:r>
          </w:p>
          <w:p>
            <w:pPr>
              <w:pStyle w:val="Listenabsatz"/>
              <w:numPr>
                <w:ilvl w:val="0"/>
                <w:numId w:val="15"/>
              </w:numPr>
              <w:spacing w:after="0"/>
              <w:rPr>
                <w:rFonts w:ascii="Cambria" w:hAnsi="Cambria"/>
                <w:sz w:val="22"/>
                <w:szCs w:val="22"/>
              </w:rPr>
            </w:pPr>
            <w:r>
              <w:rPr>
                <w:rFonts w:ascii="Cambria" w:hAnsi="Cambria"/>
                <w:sz w:val="22"/>
                <w:szCs w:val="22"/>
              </w:rPr>
              <w:t>Keine Übersterblichkeit nach Destatis</w:t>
            </w:r>
          </w:p>
          <w:p>
            <w:pPr>
              <w:pStyle w:val="Listenabsatz"/>
              <w:numPr>
                <w:ilvl w:val="0"/>
                <w:numId w:val="15"/>
              </w:numPr>
              <w:spacing w:after="0"/>
              <w:rPr>
                <w:rFonts w:ascii="Cambria" w:hAnsi="Cambria"/>
                <w:sz w:val="22"/>
                <w:szCs w:val="22"/>
              </w:rPr>
            </w:pPr>
            <w:r>
              <w:rPr>
                <w:rFonts w:ascii="Cambria" w:hAnsi="Cambria"/>
                <w:sz w:val="22"/>
                <w:szCs w:val="22"/>
              </w:rPr>
              <w:t>Zur Plausibilitätsüberprüfung wurden DEMIS Meldungen und an das RKI übermittelte Fälle verglichen, Fälle sind plausibel, Labore melden deutlich weniger</w:t>
            </w:r>
          </w:p>
          <w:p>
            <w:pPr>
              <w:rPr>
                <w:rFonts w:ascii="Cambria" w:hAnsi="Cambria"/>
                <w:sz w:val="22"/>
                <w:szCs w:val="22"/>
              </w:rPr>
            </w:pPr>
          </w:p>
          <w:p>
            <w:pPr>
              <w:pStyle w:val="Liste1"/>
              <w:rPr>
                <w:rFonts w:ascii="Cambria" w:hAnsi="Cambria"/>
              </w:rPr>
            </w:pPr>
            <w:r>
              <w:rPr>
                <w:rFonts w:ascii="Cambria" w:hAnsi="Cambria"/>
                <w:b/>
              </w:rPr>
              <w:t>ITS-Belegung und Spock</w:t>
            </w:r>
            <w:r>
              <w:rPr>
                <w:rFonts w:ascii="Cambria" w:hAnsi="Cambria"/>
              </w:rPr>
              <w:t xml:space="preserve"> (Folien </w:t>
            </w:r>
            <w:hyperlink r:id="rId12" w:history="1">
              <w:r>
                <w:rPr>
                  <w:rStyle w:val="Hyperlink"/>
                  <w:rFonts w:ascii="Cambria" w:hAnsi="Cambria"/>
                </w:rPr>
                <w:t>hier</w:t>
              </w:r>
            </w:hyperlink>
            <w:r>
              <w:rPr>
                <w:rFonts w:ascii="Cambria" w:hAnsi="Cambria"/>
              </w:rPr>
              <w:t xml:space="preserve">) </w:t>
            </w:r>
            <w:r>
              <w:rPr>
                <w:rStyle w:val="TagMiZchn"/>
                <w:rFonts w:ascii="Cambria" w:hAnsi="Cambria"/>
                <w:bCs/>
              </w:rPr>
              <w:t>(nur mittwochs)</w:t>
            </w:r>
            <w:r>
              <w:rPr>
                <w:rFonts w:ascii="Cambria" w:hAnsi="Cambria"/>
              </w:rPr>
              <w:t xml:space="preserve"> </w:t>
            </w:r>
          </w:p>
          <w:p>
            <w:pPr>
              <w:pStyle w:val="Listenabsatz"/>
              <w:numPr>
                <w:ilvl w:val="1"/>
                <w:numId w:val="7"/>
              </w:numPr>
              <w:spacing w:after="0"/>
              <w:ind w:left="828" w:hanging="357"/>
              <w:rPr>
                <w:rFonts w:ascii="Cambria" w:hAnsi="Cambria"/>
                <w:sz w:val="22"/>
                <w:szCs w:val="22"/>
              </w:rPr>
            </w:pPr>
            <w:r>
              <w:rPr>
                <w:rFonts w:ascii="Cambria" w:hAnsi="Cambria"/>
                <w:sz w:val="22"/>
                <w:szCs w:val="22"/>
              </w:rPr>
              <w:t xml:space="preserve">DIVI-Intensivregister </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Behandlung von 2.125 COVID-19 </w:t>
            </w:r>
            <w:proofErr w:type="gramStart"/>
            <w:r>
              <w:rPr>
                <w:rFonts w:ascii="Cambria" w:hAnsi="Cambria"/>
                <w:sz w:val="22"/>
                <w:szCs w:val="22"/>
              </w:rPr>
              <w:t>Patient:innen</w:t>
            </w:r>
            <w:proofErr w:type="gramEnd"/>
            <w:r>
              <w:rPr>
                <w:rFonts w:ascii="Cambria" w:hAnsi="Cambria"/>
                <w:sz w:val="22"/>
                <w:szCs w:val="22"/>
              </w:rPr>
              <w:t xml:space="preserve"> auf Intensivstationen </w:t>
            </w:r>
          </w:p>
          <w:p>
            <w:pPr>
              <w:pStyle w:val="Listenabsatz"/>
              <w:numPr>
                <w:ilvl w:val="2"/>
                <w:numId w:val="7"/>
              </w:numPr>
              <w:spacing w:after="0"/>
              <w:ind w:left="1190" w:hanging="357"/>
              <w:rPr>
                <w:rFonts w:ascii="Cambria" w:hAnsi="Cambria"/>
                <w:sz w:val="22"/>
                <w:szCs w:val="22"/>
              </w:rPr>
            </w:pPr>
            <w:r>
              <w:rPr>
                <w:rFonts w:ascii="Cambria" w:hAnsi="Cambria"/>
                <w:sz w:val="22"/>
                <w:szCs w:val="22"/>
              </w:rPr>
              <w:t>Seitwärtsbewegung in COVID-ITS-Belegung</w:t>
            </w:r>
          </w:p>
          <w:p>
            <w:pPr>
              <w:pStyle w:val="Listenabsatz"/>
              <w:numPr>
                <w:ilvl w:val="2"/>
                <w:numId w:val="7"/>
              </w:numPr>
              <w:spacing w:after="0"/>
              <w:ind w:left="1190" w:hanging="357"/>
              <w:rPr>
                <w:rFonts w:ascii="Cambria" w:hAnsi="Cambria"/>
                <w:sz w:val="22"/>
                <w:szCs w:val="22"/>
              </w:rPr>
            </w:pPr>
            <w:r>
              <w:rPr>
                <w:rFonts w:ascii="Cambria" w:hAnsi="Cambria"/>
                <w:sz w:val="22"/>
                <w:szCs w:val="22"/>
              </w:rPr>
              <w:t>Anzahl Neuaufnahmen geht leicht runter (1.690 in den letzten 7 Tagen)</w:t>
            </w:r>
          </w:p>
          <w:p>
            <w:pPr>
              <w:pStyle w:val="Listenabsatz"/>
              <w:numPr>
                <w:ilvl w:val="2"/>
                <w:numId w:val="7"/>
              </w:numPr>
              <w:spacing w:after="0"/>
              <w:ind w:left="1190" w:hanging="357"/>
              <w:rPr>
                <w:rFonts w:ascii="Cambria" w:hAnsi="Cambria"/>
                <w:sz w:val="22"/>
                <w:szCs w:val="22"/>
              </w:rPr>
            </w:pPr>
            <w:r>
              <w:rPr>
                <w:rFonts w:ascii="Cambria" w:hAnsi="Cambria"/>
                <w:sz w:val="22"/>
                <w:szCs w:val="22"/>
              </w:rPr>
              <w:t>Anzahl verstorbener SARS-CoV-2 positive Patient:innen pro Tag bei Plateau</w:t>
            </w:r>
          </w:p>
          <w:p>
            <w:pPr>
              <w:pStyle w:val="Listenabsatz"/>
              <w:numPr>
                <w:ilvl w:val="1"/>
                <w:numId w:val="7"/>
              </w:numPr>
              <w:spacing w:after="0"/>
              <w:ind w:left="828" w:hanging="357"/>
              <w:rPr>
                <w:rFonts w:ascii="Cambria" w:hAnsi="Cambria"/>
                <w:sz w:val="22"/>
                <w:szCs w:val="22"/>
              </w:rPr>
            </w:pPr>
            <w:r>
              <w:rPr>
                <w:rFonts w:ascii="Cambria" w:hAnsi="Cambria"/>
                <w:sz w:val="22"/>
                <w:szCs w:val="22"/>
              </w:rPr>
              <w:t>Anteil der COVID-19-Patient*innen an der Gesamtzahl betreibbarer ITS-Betten</w:t>
            </w:r>
          </w:p>
          <w:p>
            <w:pPr>
              <w:pStyle w:val="Listenabsatz"/>
              <w:numPr>
                <w:ilvl w:val="2"/>
                <w:numId w:val="7"/>
              </w:numPr>
              <w:spacing w:after="0"/>
              <w:ind w:left="1190" w:hanging="357"/>
              <w:rPr>
                <w:rFonts w:ascii="Cambria" w:hAnsi="Cambria"/>
                <w:sz w:val="22"/>
                <w:szCs w:val="22"/>
              </w:rPr>
            </w:pPr>
            <w:r>
              <w:rPr>
                <w:rFonts w:ascii="Cambria" w:hAnsi="Cambria"/>
                <w:sz w:val="22"/>
                <w:szCs w:val="22"/>
              </w:rPr>
              <w:t>In allen BL Seitwärtsbewegung, belastetere BL: SA, MV, SL, BY</w:t>
            </w:r>
          </w:p>
          <w:p>
            <w:pPr>
              <w:pStyle w:val="Listenabsatz"/>
              <w:numPr>
                <w:ilvl w:val="1"/>
                <w:numId w:val="7"/>
              </w:numPr>
              <w:spacing w:after="0"/>
              <w:ind w:left="828" w:hanging="357"/>
              <w:rPr>
                <w:rFonts w:ascii="Cambria" w:hAnsi="Cambria"/>
                <w:sz w:val="22"/>
                <w:szCs w:val="22"/>
              </w:rPr>
            </w:pPr>
            <w:r>
              <w:rPr>
                <w:rFonts w:ascii="Cambria" w:hAnsi="Cambria"/>
                <w:sz w:val="22"/>
                <w:szCs w:val="22"/>
              </w:rPr>
              <w:t>Behandlungsbelegung COVID-19 nach Schweregrad</w:t>
            </w:r>
          </w:p>
          <w:p>
            <w:pPr>
              <w:pStyle w:val="Listenabsatz"/>
              <w:numPr>
                <w:ilvl w:val="2"/>
                <w:numId w:val="7"/>
              </w:numPr>
              <w:spacing w:after="0"/>
              <w:ind w:left="1190" w:hanging="357"/>
              <w:rPr>
                <w:rFonts w:ascii="Cambria" w:hAnsi="Cambria"/>
                <w:sz w:val="22"/>
                <w:szCs w:val="22"/>
              </w:rPr>
            </w:pPr>
            <w:r>
              <w:rPr>
                <w:rFonts w:ascii="Cambria" w:hAnsi="Cambria"/>
                <w:sz w:val="22"/>
                <w:szCs w:val="22"/>
              </w:rPr>
              <w:t>Hoher Anteil nicht-invasiver Behandlung, unbekannte Behandlung (37%)</w:t>
            </w:r>
          </w:p>
          <w:p>
            <w:pPr>
              <w:pStyle w:val="Listenabsatz"/>
              <w:numPr>
                <w:ilvl w:val="2"/>
                <w:numId w:val="7"/>
              </w:numPr>
              <w:spacing w:after="0"/>
              <w:ind w:left="1190" w:hanging="357"/>
              <w:rPr>
                <w:rFonts w:ascii="Cambria" w:hAnsi="Cambria"/>
                <w:sz w:val="22"/>
                <w:szCs w:val="22"/>
              </w:rPr>
            </w:pPr>
            <w:r>
              <w:rPr>
                <w:rFonts w:ascii="Cambria" w:hAnsi="Cambria"/>
                <w:sz w:val="22"/>
                <w:szCs w:val="22"/>
              </w:rPr>
              <w:t>Differenziertere Erfassung SARS-CoV-2 als Haupt- oder Nebendiagnose?</w:t>
            </w:r>
          </w:p>
          <w:p>
            <w:pPr>
              <w:pStyle w:val="Listenabsatz"/>
              <w:numPr>
                <w:ilvl w:val="2"/>
                <w:numId w:val="7"/>
              </w:numPr>
              <w:spacing w:after="0"/>
              <w:ind w:left="1190" w:hanging="357"/>
              <w:rPr>
                <w:rFonts w:ascii="Cambria" w:hAnsi="Cambria"/>
                <w:sz w:val="22"/>
                <w:szCs w:val="22"/>
              </w:rPr>
            </w:pPr>
            <w:r>
              <w:rPr>
                <w:rFonts w:ascii="Cambria" w:hAnsi="Cambria"/>
                <w:sz w:val="22"/>
                <w:szCs w:val="22"/>
              </w:rPr>
              <w:t>Anstieg der Einschätzung der Betriebssituation als eingeschränkt, Gründe liegen beim Personal</w:t>
            </w:r>
          </w:p>
          <w:p>
            <w:pPr>
              <w:pStyle w:val="Listenabsatz"/>
              <w:numPr>
                <w:ilvl w:val="1"/>
                <w:numId w:val="7"/>
              </w:numPr>
              <w:spacing w:after="0"/>
              <w:ind w:left="828" w:hanging="357"/>
              <w:rPr>
                <w:rFonts w:ascii="Cambria" w:hAnsi="Cambria"/>
                <w:sz w:val="22"/>
                <w:szCs w:val="22"/>
              </w:rPr>
            </w:pPr>
            <w:r>
              <w:rPr>
                <w:rFonts w:ascii="Cambria" w:hAnsi="Cambria"/>
                <w:sz w:val="22"/>
                <w:szCs w:val="22"/>
              </w:rPr>
              <w:t>Altersgruppen</w:t>
            </w:r>
          </w:p>
          <w:p>
            <w:pPr>
              <w:pStyle w:val="Listenabsatz"/>
              <w:numPr>
                <w:ilvl w:val="2"/>
                <w:numId w:val="7"/>
              </w:numPr>
              <w:spacing w:after="0"/>
              <w:ind w:left="1190" w:hanging="357"/>
              <w:rPr>
                <w:rFonts w:ascii="Cambria" w:hAnsi="Cambria"/>
                <w:sz w:val="22"/>
                <w:szCs w:val="22"/>
              </w:rPr>
            </w:pPr>
            <w:r>
              <w:rPr>
                <w:rFonts w:ascii="Cambria" w:hAnsi="Cambria"/>
                <w:sz w:val="22"/>
                <w:szCs w:val="22"/>
              </w:rPr>
              <w:lastRenderedPageBreak/>
              <w:t>Plateaubewegung bzw. Rückgang in allen AG</w:t>
            </w:r>
          </w:p>
          <w:p>
            <w:pPr>
              <w:pStyle w:val="Listenabsatz"/>
              <w:numPr>
                <w:ilvl w:val="2"/>
                <w:numId w:val="7"/>
              </w:numPr>
              <w:spacing w:after="0"/>
              <w:ind w:left="1190" w:hanging="357"/>
              <w:rPr>
                <w:rFonts w:ascii="Cambria" w:hAnsi="Cambria"/>
                <w:sz w:val="22"/>
                <w:szCs w:val="22"/>
              </w:rPr>
            </w:pPr>
            <w:r>
              <w:rPr>
                <w:rFonts w:ascii="Cambria" w:hAnsi="Cambria"/>
                <w:sz w:val="22"/>
                <w:szCs w:val="22"/>
              </w:rPr>
              <w:t>Dominierende Altersgruppe auf ITS ist AGÜ60</w:t>
            </w:r>
          </w:p>
          <w:p>
            <w:pPr>
              <w:pStyle w:val="Listenabsatz"/>
              <w:ind w:left="1190"/>
              <w:rPr>
                <w:rFonts w:ascii="Cambria" w:hAnsi="Cambria"/>
                <w:sz w:val="22"/>
                <w:szCs w:val="22"/>
              </w:rPr>
            </w:pPr>
          </w:p>
          <w:p>
            <w:pPr>
              <w:pStyle w:val="Listenabsatz"/>
              <w:numPr>
                <w:ilvl w:val="1"/>
                <w:numId w:val="7"/>
              </w:numPr>
              <w:spacing w:after="0"/>
              <w:ind w:left="828" w:hanging="357"/>
              <w:rPr>
                <w:rFonts w:ascii="Cambria" w:hAnsi="Cambria"/>
                <w:sz w:val="22"/>
                <w:szCs w:val="22"/>
              </w:rPr>
            </w:pPr>
            <w:proofErr w:type="spellStart"/>
            <w:r>
              <w:rPr>
                <w:rFonts w:ascii="Cambria" w:hAnsi="Cambria"/>
                <w:sz w:val="22"/>
                <w:szCs w:val="22"/>
              </w:rPr>
              <w:t>SPoCK</w:t>
            </w:r>
            <w:proofErr w:type="spellEnd"/>
            <w:r>
              <w:rPr>
                <w:rFonts w:ascii="Cambria" w:hAnsi="Cambria"/>
                <w:sz w:val="22"/>
                <w:szCs w:val="22"/>
              </w:rPr>
              <w:t>: Prognosen</w:t>
            </w:r>
          </w:p>
          <w:p>
            <w:pPr>
              <w:pStyle w:val="Listenabsatz"/>
              <w:numPr>
                <w:ilvl w:val="2"/>
                <w:numId w:val="7"/>
              </w:numPr>
              <w:spacing w:after="0"/>
              <w:ind w:left="1190" w:hanging="357"/>
              <w:rPr>
                <w:rFonts w:ascii="Cambria" w:hAnsi="Cambria"/>
                <w:sz w:val="22"/>
                <w:szCs w:val="22"/>
              </w:rPr>
            </w:pPr>
            <w:r>
              <w:rPr>
                <w:rFonts w:ascii="Cambria" w:hAnsi="Cambria"/>
                <w:sz w:val="22"/>
                <w:szCs w:val="22"/>
              </w:rPr>
              <w:t>Gleichbleibende Niveaubewegung für ganz Deutschland</w:t>
            </w:r>
          </w:p>
          <w:p>
            <w:pPr>
              <w:pStyle w:val="Listenabsatz"/>
              <w:numPr>
                <w:ilvl w:val="2"/>
                <w:numId w:val="7"/>
              </w:numPr>
              <w:spacing w:after="0"/>
              <w:ind w:left="1190" w:hanging="357"/>
              <w:rPr>
                <w:rFonts w:ascii="Cambria" w:hAnsi="Cambria"/>
                <w:sz w:val="22"/>
                <w:szCs w:val="22"/>
              </w:rPr>
            </w:pPr>
            <w:r>
              <w:rPr>
                <w:rFonts w:ascii="Cambria" w:hAnsi="Cambria"/>
                <w:sz w:val="22"/>
                <w:szCs w:val="22"/>
              </w:rPr>
              <w:t>Leicht steigende Tendenz Norden, Südwest</w:t>
            </w:r>
          </w:p>
          <w:p>
            <w:pPr>
              <w:pStyle w:val="Liste1"/>
              <w:numPr>
                <w:ilvl w:val="0"/>
                <w:numId w:val="0"/>
              </w:numPr>
              <w:ind w:left="473"/>
              <w:rPr>
                <w:rStyle w:val="3Zchn"/>
                <w:rFonts w:ascii="Cambria" w:hAnsi="Cambria"/>
                <w:b w:val="0"/>
              </w:rPr>
            </w:pPr>
          </w:p>
          <w:p>
            <w:pPr>
              <w:pStyle w:val="Liste1"/>
              <w:rPr>
                <w:rFonts w:ascii="Cambria" w:hAnsi="Cambria"/>
              </w:rPr>
            </w:pPr>
            <w:r>
              <w:rPr>
                <w:rStyle w:val="3Zchn"/>
                <w:rFonts w:ascii="Cambria" w:hAnsi="Cambria"/>
              </w:rPr>
              <w:t xml:space="preserve">Testkapazität und Testungen (Folien </w:t>
            </w:r>
            <w:hyperlink r:id="rId13" w:history="1">
              <w:r>
                <w:rPr>
                  <w:rStyle w:val="Hyperlink"/>
                  <w:rFonts w:ascii="Cambria" w:hAnsi="Cambria"/>
                </w:rPr>
                <w:t>hier</w:t>
              </w:r>
            </w:hyperlink>
            <w:r>
              <w:rPr>
                <w:rStyle w:val="3Zchn"/>
                <w:rFonts w:ascii="Cambria" w:hAnsi="Cambria"/>
              </w:rPr>
              <w:t>)</w:t>
            </w:r>
            <w:r>
              <w:rPr>
                <w:rStyle w:val="TagMiZchn"/>
                <w:rFonts w:ascii="Cambria" w:hAnsi="Cambria"/>
                <w:bCs/>
              </w:rPr>
              <w:t xml:space="preserve"> (nur mittwochs)</w:t>
            </w:r>
          </w:p>
          <w:p>
            <w:pPr>
              <w:pStyle w:val="Listenabsatz"/>
              <w:numPr>
                <w:ilvl w:val="1"/>
                <w:numId w:val="7"/>
              </w:numPr>
              <w:spacing w:after="0"/>
              <w:ind w:left="828" w:hanging="357"/>
              <w:rPr>
                <w:rFonts w:ascii="Cambria" w:hAnsi="Cambria"/>
                <w:sz w:val="22"/>
                <w:szCs w:val="22"/>
              </w:rPr>
            </w:pPr>
            <w:r>
              <w:rPr>
                <w:rFonts w:ascii="Cambria" w:hAnsi="Cambria"/>
                <w:sz w:val="22"/>
                <w:szCs w:val="22"/>
              </w:rPr>
              <w:t>Testanzahl und -kapazität</w:t>
            </w:r>
          </w:p>
          <w:p>
            <w:pPr>
              <w:pStyle w:val="Listenabsatz"/>
              <w:numPr>
                <w:ilvl w:val="2"/>
                <w:numId w:val="7"/>
              </w:numPr>
              <w:spacing w:after="0"/>
              <w:ind w:left="1190" w:hanging="357"/>
              <w:rPr>
                <w:rFonts w:ascii="Cambria" w:hAnsi="Cambria"/>
                <w:sz w:val="22"/>
                <w:szCs w:val="22"/>
              </w:rPr>
            </w:pPr>
            <w:r>
              <w:rPr>
                <w:rFonts w:ascii="Cambria" w:hAnsi="Cambria"/>
                <w:sz w:val="22"/>
                <w:szCs w:val="22"/>
              </w:rPr>
              <w:t>Rückgang Durchführung PCR-Testungen um 16%, Anzahl Testungen in KW13/2022 bei 1,9 Mio.</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Rückgang </w:t>
            </w:r>
            <w:proofErr w:type="spellStart"/>
            <w:r>
              <w:rPr>
                <w:rFonts w:ascii="Cambria" w:hAnsi="Cambria"/>
                <w:sz w:val="22"/>
                <w:szCs w:val="22"/>
              </w:rPr>
              <w:t>Positivenanteil</w:t>
            </w:r>
            <w:proofErr w:type="spellEnd"/>
            <w:r>
              <w:rPr>
                <w:rFonts w:ascii="Cambria" w:hAnsi="Cambria"/>
                <w:sz w:val="22"/>
                <w:szCs w:val="22"/>
              </w:rPr>
              <w:t xml:space="preserve"> auf 52%</w:t>
            </w:r>
          </w:p>
          <w:p>
            <w:pPr>
              <w:pStyle w:val="Listenabsatz"/>
              <w:numPr>
                <w:ilvl w:val="2"/>
                <w:numId w:val="7"/>
              </w:numPr>
              <w:spacing w:after="0"/>
              <w:ind w:left="1190" w:hanging="357"/>
              <w:rPr>
                <w:rFonts w:ascii="Cambria" w:hAnsi="Cambria"/>
                <w:sz w:val="22"/>
                <w:szCs w:val="22"/>
              </w:rPr>
            </w:pPr>
            <w:r>
              <w:rPr>
                <w:rFonts w:ascii="Cambria" w:hAnsi="Cambria"/>
                <w:sz w:val="22"/>
                <w:szCs w:val="22"/>
              </w:rPr>
              <w:t>Testanzahl sollen ab jetzt 14-tägig aktualisiert werden</w:t>
            </w:r>
          </w:p>
          <w:p>
            <w:pPr>
              <w:pStyle w:val="Listenabsatz"/>
              <w:numPr>
                <w:ilvl w:val="2"/>
                <w:numId w:val="7"/>
              </w:numPr>
              <w:spacing w:after="0"/>
              <w:ind w:left="1190" w:hanging="357"/>
              <w:rPr>
                <w:rFonts w:ascii="Cambria" w:hAnsi="Cambria"/>
                <w:sz w:val="22"/>
                <w:szCs w:val="22"/>
              </w:rPr>
            </w:pPr>
            <w:r>
              <w:rPr>
                <w:rFonts w:ascii="Cambria" w:hAnsi="Cambria"/>
                <w:sz w:val="22"/>
                <w:szCs w:val="22"/>
              </w:rPr>
              <w:t>In KW16 für KW14 und KW15, allerdings noch Pause durch Ostern, 4-Wochen Lücke soll vermieden werden</w:t>
            </w:r>
          </w:p>
          <w:p>
            <w:pPr>
              <w:pStyle w:val="Listenabsatz"/>
              <w:numPr>
                <w:ilvl w:val="2"/>
                <w:numId w:val="7"/>
              </w:numPr>
              <w:spacing w:after="0"/>
              <w:ind w:left="1190" w:hanging="357"/>
              <w:rPr>
                <w:rFonts w:ascii="Cambria" w:hAnsi="Cambria"/>
                <w:sz w:val="22"/>
                <w:szCs w:val="22"/>
              </w:rPr>
            </w:pPr>
            <w:r>
              <w:rPr>
                <w:rFonts w:ascii="Cambria" w:hAnsi="Cambria"/>
                <w:sz w:val="22"/>
                <w:szCs w:val="22"/>
              </w:rPr>
              <w:t>Testkapazitäten zu 2/3 ausgelastet</w:t>
            </w:r>
          </w:p>
          <w:p>
            <w:pPr>
              <w:pStyle w:val="Listenabsatz"/>
              <w:numPr>
                <w:ilvl w:val="1"/>
                <w:numId w:val="7"/>
              </w:numPr>
              <w:spacing w:after="0"/>
              <w:ind w:left="828" w:hanging="357"/>
              <w:rPr>
                <w:rFonts w:ascii="Cambria" w:hAnsi="Cambria"/>
                <w:sz w:val="22"/>
                <w:szCs w:val="22"/>
              </w:rPr>
            </w:pPr>
            <w:r>
              <w:rPr>
                <w:rFonts w:ascii="Cambria" w:hAnsi="Cambria"/>
                <w:sz w:val="22"/>
                <w:szCs w:val="22"/>
              </w:rPr>
              <w:t>Laborauslastung</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In meisten BL Entspannung </w:t>
            </w:r>
          </w:p>
          <w:p>
            <w:pPr>
              <w:pStyle w:val="Listenabsatz"/>
              <w:numPr>
                <w:ilvl w:val="1"/>
                <w:numId w:val="7"/>
              </w:numPr>
              <w:spacing w:after="0"/>
              <w:ind w:left="828" w:hanging="357"/>
              <w:rPr>
                <w:rFonts w:ascii="Cambria" w:hAnsi="Cambria"/>
                <w:sz w:val="22"/>
                <w:szCs w:val="22"/>
              </w:rPr>
            </w:pPr>
            <w:r>
              <w:rPr>
                <w:rFonts w:ascii="Cambria" w:hAnsi="Cambria"/>
                <w:sz w:val="22"/>
                <w:szCs w:val="22"/>
              </w:rPr>
              <w:t>Wo wird getestet</w:t>
            </w:r>
          </w:p>
          <w:p>
            <w:pPr>
              <w:pStyle w:val="Listenabsatz"/>
              <w:numPr>
                <w:ilvl w:val="2"/>
                <w:numId w:val="7"/>
              </w:numPr>
              <w:spacing w:after="0"/>
              <w:ind w:left="1190" w:hanging="357"/>
              <w:rPr>
                <w:rFonts w:ascii="Cambria" w:hAnsi="Cambria"/>
                <w:sz w:val="22"/>
                <w:szCs w:val="22"/>
              </w:rPr>
            </w:pPr>
            <w:r>
              <w:rPr>
                <w:rFonts w:ascii="Cambria" w:hAnsi="Cambria"/>
                <w:sz w:val="22"/>
                <w:szCs w:val="22"/>
              </w:rPr>
              <w:t>SH testet mehr als vor einem Jahr, B, HE, HH testen auf selbem Niveau wie letztes Jahr</w:t>
            </w:r>
          </w:p>
          <w:p>
            <w:pPr>
              <w:pStyle w:val="Listenabsatz"/>
              <w:numPr>
                <w:ilvl w:val="2"/>
                <w:numId w:val="7"/>
              </w:numPr>
              <w:spacing w:after="0"/>
              <w:ind w:left="1190" w:hanging="357"/>
              <w:rPr>
                <w:rFonts w:ascii="Cambria" w:hAnsi="Cambria"/>
                <w:sz w:val="22"/>
                <w:szCs w:val="22"/>
              </w:rPr>
            </w:pPr>
            <w:r>
              <w:rPr>
                <w:rFonts w:ascii="Cambria" w:hAnsi="Cambria"/>
                <w:sz w:val="22"/>
                <w:szCs w:val="22"/>
              </w:rPr>
              <w:t>Meisten Testungen in Arztpraxen</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Höchster </w:t>
            </w:r>
            <w:proofErr w:type="spellStart"/>
            <w:r>
              <w:rPr>
                <w:rFonts w:ascii="Cambria" w:hAnsi="Cambria"/>
                <w:sz w:val="22"/>
                <w:szCs w:val="22"/>
              </w:rPr>
              <w:t>Positivenanteil</w:t>
            </w:r>
            <w:proofErr w:type="spellEnd"/>
            <w:r>
              <w:rPr>
                <w:rFonts w:ascii="Cambria" w:hAnsi="Cambria"/>
                <w:sz w:val="22"/>
                <w:szCs w:val="22"/>
              </w:rPr>
              <w:t xml:space="preserve"> in Arztpraxen (60%), dann Teststellen, Dann Krankenhäuser</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Rückgang der </w:t>
            </w:r>
            <w:proofErr w:type="spellStart"/>
            <w:r>
              <w:rPr>
                <w:rFonts w:ascii="Cambria" w:hAnsi="Cambria"/>
                <w:sz w:val="22"/>
                <w:szCs w:val="22"/>
              </w:rPr>
              <w:t>Positivenanteile</w:t>
            </w:r>
            <w:proofErr w:type="spellEnd"/>
            <w:r>
              <w:rPr>
                <w:rFonts w:ascii="Cambria" w:hAnsi="Cambria"/>
                <w:sz w:val="22"/>
                <w:szCs w:val="22"/>
              </w:rPr>
              <w:t xml:space="preserve"> und Anzahl Testungen pro 100.000</w:t>
            </w:r>
          </w:p>
          <w:p>
            <w:pPr>
              <w:pStyle w:val="Listenabsatz"/>
              <w:numPr>
                <w:ilvl w:val="1"/>
                <w:numId w:val="7"/>
              </w:numPr>
              <w:spacing w:after="0"/>
              <w:ind w:left="828" w:hanging="357"/>
              <w:rPr>
                <w:rFonts w:ascii="Cambria" w:hAnsi="Cambria"/>
                <w:sz w:val="22"/>
                <w:szCs w:val="22"/>
              </w:rPr>
            </w:pPr>
            <w:r>
              <w:rPr>
                <w:rFonts w:ascii="Cambria" w:hAnsi="Cambria"/>
                <w:sz w:val="22"/>
                <w:szCs w:val="22"/>
              </w:rPr>
              <w:t>Testungen nach Altersgruppe</w:t>
            </w:r>
          </w:p>
          <w:p>
            <w:pPr>
              <w:pStyle w:val="Listenabsatz"/>
              <w:numPr>
                <w:ilvl w:val="2"/>
                <w:numId w:val="7"/>
              </w:numPr>
              <w:spacing w:after="0"/>
              <w:ind w:left="1190" w:hanging="357"/>
              <w:rPr>
                <w:rFonts w:ascii="Cambria" w:hAnsi="Cambria"/>
                <w:sz w:val="22"/>
                <w:szCs w:val="22"/>
              </w:rPr>
            </w:pPr>
            <w:r>
              <w:rPr>
                <w:rFonts w:ascii="Cambria" w:hAnsi="Cambria"/>
                <w:sz w:val="22"/>
                <w:szCs w:val="22"/>
              </w:rPr>
              <w:t>Anzahl Testungen in AG 5-14-Jährige am höchsten</w:t>
            </w:r>
          </w:p>
          <w:p>
            <w:pPr>
              <w:pStyle w:val="Listenabsatz"/>
              <w:numPr>
                <w:ilvl w:val="1"/>
                <w:numId w:val="7"/>
              </w:numPr>
              <w:spacing w:after="0"/>
              <w:ind w:left="828" w:hanging="357"/>
              <w:rPr>
                <w:rFonts w:ascii="Cambria" w:hAnsi="Cambria"/>
                <w:sz w:val="22"/>
                <w:szCs w:val="22"/>
              </w:rPr>
            </w:pPr>
            <w:r>
              <w:rPr>
                <w:rFonts w:ascii="Cambria" w:hAnsi="Cambria"/>
                <w:sz w:val="22"/>
                <w:szCs w:val="22"/>
              </w:rPr>
              <w:t>Ausbrüche in med. Behandlungseinrichtungen und Alten- und Pflegeheimen</w:t>
            </w:r>
          </w:p>
          <w:p>
            <w:pPr>
              <w:pStyle w:val="Listenabsatz"/>
              <w:numPr>
                <w:ilvl w:val="2"/>
                <w:numId w:val="7"/>
              </w:numPr>
              <w:spacing w:after="0"/>
              <w:ind w:left="1190" w:hanging="357"/>
              <w:rPr>
                <w:rFonts w:ascii="Cambria" w:hAnsi="Cambria"/>
                <w:sz w:val="22"/>
                <w:szCs w:val="22"/>
              </w:rPr>
            </w:pPr>
            <w:r>
              <w:rPr>
                <w:rFonts w:ascii="Cambria" w:hAnsi="Cambria"/>
                <w:sz w:val="22"/>
                <w:szCs w:val="22"/>
              </w:rPr>
              <w:t>Ausbrüche in medizinischen Behandlungseinrichtungen: 169 aktive Ausbrüche</w:t>
            </w:r>
          </w:p>
          <w:p>
            <w:pPr>
              <w:pStyle w:val="Listenabsatz"/>
              <w:numPr>
                <w:ilvl w:val="2"/>
                <w:numId w:val="7"/>
              </w:numPr>
              <w:spacing w:after="0"/>
              <w:ind w:left="1190" w:hanging="357"/>
              <w:rPr>
                <w:rFonts w:ascii="Cambria" w:hAnsi="Cambria"/>
                <w:sz w:val="22"/>
                <w:szCs w:val="22"/>
              </w:rPr>
            </w:pPr>
            <w:r>
              <w:rPr>
                <w:rFonts w:ascii="Cambria" w:hAnsi="Cambria"/>
                <w:sz w:val="22"/>
                <w:szCs w:val="22"/>
              </w:rPr>
              <w:t>Ausbrüche Altenheim: Derzeit Plateaubildung von 585 aktiven Ausbrüchen</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Todesfälle mit 183 in Alten- und Pflegeheime noch hoch, Erwartung </w:t>
            </w:r>
            <w:proofErr w:type="gramStart"/>
            <w:r>
              <w:rPr>
                <w:rFonts w:ascii="Cambria" w:hAnsi="Cambria"/>
                <w:sz w:val="22"/>
                <w:szCs w:val="22"/>
              </w:rPr>
              <w:t>Trend</w:t>
            </w:r>
            <w:proofErr w:type="gramEnd"/>
            <w:r>
              <w:rPr>
                <w:rFonts w:ascii="Cambria" w:hAnsi="Cambria"/>
                <w:sz w:val="22"/>
                <w:szCs w:val="22"/>
              </w:rPr>
              <w:t xml:space="preserve"> wenn Maßnahmen mehr fallen</w:t>
            </w:r>
          </w:p>
          <w:p>
            <w:pPr>
              <w:pStyle w:val="Listenabsatz"/>
              <w:spacing w:after="0"/>
              <w:ind w:left="1190"/>
              <w:rPr>
                <w:rFonts w:ascii="Cambria" w:hAnsi="Cambria"/>
                <w:sz w:val="22"/>
                <w:szCs w:val="22"/>
              </w:rPr>
            </w:pPr>
          </w:p>
          <w:p>
            <w:pPr>
              <w:pStyle w:val="Listenabsatz"/>
              <w:ind w:left="1190"/>
              <w:rPr>
                <w:rFonts w:ascii="Cambria" w:hAnsi="Cambria"/>
                <w:sz w:val="22"/>
                <w:szCs w:val="22"/>
              </w:rPr>
            </w:pPr>
          </w:p>
          <w:p>
            <w:pPr>
              <w:pStyle w:val="Liste1"/>
              <w:rPr>
                <w:rFonts w:ascii="Cambria" w:hAnsi="Cambria"/>
              </w:rPr>
            </w:pPr>
            <w:r>
              <w:rPr>
                <w:rFonts w:ascii="Cambria" w:hAnsi="Cambria"/>
                <w:b/>
              </w:rPr>
              <w:t>VOC-Bericht</w:t>
            </w:r>
            <w:r>
              <w:rPr>
                <w:rFonts w:ascii="Cambria" w:hAnsi="Cambria"/>
              </w:rPr>
              <w:t xml:space="preserve"> (Folien </w:t>
            </w:r>
            <w:hyperlink r:id="rId14" w:history="1">
              <w:r>
                <w:rPr>
                  <w:rStyle w:val="Hyperlink"/>
                  <w:rFonts w:ascii="Cambria" w:hAnsi="Cambria"/>
                </w:rPr>
                <w:t>hier</w:t>
              </w:r>
            </w:hyperlink>
            <w:r>
              <w:rPr>
                <w:rFonts w:ascii="Cambria" w:hAnsi="Cambria"/>
              </w:rPr>
              <w:t xml:space="preserve">) </w:t>
            </w:r>
            <w:r>
              <w:rPr>
                <w:rStyle w:val="TagMiZchn"/>
                <w:rFonts w:ascii="Cambria" w:hAnsi="Cambria"/>
                <w:bCs/>
              </w:rPr>
              <w:t>(nur mittwochs)</w:t>
            </w:r>
          </w:p>
          <w:p>
            <w:pPr>
              <w:pStyle w:val="Liste1"/>
              <w:numPr>
                <w:ilvl w:val="0"/>
                <w:numId w:val="19"/>
              </w:numPr>
              <w:rPr>
                <w:rFonts w:ascii="Cambria" w:hAnsi="Cambria"/>
                <w:sz w:val="22"/>
                <w:szCs w:val="22"/>
              </w:rPr>
            </w:pPr>
            <w:r>
              <w:rPr>
                <w:rFonts w:ascii="Cambria" w:hAnsi="Cambria"/>
                <w:sz w:val="22"/>
                <w:szCs w:val="22"/>
              </w:rPr>
              <w:t>Keine Veränderung im Vergleich zu den Vorwochen</w:t>
            </w:r>
          </w:p>
          <w:p>
            <w:pPr>
              <w:pStyle w:val="Liste1"/>
              <w:numPr>
                <w:ilvl w:val="0"/>
                <w:numId w:val="19"/>
              </w:numPr>
              <w:rPr>
                <w:rFonts w:ascii="Cambria" w:hAnsi="Cambria"/>
                <w:sz w:val="22"/>
                <w:szCs w:val="22"/>
              </w:rPr>
            </w:pPr>
            <w:r>
              <w:rPr>
                <w:rFonts w:ascii="Cambria" w:hAnsi="Cambria"/>
                <w:sz w:val="22"/>
                <w:szCs w:val="22"/>
              </w:rPr>
              <w:t xml:space="preserve">Neue Grafik: Darstellung </w:t>
            </w:r>
            <w:proofErr w:type="spellStart"/>
            <w:r>
              <w:rPr>
                <w:rFonts w:ascii="Cambria" w:hAnsi="Cambria"/>
                <w:sz w:val="22"/>
                <w:szCs w:val="22"/>
              </w:rPr>
              <w:t>Sublinie</w:t>
            </w:r>
            <w:proofErr w:type="spellEnd"/>
            <w:r>
              <w:rPr>
                <w:rFonts w:ascii="Cambria" w:hAnsi="Cambria"/>
                <w:sz w:val="22"/>
                <w:szCs w:val="22"/>
              </w:rPr>
              <w:t xml:space="preserve"> BA.1 und BA.2 wird neuerdings dargestellt</w:t>
            </w:r>
          </w:p>
          <w:p>
            <w:pPr>
              <w:pStyle w:val="Liste1"/>
              <w:numPr>
                <w:ilvl w:val="0"/>
                <w:numId w:val="19"/>
              </w:numPr>
              <w:rPr>
                <w:rFonts w:ascii="Cambria" w:hAnsi="Cambria"/>
                <w:sz w:val="22"/>
                <w:szCs w:val="22"/>
              </w:rPr>
            </w:pPr>
            <w:r>
              <w:rPr>
                <w:rFonts w:ascii="Cambria" w:hAnsi="Cambria"/>
                <w:sz w:val="22"/>
                <w:szCs w:val="22"/>
              </w:rPr>
              <w:t>BA.2 Anteile steigen</w:t>
            </w:r>
          </w:p>
          <w:p>
            <w:pPr>
              <w:pStyle w:val="Liste1"/>
              <w:numPr>
                <w:ilvl w:val="0"/>
                <w:numId w:val="19"/>
              </w:numPr>
              <w:rPr>
                <w:rFonts w:ascii="Cambria" w:hAnsi="Cambria"/>
                <w:sz w:val="22"/>
                <w:szCs w:val="22"/>
              </w:rPr>
            </w:pPr>
            <w:r>
              <w:rPr>
                <w:rFonts w:ascii="Cambria" w:hAnsi="Cambria"/>
                <w:sz w:val="22"/>
                <w:szCs w:val="22"/>
              </w:rPr>
              <w:t xml:space="preserve">Aus 4 BL relevante Zahlen in 1000er Bereich, alle andere BL melden kaum noch da durch </w:t>
            </w:r>
            <w:r>
              <w:rPr>
                <w:rFonts w:ascii="Cambria" w:hAnsi="Cambria"/>
                <w:sz w:val="22"/>
                <w:szCs w:val="22"/>
              </w:rPr>
              <w:t>T</w:t>
            </w:r>
            <w:r>
              <w:rPr>
                <w:rFonts w:ascii="Cambria" w:hAnsi="Cambria"/>
                <w:sz w:val="22"/>
                <w:szCs w:val="22"/>
              </w:rPr>
              <w:t xml:space="preserve">estverordnung </w:t>
            </w:r>
            <w:r>
              <w:rPr>
                <w:rFonts w:ascii="Cambria" w:hAnsi="Cambria"/>
                <w:sz w:val="22"/>
                <w:szCs w:val="22"/>
              </w:rPr>
              <w:t>PCR</w:t>
            </w:r>
            <w:r>
              <w:rPr>
                <w:rFonts w:ascii="Cambria" w:hAnsi="Cambria"/>
                <w:sz w:val="22"/>
                <w:szCs w:val="22"/>
              </w:rPr>
              <w:t xml:space="preserve"> wegfallen</w:t>
            </w:r>
          </w:p>
          <w:p>
            <w:pPr>
              <w:pStyle w:val="Liste1"/>
              <w:numPr>
                <w:ilvl w:val="0"/>
                <w:numId w:val="19"/>
              </w:numPr>
              <w:rPr>
                <w:rFonts w:ascii="Cambria" w:hAnsi="Cambria"/>
                <w:sz w:val="22"/>
                <w:szCs w:val="22"/>
              </w:rPr>
            </w:pPr>
            <w:r>
              <w:rPr>
                <w:rFonts w:ascii="Cambria" w:hAnsi="Cambria"/>
                <w:sz w:val="22"/>
                <w:szCs w:val="22"/>
              </w:rPr>
              <w:t>Überlegung der Einstellung der IfSG-Datentabelle und Ersetzen durch einen Satz</w:t>
            </w:r>
          </w:p>
          <w:p>
            <w:pPr>
              <w:pStyle w:val="Liste1"/>
              <w:numPr>
                <w:ilvl w:val="0"/>
                <w:numId w:val="19"/>
              </w:numPr>
              <w:rPr>
                <w:rFonts w:ascii="Cambria" w:hAnsi="Cambria"/>
              </w:rPr>
            </w:pPr>
            <w:r>
              <w:rPr>
                <w:rFonts w:ascii="Cambria" w:hAnsi="Cambria"/>
                <w:sz w:val="22"/>
                <w:szCs w:val="22"/>
              </w:rPr>
              <w:t xml:space="preserve">Nachtrag Rekombinante: XD derzeit 1 Fall in </w:t>
            </w:r>
            <w:proofErr w:type="spellStart"/>
            <w:r>
              <w:rPr>
                <w:rFonts w:ascii="Cambria" w:hAnsi="Cambria"/>
                <w:sz w:val="22"/>
                <w:szCs w:val="22"/>
              </w:rPr>
              <w:t>Dashdaten</w:t>
            </w:r>
            <w:proofErr w:type="spellEnd"/>
            <w:r>
              <w:rPr>
                <w:rFonts w:ascii="Cambria" w:hAnsi="Cambria"/>
                <w:sz w:val="22"/>
                <w:szCs w:val="22"/>
              </w:rPr>
              <w:t>, XG 17 Fälle, XM 100 Fälle</w:t>
            </w:r>
          </w:p>
          <w:p>
            <w:pPr>
              <w:pStyle w:val="Liste1"/>
              <w:numPr>
                <w:ilvl w:val="0"/>
                <w:numId w:val="0"/>
              </w:numPr>
              <w:ind w:left="473" w:hanging="360"/>
              <w:rPr>
                <w:rFonts w:ascii="Cambria" w:hAnsi="Cambria"/>
              </w:rPr>
            </w:pPr>
            <w:r>
              <w:rPr>
                <w:rFonts w:ascii="Cambria" w:hAnsi="Cambria"/>
              </w:rPr>
              <w:t xml:space="preserve"> </w:t>
            </w:r>
          </w:p>
          <w:p>
            <w:pPr>
              <w:pStyle w:val="Liste1"/>
              <w:rPr>
                <w:rFonts w:ascii="Cambria" w:hAnsi="Cambria"/>
              </w:rPr>
            </w:pPr>
            <w:r>
              <w:rPr>
                <w:rFonts w:ascii="Cambria" w:hAnsi="Cambria"/>
                <w:b/>
              </w:rPr>
              <w:lastRenderedPageBreak/>
              <w:t>Syndromische Surveillance</w:t>
            </w:r>
            <w:r>
              <w:rPr>
                <w:rStyle w:val="TagMiZchn"/>
                <w:rFonts w:ascii="Cambria" w:hAnsi="Cambria"/>
              </w:rPr>
              <w:t xml:space="preserve"> </w:t>
            </w:r>
            <w:r>
              <w:rPr>
                <w:rFonts w:ascii="Cambria" w:hAnsi="Cambria"/>
              </w:rPr>
              <w:t xml:space="preserve">(Folien </w:t>
            </w:r>
            <w:r>
              <w:rPr>
                <w:rFonts w:ascii="Cambria" w:hAnsi="Cambria"/>
              </w:rPr>
              <w:fldChar w:fldCharType="begin"/>
            </w:r>
            <w:ins w:id="0" w:author="Wolter, Amrei" w:date="2022-03-30T16:41:00Z">
              <w:r>
                <w:rPr>
                  <w:rFonts w:ascii="Cambria" w:hAnsi="Cambria"/>
                </w:rPr>
                <w:instrText>HYPERLINK "\\\\rki.local\\daten\\Wissdaten\\RKI_nCoV-Lage\\1.Lagemanagement\\1.3.Besprechungen_TKs\\1.Lage_AG\\2022-03-30-Lage-AG\\syndrom-ARE-SARI-COVID_bis_KW12_2022_für-Krisenstab.pptx"</w:instrText>
              </w:r>
            </w:ins>
            <w:del w:id="1" w:author="Wolter, Amrei" w:date="2022-03-30T16:41:00Z">
              <w:r>
                <w:rPr>
                  <w:rFonts w:ascii="Cambria" w:hAnsi="Cambria"/>
                </w:rPr>
                <w:delInstrText>HYPERLINK "syndrom-ARE-SARI-COVID_bis_KW12_2022_für-Krisenstab.pptx"</w:delInstrText>
              </w:r>
            </w:del>
            <w:r>
              <w:rPr>
                <w:rFonts w:ascii="Cambria" w:hAnsi="Cambria"/>
              </w:rPr>
              <w:fldChar w:fldCharType="separate"/>
            </w:r>
            <w:r>
              <w:rPr>
                <w:rStyle w:val="Hyperlink"/>
                <w:rFonts w:ascii="Cambria" w:hAnsi="Cambria"/>
              </w:rPr>
              <w:t>hier</w:t>
            </w:r>
            <w:r>
              <w:rPr>
                <w:rStyle w:val="Hyperlink"/>
                <w:rFonts w:ascii="Cambria" w:hAnsi="Cambria"/>
              </w:rPr>
              <w:fldChar w:fldCharType="end"/>
            </w:r>
            <w:r>
              <w:rPr>
                <w:rFonts w:ascii="Cambria" w:hAnsi="Cambria"/>
              </w:rPr>
              <w:t xml:space="preserve">) </w:t>
            </w:r>
            <w:r>
              <w:rPr>
                <w:rStyle w:val="TagMiZchn"/>
                <w:rFonts w:ascii="Cambria" w:hAnsi="Cambria"/>
                <w:bCs/>
              </w:rPr>
              <w:t>(nur mittwochs)</w:t>
            </w:r>
          </w:p>
          <w:p>
            <w:pPr>
              <w:pStyle w:val="Listenabsatz"/>
              <w:numPr>
                <w:ilvl w:val="1"/>
                <w:numId w:val="7"/>
              </w:numPr>
              <w:spacing w:after="0"/>
              <w:ind w:left="828" w:hanging="357"/>
              <w:rPr>
                <w:rFonts w:ascii="Cambria" w:hAnsi="Cambria"/>
                <w:sz w:val="22"/>
                <w:szCs w:val="22"/>
              </w:rPr>
            </w:pPr>
            <w:proofErr w:type="spellStart"/>
            <w:r>
              <w:rPr>
                <w:rFonts w:ascii="Cambria" w:hAnsi="Cambria"/>
                <w:sz w:val="22"/>
                <w:szCs w:val="22"/>
              </w:rPr>
              <w:t>GrippeWeb</w:t>
            </w:r>
            <w:proofErr w:type="spellEnd"/>
          </w:p>
          <w:p>
            <w:pPr>
              <w:pStyle w:val="Listenabsatz"/>
              <w:numPr>
                <w:ilvl w:val="1"/>
                <w:numId w:val="7"/>
              </w:numPr>
              <w:spacing w:after="0"/>
              <w:ind w:left="828" w:hanging="357"/>
              <w:rPr>
                <w:rFonts w:ascii="Cambria" w:hAnsi="Cambria"/>
                <w:sz w:val="22"/>
                <w:szCs w:val="22"/>
              </w:rPr>
            </w:pPr>
            <w:r>
              <w:rPr>
                <w:rFonts w:ascii="Cambria" w:hAnsi="Cambria"/>
                <w:sz w:val="22"/>
                <w:szCs w:val="22"/>
              </w:rPr>
              <w:t>ARE-Rate in KW13 gesunken, liegt im vorpandemischen Bereich, sinkende Tendenz (4,2 Mio. ARE)</w:t>
            </w:r>
          </w:p>
          <w:p>
            <w:pPr>
              <w:pStyle w:val="Listenabsatz"/>
              <w:numPr>
                <w:ilvl w:val="1"/>
                <w:numId w:val="7"/>
              </w:numPr>
              <w:spacing w:after="0"/>
              <w:ind w:left="828" w:hanging="357"/>
              <w:rPr>
                <w:rFonts w:ascii="Cambria" w:hAnsi="Cambria"/>
                <w:sz w:val="22"/>
                <w:szCs w:val="22"/>
              </w:rPr>
            </w:pPr>
            <w:r>
              <w:rPr>
                <w:rFonts w:ascii="Cambria" w:hAnsi="Cambria"/>
                <w:sz w:val="22"/>
                <w:szCs w:val="22"/>
              </w:rPr>
              <w:t>Kinder gesunken, nur bei 15-34-Jährigen gestiegen</w:t>
            </w:r>
          </w:p>
          <w:p>
            <w:pPr>
              <w:pStyle w:val="Listenabsatz"/>
              <w:numPr>
                <w:ilvl w:val="1"/>
                <w:numId w:val="7"/>
              </w:numPr>
              <w:spacing w:after="0"/>
              <w:ind w:left="828" w:hanging="357"/>
              <w:rPr>
                <w:rFonts w:ascii="Cambria" w:hAnsi="Cambria"/>
                <w:sz w:val="22"/>
                <w:szCs w:val="22"/>
              </w:rPr>
            </w:pPr>
            <w:r>
              <w:rPr>
                <w:rFonts w:ascii="Cambria" w:hAnsi="Cambria"/>
                <w:sz w:val="22"/>
                <w:szCs w:val="22"/>
              </w:rPr>
              <w:t>Rückgang der Arztbesuche wegen ARE, liegen etwas über den vorpandemischen Saisons, rund 1.700 Arztkonsultationen wegen ARE pro 100.000 EW</w:t>
            </w:r>
          </w:p>
          <w:p>
            <w:pPr>
              <w:pStyle w:val="Listenabsatz"/>
              <w:numPr>
                <w:ilvl w:val="1"/>
                <w:numId w:val="7"/>
              </w:numPr>
              <w:spacing w:after="0"/>
              <w:ind w:left="828" w:hanging="357"/>
              <w:rPr>
                <w:rFonts w:ascii="Cambria" w:hAnsi="Cambria"/>
                <w:sz w:val="22"/>
                <w:szCs w:val="22"/>
              </w:rPr>
            </w:pPr>
            <w:r>
              <w:rPr>
                <w:rFonts w:ascii="Cambria" w:hAnsi="Cambria"/>
                <w:sz w:val="22"/>
                <w:szCs w:val="22"/>
              </w:rPr>
              <w:t>ARE-Konsultationen mit COVID-Diagnose</w:t>
            </w:r>
          </w:p>
          <w:p>
            <w:pPr>
              <w:pStyle w:val="Listenabsatz"/>
              <w:numPr>
                <w:ilvl w:val="2"/>
                <w:numId w:val="7"/>
              </w:numPr>
              <w:spacing w:after="0"/>
              <w:ind w:left="1190" w:hanging="357"/>
              <w:rPr>
                <w:rFonts w:ascii="Cambria" w:hAnsi="Cambria"/>
                <w:sz w:val="22"/>
                <w:szCs w:val="22"/>
              </w:rPr>
            </w:pPr>
            <w:r>
              <w:rPr>
                <w:rFonts w:ascii="Cambria" w:hAnsi="Cambria"/>
                <w:sz w:val="22"/>
                <w:szCs w:val="22"/>
              </w:rPr>
              <w:t>ARE mit COVID-19-Konsultationen rund 600 Arztbesuche, Gesamtzahl von rund 500.000 ARE-COVID-Arztbesuchen in Deutschland</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In allen AG sind die Werte in KW 13/2022 gesunken </w:t>
            </w:r>
          </w:p>
          <w:p>
            <w:pPr>
              <w:pStyle w:val="Listenabsatz"/>
              <w:numPr>
                <w:ilvl w:val="1"/>
                <w:numId w:val="7"/>
              </w:numPr>
              <w:spacing w:after="0"/>
              <w:ind w:left="828" w:hanging="357"/>
              <w:rPr>
                <w:rFonts w:ascii="Cambria" w:hAnsi="Cambria"/>
                <w:sz w:val="22"/>
                <w:szCs w:val="22"/>
                <w:lang w:val="en-US"/>
              </w:rPr>
            </w:pPr>
            <w:r>
              <w:rPr>
                <w:rFonts w:ascii="Cambria" w:hAnsi="Cambria"/>
                <w:sz w:val="22"/>
                <w:szCs w:val="22"/>
                <w:lang w:val="en-US"/>
              </w:rPr>
              <w:t xml:space="preserve">ICOSARI-KH-Surveillance- SARI </w:t>
            </w:r>
            <w:proofErr w:type="spellStart"/>
            <w:r>
              <w:rPr>
                <w:rFonts w:ascii="Cambria" w:hAnsi="Cambria"/>
                <w:sz w:val="22"/>
                <w:szCs w:val="22"/>
                <w:lang w:val="en-US"/>
              </w:rPr>
              <w:t>FÄlle</w:t>
            </w:r>
            <w:proofErr w:type="spellEnd"/>
          </w:p>
          <w:p>
            <w:pPr>
              <w:pStyle w:val="Listenabsatz"/>
              <w:numPr>
                <w:ilvl w:val="2"/>
                <w:numId w:val="7"/>
              </w:numPr>
              <w:spacing w:after="0"/>
              <w:ind w:left="1190" w:hanging="357"/>
              <w:rPr>
                <w:rFonts w:ascii="Cambria" w:hAnsi="Cambria"/>
                <w:sz w:val="22"/>
                <w:szCs w:val="22"/>
              </w:rPr>
            </w:pPr>
            <w:r>
              <w:rPr>
                <w:rFonts w:ascii="Cambria" w:hAnsi="Cambria"/>
                <w:sz w:val="22"/>
                <w:szCs w:val="22"/>
              </w:rPr>
              <w:t>SARI-Fallzahlen sind insgesamt seit KW 2/2022 stabil geblieben, niedriges Niveau (fast Sommerniveau)</w:t>
            </w:r>
          </w:p>
          <w:p>
            <w:pPr>
              <w:pStyle w:val="Listenabsatz"/>
              <w:numPr>
                <w:ilvl w:val="2"/>
                <w:numId w:val="7"/>
              </w:numPr>
              <w:spacing w:after="0"/>
              <w:ind w:left="1190" w:hanging="357"/>
              <w:rPr>
                <w:rFonts w:ascii="Cambria" w:hAnsi="Cambria"/>
                <w:sz w:val="22"/>
                <w:szCs w:val="22"/>
              </w:rPr>
            </w:pPr>
            <w:r>
              <w:rPr>
                <w:rFonts w:ascii="Cambria" w:hAnsi="Cambria"/>
                <w:sz w:val="22"/>
                <w:szCs w:val="22"/>
              </w:rPr>
              <w:t>Die meisten AG mit stabilen SARI-Fallzahlen auf niedrigem Niveau</w:t>
            </w:r>
          </w:p>
          <w:p>
            <w:pPr>
              <w:pStyle w:val="Listenabsatz"/>
              <w:numPr>
                <w:ilvl w:val="2"/>
                <w:numId w:val="7"/>
              </w:numPr>
              <w:spacing w:after="0"/>
              <w:ind w:left="1190" w:hanging="357"/>
              <w:rPr>
                <w:rFonts w:ascii="Cambria" w:hAnsi="Cambria"/>
                <w:sz w:val="22"/>
                <w:szCs w:val="22"/>
              </w:rPr>
            </w:pPr>
            <w:r>
              <w:rPr>
                <w:rFonts w:ascii="Cambria" w:hAnsi="Cambria"/>
                <w:sz w:val="22"/>
                <w:szCs w:val="22"/>
              </w:rPr>
              <w:t>AG80+ seit KW10 kein weiter Anstieg bei erhöhten Fallzahlen, weiterhin mehr als die Hälfte der SARI-Fälle mit COVID-19-Diagnose, Seitwärtsbewegung</w:t>
            </w:r>
          </w:p>
          <w:p>
            <w:pPr>
              <w:pStyle w:val="Listenabsatz"/>
              <w:numPr>
                <w:ilvl w:val="1"/>
                <w:numId w:val="7"/>
              </w:numPr>
              <w:spacing w:after="0"/>
              <w:ind w:left="828" w:hanging="357"/>
              <w:rPr>
                <w:rFonts w:ascii="Cambria" w:hAnsi="Cambria"/>
                <w:sz w:val="22"/>
                <w:szCs w:val="22"/>
                <w:lang w:val="en-US"/>
              </w:rPr>
            </w:pPr>
            <w:proofErr w:type="spellStart"/>
            <w:r>
              <w:rPr>
                <w:rFonts w:ascii="Cambria" w:hAnsi="Cambria"/>
                <w:sz w:val="22"/>
                <w:szCs w:val="22"/>
                <w:lang w:val="en-US"/>
              </w:rPr>
              <w:t>Hospitalisierungsinzidenz</w:t>
            </w:r>
            <w:proofErr w:type="spellEnd"/>
            <w:r>
              <w:rPr>
                <w:rFonts w:ascii="Cambria" w:hAnsi="Cambria"/>
                <w:sz w:val="22"/>
                <w:szCs w:val="22"/>
                <w:lang w:val="en-US"/>
              </w:rPr>
              <w:t xml:space="preserve"> COVID-SARI</w:t>
            </w:r>
          </w:p>
          <w:p>
            <w:pPr>
              <w:pStyle w:val="Listenabsatz"/>
              <w:numPr>
                <w:ilvl w:val="2"/>
                <w:numId w:val="7"/>
              </w:numPr>
              <w:spacing w:after="0"/>
              <w:ind w:left="1190" w:hanging="357"/>
              <w:rPr>
                <w:rFonts w:ascii="Cambria" w:hAnsi="Cambria"/>
                <w:sz w:val="22"/>
                <w:szCs w:val="22"/>
              </w:rPr>
            </w:pPr>
            <w:r>
              <w:rPr>
                <w:rFonts w:ascii="Cambria" w:hAnsi="Cambria"/>
                <w:sz w:val="22"/>
                <w:szCs w:val="22"/>
              </w:rPr>
              <w:t>Stabil seit KW 5/2022, 6,7 COVID-SARI pro 100.000</w:t>
            </w:r>
          </w:p>
          <w:p>
            <w:pPr>
              <w:pStyle w:val="Listenabsatz"/>
              <w:numPr>
                <w:ilvl w:val="2"/>
                <w:numId w:val="7"/>
              </w:numPr>
              <w:spacing w:after="0"/>
              <w:ind w:left="1190" w:hanging="357"/>
              <w:rPr>
                <w:rFonts w:ascii="Cambria" w:hAnsi="Cambria"/>
                <w:sz w:val="22"/>
                <w:szCs w:val="22"/>
              </w:rPr>
            </w:pPr>
            <w:r>
              <w:rPr>
                <w:rFonts w:ascii="Cambria" w:hAnsi="Cambria"/>
                <w:sz w:val="22"/>
                <w:szCs w:val="22"/>
              </w:rPr>
              <w:t>Anteil COVID-19 an SARI 45%</w:t>
            </w:r>
          </w:p>
          <w:p>
            <w:pPr>
              <w:pStyle w:val="Listenabsatz"/>
              <w:numPr>
                <w:ilvl w:val="2"/>
                <w:numId w:val="7"/>
              </w:numPr>
              <w:spacing w:after="0"/>
              <w:ind w:left="1190" w:hanging="357"/>
              <w:rPr>
                <w:rFonts w:ascii="Cambria" w:hAnsi="Cambria"/>
                <w:sz w:val="22"/>
                <w:szCs w:val="22"/>
              </w:rPr>
            </w:pPr>
            <w:r>
              <w:rPr>
                <w:rFonts w:ascii="Cambria" w:hAnsi="Cambria"/>
                <w:sz w:val="22"/>
                <w:szCs w:val="22"/>
              </w:rPr>
              <w:t>Anteil COVID-19 an SARI mit Intensivbehandlung 50%</w:t>
            </w:r>
          </w:p>
          <w:p>
            <w:pPr>
              <w:pStyle w:val="Listenabsatz"/>
              <w:numPr>
                <w:ilvl w:val="2"/>
                <w:numId w:val="7"/>
              </w:numPr>
              <w:spacing w:after="0"/>
              <w:ind w:left="1190" w:hanging="357"/>
              <w:rPr>
                <w:rFonts w:ascii="Cambria" w:hAnsi="Cambria"/>
                <w:sz w:val="22"/>
                <w:szCs w:val="22"/>
              </w:rPr>
            </w:pPr>
            <w:r>
              <w:rPr>
                <w:rFonts w:ascii="Cambria" w:hAnsi="Cambria"/>
                <w:sz w:val="22"/>
                <w:szCs w:val="22"/>
              </w:rPr>
              <w:t>Vergleich COVID-SARI, COVID-SARI mit Intensivbehandlung und verstorbene COVID-SARI: relativ stabiles Niveau seit Jahreswechsel</w:t>
            </w:r>
          </w:p>
          <w:p>
            <w:pPr>
              <w:pStyle w:val="Listenabsatz"/>
              <w:spacing w:after="0"/>
              <w:ind w:left="1190"/>
              <w:rPr>
                <w:rFonts w:ascii="Cambria" w:hAnsi="Cambria"/>
                <w:sz w:val="22"/>
                <w:szCs w:val="22"/>
              </w:rPr>
            </w:pPr>
          </w:p>
          <w:p>
            <w:pPr>
              <w:pStyle w:val="Liste1"/>
              <w:rPr>
                <w:rFonts w:ascii="Cambria" w:hAnsi="Cambria"/>
              </w:rPr>
            </w:pPr>
            <w:r>
              <w:rPr>
                <w:rFonts w:ascii="Cambria" w:hAnsi="Cambria"/>
                <w:b/>
              </w:rPr>
              <w:t>Virologische Surveillance</w:t>
            </w:r>
            <w:r>
              <w:rPr>
                <w:rFonts w:ascii="Cambria" w:hAnsi="Cambria"/>
              </w:rPr>
              <w:t xml:space="preserve">, NRZ Influenza-Daten </w:t>
            </w:r>
            <w:r>
              <w:rPr>
                <w:rStyle w:val="TagMiZchn"/>
                <w:rFonts w:ascii="Cambria" w:hAnsi="Cambria"/>
              </w:rPr>
              <w:t xml:space="preserve">(nur mittwochs) </w:t>
            </w:r>
          </w:p>
          <w:p>
            <w:pPr>
              <w:pStyle w:val="Listenabsatz"/>
              <w:numPr>
                <w:ilvl w:val="2"/>
                <w:numId w:val="7"/>
              </w:numPr>
              <w:spacing w:after="0"/>
              <w:ind w:left="1190" w:hanging="357"/>
              <w:rPr>
                <w:rFonts w:ascii="Cambria" w:hAnsi="Cambria"/>
                <w:sz w:val="22"/>
                <w:szCs w:val="22"/>
              </w:rPr>
            </w:pPr>
            <w:r>
              <w:rPr>
                <w:rFonts w:ascii="Cambria" w:hAnsi="Cambria"/>
                <w:sz w:val="22"/>
                <w:szCs w:val="22"/>
              </w:rPr>
              <w:t>142 Einsendung</w:t>
            </w:r>
          </w:p>
          <w:p>
            <w:pPr>
              <w:pStyle w:val="Listenabsatz"/>
              <w:numPr>
                <w:ilvl w:val="2"/>
                <w:numId w:val="7"/>
              </w:numPr>
              <w:spacing w:after="0"/>
              <w:ind w:left="1190" w:hanging="357"/>
              <w:rPr>
                <w:rFonts w:ascii="Cambria" w:hAnsi="Cambria"/>
                <w:sz w:val="22"/>
                <w:szCs w:val="22"/>
              </w:rPr>
            </w:pPr>
            <w:r>
              <w:rPr>
                <w:rFonts w:ascii="Cambria" w:hAnsi="Cambria"/>
                <w:sz w:val="22"/>
                <w:szCs w:val="22"/>
              </w:rPr>
              <w:t>Geringste Einsendung an SARS-Cov-2 seit Beginn</w:t>
            </w:r>
          </w:p>
          <w:p>
            <w:pPr>
              <w:pStyle w:val="Listenabsatz"/>
              <w:numPr>
                <w:ilvl w:val="2"/>
                <w:numId w:val="7"/>
              </w:numPr>
              <w:spacing w:after="0"/>
              <w:ind w:left="1190" w:hanging="357"/>
              <w:rPr>
                <w:rFonts w:ascii="Cambria" w:hAnsi="Cambria"/>
                <w:sz w:val="22"/>
                <w:szCs w:val="22"/>
              </w:rPr>
            </w:pPr>
            <w:r>
              <w:rPr>
                <w:rFonts w:ascii="Cambria" w:hAnsi="Cambria"/>
                <w:sz w:val="22"/>
                <w:szCs w:val="22"/>
              </w:rPr>
              <w:t>Leichte Aktivität HKU1</w:t>
            </w:r>
          </w:p>
          <w:p>
            <w:pPr>
              <w:pStyle w:val="Listenabsatz"/>
              <w:numPr>
                <w:ilvl w:val="2"/>
                <w:numId w:val="7"/>
              </w:numPr>
              <w:spacing w:after="0"/>
              <w:ind w:left="1190" w:hanging="357"/>
              <w:rPr>
                <w:rFonts w:ascii="Cambria" w:hAnsi="Cambria"/>
                <w:sz w:val="22"/>
                <w:szCs w:val="22"/>
              </w:rPr>
            </w:pPr>
            <w:r>
              <w:rPr>
                <w:rFonts w:ascii="Cambria" w:hAnsi="Cambria"/>
                <w:sz w:val="22"/>
                <w:szCs w:val="22"/>
              </w:rPr>
              <w:t>KW 12: 92% BA.2 Variante</w:t>
            </w:r>
          </w:p>
          <w:p>
            <w:pPr>
              <w:pStyle w:val="Listenabsatz"/>
              <w:numPr>
                <w:ilvl w:val="2"/>
                <w:numId w:val="7"/>
              </w:numPr>
              <w:spacing w:after="0"/>
              <w:ind w:left="1190" w:hanging="357"/>
              <w:rPr>
                <w:rFonts w:ascii="Cambria" w:hAnsi="Cambria"/>
                <w:sz w:val="22"/>
                <w:szCs w:val="22"/>
              </w:rPr>
            </w:pPr>
            <w:r>
              <w:rPr>
                <w:rFonts w:ascii="Cambria" w:hAnsi="Cambria"/>
                <w:sz w:val="22"/>
                <w:szCs w:val="22"/>
              </w:rPr>
              <w:t>Altersaufteilung: kommt im Sentinel in allen AG vor</w:t>
            </w:r>
          </w:p>
          <w:p>
            <w:pPr>
              <w:pStyle w:val="Listenabsatz"/>
              <w:numPr>
                <w:ilvl w:val="2"/>
                <w:numId w:val="7"/>
              </w:numPr>
              <w:spacing w:after="0"/>
              <w:ind w:left="1190" w:hanging="357"/>
              <w:rPr>
                <w:rFonts w:ascii="Cambria" w:hAnsi="Cambria"/>
                <w:sz w:val="22"/>
                <w:szCs w:val="22"/>
              </w:rPr>
            </w:pPr>
            <w:r>
              <w:rPr>
                <w:rFonts w:ascii="Cambria" w:hAnsi="Cambria"/>
                <w:sz w:val="22"/>
                <w:szCs w:val="22"/>
              </w:rPr>
              <w:t>Influenza Viren: weiterer Anstieg A(H3N2), wenig Veränderung zu Vorwochen, Nachweisrate von 7%</w:t>
            </w:r>
          </w:p>
          <w:p>
            <w:pPr>
              <w:pStyle w:val="Listenabsatz"/>
              <w:numPr>
                <w:ilvl w:val="2"/>
                <w:numId w:val="7"/>
              </w:numPr>
              <w:spacing w:after="0"/>
              <w:ind w:left="1190" w:hanging="357"/>
              <w:rPr>
                <w:rFonts w:ascii="Cambria" w:hAnsi="Cambria"/>
                <w:sz w:val="22"/>
                <w:szCs w:val="22"/>
              </w:rPr>
            </w:pPr>
            <w:r>
              <w:rPr>
                <w:rFonts w:ascii="Cambria" w:hAnsi="Cambria"/>
                <w:sz w:val="22"/>
                <w:szCs w:val="22"/>
              </w:rPr>
              <w:t xml:space="preserve">HMPV am stärksten vertreten, dann humane </w:t>
            </w:r>
            <w:proofErr w:type="spellStart"/>
            <w:r>
              <w:rPr>
                <w:rFonts w:ascii="Cambria" w:hAnsi="Cambria"/>
                <w:sz w:val="22"/>
                <w:szCs w:val="22"/>
              </w:rPr>
              <w:t>Rhinoviren</w:t>
            </w:r>
            <w:proofErr w:type="spellEnd"/>
            <w:r>
              <w:rPr>
                <w:rFonts w:ascii="Cambria" w:hAnsi="Cambria"/>
                <w:sz w:val="22"/>
                <w:szCs w:val="22"/>
              </w:rPr>
              <w:t>, PIV geringe Aktivität</w:t>
            </w:r>
          </w:p>
          <w:p>
            <w:pPr>
              <w:pStyle w:val="Listenabsatz"/>
              <w:ind w:left="1190"/>
              <w:rPr>
                <w:rFonts w:ascii="Cambria" w:hAnsi="Cambria"/>
                <w:sz w:val="22"/>
                <w:szCs w:val="22"/>
              </w:rPr>
            </w:pPr>
          </w:p>
          <w:p>
            <w:pPr>
              <w:pStyle w:val="Listenabsatz"/>
              <w:ind w:left="1190"/>
              <w:rPr>
                <w:rFonts w:ascii="Cambria" w:hAnsi="Cambria"/>
                <w:sz w:val="22"/>
                <w:szCs w:val="22"/>
              </w:rPr>
            </w:pPr>
          </w:p>
          <w:p>
            <w:pPr>
              <w:pStyle w:val="Liste1"/>
              <w:numPr>
                <w:ilvl w:val="0"/>
                <w:numId w:val="0"/>
              </w:numPr>
              <w:ind w:left="473" w:hanging="360"/>
              <w:rPr>
                <w:rFonts w:ascii="Cambria" w:hAnsi="Cambria"/>
                <w:b/>
              </w:rPr>
            </w:pPr>
          </w:p>
          <w:p>
            <w:pPr>
              <w:pStyle w:val="Liste1"/>
              <w:numPr>
                <w:ilvl w:val="0"/>
                <w:numId w:val="0"/>
              </w:numPr>
              <w:ind w:left="473" w:hanging="360"/>
              <w:rPr>
                <w:rFonts w:ascii="Cambria" w:hAnsi="Cambria"/>
                <w:b/>
                <w:sz w:val="22"/>
                <w:szCs w:val="22"/>
              </w:rPr>
            </w:pPr>
            <w:r>
              <w:rPr>
                <w:rFonts w:ascii="Cambria" w:hAnsi="Cambria"/>
                <w:b/>
                <w:sz w:val="22"/>
                <w:szCs w:val="22"/>
              </w:rPr>
              <w:t>Diskussion</w:t>
            </w:r>
          </w:p>
          <w:p>
            <w:pPr>
              <w:pStyle w:val="Liste1"/>
              <w:numPr>
                <w:ilvl w:val="0"/>
                <w:numId w:val="20"/>
              </w:numPr>
              <w:rPr>
                <w:rFonts w:ascii="Cambria" w:hAnsi="Cambria"/>
                <w:sz w:val="22"/>
                <w:szCs w:val="22"/>
              </w:rPr>
            </w:pPr>
            <w:r>
              <w:rPr>
                <w:rFonts w:ascii="Cambria" w:hAnsi="Cambria"/>
                <w:sz w:val="22"/>
                <w:szCs w:val="22"/>
              </w:rPr>
              <w:t>Inzidenzkarte mit neuen Farben und angepassten Kategorien einpflegen, bei kleineren Inzidenzen können die Kategorien flexibel aufgefächert werden. Überarbeitete Karte kann übernommen werden</w:t>
            </w:r>
          </w:p>
          <w:p>
            <w:pPr>
              <w:pStyle w:val="Liste1"/>
              <w:numPr>
                <w:ilvl w:val="0"/>
                <w:numId w:val="20"/>
              </w:numPr>
              <w:rPr>
                <w:rFonts w:ascii="Cambria" w:hAnsi="Cambria"/>
                <w:sz w:val="22"/>
                <w:szCs w:val="22"/>
              </w:rPr>
            </w:pPr>
            <w:r>
              <w:rPr>
                <w:rFonts w:ascii="Cambria" w:hAnsi="Cambria"/>
                <w:sz w:val="22"/>
                <w:szCs w:val="22"/>
              </w:rPr>
              <w:t xml:space="preserve">Klinisch mehr unterscheiden, ob COVID die Haupt- oder Begleitdiagnose ist? Es kann nur eine Hauptdiagnose gestellt werden, Begleitdiagnosen können bis zu 300 gegeben </w:t>
            </w:r>
            <w:r>
              <w:rPr>
                <w:rFonts w:ascii="Cambria" w:hAnsi="Cambria"/>
                <w:sz w:val="22"/>
                <w:szCs w:val="22"/>
              </w:rPr>
              <w:lastRenderedPageBreak/>
              <w:t xml:space="preserve">werden und hängen auch mit </w:t>
            </w:r>
            <w:proofErr w:type="spellStart"/>
            <w:r>
              <w:rPr>
                <w:rFonts w:ascii="Cambria" w:hAnsi="Cambria"/>
                <w:sz w:val="22"/>
                <w:szCs w:val="22"/>
              </w:rPr>
              <w:t>Codierrichtlinien</w:t>
            </w:r>
            <w:proofErr w:type="spellEnd"/>
            <w:r>
              <w:rPr>
                <w:rFonts w:ascii="Cambria" w:hAnsi="Cambria"/>
                <w:sz w:val="22"/>
                <w:szCs w:val="22"/>
              </w:rPr>
              <w:t xml:space="preserve"> und Bezahlung zusammen. Differenzierung ist dennoch gut. Klare Zielstellung der Erfassung herausarbeiten, so bedeutet eine Behandlung mit COVID als Hauptdiagnose auch einen erhöhten Behandlungsaufwand. Klare Trennung: ITS Kapazität wird über das DIVI-Register erfasst, die Schwere der Krankheit der </w:t>
            </w:r>
            <w:proofErr w:type="gramStart"/>
            <w:r>
              <w:rPr>
                <w:rFonts w:ascii="Cambria" w:hAnsi="Cambria"/>
                <w:sz w:val="22"/>
                <w:szCs w:val="22"/>
              </w:rPr>
              <w:t>Patient:innen</w:t>
            </w:r>
            <w:proofErr w:type="gramEnd"/>
            <w:r>
              <w:rPr>
                <w:rFonts w:ascii="Cambria" w:hAnsi="Cambria"/>
                <w:sz w:val="22"/>
                <w:szCs w:val="22"/>
              </w:rPr>
              <w:t xml:space="preserve"> über Surveillance. Die klaren Linien sollen auch gegenüber dem BMG benannt werden.</w:t>
            </w:r>
          </w:p>
          <w:p>
            <w:pPr>
              <w:pStyle w:val="Liste1"/>
              <w:numPr>
                <w:ilvl w:val="0"/>
                <w:numId w:val="0"/>
              </w:numPr>
              <w:ind w:left="833"/>
              <w:rPr>
                <w:rFonts w:ascii="Cambria" w:hAnsi="Cambria"/>
                <w:sz w:val="22"/>
                <w:szCs w:val="22"/>
              </w:rPr>
            </w:pPr>
            <w:r>
              <w:rPr>
                <w:rFonts w:ascii="Cambria" w:hAnsi="Cambria"/>
                <w:sz w:val="22"/>
                <w:szCs w:val="22"/>
              </w:rPr>
              <w:t xml:space="preserve">Für und Gegen-Argumente zusammenschreiben, da dies auch Thema im Expertenrat ist. </w:t>
            </w:r>
          </w:p>
          <w:p>
            <w:pPr>
              <w:pStyle w:val="Liste1"/>
              <w:numPr>
                <w:ilvl w:val="0"/>
                <w:numId w:val="20"/>
              </w:numPr>
              <w:rPr>
                <w:rFonts w:ascii="Cambria" w:hAnsi="Cambria"/>
                <w:sz w:val="22"/>
                <w:szCs w:val="22"/>
              </w:rPr>
            </w:pPr>
            <w:r>
              <w:rPr>
                <w:rFonts w:ascii="Cambria" w:hAnsi="Cambria"/>
                <w:sz w:val="22"/>
                <w:szCs w:val="22"/>
              </w:rPr>
              <w:t>Tabelle mit IfSG-Daten kann durch einen erklärenden Satz im Wochenbericht ersetzt werden</w:t>
            </w:r>
          </w:p>
          <w:p>
            <w:pPr>
              <w:pStyle w:val="Liste1"/>
              <w:numPr>
                <w:ilvl w:val="0"/>
                <w:numId w:val="0"/>
              </w:numPr>
              <w:ind w:left="833"/>
              <w:rPr>
                <w:rFonts w:ascii="Cambria" w:hAnsi="Cambria"/>
                <w:sz w:val="22"/>
                <w:szCs w:val="22"/>
              </w:rPr>
            </w:pPr>
          </w:p>
          <w:p>
            <w:pPr>
              <w:pStyle w:val="Liste1"/>
              <w:numPr>
                <w:ilvl w:val="0"/>
                <w:numId w:val="0"/>
              </w:numPr>
              <w:ind w:left="473" w:hanging="360"/>
              <w:rPr>
                <w:rFonts w:ascii="Cambria" w:hAnsi="Cambria"/>
                <w:i/>
                <w:sz w:val="22"/>
                <w:szCs w:val="22"/>
              </w:rPr>
            </w:pPr>
            <w:proofErr w:type="spellStart"/>
            <w:r>
              <w:rPr>
                <w:rFonts w:ascii="Cambria" w:hAnsi="Cambria"/>
                <w:b/>
                <w:i/>
                <w:sz w:val="22"/>
                <w:szCs w:val="22"/>
              </w:rPr>
              <w:t>Todo</w:t>
            </w:r>
            <w:proofErr w:type="spellEnd"/>
            <w:r>
              <w:rPr>
                <w:rFonts w:ascii="Cambria" w:hAnsi="Cambria"/>
                <w:i/>
                <w:sz w:val="22"/>
                <w:szCs w:val="22"/>
              </w:rPr>
              <w:t>: Hintergrundinformationen für WPK zusammenstellen (Fischer und Unterstützung FG36)</w:t>
            </w:r>
          </w:p>
          <w:p>
            <w:pPr>
              <w:pStyle w:val="Liste1"/>
              <w:numPr>
                <w:ilvl w:val="0"/>
                <w:numId w:val="0"/>
              </w:numPr>
              <w:ind w:left="473" w:hanging="360"/>
              <w:rPr>
                <w:rFonts w:ascii="Cambria" w:hAnsi="Cambria"/>
              </w:rPr>
            </w:pPr>
          </w:p>
          <w:p>
            <w:pPr>
              <w:pStyle w:val="Liste1"/>
              <w:numPr>
                <w:ilvl w:val="0"/>
                <w:numId w:val="0"/>
              </w:numPr>
              <w:ind w:left="473" w:hanging="360"/>
              <w:rPr>
                <w:rFonts w:ascii="Cambria" w:hAnsi="Cambria"/>
                <w:i/>
              </w:rPr>
            </w:pPr>
          </w:p>
        </w:tc>
        <w:tc>
          <w:tcPr>
            <w:tcW w:w="1492" w:type="dxa"/>
          </w:tcPr>
          <w:p>
            <w:pPr>
              <w:rPr>
                <w:rFonts w:ascii="Cambria" w:hAnsi="Cambria"/>
                <w:sz w:val="22"/>
                <w:szCs w:val="22"/>
              </w:rPr>
            </w:pPr>
          </w:p>
          <w:p>
            <w:pPr>
              <w:rPr>
                <w:rFonts w:ascii="Cambria" w:hAnsi="Cambria"/>
                <w:sz w:val="22"/>
                <w:szCs w:val="22"/>
              </w:rPr>
            </w:pPr>
          </w:p>
          <w:p>
            <w:pPr>
              <w:spacing w:after="0"/>
              <w:rPr>
                <w:rFonts w:ascii="Cambria" w:hAnsi="Cambria"/>
                <w:sz w:val="22"/>
                <w:szCs w:val="22"/>
              </w:rPr>
            </w:pPr>
            <w:r>
              <w:rPr>
                <w:rFonts w:ascii="Cambria" w:hAnsi="Cambria"/>
                <w:sz w:val="22"/>
                <w:szCs w:val="22"/>
              </w:rPr>
              <w:t>ZIG 1</w:t>
            </w:r>
          </w:p>
          <w:p>
            <w:pPr>
              <w:rPr>
                <w:rFonts w:ascii="Cambria" w:hAnsi="Cambria"/>
                <w:sz w:val="22"/>
                <w:szCs w:val="22"/>
              </w:rPr>
            </w:pPr>
            <w:r>
              <w:rPr>
                <w:rFonts w:ascii="Cambria" w:hAnsi="Cambria"/>
                <w:sz w:val="22"/>
                <w:szCs w:val="22"/>
              </w:rPr>
              <w:t>(Raiser)</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spacing w:after="0"/>
              <w:rPr>
                <w:rFonts w:ascii="Cambria" w:hAnsi="Cambria"/>
                <w:sz w:val="22"/>
                <w:szCs w:val="22"/>
              </w:rPr>
            </w:pPr>
            <w:r>
              <w:rPr>
                <w:rFonts w:ascii="Cambria" w:hAnsi="Cambria"/>
                <w:sz w:val="22"/>
                <w:szCs w:val="22"/>
              </w:rPr>
              <w:lastRenderedPageBreak/>
              <w:t>FG32</w:t>
            </w:r>
          </w:p>
          <w:p>
            <w:pPr>
              <w:rPr>
                <w:rFonts w:ascii="Cambria" w:hAnsi="Cambria"/>
                <w:sz w:val="22"/>
                <w:szCs w:val="22"/>
              </w:rPr>
            </w:pPr>
            <w:r>
              <w:rPr>
                <w:rFonts w:ascii="Cambria" w:hAnsi="Cambria"/>
                <w:sz w:val="22"/>
                <w:szCs w:val="22"/>
              </w:rPr>
              <w:t>(Diercke)</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spacing w:after="0"/>
              <w:rPr>
                <w:rFonts w:ascii="Cambria" w:hAnsi="Cambria"/>
                <w:sz w:val="22"/>
                <w:szCs w:val="22"/>
              </w:rPr>
            </w:pPr>
            <w:r>
              <w:rPr>
                <w:rFonts w:ascii="Cambria" w:hAnsi="Cambria"/>
                <w:sz w:val="22"/>
                <w:szCs w:val="22"/>
              </w:rPr>
              <w:t>MF4</w:t>
            </w:r>
          </w:p>
          <w:p>
            <w:pPr>
              <w:rPr>
                <w:rFonts w:ascii="Cambria" w:hAnsi="Cambria"/>
                <w:sz w:val="22"/>
                <w:szCs w:val="22"/>
              </w:rPr>
            </w:pPr>
            <w:r>
              <w:rPr>
                <w:rFonts w:ascii="Cambria" w:hAnsi="Cambria"/>
                <w:sz w:val="22"/>
                <w:szCs w:val="22"/>
              </w:rPr>
              <w:t>(Fischer)</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spacing w:after="0"/>
              <w:rPr>
                <w:rFonts w:ascii="Cambria" w:hAnsi="Cambria"/>
                <w:sz w:val="22"/>
                <w:szCs w:val="22"/>
              </w:rPr>
            </w:pPr>
            <w:r>
              <w:rPr>
                <w:rFonts w:ascii="Cambria" w:hAnsi="Cambria"/>
                <w:sz w:val="22"/>
                <w:szCs w:val="22"/>
              </w:rPr>
              <w:t>Abt.3</w:t>
            </w:r>
          </w:p>
          <w:p>
            <w:pPr>
              <w:rPr>
                <w:rFonts w:ascii="Cambria" w:hAnsi="Cambria"/>
                <w:sz w:val="22"/>
                <w:szCs w:val="22"/>
              </w:rPr>
            </w:pPr>
            <w:r>
              <w:rPr>
                <w:rFonts w:ascii="Cambria" w:hAnsi="Cambria"/>
                <w:sz w:val="22"/>
                <w:szCs w:val="22"/>
              </w:rPr>
              <w:t>(Hamouda)</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spacing w:after="0"/>
              <w:rPr>
                <w:rFonts w:ascii="Cambria" w:hAnsi="Cambria"/>
                <w:sz w:val="22"/>
                <w:szCs w:val="22"/>
              </w:rPr>
            </w:pPr>
            <w:r>
              <w:rPr>
                <w:rFonts w:ascii="Cambria" w:hAnsi="Cambria"/>
                <w:sz w:val="22"/>
                <w:szCs w:val="22"/>
              </w:rPr>
              <w:t>FG37</w:t>
            </w:r>
          </w:p>
          <w:p>
            <w:pPr>
              <w:rPr>
                <w:rFonts w:ascii="Cambria" w:hAnsi="Cambria"/>
                <w:sz w:val="22"/>
                <w:szCs w:val="22"/>
              </w:rPr>
            </w:pPr>
            <w:r>
              <w:rPr>
                <w:rFonts w:ascii="Cambria" w:hAnsi="Cambria"/>
                <w:sz w:val="22"/>
                <w:szCs w:val="22"/>
              </w:rPr>
              <w:t>(Eckmanns)</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spacing w:after="0"/>
              <w:rPr>
                <w:rFonts w:ascii="Cambria" w:hAnsi="Cambria"/>
                <w:sz w:val="22"/>
                <w:szCs w:val="22"/>
              </w:rPr>
            </w:pPr>
            <w:r>
              <w:rPr>
                <w:rFonts w:ascii="Cambria" w:hAnsi="Cambria"/>
                <w:sz w:val="22"/>
                <w:szCs w:val="22"/>
              </w:rPr>
              <w:t>FG32</w:t>
            </w:r>
          </w:p>
          <w:p>
            <w:pPr>
              <w:rPr>
                <w:rFonts w:ascii="Cambria" w:hAnsi="Cambria"/>
                <w:sz w:val="22"/>
                <w:szCs w:val="22"/>
              </w:rPr>
            </w:pPr>
            <w:r>
              <w:rPr>
                <w:rFonts w:ascii="Cambria" w:hAnsi="Cambria"/>
                <w:sz w:val="22"/>
                <w:szCs w:val="22"/>
              </w:rPr>
              <w:t>(Sievers)</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spacing w:after="0"/>
              <w:rPr>
                <w:rFonts w:ascii="Cambria" w:hAnsi="Cambria"/>
                <w:sz w:val="22"/>
                <w:szCs w:val="22"/>
              </w:rPr>
            </w:pPr>
            <w:r>
              <w:rPr>
                <w:rFonts w:ascii="Cambria" w:hAnsi="Cambria"/>
                <w:sz w:val="22"/>
                <w:szCs w:val="22"/>
              </w:rPr>
              <w:t>FG36</w:t>
            </w:r>
          </w:p>
          <w:p>
            <w:pPr>
              <w:rPr>
                <w:rFonts w:ascii="Cambria" w:hAnsi="Cambria"/>
                <w:sz w:val="22"/>
                <w:szCs w:val="22"/>
              </w:rPr>
            </w:pPr>
            <w:r>
              <w:rPr>
                <w:rFonts w:ascii="Cambria" w:hAnsi="Cambria"/>
                <w:sz w:val="22"/>
                <w:szCs w:val="22"/>
              </w:rPr>
              <w:t>(Buda)</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spacing w:after="0"/>
              <w:rPr>
                <w:rFonts w:ascii="Cambria" w:hAnsi="Cambria"/>
                <w:sz w:val="22"/>
                <w:szCs w:val="22"/>
              </w:rPr>
            </w:pPr>
            <w:r>
              <w:rPr>
                <w:rFonts w:ascii="Cambria" w:hAnsi="Cambria"/>
                <w:sz w:val="22"/>
                <w:szCs w:val="22"/>
              </w:rPr>
              <w:t>FG17</w:t>
            </w:r>
          </w:p>
          <w:p>
            <w:pPr>
              <w:rPr>
                <w:rFonts w:ascii="Cambria" w:hAnsi="Cambria"/>
                <w:sz w:val="22"/>
                <w:szCs w:val="22"/>
              </w:rPr>
            </w:pPr>
            <w:r>
              <w:rPr>
                <w:rFonts w:ascii="Cambria" w:hAnsi="Cambria"/>
                <w:sz w:val="22"/>
                <w:szCs w:val="22"/>
              </w:rPr>
              <w:t>(Dürrwald)</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p>
        </w:tc>
      </w:tr>
      <w:tr>
        <w:tc>
          <w:tcPr>
            <w:tcW w:w="684" w:type="dxa"/>
          </w:tcPr>
          <w:p>
            <w:pPr>
              <w:rPr>
                <w:rFonts w:ascii="Cambria" w:hAnsi="Cambria"/>
                <w:b/>
              </w:rPr>
            </w:pPr>
            <w:r>
              <w:rPr>
                <w:rFonts w:ascii="Cambria" w:hAnsi="Cambria"/>
                <w:b/>
              </w:rPr>
              <w:lastRenderedPageBreak/>
              <w:t>2</w:t>
            </w:r>
          </w:p>
        </w:tc>
        <w:tc>
          <w:tcPr>
            <w:tcW w:w="6795" w:type="dxa"/>
          </w:tcPr>
          <w:p>
            <w:pPr>
              <w:spacing w:line="276" w:lineRule="auto"/>
              <w:rPr>
                <w:rFonts w:ascii="Cambria" w:hAnsi="Cambria"/>
                <w:b/>
                <w:sz w:val="28"/>
              </w:rPr>
            </w:pPr>
            <w:r>
              <w:rPr>
                <w:rFonts w:ascii="Cambria" w:hAnsi="Cambria"/>
                <w:b/>
                <w:sz w:val="28"/>
              </w:rPr>
              <w:t>Internationales</w:t>
            </w:r>
            <w:r>
              <w:rPr>
                <w:rFonts w:ascii="Cambria" w:hAnsi="Cambria"/>
                <w:b/>
                <w:color w:val="FF0000"/>
              </w:rPr>
              <w:t xml:space="preserve"> </w:t>
            </w:r>
            <w:r>
              <w:rPr>
                <w:rStyle w:val="TagMiZchn"/>
                <w:rFonts w:ascii="Cambria" w:hAnsi="Cambria"/>
                <w:bCs/>
              </w:rPr>
              <w:t>(nur mittwochs)</w:t>
            </w:r>
          </w:p>
          <w:p>
            <w:pPr>
              <w:pStyle w:val="Liste1"/>
              <w:numPr>
                <w:ilvl w:val="0"/>
                <w:numId w:val="0"/>
              </w:numPr>
              <w:ind w:left="473" w:hanging="360"/>
              <w:rPr>
                <w:rFonts w:ascii="Cambria" w:hAnsi="Cambria"/>
                <w:sz w:val="22"/>
                <w:szCs w:val="22"/>
              </w:rPr>
            </w:pPr>
            <w:r>
              <w:rPr>
                <w:rFonts w:ascii="Cambria" w:hAnsi="Cambria"/>
                <w:sz w:val="22"/>
                <w:szCs w:val="22"/>
              </w:rPr>
              <w:t>Treffen am Montag mit WHO</w:t>
            </w:r>
          </w:p>
          <w:p>
            <w:pPr>
              <w:pStyle w:val="Liste1"/>
              <w:numPr>
                <w:ilvl w:val="0"/>
                <w:numId w:val="0"/>
              </w:numPr>
              <w:ind w:left="473" w:hanging="360"/>
              <w:rPr>
                <w:rFonts w:ascii="Cambria" w:hAnsi="Cambria"/>
                <w:sz w:val="22"/>
                <w:szCs w:val="22"/>
              </w:rPr>
            </w:pPr>
            <w:r>
              <w:rPr>
                <w:rFonts w:ascii="Cambria" w:hAnsi="Cambria"/>
                <w:sz w:val="22"/>
                <w:szCs w:val="22"/>
              </w:rPr>
              <w:t>(</w:t>
            </w:r>
            <w:r>
              <w:rPr>
                <w:rFonts w:ascii="Cambria" w:hAnsi="Cambria"/>
                <w:i/>
                <w:sz w:val="22"/>
                <w:szCs w:val="22"/>
              </w:rPr>
              <w:t>Vertrauliche Informationen, nicht zur Weitergabe nach außen bestimmt</w:t>
            </w:r>
            <w:r>
              <w:rPr>
                <w:rFonts w:ascii="Cambria" w:hAnsi="Cambria"/>
                <w:sz w:val="22"/>
                <w:szCs w:val="22"/>
              </w:rPr>
              <w:t>)</w:t>
            </w:r>
          </w:p>
          <w:p>
            <w:pPr>
              <w:pStyle w:val="Liste1"/>
              <w:numPr>
                <w:ilvl w:val="0"/>
                <w:numId w:val="18"/>
              </w:numPr>
              <w:rPr>
                <w:rFonts w:ascii="Cambria" w:hAnsi="Cambria"/>
                <w:sz w:val="22"/>
                <w:szCs w:val="22"/>
              </w:rPr>
            </w:pPr>
            <w:r>
              <w:rPr>
                <w:rFonts w:ascii="Cambria" w:hAnsi="Cambria"/>
                <w:sz w:val="22"/>
                <w:szCs w:val="22"/>
              </w:rPr>
              <w:t>Benennung des Wuhan-01: „</w:t>
            </w:r>
            <w:proofErr w:type="spellStart"/>
            <w:r>
              <w:rPr>
                <w:rFonts w:ascii="Cambria" w:hAnsi="Cambria"/>
                <w:sz w:val="22"/>
                <w:szCs w:val="22"/>
              </w:rPr>
              <w:t>index</w:t>
            </w:r>
            <w:proofErr w:type="spellEnd"/>
            <w:r>
              <w:rPr>
                <w:rFonts w:ascii="Cambria" w:hAnsi="Cambria"/>
                <w:sz w:val="22"/>
                <w:szCs w:val="22"/>
              </w:rPr>
              <w:t xml:space="preserve"> </w:t>
            </w:r>
            <w:proofErr w:type="spellStart"/>
            <w:r>
              <w:rPr>
                <w:rFonts w:ascii="Cambria" w:hAnsi="Cambria"/>
                <w:sz w:val="22"/>
                <w:szCs w:val="22"/>
              </w:rPr>
              <w:t>virus</w:t>
            </w:r>
            <w:proofErr w:type="spellEnd"/>
            <w:r>
              <w:rPr>
                <w:rFonts w:ascii="Cambria" w:hAnsi="Cambria"/>
                <w:sz w:val="22"/>
                <w:szCs w:val="22"/>
              </w:rPr>
              <w:t>“</w:t>
            </w:r>
          </w:p>
          <w:p>
            <w:pPr>
              <w:pStyle w:val="Liste1"/>
              <w:numPr>
                <w:ilvl w:val="0"/>
                <w:numId w:val="18"/>
              </w:numPr>
              <w:rPr>
                <w:rFonts w:ascii="Cambria" w:hAnsi="Cambria"/>
                <w:sz w:val="22"/>
                <w:szCs w:val="22"/>
              </w:rPr>
            </w:pPr>
            <w:r>
              <w:rPr>
                <w:rFonts w:ascii="Cambria" w:hAnsi="Cambria"/>
                <w:sz w:val="22"/>
                <w:szCs w:val="22"/>
              </w:rPr>
              <w:t>Epidemiologische Daten weisen darauf hin, dass Omikron-Sublinien eine etwas kürzere Inkubationszeit und ein kürzeres serielles Intervall als Delta haben und einen rascheren Viruslastanstieg</w:t>
            </w:r>
          </w:p>
          <w:p>
            <w:pPr>
              <w:pStyle w:val="Liste1"/>
              <w:numPr>
                <w:ilvl w:val="0"/>
                <w:numId w:val="18"/>
              </w:numPr>
              <w:rPr>
                <w:rFonts w:ascii="Cambria" w:hAnsi="Cambria"/>
                <w:sz w:val="22"/>
                <w:szCs w:val="22"/>
              </w:rPr>
            </w:pPr>
            <w:r>
              <w:rPr>
                <w:rFonts w:ascii="Cambria" w:hAnsi="Cambria"/>
                <w:sz w:val="22"/>
                <w:szCs w:val="22"/>
              </w:rPr>
              <w:t>Omikron weist ein bis zwei Tage vor Symptombeginn bereits übertragungsrelevante Viruslasten auf</w:t>
            </w:r>
          </w:p>
          <w:p>
            <w:pPr>
              <w:pStyle w:val="Liste1"/>
              <w:numPr>
                <w:ilvl w:val="0"/>
                <w:numId w:val="18"/>
              </w:numPr>
              <w:rPr>
                <w:rFonts w:ascii="Cambria" w:hAnsi="Cambria"/>
                <w:sz w:val="22"/>
                <w:szCs w:val="22"/>
              </w:rPr>
            </w:pPr>
            <w:r>
              <w:rPr>
                <w:rFonts w:ascii="Cambria" w:hAnsi="Cambria"/>
                <w:sz w:val="22"/>
                <w:szCs w:val="22"/>
              </w:rPr>
              <w:t>Höhere Transmission und geringere Virulenz könnte sich dadurch erklären lassen, dass Omikron früher und effizienter in Nasenepithelgewebe repliziert als Bronchialepithel</w:t>
            </w:r>
          </w:p>
          <w:p>
            <w:pPr>
              <w:pStyle w:val="Liste1"/>
              <w:numPr>
                <w:ilvl w:val="0"/>
                <w:numId w:val="18"/>
              </w:numPr>
              <w:rPr>
                <w:rFonts w:ascii="Cambria" w:hAnsi="Cambria"/>
                <w:sz w:val="22"/>
                <w:szCs w:val="22"/>
              </w:rPr>
            </w:pPr>
            <w:r>
              <w:rPr>
                <w:rFonts w:ascii="Cambria" w:hAnsi="Cambria"/>
                <w:sz w:val="22"/>
                <w:szCs w:val="22"/>
              </w:rPr>
              <w:t>Möglicherweise Wegfall von zwei Tiermodellen; Frettchen lassen sich mit Omikron nicht infizieren, in Hamstern wird Omikron schlechter repliziert als Delta</w:t>
            </w:r>
          </w:p>
          <w:p>
            <w:pPr>
              <w:pStyle w:val="Liste1"/>
              <w:numPr>
                <w:ilvl w:val="0"/>
                <w:numId w:val="18"/>
              </w:numPr>
              <w:rPr>
                <w:rFonts w:ascii="Cambria" w:hAnsi="Cambria"/>
                <w:sz w:val="22"/>
                <w:szCs w:val="22"/>
              </w:rPr>
            </w:pPr>
            <w:r>
              <w:rPr>
                <w:rFonts w:ascii="Cambria" w:hAnsi="Cambria"/>
                <w:sz w:val="22"/>
                <w:szCs w:val="22"/>
              </w:rPr>
              <w:t xml:space="preserve">Zunehmender Nachweis von rekombinanten Viren aufgrund von hohen Infektionszahlen und </w:t>
            </w:r>
            <w:proofErr w:type="spellStart"/>
            <w:r>
              <w:rPr>
                <w:rFonts w:ascii="Cambria" w:hAnsi="Cambria"/>
                <w:sz w:val="22"/>
                <w:szCs w:val="22"/>
              </w:rPr>
              <w:t>Cozirkulation</w:t>
            </w:r>
            <w:proofErr w:type="spellEnd"/>
            <w:r>
              <w:rPr>
                <w:rFonts w:ascii="Cambria" w:hAnsi="Cambria"/>
                <w:sz w:val="22"/>
                <w:szCs w:val="22"/>
              </w:rPr>
              <w:t xml:space="preserve"> von verschiedenen Varianten</w:t>
            </w:r>
          </w:p>
          <w:p>
            <w:pPr>
              <w:pStyle w:val="Liste1"/>
              <w:numPr>
                <w:ilvl w:val="0"/>
                <w:numId w:val="18"/>
              </w:numPr>
              <w:rPr>
                <w:rFonts w:ascii="Cambria" w:hAnsi="Cambria"/>
                <w:sz w:val="22"/>
                <w:szCs w:val="22"/>
              </w:rPr>
            </w:pPr>
            <w:r>
              <w:rPr>
                <w:rFonts w:ascii="Cambria" w:hAnsi="Cambria"/>
                <w:sz w:val="22"/>
                <w:szCs w:val="22"/>
              </w:rPr>
              <w:t>Untersuchung von rekombinanten Viren ist daher wichtig, da Virus neue Selektionsvorteile gewinnen kann</w:t>
            </w:r>
          </w:p>
          <w:p>
            <w:pPr>
              <w:pStyle w:val="Liste1"/>
              <w:numPr>
                <w:ilvl w:val="0"/>
                <w:numId w:val="18"/>
              </w:numPr>
              <w:rPr>
                <w:rFonts w:ascii="Cambria" w:hAnsi="Cambria"/>
                <w:sz w:val="22"/>
                <w:szCs w:val="22"/>
              </w:rPr>
            </w:pPr>
            <w:r>
              <w:rPr>
                <w:rFonts w:ascii="Cambria" w:hAnsi="Cambria"/>
                <w:sz w:val="22"/>
                <w:szCs w:val="22"/>
              </w:rPr>
              <w:t>Derzeit zirkulierende Varianten: Omikron BA.1/BA.2 Spike, Omikron bzw. Delta Rückgrat</w:t>
            </w:r>
          </w:p>
          <w:p>
            <w:pPr>
              <w:pStyle w:val="Liste1"/>
              <w:numPr>
                <w:ilvl w:val="0"/>
                <w:numId w:val="18"/>
              </w:numPr>
              <w:rPr>
                <w:rFonts w:ascii="Cambria" w:hAnsi="Cambria"/>
                <w:sz w:val="22"/>
                <w:szCs w:val="22"/>
              </w:rPr>
            </w:pPr>
            <w:r>
              <w:rPr>
                <w:rFonts w:ascii="Cambria" w:hAnsi="Cambria"/>
                <w:sz w:val="22"/>
                <w:szCs w:val="22"/>
              </w:rPr>
              <w:t xml:space="preserve">Erwartung: Durchsetzung von Rekombinanten mit BA.2 Spike </w:t>
            </w:r>
          </w:p>
          <w:p>
            <w:pPr>
              <w:pStyle w:val="Liste1"/>
              <w:numPr>
                <w:ilvl w:val="0"/>
                <w:numId w:val="18"/>
              </w:numPr>
              <w:rPr>
                <w:rFonts w:ascii="Cambria" w:hAnsi="Cambria"/>
                <w:sz w:val="22"/>
                <w:szCs w:val="22"/>
              </w:rPr>
            </w:pPr>
            <w:r>
              <w:rPr>
                <w:rFonts w:ascii="Cambria" w:hAnsi="Cambria"/>
                <w:sz w:val="22"/>
                <w:szCs w:val="22"/>
              </w:rPr>
              <w:t>BA.1 x BA.2 Rekombinanten Zunahme</w:t>
            </w:r>
          </w:p>
          <w:p>
            <w:pPr>
              <w:pStyle w:val="Liste1"/>
              <w:numPr>
                <w:ilvl w:val="0"/>
                <w:numId w:val="18"/>
              </w:numPr>
              <w:rPr>
                <w:rFonts w:ascii="Cambria" w:hAnsi="Cambria"/>
              </w:rPr>
            </w:pPr>
            <w:r>
              <w:rPr>
                <w:rFonts w:ascii="Cambria" w:hAnsi="Cambria"/>
                <w:sz w:val="22"/>
                <w:szCs w:val="22"/>
              </w:rPr>
              <w:t>Derzeit stehen Analysen zur Krankheitsschwere von Infektionen mit Rekombinationen noch aus</w:t>
            </w:r>
          </w:p>
        </w:tc>
        <w:tc>
          <w:tcPr>
            <w:tcW w:w="1492" w:type="dxa"/>
          </w:tcPr>
          <w:p>
            <w:pPr>
              <w:rPr>
                <w:rFonts w:ascii="Cambria" w:hAnsi="Cambria"/>
                <w:sz w:val="22"/>
                <w:szCs w:val="22"/>
              </w:rPr>
            </w:pPr>
          </w:p>
          <w:p>
            <w:pPr>
              <w:spacing w:after="0"/>
              <w:rPr>
                <w:rFonts w:ascii="Cambria" w:hAnsi="Cambria"/>
                <w:sz w:val="22"/>
                <w:szCs w:val="22"/>
              </w:rPr>
            </w:pPr>
            <w:r>
              <w:rPr>
                <w:rFonts w:ascii="Cambria" w:hAnsi="Cambria"/>
                <w:sz w:val="22"/>
                <w:szCs w:val="22"/>
              </w:rPr>
              <w:t>FG17</w:t>
            </w:r>
          </w:p>
          <w:p>
            <w:pPr>
              <w:rPr>
                <w:rFonts w:ascii="Cambria" w:hAnsi="Cambria"/>
                <w:sz w:val="22"/>
                <w:szCs w:val="22"/>
              </w:rPr>
            </w:pPr>
            <w:r>
              <w:rPr>
                <w:rFonts w:ascii="Cambria" w:hAnsi="Cambria"/>
                <w:sz w:val="22"/>
                <w:szCs w:val="22"/>
              </w:rPr>
              <w:t>(Oh)</w:t>
            </w:r>
          </w:p>
          <w:p>
            <w:pPr>
              <w:rPr>
                <w:rFonts w:ascii="Cambria" w:hAnsi="Cambria"/>
                <w:sz w:val="22"/>
                <w:szCs w:val="22"/>
              </w:rPr>
            </w:pPr>
          </w:p>
          <w:p>
            <w:pPr>
              <w:rPr>
                <w:rFonts w:ascii="Cambria" w:hAnsi="Cambria"/>
                <w:sz w:val="22"/>
                <w:szCs w:val="22"/>
              </w:rPr>
            </w:pPr>
          </w:p>
        </w:tc>
      </w:tr>
      <w:tr>
        <w:tc>
          <w:tcPr>
            <w:tcW w:w="684" w:type="dxa"/>
          </w:tcPr>
          <w:p>
            <w:pPr>
              <w:rPr>
                <w:rFonts w:ascii="Cambria" w:hAnsi="Cambria"/>
                <w:b/>
              </w:rPr>
            </w:pPr>
            <w:r>
              <w:rPr>
                <w:rFonts w:ascii="Cambria" w:hAnsi="Cambria"/>
                <w:b/>
              </w:rPr>
              <w:t>3</w:t>
            </w:r>
          </w:p>
        </w:tc>
        <w:tc>
          <w:tcPr>
            <w:tcW w:w="6795" w:type="dxa"/>
          </w:tcPr>
          <w:p>
            <w:pPr>
              <w:spacing w:line="276" w:lineRule="auto"/>
              <w:rPr>
                <w:rFonts w:ascii="Cambria" w:hAnsi="Cambria"/>
                <w:b/>
                <w:sz w:val="28"/>
              </w:rPr>
            </w:pPr>
            <w:r>
              <w:rPr>
                <w:rFonts w:ascii="Cambria" w:hAnsi="Cambria"/>
                <w:b/>
                <w:sz w:val="28"/>
              </w:rPr>
              <w:t xml:space="preserve">Update digitale Projekte </w:t>
            </w:r>
            <w:r>
              <w:rPr>
                <w:rFonts w:ascii="Cambria" w:hAnsi="Cambria"/>
              </w:rPr>
              <w:t>(Folien hier)</w:t>
            </w:r>
            <w:r>
              <w:rPr>
                <w:rFonts w:ascii="Cambria" w:hAnsi="Cambria"/>
                <w:b/>
                <w:sz w:val="28"/>
              </w:rPr>
              <w:t xml:space="preserve"> </w:t>
            </w:r>
            <w:r>
              <w:rPr>
                <w:rFonts w:ascii="Cambria" w:hAnsi="Cambria"/>
                <w:b/>
                <w:i/>
                <w:color w:val="ACB9CA" w:themeColor="text2" w:themeTint="66"/>
              </w:rPr>
              <w:t>(nur montags)</w:t>
            </w:r>
          </w:p>
          <w:p>
            <w:pPr>
              <w:pStyle w:val="Listenabsatz"/>
              <w:numPr>
                <w:ilvl w:val="0"/>
                <w:numId w:val="4"/>
              </w:numPr>
              <w:spacing w:after="0"/>
              <w:ind w:left="470" w:hanging="357"/>
              <w:rPr>
                <w:rFonts w:ascii="Cambria" w:hAnsi="Cambria"/>
                <w:sz w:val="22"/>
                <w:szCs w:val="22"/>
              </w:rPr>
            </w:pPr>
            <w:r>
              <w:rPr>
                <w:rFonts w:ascii="Cambria" w:hAnsi="Cambria"/>
                <w:sz w:val="22"/>
                <w:szCs w:val="22"/>
              </w:rPr>
              <w:t>(nicht berichtet)</w:t>
            </w:r>
          </w:p>
          <w:p>
            <w:pPr>
              <w:pStyle w:val="Listenabsatz"/>
              <w:ind w:left="924"/>
              <w:rPr>
                <w:rFonts w:ascii="Cambria" w:hAnsi="Cambria"/>
                <w:sz w:val="22"/>
                <w:szCs w:val="22"/>
              </w:rPr>
            </w:pPr>
          </w:p>
        </w:tc>
        <w:tc>
          <w:tcPr>
            <w:tcW w:w="1492" w:type="dxa"/>
          </w:tcPr>
          <w:p>
            <w:pPr>
              <w:rPr>
                <w:rFonts w:ascii="Cambria" w:hAnsi="Cambria"/>
                <w:sz w:val="22"/>
                <w:szCs w:val="22"/>
              </w:rPr>
            </w:pPr>
          </w:p>
          <w:p>
            <w:pPr>
              <w:rPr>
                <w:rFonts w:ascii="Cambria" w:hAnsi="Cambria"/>
                <w:sz w:val="22"/>
                <w:szCs w:val="22"/>
              </w:rPr>
            </w:pPr>
            <w:r>
              <w:rPr>
                <w:rFonts w:ascii="Cambria" w:hAnsi="Cambria"/>
                <w:sz w:val="22"/>
                <w:szCs w:val="22"/>
              </w:rPr>
              <w:t>FG21</w:t>
            </w:r>
          </w:p>
          <w:p>
            <w:pPr>
              <w:rPr>
                <w:rFonts w:ascii="Cambria" w:hAnsi="Cambria"/>
                <w:sz w:val="22"/>
                <w:szCs w:val="22"/>
              </w:rPr>
            </w:pPr>
          </w:p>
        </w:tc>
      </w:tr>
      <w:tr>
        <w:tc>
          <w:tcPr>
            <w:tcW w:w="684" w:type="dxa"/>
          </w:tcPr>
          <w:p>
            <w:pPr>
              <w:rPr>
                <w:rFonts w:ascii="Cambria" w:hAnsi="Cambria"/>
                <w:b/>
              </w:rPr>
            </w:pPr>
            <w:r>
              <w:rPr>
                <w:rFonts w:ascii="Cambria" w:hAnsi="Cambria"/>
                <w:b/>
              </w:rPr>
              <w:lastRenderedPageBreak/>
              <w:t>4</w:t>
            </w:r>
          </w:p>
        </w:tc>
        <w:tc>
          <w:tcPr>
            <w:tcW w:w="6795" w:type="dxa"/>
          </w:tcPr>
          <w:p>
            <w:pPr>
              <w:spacing w:line="276" w:lineRule="auto"/>
              <w:rPr>
                <w:rFonts w:ascii="Cambria" w:hAnsi="Cambria"/>
                <w:b/>
                <w:sz w:val="28"/>
              </w:rPr>
            </w:pPr>
            <w:r>
              <w:rPr>
                <w:rFonts w:ascii="Cambria" w:hAnsi="Cambria"/>
                <w:b/>
                <w:sz w:val="28"/>
              </w:rPr>
              <w:t>Aktuelle Risikobewertung</w:t>
            </w:r>
          </w:p>
          <w:p>
            <w:pPr>
              <w:pStyle w:val="Listenabsatz"/>
              <w:numPr>
                <w:ilvl w:val="0"/>
                <w:numId w:val="6"/>
              </w:numPr>
              <w:spacing w:after="0"/>
              <w:ind w:left="453" w:hanging="340"/>
              <w:rPr>
                <w:rFonts w:ascii="Cambria" w:hAnsi="Cambria"/>
                <w:sz w:val="22"/>
                <w:szCs w:val="22"/>
              </w:rPr>
            </w:pPr>
            <w:r>
              <w:rPr>
                <w:rFonts w:ascii="Cambria" w:hAnsi="Cambria"/>
                <w:sz w:val="22"/>
                <w:szCs w:val="22"/>
              </w:rPr>
              <w:t>(nicht besprochen)</w:t>
            </w:r>
          </w:p>
          <w:p>
            <w:pPr>
              <w:pStyle w:val="Listenabsatz"/>
              <w:ind w:left="453"/>
              <w:rPr>
                <w:rFonts w:ascii="Cambria" w:hAnsi="Cambria"/>
                <w:sz w:val="22"/>
                <w:szCs w:val="22"/>
              </w:rPr>
            </w:pPr>
          </w:p>
          <w:p>
            <w:pPr>
              <w:pStyle w:val="Listenabsatz"/>
              <w:ind w:left="453"/>
              <w:rPr>
                <w:rFonts w:ascii="Cambria" w:hAnsi="Cambria"/>
                <w:sz w:val="22"/>
                <w:szCs w:val="22"/>
              </w:rPr>
            </w:pPr>
          </w:p>
        </w:tc>
        <w:tc>
          <w:tcPr>
            <w:tcW w:w="1492" w:type="dxa"/>
          </w:tcPr>
          <w:p>
            <w:pPr>
              <w:rPr>
                <w:rFonts w:ascii="Cambria" w:hAnsi="Cambria"/>
                <w:sz w:val="22"/>
                <w:szCs w:val="22"/>
              </w:rPr>
            </w:pPr>
          </w:p>
          <w:p>
            <w:pPr>
              <w:rPr>
                <w:rFonts w:ascii="Cambria" w:hAnsi="Cambria"/>
                <w:sz w:val="22"/>
                <w:szCs w:val="22"/>
              </w:rPr>
            </w:pPr>
            <w:r>
              <w:rPr>
                <w:rFonts w:ascii="Cambria" w:hAnsi="Cambria"/>
                <w:sz w:val="22"/>
                <w:szCs w:val="22"/>
              </w:rPr>
              <w:t>Alle</w:t>
            </w:r>
          </w:p>
        </w:tc>
      </w:tr>
      <w:tr>
        <w:tc>
          <w:tcPr>
            <w:tcW w:w="684" w:type="dxa"/>
          </w:tcPr>
          <w:p>
            <w:pPr>
              <w:rPr>
                <w:rFonts w:ascii="Cambria" w:hAnsi="Cambria"/>
                <w:b/>
              </w:rPr>
            </w:pPr>
            <w:r>
              <w:rPr>
                <w:rFonts w:ascii="Cambria" w:hAnsi="Cambria"/>
                <w:b/>
              </w:rPr>
              <w:t>5</w:t>
            </w:r>
          </w:p>
        </w:tc>
        <w:tc>
          <w:tcPr>
            <w:tcW w:w="6795" w:type="dxa"/>
          </w:tcPr>
          <w:p>
            <w:pPr>
              <w:pStyle w:val="1"/>
              <w:rPr>
                <w:rFonts w:ascii="Cambria" w:hAnsi="Cambria"/>
              </w:rPr>
            </w:pPr>
            <w:r>
              <w:rPr>
                <w:rFonts w:ascii="Cambria" w:hAnsi="Cambria"/>
              </w:rPr>
              <w:t xml:space="preserve">Expertenbeirat </w:t>
            </w:r>
            <w:r>
              <w:rPr>
                <w:rFonts w:ascii="Cambria" w:hAnsi="Cambria"/>
                <w:i/>
                <w:color w:val="8EAADB" w:themeColor="accent1" w:themeTint="99"/>
                <w:sz w:val="20"/>
              </w:rPr>
              <w:t>(</w:t>
            </w:r>
            <w:proofErr w:type="spellStart"/>
            <w:r>
              <w:rPr>
                <w:rFonts w:ascii="Cambria" w:hAnsi="Cambria"/>
                <w:i/>
                <w:color w:val="8EAADB" w:themeColor="accent1" w:themeTint="99"/>
                <w:sz w:val="20"/>
              </w:rPr>
              <w:t>mo.</w:t>
            </w:r>
            <w:proofErr w:type="spellEnd"/>
            <w:r>
              <w:rPr>
                <w:rFonts w:ascii="Cambria" w:hAnsi="Cambria"/>
                <w:i/>
                <w:color w:val="8EAADB" w:themeColor="accent1" w:themeTint="99"/>
                <w:sz w:val="20"/>
              </w:rPr>
              <w:t xml:space="preserve"> Vorbereitung, mi. Nachbereitung)</w:t>
            </w:r>
          </w:p>
          <w:p>
            <w:pPr>
              <w:pStyle w:val="Listenabsatz"/>
              <w:numPr>
                <w:ilvl w:val="0"/>
                <w:numId w:val="6"/>
              </w:numPr>
              <w:spacing w:after="0"/>
              <w:ind w:left="453" w:hanging="340"/>
              <w:rPr>
                <w:rFonts w:ascii="Cambria" w:hAnsi="Cambria"/>
                <w:sz w:val="22"/>
                <w:szCs w:val="22"/>
              </w:rPr>
            </w:pPr>
            <w:r>
              <w:rPr>
                <w:rFonts w:ascii="Cambria" w:hAnsi="Cambria"/>
                <w:sz w:val="22"/>
                <w:szCs w:val="22"/>
              </w:rPr>
              <w:t>(nicht berichtet)</w:t>
            </w:r>
          </w:p>
          <w:p>
            <w:pPr>
              <w:spacing w:line="276" w:lineRule="auto"/>
              <w:rPr>
                <w:rFonts w:ascii="Cambria" w:hAnsi="Cambria"/>
                <w:b/>
                <w:sz w:val="28"/>
              </w:rPr>
            </w:pPr>
          </w:p>
        </w:tc>
        <w:tc>
          <w:tcPr>
            <w:tcW w:w="1492" w:type="dxa"/>
          </w:tcPr>
          <w:p>
            <w:pPr>
              <w:rPr>
                <w:rFonts w:ascii="Cambria" w:hAnsi="Cambria"/>
                <w:sz w:val="22"/>
                <w:szCs w:val="22"/>
              </w:rPr>
            </w:pPr>
            <w:proofErr w:type="spellStart"/>
            <w:r>
              <w:rPr>
                <w:rFonts w:ascii="Cambria" w:hAnsi="Cambria"/>
                <w:sz w:val="22"/>
                <w:szCs w:val="22"/>
              </w:rPr>
              <w:t>Wieler</w:t>
            </w:r>
            <w:proofErr w:type="spellEnd"/>
          </w:p>
        </w:tc>
      </w:tr>
      <w:tr>
        <w:trPr>
          <w:trHeight w:val="518"/>
        </w:trPr>
        <w:tc>
          <w:tcPr>
            <w:tcW w:w="684" w:type="dxa"/>
          </w:tcPr>
          <w:p>
            <w:pPr>
              <w:rPr>
                <w:rFonts w:ascii="Cambria" w:hAnsi="Cambria"/>
                <w:b/>
              </w:rPr>
            </w:pPr>
            <w:r>
              <w:rPr>
                <w:rFonts w:ascii="Cambria" w:hAnsi="Cambria"/>
                <w:b/>
              </w:rPr>
              <w:t>6</w:t>
            </w:r>
          </w:p>
        </w:tc>
        <w:tc>
          <w:tcPr>
            <w:tcW w:w="6795" w:type="dxa"/>
          </w:tcPr>
          <w:p>
            <w:pPr>
              <w:spacing w:line="276" w:lineRule="auto"/>
              <w:rPr>
                <w:rFonts w:ascii="Cambria" w:hAnsi="Cambria"/>
                <w:b/>
                <w:sz w:val="28"/>
                <w:szCs w:val="28"/>
              </w:rPr>
            </w:pPr>
            <w:r>
              <w:rPr>
                <w:rFonts w:ascii="Cambria" w:hAnsi="Cambria"/>
                <w:b/>
                <w:sz w:val="28"/>
                <w:szCs w:val="28"/>
              </w:rPr>
              <w:t>Kommunikation</w:t>
            </w:r>
          </w:p>
          <w:p>
            <w:pPr>
              <w:spacing w:line="276" w:lineRule="auto"/>
              <w:rPr>
                <w:rFonts w:ascii="Cambria" w:hAnsi="Cambria"/>
                <w:b/>
                <w:sz w:val="22"/>
              </w:rPr>
            </w:pPr>
            <w:r>
              <w:rPr>
                <w:rFonts w:ascii="Cambria" w:hAnsi="Cambria"/>
                <w:b/>
                <w:sz w:val="22"/>
              </w:rPr>
              <w:t>BZgA</w:t>
            </w:r>
          </w:p>
          <w:p>
            <w:pPr>
              <w:pStyle w:val="Listenabsatz"/>
              <w:numPr>
                <w:ilvl w:val="0"/>
                <w:numId w:val="6"/>
              </w:numPr>
              <w:spacing w:after="0"/>
              <w:rPr>
                <w:rFonts w:ascii="Cambria" w:hAnsi="Cambria"/>
                <w:sz w:val="22"/>
                <w:szCs w:val="22"/>
              </w:rPr>
            </w:pPr>
            <w:r>
              <w:rPr>
                <w:rFonts w:ascii="Cambria" w:hAnsi="Cambria"/>
                <w:sz w:val="22"/>
                <w:szCs w:val="22"/>
              </w:rPr>
              <w:t>(nicht berichtet)</w:t>
            </w:r>
          </w:p>
          <w:p>
            <w:pPr>
              <w:pStyle w:val="Listenabsatz"/>
              <w:ind w:left="453"/>
              <w:rPr>
                <w:rFonts w:ascii="Cambria" w:hAnsi="Cambria"/>
                <w:sz w:val="22"/>
                <w:szCs w:val="22"/>
              </w:rPr>
            </w:pPr>
          </w:p>
          <w:p>
            <w:pPr>
              <w:spacing w:before="120"/>
              <w:rPr>
                <w:rFonts w:ascii="Cambria" w:hAnsi="Cambria"/>
                <w:b/>
                <w:sz w:val="22"/>
                <w:szCs w:val="22"/>
              </w:rPr>
            </w:pPr>
            <w:r>
              <w:rPr>
                <w:rFonts w:ascii="Cambria" w:hAnsi="Cambria"/>
                <w:b/>
                <w:sz w:val="22"/>
                <w:szCs w:val="22"/>
              </w:rPr>
              <w:t>Presse</w:t>
            </w:r>
          </w:p>
          <w:p>
            <w:pPr>
              <w:pStyle w:val="Listenabsatz"/>
              <w:numPr>
                <w:ilvl w:val="0"/>
                <w:numId w:val="6"/>
              </w:numPr>
              <w:spacing w:after="0"/>
              <w:rPr>
                <w:rFonts w:ascii="Cambria" w:hAnsi="Cambria"/>
                <w:sz w:val="22"/>
                <w:szCs w:val="22"/>
              </w:rPr>
            </w:pPr>
            <w:r>
              <w:rPr>
                <w:rFonts w:ascii="Cambria" w:hAnsi="Cambria"/>
                <w:sz w:val="22"/>
                <w:szCs w:val="22"/>
              </w:rPr>
              <w:t>(nicht berichtet)</w:t>
            </w:r>
          </w:p>
          <w:p>
            <w:pPr>
              <w:spacing w:before="120"/>
              <w:rPr>
                <w:rFonts w:ascii="Cambria" w:hAnsi="Cambria"/>
                <w:b/>
                <w:sz w:val="22"/>
                <w:szCs w:val="22"/>
              </w:rPr>
            </w:pPr>
          </w:p>
          <w:p>
            <w:pPr>
              <w:spacing w:before="120"/>
              <w:rPr>
                <w:rFonts w:ascii="Cambria" w:hAnsi="Cambria"/>
                <w:b/>
                <w:sz w:val="22"/>
                <w:szCs w:val="22"/>
              </w:rPr>
            </w:pPr>
            <w:r>
              <w:rPr>
                <w:rFonts w:ascii="Cambria" w:hAnsi="Cambria"/>
                <w:b/>
                <w:sz w:val="22"/>
                <w:szCs w:val="22"/>
              </w:rPr>
              <w:t>Risikokommunikation</w:t>
            </w:r>
          </w:p>
          <w:p>
            <w:pPr>
              <w:pStyle w:val="Listenabsatz"/>
              <w:numPr>
                <w:ilvl w:val="0"/>
                <w:numId w:val="6"/>
              </w:numPr>
              <w:spacing w:after="0"/>
              <w:rPr>
                <w:rFonts w:ascii="Cambria" w:hAnsi="Cambria"/>
                <w:sz w:val="22"/>
                <w:szCs w:val="22"/>
              </w:rPr>
            </w:pPr>
            <w:r>
              <w:rPr>
                <w:rFonts w:ascii="Cambria" w:hAnsi="Cambria"/>
                <w:sz w:val="22"/>
                <w:szCs w:val="22"/>
              </w:rPr>
              <w:t>(nicht berichtet)</w:t>
            </w:r>
          </w:p>
        </w:tc>
        <w:tc>
          <w:tcPr>
            <w:tcW w:w="1492" w:type="dxa"/>
          </w:tcPr>
          <w:p>
            <w:pPr>
              <w:rPr>
                <w:rFonts w:ascii="Cambria" w:hAnsi="Cambria"/>
                <w:sz w:val="22"/>
                <w:szCs w:val="22"/>
              </w:rPr>
            </w:pPr>
          </w:p>
          <w:p>
            <w:pPr>
              <w:rPr>
                <w:rFonts w:ascii="Cambria" w:hAnsi="Cambria"/>
                <w:sz w:val="22"/>
                <w:szCs w:val="22"/>
              </w:rPr>
            </w:pPr>
            <w:r>
              <w:rPr>
                <w:rFonts w:ascii="Cambria" w:hAnsi="Cambria"/>
                <w:sz w:val="22"/>
                <w:szCs w:val="22"/>
              </w:rPr>
              <w:t>BZgA</w:t>
            </w:r>
          </w:p>
          <w:p>
            <w:pPr>
              <w:rPr>
                <w:rFonts w:ascii="Cambria" w:hAnsi="Cambria"/>
                <w:sz w:val="22"/>
                <w:szCs w:val="22"/>
              </w:rPr>
            </w:pPr>
          </w:p>
          <w:p>
            <w:pPr>
              <w:rPr>
                <w:rFonts w:ascii="Cambria" w:hAnsi="Cambria"/>
                <w:sz w:val="22"/>
                <w:szCs w:val="22"/>
              </w:rPr>
            </w:pPr>
            <w:r>
              <w:rPr>
                <w:rFonts w:ascii="Cambria" w:hAnsi="Cambria"/>
                <w:sz w:val="22"/>
                <w:szCs w:val="22"/>
              </w:rPr>
              <w:t>Presse</w:t>
            </w:r>
          </w:p>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r>
              <w:rPr>
                <w:rFonts w:ascii="Cambria" w:hAnsi="Cambria"/>
                <w:sz w:val="22"/>
                <w:szCs w:val="22"/>
              </w:rPr>
              <w:t>P1</w:t>
            </w:r>
          </w:p>
          <w:p>
            <w:pPr>
              <w:rPr>
                <w:rFonts w:ascii="Cambria" w:hAnsi="Cambria"/>
                <w:sz w:val="22"/>
                <w:szCs w:val="22"/>
              </w:rPr>
            </w:pPr>
          </w:p>
        </w:tc>
      </w:tr>
      <w:tr>
        <w:tc>
          <w:tcPr>
            <w:tcW w:w="684" w:type="dxa"/>
          </w:tcPr>
          <w:p>
            <w:pPr>
              <w:rPr>
                <w:rFonts w:ascii="Cambria" w:hAnsi="Cambria"/>
                <w:b/>
              </w:rPr>
            </w:pPr>
            <w:r>
              <w:rPr>
                <w:rFonts w:ascii="Cambria" w:hAnsi="Cambria"/>
                <w:b/>
              </w:rPr>
              <w:t>7</w:t>
            </w:r>
          </w:p>
        </w:tc>
        <w:tc>
          <w:tcPr>
            <w:tcW w:w="6795" w:type="dxa"/>
          </w:tcPr>
          <w:p>
            <w:pPr>
              <w:spacing w:line="276" w:lineRule="auto"/>
              <w:rPr>
                <w:rFonts w:ascii="Cambria" w:hAnsi="Cambria"/>
                <w:b/>
                <w:sz w:val="28"/>
              </w:rPr>
            </w:pPr>
            <w:r>
              <w:rPr>
                <w:rFonts w:ascii="Cambria" w:hAnsi="Cambria"/>
                <w:b/>
                <w:sz w:val="28"/>
              </w:rPr>
              <w:t>RKI-Strategie Fragen</w:t>
            </w:r>
          </w:p>
          <w:p>
            <w:pPr>
              <w:spacing w:after="120" w:line="276" w:lineRule="auto"/>
              <w:rPr>
                <w:rFonts w:ascii="Cambria" w:hAnsi="Cambria"/>
                <w:b/>
                <w:sz w:val="22"/>
              </w:rPr>
            </w:pPr>
            <w:r>
              <w:rPr>
                <w:rFonts w:ascii="Cambria" w:hAnsi="Cambria"/>
                <w:b/>
                <w:sz w:val="22"/>
              </w:rPr>
              <w:t>Allgemein</w:t>
            </w:r>
          </w:p>
          <w:p>
            <w:pPr>
              <w:spacing w:after="0"/>
              <w:rPr>
                <w:rFonts w:ascii="Cambria" w:hAnsi="Cambria"/>
                <w:sz w:val="22"/>
              </w:rPr>
            </w:pPr>
            <w:r>
              <w:rPr>
                <w:rFonts w:ascii="Cambria" w:hAnsi="Cambria"/>
                <w:sz w:val="22"/>
              </w:rPr>
              <w:t>GMK-Beschlüsse und Lauterbach-Kehrtwende zu Quarantäne- und Isolationsregelungen</w:t>
            </w:r>
          </w:p>
          <w:p>
            <w:pPr>
              <w:pStyle w:val="Listenabsatz"/>
              <w:numPr>
                <w:ilvl w:val="0"/>
                <w:numId w:val="16"/>
              </w:numPr>
              <w:spacing w:after="0"/>
              <w:rPr>
                <w:rFonts w:ascii="Cambria" w:hAnsi="Cambria"/>
                <w:sz w:val="22"/>
              </w:rPr>
            </w:pPr>
            <w:r>
              <w:rPr>
                <w:rFonts w:ascii="Cambria" w:hAnsi="Cambria"/>
                <w:sz w:val="22"/>
              </w:rPr>
              <w:t>Kehrtwende BMG: Vorschlag der freiwilligen Isolation nach positiver Testung wurde verworfen. Sowohl für die allgemeine Bevölkerung als auch für den medizinischen Bereich soll eine behördliche Isolation (nicht Quarantäne!) angeordnet werden</w:t>
            </w:r>
          </w:p>
          <w:p>
            <w:pPr>
              <w:pStyle w:val="Listenabsatz"/>
              <w:numPr>
                <w:ilvl w:val="0"/>
                <w:numId w:val="16"/>
              </w:numPr>
              <w:spacing w:after="0"/>
              <w:rPr>
                <w:rFonts w:ascii="Cambria" w:hAnsi="Cambria"/>
                <w:sz w:val="22"/>
              </w:rPr>
            </w:pPr>
            <w:r>
              <w:rPr>
                <w:rFonts w:ascii="Cambria" w:hAnsi="Cambria"/>
                <w:sz w:val="22"/>
              </w:rPr>
              <w:t>Bericht aus AGI über Beschwerde der Länder über die Inkonsistenz, Bitte nach Einarbeitung der Rückmeldungen der Länder in das Dokument und der Erstellung einer überarbeiteten schriftlichen Handreichung</w:t>
            </w:r>
          </w:p>
          <w:p>
            <w:pPr>
              <w:pStyle w:val="Listenabsatz"/>
              <w:numPr>
                <w:ilvl w:val="0"/>
                <w:numId w:val="16"/>
              </w:numPr>
              <w:spacing w:after="0"/>
              <w:rPr>
                <w:rFonts w:ascii="Cambria" w:hAnsi="Cambria"/>
                <w:sz w:val="22"/>
              </w:rPr>
            </w:pPr>
            <w:r>
              <w:rPr>
                <w:rFonts w:ascii="Cambria" w:hAnsi="Cambria"/>
                <w:sz w:val="22"/>
              </w:rPr>
              <w:t>BMG hat im Verlauf des Krisenstabes eine erneute Überarbeitung des Dokumentes dem RKI zugesendet, in dem bereits der Passus des Tätigkeitsverbotes für medizinisches Personal gestrichen wurde, da diese durch die auferlegte Isolierung obsolet wird</w:t>
            </w:r>
          </w:p>
          <w:p>
            <w:pPr>
              <w:pStyle w:val="Listenabsatz"/>
              <w:numPr>
                <w:ilvl w:val="0"/>
                <w:numId w:val="16"/>
              </w:numPr>
              <w:spacing w:after="0"/>
              <w:rPr>
                <w:rFonts w:ascii="Cambria" w:hAnsi="Cambria"/>
                <w:sz w:val="22"/>
              </w:rPr>
            </w:pPr>
            <w:r>
              <w:rPr>
                <w:rFonts w:ascii="Cambria" w:hAnsi="Cambria"/>
                <w:sz w:val="22"/>
              </w:rPr>
              <w:t>Bis zur Zusendung des überarbeiten Dokuments seitens BMG wurden erste Änderung von RKI Seite eingearbeitet, Finalisierung war noch nicht möglich</w:t>
            </w:r>
          </w:p>
          <w:p>
            <w:pPr>
              <w:pStyle w:val="Listenabsatz"/>
              <w:numPr>
                <w:ilvl w:val="0"/>
                <w:numId w:val="16"/>
              </w:numPr>
              <w:spacing w:after="0"/>
              <w:rPr>
                <w:rFonts w:ascii="Cambria" w:hAnsi="Cambria"/>
                <w:sz w:val="22"/>
              </w:rPr>
            </w:pPr>
            <w:r>
              <w:rPr>
                <w:rFonts w:ascii="Cambria" w:hAnsi="Cambria"/>
                <w:sz w:val="22"/>
              </w:rPr>
              <w:t>Wichtigsten Änderungen (auch im Dokument vermerkt):</w:t>
            </w:r>
          </w:p>
          <w:p>
            <w:pPr>
              <w:pStyle w:val="Listenabsatz"/>
              <w:numPr>
                <w:ilvl w:val="1"/>
                <w:numId w:val="17"/>
              </w:numPr>
              <w:spacing w:after="0"/>
              <w:rPr>
                <w:rFonts w:ascii="Cambria" w:hAnsi="Cambria"/>
                <w:sz w:val="22"/>
              </w:rPr>
            </w:pPr>
            <w:r>
              <w:rPr>
                <w:rFonts w:ascii="Cambria" w:hAnsi="Cambria"/>
                <w:sz w:val="22"/>
              </w:rPr>
              <w:t>Vorschläge wurden von den Ländern grundsätzlich begrüßt</w:t>
            </w:r>
          </w:p>
          <w:p>
            <w:pPr>
              <w:pStyle w:val="Listenabsatz"/>
              <w:numPr>
                <w:ilvl w:val="1"/>
                <w:numId w:val="17"/>
              </w:numPr>
              <w:spacing w:after="0"/>
              <w:rPr>
                <w:rFonts w:ascii="Cambria" w:hAnsi="Cambria"/>
                <w:sz w:val="22"/>
              </w:rPr>
            </w:pPr>
            <w:r>
              <w:rPr>
                <w:rFonts w:ascii="Cambria" w:hAnsi="Cambria"/>
                <w:sz w:val="22"/>
              </w:rPr>
              <w:lastRenderedPageBreak/>
              <w:t>Für die SAR-CoV-2 pos. Getesteten ambulant: „Freitestung“ mit AG-Test Tag 5, Tag 7, Aufheben nach Tag 10 auf fachlicher Grundlage von 3 Arbeiten</w:t>
            </w:r>
          </w:p>
          <w:p>
            <w:pPr>
              <w:pStyle w:val="Listenabsatz"/>
              <w:numPr>
                <w:ilvl w:val="1"/>
                <w:numId w:val="17"/>
              </w:numPr>
              <w:spacing w:after="0"/>
              <w:rPr>
                <w:rFonts w:ascii="Cambria" w:hAnsi="Cambria"/>
                <w:sz w:val="22"/>
              </w:rPr>
            </w:pPr>
            <w:r>
              <w:rPr>
                <w:rFonts w:ascii="Cambria" w:hAnsi="Cambria"/>
                <w:sz w:val="22"/>
              </w:rPr>
              <w:t>Der Begriff „symptomatisch“ soll alle ARE und nicht nur COVID abdecken, gemeint sind neu aufgetretene, akute Atemwegssymptomatik, nicht chronische oder allergische Genese</w:t>
            </w:r>
          </w:p>
          <w:p>
            <w:pPr>
              <w:pStyle w:val="Listenabsatz"/>
              <w:numPr>
                <w:ilvl w:val="1"/>
                <w:numId w:val="17"/>
              </w:numPr>
              <w:spacing w:after="0"/>
              <w:rPr>
                <w:rFonts w:ascii="Cambria" w:hAnsi="Cambria"/>
                <w:sz w:val="22"/>
              </w:rPr>
            </w:pPr>
            <w:r>
              <w:rPr>
                <w:rFonts w:ascii="Cambria" w:hAnsi="Cambria"/>
                <w:sz w:val="22"/>
              </w:rPr>
              <w:t>Bezüglich der arbeits- und versicherungstechnischen Fragen sowie den Umsetzungsfragen liegt die Zuständigkeit nicht beim RKI. Generell sind aber Asymptomatische bei Beibehaltung der Isolationspflicht abgedeckt und die Ungleichbehandlung zwischen dem ambulanten und medizinischen Bereich bei Beibehaltung der Isolation obsolet</w:t>
            </w:r>
          </w:p>
          <w:p>
            <w:pPr>
              <w:pStyle w:val="Listenabsatz"/>
              <w:numPr>
                <w:ilvl w:val="1"/>
                <w:numId w:val="17"/>
              </w:numPr>
              <w:spacing w:after="0"/>
              <w:rPr>
                <w:rFonts w:ascii="Cambria" w:hAnsi="Cambria"/>
                <w:sz w:val="22"/>
              </w:rPr>
            </w:pPr>
            <w:r>
              <w:rPr>
                <w:rFonts w:ascii="Cambria" w:hAnsi="Cambria"/>
                <w:sz w:val="22"/>
              </w:rPr>
              <w:t>CT-Wert von Seiten des Gesundheitsministers weiterhin gewünscht</w:t>
            </w:r>
          </w:p>
          <w:p>
            <w:pPr>
              <w:pStyle w:val="Listenabsatz"/>
              <w:numPr>
                <w:ilvl w:val="1"/>
                <w:numId w:val="17"/>
              </w:numPr>
              <w:spacing w:after="0"/>
              <w:rPr>
                <w:rFonts w:ascii="Cambria" w:hAnsi="Cambria"/>
                <w:sz w:val="22"/>
              </w:rPr>
            </w:pPr>
            <w:r>
              <w:rPr>
                <w:rFonts w:ascii="Cambria" w:hAnsi="Cambria"/>
                <w:sz w:val="22"/>
              </w:rPr>
              <w:t>Bei vollständig geimpftem, positiv getestetem Personal soll auch bei Personalmangel das Tätigkeitsverbot bestehen bleiben</w:t>
            </w:r>
          </w:p>
          <w:p>
            <w:pPr>
              <w:pStyle w:val="Listenabsatz"/>
              <w:numPr>
                <w:ilvl w:val="1"/>
                <w:numId w:val="17"/>
              </w:numPr>
              <w:spacing w:after="0"/>
              <w:rPr>
                <w:rFonts w:ascii="Cambria" w:hAnsi="Cambria"/>
                <w:sz w:val="22"/>
              </w:rPr>
            </w:pPr>
            <w:r>
              <w:rPr>
                <w:rFonts w:ascii="Cambria" w:hAnsi="Cambria"/>
                <w:sz w:val="22"/>
              </w:rPr>
              <w:t>Ein Entfall allgemeiner Meldepflicht für SARS-CoV-2-Nachweise wird vom RKI abgelehnt, insbesondere für die Beurteilung der Entwicklung der Lage sind die Meldedaten relevant. BY, BW, SH und andere BL unterstützen das Festhalten an der Meldepflicht, Filter muss in Teststrategie ergänzt werden</w:t>
            </w:r>
          </w:p>
          <w:p>
            <w:pPr>
              <w:pStyle w:val="Listenabsatz"/>
              <w:numPr>
                <w:ilvl w:val="1"/>
                <w:numId w:val="17"/>
              </w:numPr>
              <w:spacing w:after="0"/>
              <w:rPr>
                <w:rFonts w:ascii="Cambria" w:hAnsi="Cambria"/>
                <w:sz w:val="22"/>
              </w:rPr>
            </w:pPr>
            <w:r>
              <w:rPr>
                <w:rFonts w:ascii="Cambria" w:hAnsi="Cambria"/>
                <w:sz w:val="22"/>
              </w:rPr>
              <w:t>Es werden keine abgestimmten Infektionsschutzkonzepte zum Schutz vulnerabler Gruppen ergänzt, dies soll in Form von Extrapapieren durchgeführt werden, um von kleinteiligen Lösungen abzusehen</w:t>
            </w:r>
          </w:p>
          <w:p>
            <w:pPr>
              <w:pStyle w:val="Listenabsatz"/>
              <w:numPr>
                <w:ilvl w:val="1"/>
                <w:numId w:val="17"/>
              </w:numPr>
              <w:spacing w:after="0"/>
              <w:rPr>
                <w:rFonts w:ascii="Cambria" w:hAnsi="Cambria"/>
                <w:sz w:val="22"/>
              </w:rPr>
            </w:pPr>
            <w:r>
              <w:rPr>
                <w:rFonts w:ascii="Cambria" w:hAnsi="Cambria"/>
                <w:sz w:val="22"/>
              </w:rPr>
              <w:t xml:space="preserve">Bezüglich der gewünschten wissenschaftlichen Evidenz für die Kürzung der Isolierungsdauer kann auf die aktuelle Version des COVID </w:t>
            </w:r>
            <w:proofErr w:type="spellStart"/>
            <w:r>
              <w:rPr>
                <w:rFonts w:ascii="Cambria" w:hAnsi="Cambria"/>
                <w:sz w:val="22"/>
              </w:rPr>
              <w:t>Strategy</w:t>
            </w:r>
            <w:proofErr w:type="spellEnd"/>
            <w:r>
              <w:rPr>
                <w:rFonts w:ascii="Cambria" w:hAnsi="Cambria"/>
                <w:sz w:val="22"/>
              </w:rPr>
              <w:t xml:space="preserve"> </w:t>
            </w:r>
            <w:proofErr w:type="spellStart"/>
            <w:r>
              <w:rPr>
                <w:rFonts w:ascii="Cambria" w:hAnsi="Cambria"/>
                <w:sz w:val="22"/>
              </w:rPr>
              <w:t>Calculators</w:t>
            </w:r>
            <w:proofErr w:type="spellEnd"/>
            <w:r>
              <w:rPr>
                <w:rFonts w:ascii="Cambria" w:hAnsi="Cambria"/>
                <w:sz w:val="22"/>
              </w:rPr>
              <w:t>, sowie auf 3 (von Hrn. Mielke versendete) Paper zur Ausscheidungskinetik verwiesen werden</w:t>
            </w:r>
          </w:p>
          <w:p>
            <w:pPr>
              <w:pStyle w:val="Listenabsatz"/>
              <w:numPr>
                <w:ilvl w:val="1"/>
                <w:numId w:val="17"/>
              </w:numPr>
              <w:spacing w:after="0"/>
              <w:rPr>
                <w:rFonts w:ascii="Cambria" w:hAnsi="Cambria"/>
                <w:sz w:val="22"/>
              </w:rPr>
            </w:pPr>
            <w:r>
              <w:rPr>
                <w:rFonts w:ascii="Cambria" w:hAnsi="Cambria"/>
                <w:sz w:val="22"/>
              </w:rPr>
              <w:t>Paper weisen auf, dass 5 Tage nach Symptombeginn 50% der SARS-CoV-2-positiven mittels Antigentest kein Virus nachweisbar ist, daher sinnvoll des Testbeginns ab Tag 5</w:t>
            </w:r>
          </w:p>
          <w:p>
            <w:pPr>
              <w:pStyle w:val="Listenabsatz"/>
              <w:numPr>
                <w:ilvl w:val="1"/>
                <w:numId w:val="17"/>
              </w:numPr>
              <w:spacing w:after="0"/>
              <w:rPr>
                <w:rFonts w:ascii="Cambria" w:hAnsi="Cambria"/>
                <w:sz w:val="22"/>
              </w:rPr>
            </w:pPr>
            <w:r>
              <w:rPr>
                <w:rFonts w:ascii="Cambria" w:hAnsi="Cambria"/>
                <w:sz w:val="22"/>
              </w:rPr>
              <w:t xml:space="preserve">Der Fokus der Gefahr für Kinder durch Wegfall der </w:t>
            </w:r>
            <w:proofErr w:type="spellStart"/>
            <w:r>
              <w:rPr>
                <w:rFonts w:ascii="Cambria" w:hAnsi="Cambria"/>
                <w:sz w:val="22"/>
              </w:rPr>
              <w:t>KoNa</w:t>
            </w:r>
            <w:proofErr w:type="spellEnd"/>
            <w:r>
              <w:rPr>
                <w:rFonts w:ascii="Cambria" w:hAnsi="Cambria"/>
                <w:sz w:val="22"/>
              </w:rPr>
              <w:t xml:space="preserve"> soll auf gesamte Bevölkerung erweitert werden und auf den sehr hohen Anteil der Bevölkerung mit Labornachweis hingewiesen werden</w:t>
            </w:r>
          </w:p>
          <w:p>
            <w:pPr>
              <w:pStyle w:val="Listenabsatz"/>
              <w:numPr>
                <w:ilvl w:val="1"/>
                <w:numId w:val="17"/>
              </w:numPr>
              <w:spacing w:after="0"/>
              <w:rPr>
                <w:rFonts w:ascii="Cambria" w:hAnsi="Cambria"/>
                <w:sz w:val="22"/>
              </w:rPr>
            </w:pPr>
            <w:r>
              <w:rPr>
                <w:rFonts w:ascii="Cambria" w:hAnsi="Cambria"/>
                <w:sz w:val="22"/>
              </w:rPr>
              <w:t>RKI Sicht ist hier nicht die alleinige Einschränkung auf die Kinder, sondern Hinweis auf einen hohen Anteil</w:t>
            </w:r>
          </w:p>
          <w:p>
            <w:pPr>
              <w:pStyle w:val="Listenabsatz"/>
              <w:numPr>
                <w:ilvl w:val="1"/>
                <w:numId w:val="17"/>
              </w:numPr>
              <w:spacing w:after="0"/>
              <w:rPr>
                <w:rFonts w:ascii="Cambria" w:hAnsi="Cambria"/>
                <w:sz w:val="22"/>
              </w:rPr>
            </w:pPr>
            <w:r>
              <w:rPr>
                <w:rFonts w:ascii="Cambria" w:hAnsi="Cambria"/>
                <w:sz w:val="22"/>
              </w:rPr>
              <w:t>Strategie der Kommunikation: Einbeziehung der Bevölkerung, ansonsten kann Verhalten der Bevölkerung wissenschaftliche Evidenz in Gegenteil verzerren</w:t>
            </w:r>
          </w:p>
          <w:p>
            <w:pPr>
              <w:pStyle w:val="Listenabsatz"/>
              <w:spacing w:after="120" w:line="276" w:lineRule="auto"/>
              <w:rPr>
                <w:rFonts w:ascii="Cambria" w:hAnsi="Cambria"/>
                <w:sz w:val="20"/>
                <w:szCs w:val="22"/>
              </w:rPr>
            </w:pPr>
          </w:p>
          <w:p>
            <w:pPr>
              <w:pStyle w:val="Listenabsatz"/>
              <w:spacing w:after="120" w:line="276" w:lineRule="auto"/>
              <w:rPr>
                <w:rFonts w:ascii="Cambria" w:hAnsi="Cambria"/>
                <w:sz w:val="20"/>
                <w:szCs w:val="22"/>
              </w:rPr>
            </w:pPr>
          </w:p>
          <w:p>
            <w:pPr>
              <w:spacing w:after="120" w:line="276" w:lineRule="auto"/>
              <w:rPr>
                <w:rFonts w:ascii="Cambria" w:hAnsi="Cambria"/>
                <w:sz w:val="20"/>
                <w:szCs w:val="22"/>
              </w:rPr>
            </w:pPr>
          </w:p>
          <w:p>
            <w:pPr>
              <w:spacing w:after="0"/>
              <w:rPr>
                <w:rFonts w:ascii="Cambria" w:hAnsi="Cambria"/>
                <w:sz w:val="22"/>
              </w:rPr>
            </w:pPr>
            <w:r>
              <w:rPr>
                <w:rFonts w:ascii="Cambria" w:hAnsi="Cambria"/>
                <w:sz w:val="22"/>
              </w:rPr>
              <w:t>KRINKO-Rückmeldungen zu Q&amp;I-Regelungen</w:t>
            </w:r>
          </w:p>
          <w:p>
            <w:pPr>
              <w:pStyle w:val="Listenabsatz"/>
              <w:numPr>
                <w:ilvl w:val="0"/>
                <w:numId w:val="16"/>
              </w:numPr>
              <w:spacing w:after="120" w:line="276" w:lineRule="auto"/>
              <w:rPr>
                <w:rFonts w:ascii="Cambria" w:hAnsi="Cambria"/>
                <w:sz w:val="22"/>
                <w:szCs w:val="22"/>
              </w:rPr>
            </w:pPr>
            <w:r>
              <w:rPr>
                <w:rFonts w:ascii="Cambria" w:hAnsi="Cambria"/>
                <w:sz w:val="22"/>
                <w:szCs w:val="22"/>
              </w:rPr>
              <w:lastRenderedPageBreak/>
              <w:t>Vorschlag aus der KRINKO bei Beschäftigten in Einrichtungen des Gesundheitswesens sowie Alten- und Pflegeeinrichtungen und ambulanten Pflegediensten einen Satz einzufügen, dass grundsätzlich in den Einrichtungen/den zuständigen Behörden die Möglichkeit zur individuellen Entscheidung (Personalnotstand) gegeben sein sollte</w:t>
            </w:r>
          </w:p>
          <w:p>
            <w:pPr>
              <w:pStyle w:val="Listenabsatz"/>
              <w:numPr>
                <w:ilvl w:val="0"/>
                <w:numId w:val="16"/>
              </w:numPr>
              <w:spacing w:after="120" w:line="276" w:lineRule="auto"/>
              <w:rPr>
                <w:rFonts w:ascii="Cambria" w:hAnsi="Cambria"/>
                <w:sz w:val="22"/>
                <w:szCs w:val="22"/>
              </w:rPr>
            </w:pPr>
            <w:r>
              <w:rPr>
                <w:rFonts w:ascii="Cambria" w:hAnsi="Cambria"/>
                <w:sz w:val="22"/>
                <w:szCs w:val="22"/>
              </w:rPr>
              <w:t>Spezifizierung von Angaben: „deutliche Symptombesserung“ soll mit Zeit versehen werden, hier Nennung von mind. 48h Symptomfreiheit</w:t>
            </w:r>
          </w:p>
          <w:p>
            <w:pPr>
              <w:pStyle w:val="Listenabsatz"/>
              <w:numPr>
                <w:ilvl w:val="0"/>
                <w:numId w:val="16"/>
              </w:numPr>
              <w:spacing w:after="120" w:line="276" w:lineRule="auto"/>
              <w:rPr>
                <w:rFonts w:ascii="Cambria" w:hAnsi="Cambria"/>
                <w:sz w:val="22"/>
                <w:szCs w:val="22"/>
              </w:rPr>
            </w:pPr>
            <w:r>
              <w:rPr>
                <w:rFonts w:ascii="Cambria" w:hAnsi="Cambria"/>
                <w:sz w:val="22"/>
                <w:szCs w:val="22"/>
              </w:rPr>
              <w:t xml:space="preserve">Bezüglich des „angeordneten Tätigkeitsverbots“ stand die Frage, wer dies anordnen kann, da Krankenhäuser eigene Regulierungen über Ausbruchsverhinderungskonzepte haben: da Tätigkeitsverbote in der neuen Überarbeitung vom BMG gestrichen </w:t>
            </w:r>
            <w:proofErr w:type="gramStart"/>
            <w:r>
              <w:rPr>
                <w:rFonts w:ascii="Cambria" w:hAnsi="Cambria"/>
                <w:sz w:val="22"/>
                <w:szCs w:val="22"/>
              </w:rPr>
              <w:t>wurde</w:t>
            </w:r>
            <w:proofErr w:type="gramEnd"/>
            <w:r>
              <w:rPr>
                <w:rFonts w:ascii="Cambria" w:hAnsi="Cambria"/>
                <w:sz w:val="22"/>
                <w:szCs w:val="22"/>
              </w:rPr>
              <w:t>, ist diese Frage obsolet</w:t>
            </w:r>
          </w:p>
          <w:p>
            <w:pPr>
              <w:pStyle w:val="Listenabsatz"/>
              <w:numPr>
                <w:ilvl w:val="0"/>
                <w:numId w:val="16"/>
              </w:numPr>
              <w:spacing w:after="120" w:line="276" w:lineRule="auto"/>
              <w:rPr>
                <w:rFonts w:ascii="Cambria" w:hAnsi="Cambria"/>
                <w:sz w:val="22"/>
                <w:szCs w:val="22"/>
              </w:rPr>
            </w:pPr>
            <w:r>
              <w:rPr>
                <w:rFonts w:ascii="Cambria" w:hAnsi="Cambria"/>
                <w:sz w:val="22"/>
                <w:szCs w:val="22"/>
              </w:rPr>
              <w:t xml:space="preserve"> Fokus auf quantitative nicht qualitative PCR für Beschäftigte im med. Bereich</w:t>
            </w:r>
          </w:p>
          <w:p>
            <w:pPr>
              <w:pStyle w:val="Listenabsatz"/>
              <w:numPr>
                <w:ilvl w:val="0"/>
                <w:numId w:val="16"/>
              </w:numPr>
              <w:spacing w:after="120" w:line="276" w:lineRule="auto"/>
              <w:rPr>
                <w:rFonts w:ascii="Cambria" w:hAnsi="Cambria"/>
                <w:sz w:val="22"/>
                <w:szCs w:val="22"/>
              </w:rPr>
            </w:pPr>
            <w:r>
              <w:rPr>
                <w:rFonts w:ascii="Cambria" w:hAnsi="Cambria"/>
                <w:sz w:val="22"/>
                <w:szCs w:val="22"/>
              </w:rPr>
              <w:t>Ergänzung „in Abstimmung mit dem KH-Hygieniker</w:t>
            </w:r>
            <w:proofErr w:type="gramStart"/>
            <w:r>
              <w:rPr>
                <w:rFonts w:ascii="Cambria" w:hAnsi="Cambria"/>
                <w:sz w:val="22"/>
                <w:szCs w:val="22"/>
              </w:rPr>
              <w:t xml:space="preserve">“  </w:t>
            </w:r>
            <w:proofErr w:type="spellStart"/>
            <w:r>
              <w:rPr>
                <w:rFonts w:ascii="Cambria" w:hAnsi="Cambria"/>
                <w:sz w:val="22"/>
                <w:szCs w:val="22"/>
              </w:rPr>
              <w:t>or</w:t>
            </w:r>
            <w:proofErr w:type="spellEnd"/>
            <w:proofErr w:type="gramEnd"/>
            <w:r>
              <w:rPr>
                <w:rFonts w:ascii="Cambria" w:hAnsi="Cambria"/>
                <w:sz w:val="22"/>
                <w:szCs w:val="22"/>
              </w:rPr>
              <w:t xml:space="preserve"> (Antigen-Schnelltest- *, PCR-Test**)</w:t>
            </w:r>
          </w:p>
          <w:p>
            <w:pPr>
              <w:pStyle w:val="Listenabsatz"/>
              <w:numPr>
                <w:ilvl w:val="0"/>
                <w:numId w:val="16"/>
              </w:numPr>
              <w:spacing w:after="120" w:line="276" w:lineRule="auto"/>
              <w:rPr>
                <w:rFonts w:ascii="Cambria" w:hAnsi="Cambria"/>
                <w:sz w:val="22"/>
                <w:szCs w:val="22"/>
              </w:rPr>
            </w:pPr>
            <w:r>
              <w:rPr>
                <w:rFonts w:ascii="Cambria" w:hAnsi="Cambria"/>
                <w:sz w:val="22"/>
                <w:szCs w:val="22"/>
              </w:rPr>
              <w:t>Gesundheitsminister hat in PK bekannt gegeben, dass die Länder im Laufe des heutigen Tages einen zwischen RKI und BMG abgestimmten neuen konsolidierten Vorschlag zugestellt bekommen</w:t>
            </w:r>
          </w:p>
          <w:p>
            <w:pPr>
              <w:pStyle w:val="Listenabsatz"/>
              <w:spacing w:after="120" w:line="276" w:lineRule="auto"/>
              <w:ind w:left="1060"/>
              <w:rPr>
                <w:rFonts w:ascii="Cambria" w:hAnsi="Cambria"/>
                <w:sz w:val="22"/>
                <w:szCs w:val="22"/>
              </w:rPr>
            </w:pPr>
          </w:p>
          <w:p>
            <w:pPr>
              <w:rPr>
                <w:rFonts w:ascii="Cambria" w:hAnsi="Cambria"/>
                <w:b/>
                <w:i/>
                <w:sz w:val="22"/>
                <w:szCs w:val="22"/>
              </w:rPr>
            </w:pPr>
            <w:proofErr w:type="spellStart"/>
            <w:r>
              <w:rPr>
                <w:rFonts w:ascii="Cambria" w:hAnsi="Cambria"/>
                <w:b/>
                <w:i/>
                <w:sz w:val="22"/>
                <w:szCs w:val="22"/>
              </w:rPr>
              <w:t>To</w:t>
            </w:r>
            <w:proofErr w:type="spellEnd"/>
            <w:r>
              <w:rPr>
                <w:rFonts w:ascii="Cambria" w:hAnsi="Cambria"/>
                <w:b/>
                <w:i/>
                <w:sz w:val="22"/>
                <w:szCs w:val="22"/>
              </w:rPr>
              <w:t xml:space="preserve">-Do: </w:t>
            </w:r>
            <w:bookmarkStart w:id="2" w:name="_GoBack"/>
            <w:bookmarkEnd w:id="2"/>
            <w:r>
              <w:rPr>
                <w:rFonts w:ascii="Cambria" w:hAnsi="Cambria"/>
                <w:i/>
                <w:sz w:val="22"/>
                <w:szCs w:val="22"/>
              </w:rPr>
              <w:t>Überarbeitung des Dokuments FG36 (Hr. Buchholz), zurückspiegeln an Leitung</w:t>
            </w:r>
          </w:p>
        </w:tc>
        <w:tc>
          <w:tcPr>
            <w:tcW w:w="1492" w:type="dxa"/>
          </w:tcPr>
          <w:p>
            <w:pPr>
              <w:rPr>
                <w:rFonts w:ascii="Cambria" w:hAnsi="Cambria"/>
                <w:sz w:val="22"/>
                <w:szCs w:val="22"/>
              </w:rPr>
            </w:pPr>
          </w:p>
          <w:p>
            <w:pPr>
              <w:rPr>
                <w:rFonts w:ascii="Cambria" w:hAnsi="Cambria"/>
                <w:sz w:val="22"/>
                <w:szCs w:val="22"/>
              </w:rPr>
            </w:pPr>
          </w:p>
          <w:p>
            <w:pPr>
              <w:rPr>
                <w:rFonts w:ascii="Cambria" w:hAnsi="Cambria"/>
                <w:sz w:val="22"/>
                <w:szCs w:val="22"/>
              </w:rPr>
            </w:pPr>
          </w:p>
          <w:p>
            <w:pPr>
              <w:rPr>
                <w:rFonts w:ascii="Cambria" w:hAnsi="Cambria"/>
                <w:sz w:val="22"/>
                <w:szCs w:val="22"/>
              </w:rPr>
            </w:pPr>
            <w:r>
              <w:rPr>
                <w:rFonts w:ascii="Cambria" w:hAnsi="Cambria"/>
                <w:sz w:val="22"/>
                <w:szCs w:val="22"/>
              </w:rPr>
              <w:t>Alle</w:t>
            </w:r>
          </w:p>
          <w:p>
            <w:pPr>
              <w:rPr>
                <w:rFonts w:ascii="Cambria" w:hAnsi="Cambria"/>
                <w:sz w:val="22"/>
                <w:szCs w:val="22"/>
              </w:rPr>
            </w:pPr>
          </w:p>
          <w:p>
            <w:pPr>
              <w:rPr>
                <w:rFonts w:ascii="Cambria" w:hAnsi="Cambria"/>
                <w:sz w:val="22"/>
                <w:szCs w:val="22"/>
              </w:rPr>
            </w:pPr>
          </w:p>
          <w:p>
            <w:pPr>
              <w:rPr>
                <w:rFonts w:ascii="Cambria" w:hAnsi="Cambria"/>
                <w:sz w:val="22"/>
                <w:szCs w:val="22"/>
              </w:rPr>
            </w:pPr>
          </w:p>
        </w:tc>
      </w:tr>
      <w:tr>
        <w:tc>
          <w:tcPr>
            <w:tcW w:w="684" w:type="dxa"/>
          </w:tcPr>
          <w:p>
            <w:pPr>
              <w:rPr>
                <w:rFonts w:ascii="Cambria" w:hAnsi="Cambria"/>
                <w:b/>
              </w:rPr>
            </w:pPr>
            <w:r>
              <w:rPr>
                <w:rFonts w:ascii="Cambria" w:hAnsi="Cambria"/>
                <w:b/>
              </w:rPr>
              <w:lastRenderedPageBreak/>
              <w:t>8</w:t>
            </w:r>
          </w:p>
        </w:tc>
        <w:tc>
          <w:tcPr>
            <w:tcW w:w="6795" w:type="dxa"/>
          </w:tcPr>
          <w:p>
            <w:pPr>
              <w:spacing w:line="276" w:lineRule="auto"/>
              <w:rPr>
                <w:rFonts w:ascii="Cambria" w:hAnsi="Cambria"/>
                <w:b/>
                <w:sz w:val="28"/>
              </w:rPr>
            </w:pPr>
            <w:r>
              <w:rPr>
                <w:rFonts w:ascii="Cambria" w:hAnsi="Cambria"/>
                <w:b/>
                <w:sz w:val="28"/>
              </w:rPr>
              <w:t xml:space="preserve">Dokumente </w:t>
            </w:r>
            <w:r>
              <w:rPr>
                <w:rFonts w:ascii="Cambria" w:hAnsi="Cambria"/>
                <w:b/>
                <w:i/>
                <w:color w:val="ACB9CA" w:themeColor="text2" w:themeTint="66"/>
              </w:rPr>
              <w:t>(nur montags)</w:t>
            </w:r>
          </w:p>
          <w:p>
            <w:pPr>
              <w:pStyle w:val="Listenabsatz"/>
              <w:numPr>
                <w:ilvl w:val="0"/>
                <w:numId w:val="4"/>
              </w:numPr>
              <w:spacing w:after="0"/>
              <w:ind w:left="453" w:hanging="340"/>
              <w:rPr>
                <w:rFonts w:ascii="Cambria" w:hAnsi="Cambria"/>
                <w:sz w:val="22"/>
                <w:szCs w:val="22"/>
              </w:rPr>
            </w:pPr>
            <w:r>
              <w:rPr>
                <w:rFonts w:ascii="Cambria" w:hAnsi="Cambria"/>
                <w:sz w:val="22"/>
                <w:szCs w:val="22"/>
              </w:rPr>
              <w:t>(nicht berichtet)</w:t>
            </w:r>
          </w:p>
        </w:tc>
        <w:tc>
          <w:tcPr>
            <w:tcW w:w="1492" w:type="dxa"/>
          </w:tcPr>
          <w:p>
            <w:pPr>
              <w:rPr>
                <w:rFonts w:ascii="Cambria" w:hAnsi="Cambria"/>
                <w:sz w:val="22"/>
                <w:szCs w:val="22"/>
              </w:rPr>
            </w:pPr>
          </w:p>
          <w:p>
            <w:pPr>
              <w:rPr>
                <w:rFonts w:ascii="Cambria" w:hAnsi="Cambria"/>
                <w:sz w:val="22"/>
                <w:szCs w:val="22"/>
              </w:rPr>
            </w:pPr>
            <w:r>
              <w:rPr>
                <w:rFonts w:ascii="Cambria" w:hAnsi="Cambria"/>
                <w:sz w:val="22"/>
                <w:szCs w:val="22"/>
              </w:rPr>
              <w:t>Alle</w:t>
            </w:r>
          </w:p>
          <w:p>
            <w:pPr>
              <w:rPr>
                <w:rFonts w:ascii="Cambria" w:hAnsi="Cambria"/>
                <w:sz w:val="22"/>
                <w:szCs w:val="22"/>
              </w:rPr>
            </w:pPr>
          </w:p>
        </w:tc>
      </w:tr>
      <w:tr>
        <w:tc>
          <w:tcPr>
            <w:tcW w:w="684" w:type="dxa"/>
          </w:tcPr>
          <w:p>
            <w:pPr>
              <w:rPr>
                <w:rFonts w:ascii="Cambria" w:hAnsi="Cambria"/>
                <w:b/>
              </w:rPr>
            </w:pPr>
            <w:r>
              <w:rPr>
                <w:rFonts w:ascii="Cambria" w:hAnsi="Cambria"/>
                <w:b/>
              </w:rPr>
              <w:t>9</w:t>
            </w:r>
          </w:p>
        </w:tc>
        <w:tc>
          <w:tcPr>
            <w:tcW w:w="6795" w:type="dxa"/>
          </w:tcPr>
          <w:p>
            <w:pPr>
              <w:spacing w:line="276" w:lineRule="auto"/>
              <w:rPr>
                <w:rFonts w:ascii="Cambria" w:hAnsi="Cambria"/>
                <w:b/>
                <w:sz w:val="28"/>
              </w:rPr>
            </w:pPr>
            <w:r>
              <w:rPr>
                <w:rFonts w:ascii="Cambria" w:hAnsi="Cambria"/>
                <w:b/>
                <w:sz w:val="28"/>
              </w:rPr>
              <w:t xml:space="preserve">Update Impfen </w:t>
            </w:r>
            <w:r>
              <w:rPr>
                <w:rFonts w:ascii="Cambria" w:hAnsi="Cambria"/>
                <w:b/>
                <w:i/>
                <w:color w:val="ACB9CA" w:themeColor="text2" w:themeTint="66"/>
              </w:rPr>
              <w:t>(nur montags)</w:t>
            </w:r>
          </w:p>
          <w:p>
            <w:pPr>
              <w:pStyle w:val="Listenabsatz"/>
              <w:numPr>
                <w:ilvl w:val="0"/>
                <w:numId w:val="4"/>
              </w:numPr>
              <w:spacing w:after="0"/>
              <w:ind w:left="453" w:hanging="340"/>
              <w:rPr>
                <w:rFonts w:ascii="Cambria" w:hAnsi="Cambria"/>
                <w:sz w:val="22"/>
                <w:szCs w:val="22"/>
              </w:rPr>
            </w:pPr>
            <w:r>
              <w:rPr>
                <w:rFonts w:ascii="Cambria" w:hAnsi="Cambria"/>
                <w:sz w:val="22"/>
                <w:szCs w:val="22"/>
              </w:rPr>
              <w:t>(nicht berichtet)</w:t>
            </w:r>
          </w:p>
          <w:p>
            <w:pPr>
              <w:spacing w:line="276" w:lineRule="auto"/>
              <w:rPr>
                <w:rFonts w:ascii="Cambria" w:hAnsi="Cambria"/>
                <w:b/>
                <w:sz w:val="22"/>
                <w:szCs w:val="22"/>
              </w:rPr>
            </w:pPr>
          </w:p>
        </w:tc>
        <w:tc>
          <w:tcPr>
            <w:tcW w:w="1492" w:type="dxa"/>
          </w:tcPr>
          <w:p>
            <w:pPr>
              <w:rPr>
                <w:rFonts w:ascii="Cambria" w:hAnsi="Cambria"/>
                <w:sz w:val="22"/>
                <w:szCs w:val="22"/>
              </w:rPr>
            </w:pPr>
            <w:r>
              <w:rPr>
                <w:rFonts w:ascii="Cambria" w:hAnsi="Cambria"/>
                <w:sz w:val="22"/>
                <w:szCs w:val="22"/>
              </w:rPr>
              <w:t>FG33</w:t>
            </w:r>
          </w:p>
        </w:tc>
      </w:tr>
      <w:tr>
        <w:tc>
          <w:tcPr>
            <w:tcW w:w="684" w:type="dxa"/>
          </w:tcPr>
          <w:p>
            <w:pPr>
              <w:rPr>
                <w:rFonts w:ascii="Cambria" w:hAnsi="Cambria"/>
                <w:b/>
              </w:rPr>
            </w:pPr>
            <w:r>
              <w:rPr>
                <w:rFonts w:ascii="Cambria" w:hAnsi="Cambria"/>
                <w:b/>
              </w:rPr>
              <w:t>10</w:t>
            </w:r>
          </w:p>
        </w:tc>
        <w:tc>
          <w:tcPr>
            <w:tcW w:w="6795" w:type="dxa"/>
          </w:tcPr>
          <w:p>
            <w:pPr>
              <w:spacing w:line="276" w:lineRule="auto"/>
              <w:rPr>
                <w:rFonts w:ascii="Cambria" w:hAnsi="Cambria"/>
                <w:b/>
                <w:sz w:val="28"/>
              </w:rPr>
            </w:pPr>
            <w:r>
              <w:rPr>
                <w:rFonts w:ascii="Cambria" w:hAnsi="Cambria"/>
                <w:b/>
                <w:sz w:val="28"/>
              </w:rPr>
              <w:t xml:space="preserve">Labordiagnostik </w:t>
            </w:r>
            <w:r>
              <w:rPr>
                <w:rFonts w:ascii="Cambria" w:hAnsi="Cambria"/>
                <w:b/>
                <w:i/>
                <w:color w:val="ACB9CA" w:themeColor="text2" w:themeTint="66"/>
              </w:rPr>
              <w:t>(nur montags)</w:t>
            </w:r>
          </w:p>
          <w:p>
            <w:pPr>
              <w:pStyle w:val="Listenabsatz"/>
              <w:numPr>
                <w:ilvl w:val="0"/>
                <w:numId w:val="4"/>
              </w:numPr>
              <w:spacing w:after="0"/>
              <w:ind w:left="453" w:hanging="340"/>
              <w:rPr>
                <w:rFonts w:ascii="Cambria" w:hAnsi="Cambria"/>
                <w:sz w:val="22"/>
                <w:szCs w:val="22"/>
              </w:rPr>
            </w:pPr>
            <w:r>
              <w:rPr>
                <w:rFonts w:ascii="Cambria" w:hAnsi="Cambria"/>
                <w:sz w:val="22"/>
                <w:szCs w:val="22"/>
              </w:rPr>
              <w:t>(nicht berichtet)</w:t>
            </w:r>
          </w:p>
          <w:p>
            <w:pPr>
              <w:rPr>
                <w:rFonts w:ascii="Cambria" w:hAnsi="Cambria"/>
                <w:sz w:val="22"/>
              </w:rPr>
            </w:pPr>
          </w:p>
        </w:tc>
        <w:tc>
          <w:tcPr>
            <w:tcW w:w="1492" w:type="dxa"/>
          </w:tcPr>
          <w:p>
            <w:pPr>
              <w:rPr>
                <w:rFonts w:ascii="Cambria" w:hAnsi="Cambria"/>
                <w:sz w:val="22"/>
                <w:szCs w:val="22"/>
              </w:rPr>
            </w:pPr>
            <w:r>
              <w:rPr>
                <w:rFonts w:ascii="Cambria" w:hAnsi="Cambria"/>
                <w:sz w:val="22"/>
                <w:szCs w:val="22"/>
              </w:rPr>
              <w:t>FG17 /</w:t>
            </w:r>
          </w:p>
          <w:p>
            <w:pPr>
              <w:rPr>
                <w:rFonts w:ascii="Cambria" w:hAnsi="Cambria"/>
                <w:sz w:val="22"/>
                <w:szCs w:val="22"/>
              </w:rPr>
            </w:pPr>
            <w:r>
              <w:rPr>
                <w:rFonts w:ascii="Cambria" w:hAnsi="Cambria"/>
                <w:sz w:val="22"/>
                <w:szCs w:val="22"/>
              </w:rPr>
              <w:t xml:space="preserve">ZBS1 </w:t>
            </w:r>
          </w:p>
          <w:p>
            <w:pPr>
              <w:rPr>
                <w:rFonts w:ascii="Cambria" w:hAnsi="Cambria"/>
                <w:sz w:val="22"/>
                <w:szCs w:val="22"/>
              </w:rPr>
            </w:pPr>
          </w:p>
        </w:tc>
      </w:tr>
      <w:tr>
        <w:tc>
          <w:tcPr>
            <w:tcW w:w="684" w:type="dxa"/>
          </w:tcPr>
          <w:p>
            <w:pPr>
              <w:rPr>
                <w:rFonts w:ascii="Cambria" w:hAnsi="Cambria"/>
                <w:b/>
              </w:rPr>
            </w:pPr>
            <w:r>
              <w:rPr>
                <w:rFonts w:ascii="Cambria" w:hAnsi="Cambria"/>
                <w:b/>
              </w:rPr>
              <w:t>11</w:t>
            </w:r>
          </w:p>
        </w:tc>
        <w:tc>
          <w:tcPr>
            <w:tcW w:w="6795" w:type="dxa"/>
          </w:tcPr>
          <w:p>
            <w:pPr>
              <w:spacing w:line="276" w:lineRule="auto"/>
              <w:rPr>
                <w:rFonts w:ascii="Cambria" w:hAnsi="Cambria"/>
                <w:b/>
                <w:sz w:val="28"/>
              </w:rPr>
            </w:pPr>
            <w:r>
              <w:rPr>
                <w:rFonts w:ascii="Cambria" w:hAnsi="Cambria"/>
                <w:b/>
                <w:sz w:val="28"/>
              </w:rPr>
              <w:t>Klinisches Management/Entlassungsmanagement</w:t>
            </w:r>
          </w:p>
          <w:p>
            <w:pPr>
              <w:pStyle w:val="Listenabsatz"/>
              <w:numPr>
                <w:ilvl w:val="0"/>
                <w:numId w:val="4"/>
              </w:numPr>
              <w:spacing w:after="0"/>
              <w:ind w:left="453" w:hanging="340"/>
              <w:rPr>
                <w:rFonts w:ascii="Cambria" w:hAnsi="Cambria"/>
                <w:sz w:val="22"/>
                <w:szCs w:val="22"/>
              </w:rPr>
            </w:pPr>
            <w:r>
              <w:rPr>
                <w:rFonts w:ascii="Cambria" w:hAnsi="Cambria"/>
                <w:sz w:val="22"/>
                <w:szCs w:val="22"/>
              </w:rPr>
              <w:t>(nicht berichtet)</w:t>
            </w:r>
          </w:p>
          <w:p>
            <w:pPr>
              <w:rPr>
                <w:rFonts w:ascii="Cambria" w:hAnsi="Cambria"/>
                <w:sz w:val="22"/>
                <w:szCs w:val="22"/>
              </w:rPr>
            </w:pPr>
          </w:p>
        </w:tc>
        <w:tc>
          <w:tcPr>
            <w:tcW w:w="1492" w:type="dxa"/>
          </w:tcPr>
          <w:p>
            <w:pPr>
              <w:rPr>
                <w:rFonts w:ascii="Cambria" w:hAnsi="Cambria"/>
                <w:sz w:val="22"/>
                <w:szCs w:val="22"/>
              </w:rPr>
            </w:pPr>
          </w:p>
          <w:p>
            <w:pPr>
              <w:rPr>
                <w:rFonts w:ascii="Cambria" w:hAnsi="Cambria"/>
                <w:sz w:val="22"/>
                <w:szCs w:val="22"/>
              </w:rPr>
            </w:pPr>
            <w:r>
              <w:rPr>
                <w:rFonts w:ascii="Cambria" w:hAnsi="Cambria"/>
                <w:sz w:val="22"/>
                <w:szCs w:val="22"/>
              </w:rPr>
              <w:t xml:space="preserve">FG38 </w:t>
            </w:r>
          </w:p>
          <w:p>
            <w:pPr>
              <w:rPr>
                <w:rFonts w:ascii="Cambria" w:hAnsi="Cambria"/>
                <w:sz w:val="22"/>
                <w:szCs w:val="22"/>
              </w:rPr>
            </w:pPr>
            <w:r>
              <w:rPr>
                <w:rFonts w:ascii="Cambria" w:hAnsi="Cambria"/>
                <w:sz w:val="22"/>
                <w:szCs w:val="22"/>
              </w:rPr>
              <w:t>Alle</w:t>
            </w:r>
          </w:p>
        </w:tc>
      </w:tr>
      <w:tr>
        <w:tc>
          <w:tcPr>
            <w:tcW w:w="684" w:type="dxa"/>
          </w:tcPr>
          <w:p>
            <w:pPr>
              <w:rPr>
                <w:rFonts w:ascii="Cambria" w:hAnsi="Cambria"/>
                <w:b/>
              </w:rPr>
            </w:pPr>
            <w:r>
              <w:rPr>
                <w:rFonts w:ascii="Cambria" w:hAnsi="Cambria"/>
                <w:b/>
              </w:rPr>
              <w:lastRenderedPageBreak/>
              <w:t>12</w:t>
            </w:r>
          </w:p>
        </w:tc>
        <w:tc>
          <w:tcPr>
            <w:tcW w:w="6795" w:type="dxa"/>
          </w:tcPr>
          <w:p>
            <w:pPr>
              <w:spacing w:line="276" w:lineRule="auto"/>
              <w:rPr>
                <w:rFonts w:ascii="Cambria" w:hAnsi="Cambria"/>
                <w:b/>
                <w:sz w:val="28"/>
              </w:rPr>
            </w:pPr>
            <w:r>
              <w:rPr>
                <w:rFonts w:ascii="Cambria" w:hAnsi="Cambria"/>
                <w:b/>
                <w:sz w:val="28"/>
              </w:rPr>
              <w:t xml:space="preserve">Maßnahmen zum Infektionsschutz </w:t>
            </w:r>
            <w:r>
              <w:rPr>
                <w:rFonts w:ascii="Cambria" w:hAnsi="Cambria"/>
                <w:b/>
                <w:i/>
                <w:color w:val="ACB9CA" w:themeColor="text2" w:themeTint="66"/>
              </w:rPr>
              <w:t>(nur montags)</w:t>
            </w:r>
          </w:p>
          <w:p>
            <w:pPr>
              <w:pStyle w:val="Listenabsatz"/>
              <w:numPr>
                <w:ilvl w:val="0"/>
                <w:numId w:val="4"/>
              </w:numPr>
              <w:spacing w:after="0"/>
              <w:ind w:left="453" w:hanging="340"/>
              <w:rPr>
                <w:rFonts w:ascii="Cambria" w:hAnsi="Cambria"/>
                <w:sz w:val="22"/>
                <w:szCs w:val="22"/>
              </w:rPr>
            </w:pPr>
          </w:p>
        </w:tc>
        <w:tc>
          <w:tcPr>
            <w:tcW w:w="1492" w:type="dxa"/>
          </w:tcPr>
          <w:p>
            <w:pPr>
              <w:rPr>
                <w:rFonts w:ascii="Cambria" w:hAnsi="Cambria"/>
                <w:sz w:val="22"/>
                <w:szCs w:val="22"/>
              </w:rPr>
            </w:pPr>
          </w:p>
          <w:p>
            <w:pPr>
              <w:rPr>
                <w:rFonts w:ascii="Cambria" w:hAnsi="Cambria"/>
                <w:sz w:val="22"/>
                <w:szCs w:val="22"/>
              </w:rPr>
            </w:pPr>
          </w:p>
        </w:tc>
      </w:tr>
      <w:tr>
        <w:tc>
          <w:tcPr>
            <w:tcW w:w="684" w:type="dxa"/>
          </w:tcPr>
          <w:p>
            <w:pPr>
              <w:rPr>
                <w:rFonts w:ascii="Cambria" w:hAnsi="Cambria"/>
                <w:b/>
              </w:rPr>
            </w:pPr>
            <w:r>
              <w:rPr>
                <w:rFonts w:ascii="Cambria" w:hAnsi="Cambria"/>
                <w:b/>
              </w:rPr>
              <w:t>13</w:t>
            </w:r>
          </w:p>
        </w:tc>
        <w:tc>
          <w:tcPr>
            <w:tcW w:w="6795" w:type="dxa"/>
          </w:tcPr>
          <w:p>
            <w:pPr>
              <w:spacing w:line="276" w:lineRule="auto"/>
              <w:rPr>
                <w:rFonts w:ascii="Cambria" w:hAnsi="Cambria"/>
                <w:b/>
                <w:sz w:val="22"/>
              </w:rPr>
            </w:pPr>
            <w:r>
              <w:rPr>
                <w:rFonts w:ascii="Cambria" w:hAnsi="Cambria"/>
                <w:b/>
                <w:sz w:val="28"/>
              </w:rPr>
              <w:t xml:space="preserve">Surveillance </w:t>
            </w:r>
            <w:r>
              <w:rPr>
                <w:rFonts w:ascii="Cambria" w:hAnsi="Cambria"/>
                <w:b/>
                <w:i/>
                <w:color w:val="ACB9CA" w:themeColor="text2" w:themeTint="66"/>
              </w:rPr>
              <w:t>(nur montags)</w:t>
            </w:r>
          </w:p>
          <w:p>
            <w:pPr>
              <w:pStyle w:val="Listenabsatz"/>
              <w:numPr>
                <w:ilvl w:val="0"/>
                <w:numId w:val="11"/>
              </w:numPr>
              <w:spacing w:after="0"/>
              <w:rPr>
                <w:rFonts w:ascii="Cambria" w:hAnsi="Cambria"/>
                <w:sz w:val="22"/>
                <w:szCs w:val="22"/>
              </w:rPr>
            </w:pPr>
            <w:r>
              <w:rPr>
                <w:rFonts w:ascii="Cambria" w:hAnsi="Cambria"/>
                <w:sz w:val="22"/>
                <w:szCs w:val="22"/>
              </w:rPr>
              <w:t>(nicht berichtet)</w:t>
            </w:r>
          </w:p>
          <w:p>
            <w:pPr>
              <w:rPr>
                <w:rFonts w:ascii="Cambria" w:hAnsi="Cambria"/>
                <w:sz w:val="22"/>
                <w:szCs w:val="22"/>
              </w:rPr>
            </w:pPr>
          </w:p>
        </w:tc>
        <w:tc>
          <w:tcPr>
            <w:tcW w:w="1492" w:type="dxa"/>
          </w:tcPr>
          <w:p>
            <w:pPr>
              <w:rPr>
                <w:rFonts w:ascii="Cambria" w:hAnsi="Cambria"/>
                <w:sz w:val="22"/>
                <w:szCs w:val="22"/>
              </w:rPr>
            </w:pPr>
          </w:p>
          <w:p>
            <w:pPr>
              <w:rPr>
                <w:rFonts w:ascii="Cambria" w:hAnsi="Cambria"/>
                <w:sz w:val="22"/>
                <w:szCs w:val="22"/>
              </w:rPr>
            </w:pPr>
            <w:r>
              <w:rPr>
                <w:rFonts w:ascii="Cambria" w:hAnsi="Cambria"/>
                <w:sz w:val="22"/>
                <w:szCs w:val="22"/>
              </w:rPr>
              <w:t>FG32</w:t>
            </w:r>
          </w:p>
          <w:p>
            <w:pPr>
              <w:rPr>
                <w:rFonts w:ascii="Cambria" w:hAnsi="Cambria"/>
                <w:sz w:val="22"/>
                <w:szCs w:val="22"/>
              </w:rPr>
            </w:pPr>
            <w:r>
              <w:rPr>
                <w:rFonts w:ascii="Cambria" w:hAnsi="Cambria"/>
                <w:sz w:val="22"/>
                <w:szCs w:val="22"/>
              </w:rPr>
              <w:t>(Diercke)</w:t>
            </w:r>
          </w:p>
        </w:tc>
      </w:tr>
      <w:tr>
        <w:tc>
          <w:tcPr>
            <w:tcW w:w="684" w:type="dxa"/>
          </w:tcPr>
          <w:p>
            <w:pPr>
              <w:rPr>
                <w:rFonts w:ascii="Cambria" w:hAnsi="Cambria"/>
                <w:b/>
              </w:rPr>
            </w:pPr>
            <w:r>
              <w:rPr>
                <w:rFonts w:ascii="Cambria" w:hAnsi="Cambria"/>
                <w:b/>
              </w:rPr>
              <w:t>14</w:t>
            </w:r>
          </w:p>
        </w:tc>
        <w:tc>
          <w:tcPr>
            <w:tcW w:w="6795" w:type="dxa"/>
          </w:tcPr>
          <w:p>
            <w:pPr>
              <w:spacing w:line="276" w:lineRule="auto"/>
              <w:rPr>
                <w:rFonts w:ascii="Cambria" w:hAnsi="Cambria"/>
                <w:b/>
                <w:sz w:val="28"/>
              </w:rPr>
            </w:pPr>
            <w:r>
              <w:rPr>
                <w:rFonts w:ascii="Cambria" w:hAnsi="Cambria"/>
                <w:b/>
                <w:sz w:val="28"/>
              </w:rPr>
              <w:t xml:space="preserve">Transport und Grenzübergangsstellen </w:t>
            </w:r>
            <w:r>
              <w:rPr>
                <w:rFonts w:ascii="Cambria" w:hAnsi="Cambria"/>
                <w:b/>
                <w:i/>
                <w:color w:val="ACB9CA" w:themeColor="text2" w:themeTint="66"/>
              </w:rPr>
              <w:t>(nur montags)</w:t>
            </w:r>
          </w:p>
          <w:p>
            <w:pPr>
              <w:pStyle w:val="Listenabsatz"/>
              <w:numPr>
                <w:ilvl w:val="0"/>
                <w:numId w:val="4"/>
              </w:numPr>
              <w:spacing w:after="0"/>
              <w:ind w:left="453" w:hanging="340"/>
              <w:rPr>
                <w:rFonts w:ascii="Cambria" w:hAnsi="Cambria"/>
                <w:sz w:val="22"/>
              </w:rPr>
            </w:pPr>
            <w:r>
              <w:rPr>
                <w:rFonts w:ascii="Cambria" w:hAnsi="Cambria"/>
                <w:sz w:val="22"/>
                <w:szCs w:val="22"/>
              </w:rPr>
              <w:t>(nicht berichtet)</w:t>
            </w:r>
          </w:p>
          <w:p>
            <w:pPr>
              <w:pStyle w:val="Listenabsatz"/>
              <w:ind w:left="828"/>
              <w:rPr>
                <w:rFonts w:ascii="Cambria" w:hAnsi="Cambria"/>
                <w:sz w:val="22"/>
                <w:szCs w:val="22"/>
              </w:rPr>
            </w:pPr>
          </w:p>
        </w:tc>
        <w:tc>
          <w:tcPr>
            <w:tcW w:w="1492" w:type="dxa"/>
          </w:tcPr>
          <w:p>
            <w:pPr>
              <w:rPr>
                <w:rFonts w:ascii="Cambria" w:hAnsi="Cambria"/>
                <w:sz w:val="22"/>
                <w:szCs w:val="22"/>
              </w:rPr>
            </w:pPr>
          </w:p>
          <w:p>
            <w:pPr>
              <w:rPr>
                <w:rFonts w:ascii="Cambria" w:hAnsi="Cambria"/>
                <w:sz w:val="22"/>
                <w:szCs w:val="22"/>
              </w:rPr>
            </w:pPr>
            <w:r>
              <w:rPr>
                <w:rFonts w:ascii="Cambria" w:hAnsi="Cambria"/>
                <w:sz w:val="22"/>
                <w:szCs w:val="22"/>
              </w:rPr>
              <w:t>FG38</w:t>
            </w:r>
          </w:p>
          <w:p>
            <w:pPr>
              <w:rPr>
                <w:rFonts w:ascii="Cambria" w:hAnsi="Cambria"/>
                <w:sz w:val="22"/>
                <w:szCs w:val="22"/>
              </w:rPr>
            </w:pPr>
          </w:p>
        </w:tc>
      </w:tr>
      <w:tr>
        <w:tc>
          <w:tcPr>
            <w:tcW w:w="684" w:type="dxa"/>
          </w:tcPr>
          <w:p>
            <w:pPr>
              <w:rPr>
                <w:rFonts w:ascii="Cambria" w:hAnsi="Cambria"/>
                <w:b/>
              </w:rPr>
            </w:pPr>
            <w:r>
              <w:rPr>
                <w:rFonts w:ascii="Cambria" w:hAnsi="Cambria"/>
                <w:b/>
              </w:rPr>
              <w:t>15</w:t>
            </w:r>
          </w:p>
        </w:tc>
        <w:tc>
          <w:tcPr>
            <w:tcW w:w="6795" w:type="dxa"/>
          </w:tcPr>
          <w:p>
            <w:pPr>
              <w:spacing w:line="276" w:lineRule="auto"/>
              <w:rPr>
                <w:rFonts w:ascii="Cambria" w:hAnsi="Cambria"/>
                <w:b/>
                <w:sz w:val="28"/>
              </w:rPr>
            </w:pPr>
            <w:r>
              <w:rPr>
                <w:rFonts w:ascii="Cambria" w:hAnsi="Cambria"/>
                <w:b/>
                <w:sz w:val="28"/>
              </w:rPr>
              <w:t xml:space="preserve">Information aus dem Lagezentrum </w:t>
            </w:r>
            <w:r>
              <w:rPr>
                <w:rFonts w:ascii="Cambria" w:hAnsi="Cambria"/>
                <w:b/>
                <w:i/>
                <w:color w:val="ACB9CA" w:themeColor="text2" w:themeTint="66"/>
              </w:rPr>
              <w:t>(nur montags)</w:t>
            </w:r>
          </w:p>
          <w:p>
            <w:pPr>
              <w:pStyle w:val="Listenabsatz"/>
              <w:ind w:left="828"/>
              <w:rPr>
                <w:rFonts w:ascii="Cambria" w:hAnsi="Cambria"/>
                <w:sz w:val="22"/>
                <w:szCs w:val="22"/>
              </w:rPr>
            </w:pPr>
          </w:p>
        </w:tc>
        <w:tc>
          <w:tcPr>
            <w:tcW w:w="1492" w:type="dxa"/>
          </w:tcPr>
          <w:p>
            <w:pPr>
              <w:rPr>
                <w:rFonts w:ascii="Cambria" w:hAnsi="Cambria"/>
                <w:sz w:val="22"/>
                <w:szCs w:val="22"/>
              </w:rPr>
            </w:pPr>
          </w:p>
          <w:p>
            <w:pPr>
              <w:rPr>
                <w:rFonts w:ascii="Cambria" w:hAnsi="Cambria"/>
                <w:sz w:val="22"/>
                <w:szCs w:val="22"/>
              </w:rPr>
            </w:pPr>
            <w:r>
              <w:rPr>
                <w:rFonts w:ascii="Cambria" w:hAnsi="Cambria"/>
                <w:sz w:val="22"/>
                <w:szCs w:val="22"/>
              </w:rPr>
              <w:t>FG38</w:t>
            </w:r>
          </w:p>
        </w:tc>
      </w:tr>
      <w:tr>
        <w:tc>
          <w:tcPr>
            <w:tcW w:w="684" w:type="dxa"/>
          </w:tcPr>
          <w:p>
            <w:pPr>
              <w:rPr>
                <w:rFonts w:ascii="Cambria" w:hAnsi="Cambria"/>
                <w:b/>
              </w:rPr>
            </w:pPr>
            <w:r>
              <w:rPr>
                <w:rFonts w:ascii="Cambria" w:hAnsi="Cambria"/>
                <w:b/>
              </w:rPr>
              <w:t>16</w:t>
            </w:r>
          </w:p>
        </w:tc>
        <w:tc>
          <w:tcPr>
            <w:tcW w:w="6795" w:type="dxa"/>
          </w:tcPr>
          <w:p>
            <w:pPr>
              <w:spacing w:line="276" w:lineRule="auto"/>
              <w:rPr>
                <w:rFonts w:ascii="Cambria" w:hAnsi="Cambria"/>
                <w:b/>
                <w:sz w:val="28"/>
                <w:szCs w:val="28"/>
              </w:rPr>
            </w:pPr>
            <w:r>
              <w:rPr>
                <w:rFonts w:ascii="Cambria" w:hAnsi="Cambria"/>
                <w:b/>
                <w:sz w:val="28"/>
                <w:szCs w:val="28"/>
              </w:rPr>
              <w:t>Wichtige Termine</w:t>
            </w:r>
          </w:p>
          <w:p>
            <w:pPr>
              <w:pStyle w:val="Listenabsatz"/>
              <w:numPr>
                <w:ilvl w:val="0"/>
                <w:numId w:val="4"/>
              </w:numPr>
              <w:spacing w:after="0"/>
              <w:ind w:left="453" w:hanging="340"/>
              <w:rPr>
                <w:rFonts w:ascii="Cambria" w:hAnsi="Cambria"/>
                <w:sz w:val="22"/>
                <w:szCs w:val="22"/>
                <w:lang w:val="en-US"/>
              </w:rPr>
            </w:pPr>
          </w:p>
        </w:tc>
        <w:tc>
          <w:tcPr>
            <w:tcW w:w="1492" w:type="dxa"/>
          </w:tcPr>
          <w:p>
            <w:pPr>
              <w:rPr>
                <w:rFonts w:ascii="Cambria" w:hAnsi="Cambria"/>
                <w:sz w:val="22"/>
                <w:szCs w:val="22"/>
                <w:lang w:val="en-US"/>
              </w:rPr>
            </w:pPr>
          </w:p>
          <w:p>
            <w:pPr>
              <w:rPr>
                <w:rFonts w:ascii="Cambria" w:hAnsi="Cambria"/>
                <w:sz w:val="22"/>
                <w:szCs w:val="22"/>
              </w:rPr>
            </w:pPr>
            <w:r>
              <w:rPr>
                <w:rFonts w:ascii="Cambria" w:hAnsi="Cambria"/>
                <w:sz w:val="22"/>
                <w:szCs w:val="22"/>
              </w:rPr>
              <w:t>Alle</w:t>
            </w:r>
          </w:p>
        </w:tc>
      </w:tr>
      <w:tr>
        <w:tc>
          <w:tcPr>
            <w:tcW w:w="684" w:type="dxa"/>
          </w:tcPr>
          <w:p>
            <w:pPr>
              <w:rPr>
                <w:rFonts w:ascii="Cambria" w:hAnsi="Cambria"/>
                <w:b/>
              </w:rPr>
            </w:pPr>
            <w:r>
              <w:rPr>
                <w:rFonts w:ascii="Cambria" w:hAnsi="Cambria"/>
                <w:b/>
              </w:rPr>
              <w:t>17</w:t>
            </w:r>
          </w:p>
        </w:tc>
        <w:tc>
          <w:tcPr>
            <w:tcW w:w="6795" w:type="dxa"/>
          </w:tcPr>
          <w:p>
            <w:pPr>
              <w:spacing w:line="276" w:lineRule="auto"/>
              <w:rPr>
                <w:rFonts w:ascii="Cambria" w:hAnsi="Cambria"/>
                <w:b/>
                <w:sz w:val="28"/>
              </w:rPr>
            </w:pPr>
            <w:r>
              <w:rPr>
                <w:rFonts w:ascii="Cambria" w:hAnsi="Cambria"/>
                <w:b/>
                <w:sz w:val="28"/>
              </w:rPr>
              <w:t>Andere Themen</w:t>
            </w:r>
          </w:p>
          <w:p>
            <w:pPr>
              <w:pStyle w:val="Listenabsatz"/>
              <w:numPr>
                <w:ilvl w:val="0"/>
                <w:numId w:val="4"/>
              </w:numPr>
              <w:spacing w:after="0"/>
              <w:ind w:left="453" w:hanging="340"/>
              <w:rPr>
                <w:rFonts w:ascii="Cambria" w:hAnsi="Cambria"/>
                <w:sz w:val="22"/>
                <w:szCs w:val="22"/>
              </w:rPr>
            </w:pPr>
            <w:r>
              <w:rPr>
                <w:rFonts w:ascii="Cambria" w:hAnsi="Cambria"/>
                <w:sz w:val="22"/>
                <w:szCs w:val="22"/>
              </w:rPr>
              <w:t xml:space="preserve">Nächste Sitzung: Montag, 11.04.2022, 11:00 Uhr, via </w:t>
            </w:r>
            <w:proofErr w:type="spellStart"/>
            <w:r>
              <w:rPr>
                <w:rFonts w:ascii="Cambria" w:hAnsi="Cambria"/>
                <w:sz w:val="22"/>
                <w:szCs w:val="22"/>
              </w:rPr>
              <w:t>Webex</w:t>
            </w:r>
            <w:proofErr w:type="spellEnd"/>
          </w:p>
        </w:tc>
        <w:tc>
          <w:tcPr>
            <w:tcW w:w="1492" w:type="dxa"/>
          </w:tcPr>
          <w:p>
            <w:pPr>
              <w:rPr>
                <w:rFonts w:ascii="Cambria" w:hAnsi="Cambria"/>
                <w:sz w:val="22"/>
                <w:szCs w:val="22"/>
              </w:rPr>
            </w:pPr>
          </w:p>
          <w:p>
            <w:pPr>
              <w:rPr>
                <w:rFonts w:ascii="Cambria" w:hAnsi="Cambria"/>
                <w:sz w:val="22"/>
                <w:szCs w:val="22"/>
              </w:rPr>
            </w:pPr>
          </w:p>
          <w:p>
            <w:pPr>
              <w:rPr>
                <w:rFonts w:ascii="Cambria" w:hAnsi="Cambria"/>
                <w:sz w:val="22"/>
                <w:szCs w:val="22"/>
              </w:rPr>
            </w:pPr>
          </w:p>
        </w:tc>
      </w:tr>
    </w:tbl>
    <w:p>
      <w:pPr>
        <w:spacing w:after="120" w:line="360" w:lineRule="auto"/>
        <w:rPr>
          <w:rFonts w:ascii="Cambria" w:hAnsi="Cambria"/>
        </w:rPr>
      </w:pPr>
    </w:p>
    <w:p>
      <w:pPr>
        <w:spacing w:after="240" w:line="360" w:lineRule="auto"/>
        <w:rPr>
          <w:rFonts w:ascii="Cambria" w:hAnsi="Cambria"/>
        </w:rPr>
      </w:pPr>
      <w:r>
        <w:rPr>
          <w:rFonts w:ascii="Cambria" w:hAnsi="Cambria"/>
          <w:b/>
        </w:rPr>
        <w:t>Ende</w:t>
      </w:r>
      <w:r>
        <w:rPr>
          <w:rFonts w:ascii="Cambria" w:hAnsi="Cambria"/>
        </w:rPr>
        <w:t>: 13:15 Uhr</w:t>
      </w:r>
    </w:p>
    <w:p>
      <w:pPr>
        <w:spacing w:after="240" w:line="360" w:lineRule="auto"/>
        <w:rPr>
          <w:rFonts w:ascii="Cambria" w:hAnsi="Cambria"/>
        </w:rPr>
      </w:pPr>
    </w:p>
    <w:p>
      <w:pPr>
        <w:rPr>
          <w:rFonts w:ascii="Cambria" w:hAnsi="Cambria"/>
        </w:rPr>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44546A" w:themeColor="text2"/>
      </w:rPr>
    </w:pPr>
  </w:p>
  <w:p>
    <w:pPr>
      <w:pStyle w:val="Kopfzeile"/>
      <w:pBdr>
        <w:bottom w:val="single" w:sz="6" w:space="1" w:color="auto"/>
      </w:pBdr>
      <w:rPr>
        <w:color w:val="44546A" w:themeColor="text2"/>
      </w:rPr>
    </w:pPr>
    <w:r>
      <w:rPr>
        <w:rFonts w:ascii="Calibri" w:hAnsi="Calibri" w:cs="Calibri"/>
        <w:color w:val="44546A" w:themeColor="text2"/>
      </w:rPr>
      <w:t>Lagezentrum des RKI</w:t>
    </w:r>
    <w:r>
      <w:rPr>
        <w:color w:val="44546A" w:themeColor="text2"/>
      </w:rPr>
      <w:t xml:space="preserve"> </w:t>
    </w:r>
    <w:r>
      <w:rPr>
        <w:color w:val="44546A" w:themeColor="text2"/>
      </w:rPr>
      <w:tab/>
    </w:r>
    <w:r>
      <w:rPr>
        <w:color w:val="44546A"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EE2"/>
    <w:multiLevelType w:val="hybridMultilevel"/>
    <w:tmpl w:val="15D01126"/>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805283"/>
    <w:multiLevelType w:val="hybridMultilevel"/>
    <w:tmpl w:val="DD6C23F8"/>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16AAD03A"/>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900A34E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C3E1197"/>
    <w:multiLevelType w:val="hybridMultilevel"/>
    <w:tmpl w:val="4CEC6232"/>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3D6BDF"/>
    <w:multiLevelType w:val="hybridMultilevel"/>
    <w:tmpl w:val="494C71DE"/>
    <w:lvl w:ilvl="0" w:tplc="04070005">
      <w:start w:val="1"/>
      <w:numFmt w:val="bullet"/>
      <w:lvlText w:val=""/>
      <w:lvlJc w:val="left"/>
      <w:pPr>
        <w:ind w:left="1548" w:hanging="360"/>
      </w:pPr>
      <w:rPr>
        <w:rFonts w:ascii="Wingdings" w:hAnsi="Wingdings" w:hint="default"/>
      </w:rPr>
    </w:lvl>
    <w:lvl w:ilvl="1" w:tplc="04070003" w:tentative="1">
      <w:start w:val="1"/>
      <w:numFmt w:val="bullet"/>
      <w:lvlText w:val="o"/>
      <w:lvlJc w:val="left"/>
      <w:pPr>
        <w:ind w:left="2268" w:hanging="360"/>
      </w:pPr>
      <w:rPr>
        <w:rFonts w:ascii="Courier New" w:hAnsi="Courier New" w:cs="Courier New" w:hint="default"/>
      </w:rPr>
    </w:lvl>
    <w:lvl w:ilvl="2" w:tplc="04070005" w:tentative="1">
      <w:start w:val="1"/>
      <w:numFmt w:val="bullet"/>
      <w:lvlText w:val=""/>
      <w:lvlJc w:val="left"/>
      <w:pPr>
        <w:ind w:left="2988" w:hanging="360"/>
      </w:pPr>
      <w:rPr>
        <w:rFonts w:ascii="Wingdings" w:hAnsi="Wingdings" w:hint="default"/>
      </w:rPr>
    </w:lvl>
    <w:lvl w:ilvl="3" w:tplc="04070001" w:tentative="1">
      <w:start w:val="1"/>
      <w:numFmt w:val="bullet"/>
      <w:lvlText w:val=""/>
      <w:lvlJc w:val="left"/>
      <w:pPr>
        <w:ind w:left="3708" w:hanging="360"/>
      </w:pPr>
      <w:rPr>
        <w:rFonts w:ascii="Symbol" w:hAnsi="Symbol" w:hint="default"/>
      </w:rPr>
    </w:lvl>
    <w:lvl w:ilvl="4" w:tplc="04070003" w:tentative="1">
      <w:start w:val="1"/>
      <w:numFmt w:val="bullet"/>
      <w:lvlText w:val="o"/>
      <w:lvlJc w:val="left"/>
      <w:pPr>
        <w:ind w:left="4428" w:hanging="360"/>
      </w:pPr>
      <w:rPr>
        <w:rFonts w:ascii="Courier New" w:hAnsi="Courier New" w:cs="Courier New" w:hint="default"/>
      </w:rPr>
    </w:lvl>
    <w:lvl w:ilvl="5" w:tplc="04070005" w:tentative="1">
      <w:start w:val="1"/>
      <w:numFmt w:val="bullet"/>
      <w:lvlText w:val=""/>
      <w:lvlJc w:val="left"/>
      <w:pPr>
        <w:ind w:left="5148" w:hanging="360"/>
      </w:pPr>
      <w:rPr>
        <w:rFonts w:ascii="Wingdings" w:hAnsi="Wingdings" w:hint="default"/>
      </w:rPr>
    </w:lvl>
    <w:lvl w:ilvl="6" w:tplc="04070001" w:tentative="1">
      <w:start w:val="1"/>
      <w:numFmt w:val="bullet"/>
      <w:lvlText w:val=""/>
      <w:lvlJc w:val="left"/>
      <w:pPr>
        <w:ind w:left="5868" w:hanging="360"/>
      </w:pPr>
      <w:rPr>
        <w:rFonts w:ascii="Symbol" w:hAnsi="Symbol" w:hint="default"/>
      </w:rPr>
    </w:lvl>
    <w:lvl w:ilvl="7" w:tplc="04070003" w:tentative="1">
      <w:start w:val="1"/>
      <w:numFmt w:val="bullet"/>
      <w:lvlText w:val="o"/>
      <w:lvlJc w:val="left"/>
      <w:pPr>
        <w:ind w:left="6588" w:hanging="360"/>
      </w:pPr>
      <w:rPr>
        <w:rFonts w:ascii="Courier New" w:hAnsi="Courier New" w:cs="Courier New" w:hint="default"/>
      </w:rPr>
    </w:lvl>
    <w:lvl w:ilvl="8" w:tplc="04070005" w:tentative="1">
      <w:start w:val="1"/>
      <w:numFmt w:val="bullet"/>
      <w:lvlText w:val=""/>
      <w:lvlJc w:val="left"/>
      <w:pPr>
        <w:ind w:left="7308" w:hanging="360"/>
      </w:pPr>
      <w:rPr>
        <w:rFonts w:ascii="Wingdings" w:hAnsi="Wingdings" w:hint="default"/>
      </w:rPr>
    </w:lvl>
  </w:abstractNum>
  <w:abstractNum w:abstractNumId="8" w15:restartNumberingAfterBreak="0">
    <w:nsid w:val="3E70203A"/>
    <w:multiLevelType w:val="hybridMultilevel"/>
    <w:tmpl w:val="F2A09F60"/>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41906916"/>
    <w:multiLevelType w:val="hybridMultilevel"/>
    <w:tmpl w:val="5A84DFFC"/>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1BC1C25"/>
    <w:multiLevelType w:val="hybridMultilevel"/>
    <w:tmpl w:val="7D3E3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1F56A2"/>
    <w:multiLevelType w:val="hybridMultilevel"/>
    <w:tmpl w:val="BBC2B9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03638E"/>
    <w:multiLevelType w:val="hybridMultilevel"/>
    <w:tmpl w:val="343C63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E4109D"/>
    <w:multiLevelType w:val="hybridMultilevel"/>
    <w:tmpl w:val="03AA08F6"/>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4" w15:restartNumberingAfterBreak="0">
    <w:nsid w:val="482E5429"/>
    <w:multiLevelType w:val="hybridMultilevel"/>
    <w:tmpl w:val="8B70C02C"/>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5708E1"/>
    <w:multiLevelType w:val="hybridMultilevel"/>
    <w:tmpl w:val="AFB41BBC"/>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54C0126A"/>
    <w:multiLevelType w:val="hybridMultilevel"/>
    <w:tmpl w:val="7740620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16"/>
  </w:num>
  <w:num w:numId="4">
    <w:abstractNumId w:val="5"/>
  </w:num>
  <w:num w:numId="5">
    <w:abstractNumId w:val="19"/>
  </w:num>
  <w:num w:numId="6">
    <w:abstractNumId w:val="12"/>
  </w:num>
  <w:num w:numId="7">
    <w:abstractNumId w:val="4"/>
  </w:num>
  <w:num w:numId="8">
    <w:abstractNumId w:val="15"/>
  </w:num>
  <w:num w:numId="9">
    <w:abstractNumId w:val="8"/>
  </w:num>
  <w:num w:numId="10">
    <w:abstractNumId w:val="1"/>
  </w:num>
  <w:num w:numId="11">
    <w:abstractNumId w:val="9"/>
  </w:num>
  <w:num w:numId="12">
    <w:abstractNumId w:val="18"/>
  </w:num>
  <w:num w:numId="13">
    <w:abstractNumId w:val="10"/>
  </w:num>
  <w:num w:numId="14">
    <w:abstractNumId w:val="7"/>
  </w:num>
  <w:num w:numId="15">
    <w:abstractNumId w:val="11"/>
  </w:num>
  <w:num w:numId="16">
    <w:abstractNumId w:val="6"/>
  </w:num>
  <w:num w:numId="17">
    <w:abstractNumId w:val="0"/>
  </w:num>
  <w:num w:numId="18">
    <w:abstractNumId w:val="13"/>
  </w:num>
  <w:num w:numId="19">
    <w:abstractNumId w:val="17"/>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lter, Amrei">
    <w15:presenceInfo w15:providerId="None" w15:userId="Wolter, Amr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DBAA7D-F750-44CA-A9BC-257C2B92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40" w:lineRule="auto"/>
    </w:pPr>
    <w:rPr>
      <w:sz w:val="24"/>
      <w:szCs w:val="24"/>
    </w:rPr>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D4F8E" w:themeColor="accent1" w:themeShade="B5"/>
      <w:sz w:val="32"/>
      <w:szCs w:val="32"/>
    </w:rPr>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rPr>
      <w:sz w:val="24"/>
      <w:szCs w:val="24"/>
    </w:rPr>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rPr>
      <w:sz w:val="24"/>
      <w:szCs w:val="24"/>
    </w:rPr>
  </w:style>
  <w:style w:type="paragraph" w:styleId="Listenabsatz">
    <w:name w:val="List Paragraph"/>
    <w:basedOn w:val="Standard"/>
    <w:link w:val="ListenabsatzZchn"/>
    <w:uiPriority w:val="34"/>
    <w:qFormat/>
    <w:pPr>
      <w:ind w:left="720"/>
      <w:contextualSpacing/>
    </w:p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Pr>
      <w:color w:val="0563C1" w:themeColor="hyperlink"/>
      <w:u w:val="single"/>
    </w:rPr>
  </w:style>
  <w:style w:type="character" w:customStyle="1" w:styleId="ListenabsatzZchn">
    <w:name w:val="Listenabsatz Zchn"/>
    <w:basedOn w:val="Absatz-Standardschriftart"/>
    <w:link w:val="Listenabsatz"/>
    <w:uiPriority w:val="34"/>
    <w:rPr>
      <w:sz w:val="24"/>
      <w:szCs w:val="24"/>
    </w:rPr>
  </w:style>
  <w:style w:type="character" w:customStyle="1" w:styleId="highlight">
    <w:name w:val="highlight"/>
    <w:basedOn w:val="Absatz-Standardschriftart"/>
  </w:style>
  <w:style w:type="paragraph" w:customStyle="1" w:styleId="Liste1">
    <w:name w:val="Liste1"/>
    <w:basedOn w:val="Listenabsatz"/>
    <w:link w:val="Liste1Zchn"/>
    <w:qFormat/>
    <w:pPr>
      <w:numPr>
        <w:numId w:val="7"/>
      </w:numPr>
      <w:spacing w:after="0"/>
    </w:pPr>
  </w:style>
  <w:style w:type="paragraph" w:customStyle="1" w:styleId="Liste2">
    <w:name w:val="Liste2"/>
    <w:basedOn w:val="Listenabsatz"/>
    <w:link w:val="Liste2Zchn"/>
    <w:qFormat/>
    <w:pPr>
      <w:spacing w:after="0"/>
      <w:ind w:left="927" w:hanging="360"/>
    </w:pPr>
  </w:style>
  <w:style w:type="character" w:customStyle="1" w:styleId="Liste1Zchn">
    <w:name w:val="Liste1 Zchn"/>
    <w:basedOn w:val="ListenabsatzZchn"/>
    <w:link w:val="Liste1"/>
    <w:rPr>
      <w:sz w:val="24"/>
      <w:szCs w:val="24"/>
    </w:rPr>
  </w:style>
  <w:style w:type="character" w:customStyle="1" w:styleId="Liste2Zchn">
    <w:name w:val="Liste2 Zchn"/>
    <w:basedOn w:val="ListenabsatzZchn"/>
    <w:link w:val="Liste2"/>
    <w:rPr>
      <w:sz w:val="24"/>
      <w:szCs w:val="24"/>
    </w:rPr>
  </w:style>
  <w:style w:type="paragraph" w:customStyle="1" w:styleId="3">
    <w:name w:val="Ü3"/>
    <w:basedOn w:val="Listenabsatz"/>
    <w:link w:val="3Zchn"/>
    <w:qFormat/>
    <w:pPr>
      <w:spacing w:before="120" w:after="0"/>
      <w:ind w:left="1080" w:hanging="360"/>
    </w:pPr>
    <w:rPr>
      <w:b/>
      <w:sz w:val="22"/>
      <w:szCs w:val="22"/>
    </w:rPr>
  </w:style>
  <w:style w:type="paragraph" w:customStyle="1" w:styleId="1">
    <w:name w:val="Ü1"/>
    <w:basedOn w:val="Standard"/>
    <w:link w:val="1Zchn"/>
    <w:qFormat/>
    <w:pPr>
      <w:spacing w:after="120" w:line="276" w:lineRule="auto"/>
    </w:pPr>
    <w:rPr>
      <w:b/>
      <w:sz w:val="28"/>
    </w:rPr>
  </w:style>
  <w:style w:type="character" w:customStyle="1" w:styleId="1Zchn">
    <w:name w:val="Ü1 Zchn"/>
    <w:basedOn w:val="Absatz-Standardschriftart"/>
    <w:link w:val="1"/>
    <w:rPr>
      <w:b/>
      <w:sz w:val="28"/>
      <w:szCs w:val="24"/>
    </w:rPr>
  </w:style>
  <w:style w:type="character" w:customStyle="1" w:styleId="3Zchn">
    <w:name w:val="Ü3 Zchn"/>
    <w:basedOn w:val="Absatz-Standardschriftart"/>
    <w:link w:val="3"/>
    <w:rPr>
      <w:b/>
    </w:rPr>
  </w:style>
  <w:style w:type="paragraph" w:customStyle="1" w:styleId="TagMi">
    <w:name w:val="Tag_Mi"/>
    <w:basedOn w:val="Standard"/>
    <w:link w:val="TagMiZchn"/>
    <w:qFormat/>
    <w:pPr>
      <w:spacing w:after="0"/>
      <w:ind w:left="113"/>
    </w:pPr>
    <w:rPr>
      <w:b/>
      <w:i/>
      <w:color w:val="F4B083" w:themeColor="accent2" w:themeTint="99"/>
    </w:rPr>
  </w:style>
  <w:style w:type="character" w:customStyle="1" w:styleId="TagMiZchn">
    <w:name w:val="Tag_Mi Zchn"/>
    <w:basedOn w:val="ListenabsatzZchn"/>
    <w:link w:val="TagMi"/>
    <w:rPr>
      <w:b/>
      <w:i/>
      <w:color w:val="F4B083" w:themeColor="accent2" w:themeTint="99"/>
      <w:sz w:val="24"/>
      <w:szCs w:val="24"/>
    </w:rPr>
  </w:style>
  <w:style w:type="paragraph" w:styleId="Sprechblasentext">
    <w:name w:val="Balloon Text"/>
    <w:basedOn w:val="Standard"/>
    <w:link w:val="SprechblasentextZchn"/>
    <w:uiPriority w:val="99"/>
    <w:semiHidden/>
    <w:unhideWhenUse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rki.local\daten\Wissdaten\RKI_nCoV-Lage\1.Lagemanagement\1.3.Besprechungen_TKs\1.Lage_AG\2022-04-06_Lage_AG\Testzahlerfassung%20am%20RKI_2022_04-06.ppt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file:///S:\Wissdaten\RKI_nCoV-Lage\1.Lagemanagement\1.3.Besprechungen_TKs\1.Lage_AG\2022-04-06_Lage_AG\2022-04-06_Intensivregister_SPoCK.pptx"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S:\Wissdaten\RKI_nCoV-Lage\1.Lagemanagement\1.3.Besprechungen_TKs\1.Lage_AG\2022-04-06_Lage_AG\LageNational_2022-04-06.ppt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S:\Wissdaten\RKI_nCoV-Lage\1.Lagemanagement\1.3.Besprechungen_TKs\1.Lage_AG\2022-04-06_Lage_AG\COVID-19_internat.%20Lage_2022-04-06.pptx"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file:///S:\Wissdaten\RKI_nCoV-Lage\1.Lagemanagement\1.3.Besprechungen_TKs\1.Lage_AG\2022-04-06_Lage_AG\VOC20220406_LageAG_csi.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5B71C41C8D4080846514D8E2DA6E79"/>
        <w:category>
          <w:name w:val="Allgemein"/>
          <w:gallery w:val="placeholder"/>
        </w:category>
        <w:types>
          <w:type w:val="bbPlcHdr"/>
        </w:types>
        <w:behaviors>
          <w:behavior w:val="content"/>
        </w:behaviors>
        <w:guid w:val="{DFD9545F-6035-4B93-ACA3-FDCCF4BA58A7}"/>
      </w:docPartPr>
      <w:docPartBody>
        <w:p>
          <w:pPr>
            <w:pStyle w:val="585B71C41C8D4080846514D8E2DA6E79"/>
          </w:pPr>
          <w:r>
            <w:rPr>
              <w:rStyle w:val="Platzhaltertext"/>
            </w:rPr>
            <w:t>Klicken Sie hier, um Text einzugeben.</w:t>
          </w:r>
        </w:p>
      </w:docPartBody>
    </w:docPart>
    <w:docPart>
      <w:docPartPr>
        <w:name w:val="5F67A671F17B409A971C3401AF64AA3F"/>
        <w:category>
          <w:name w:val="Allgemein"/>
          <w:gallery w:val="placeholder"/>
        </w:category>
        <w:types>
          <w:type w:val="bbPlcHdr"/>
        </w:types>
        <w:behaviors>
          <w:behavior w:val="content"/>
        </w:behaviors>
        <w:guid w:val="{8A098FF8-4772-41F0-868D-C94781A2F646}"/>
      </w:docPartPr>
      <w:docPartBody>
        <w:p>
          <w:pPr>
            <w:pStyle w:val="5F67A671F17B409A971C3401AF64AA3F"/>
          </w:pPr>
          <w:r>
            <w:rPr>
              <w:rStyle w:val="Platzhaltertext"/>
            </w:rPr>
            <w:t>Klicken Sie hier, um Text einzugeben.</w:t>
          </w:r>
        </w:p>
      </w:docPartBody>
    </w:docPart>
    <w:docPart>
      <w:docPartPr>
        <w:name w:val="EBA416419EF84EC8884D359D66FC140F"/>
        <w:category>
          <w:name w:val="Allgemein"/>
          <w:gallery w:val="placeholder"/>
        </w:category>
        <w:types>
          <w:type w:val="bbPlcHdr"/>
        </w:types>
        <w:behaviors>
          <w:behavior w:val="content"/>
        </w:behaviors>
        <w:guid w:val="{34D7E421-DDFE-45AC-B15D-3F8EA7A74FD4}"/>
      </w:docPartPr>
      <w:docPartBody>
        <w:p>
          <w:pPr>
            <w:pStyle w:val="EBA416419EF84EC8884D359D66FC140F"/>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585B71C41C8D4080846514D8E2DA6E79">
    <w:name w:val="585B71C41C8D4080846514D8E2DA6E79"/>
  </w:style>
  <w:style w:type="paragraph" w:customStyle="1" w:styleId="5F67A671F17B409A971C3401AF64AA3F">
    <w:name w:val="5F67A671F17B409A971C3401AF64AA3F"/>
  </w:style>
  <w:style w:type="paragraph" w:customStyle="1" w:styleId="EBA416419EF84EC8884D359D66FC140F">
    <w:name w:val="EBA416419EF84EC8884D359D66FC1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2294</Words>
  <Characters>14459</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Wolter, Amrei</dc:creator>
  <cp:keywords/>
  <dc:description/>
  <cp:lastModifiedBy>Wolter, Amrei</cp:lastModifiedBy>
  <cp:revision>5</cp:revision>
  <dcterms:created xsi:type="dcterms:W3CDTF">2022-04-06T16:15:00Z</dcterms:created>
  <dcterms:modified xsi:type="dcterms:W3CDTF">2022-04-06T16:35:00Z</dcterms:modified>
</cp:coreProperties>
</file>