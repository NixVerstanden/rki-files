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20.04.2022,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 /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spacing w:after="0"/>
        <w:ind w:left="144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w:t>
      </w:r>
      <w:proofErr w:type="spellStart"/>
      <w:r>
        <w:rPr>
          <w:sz w:val="22"/>
          <w:szCs w:val="22"/>
        </w:rPr>
        <w:t>Sendzik</w:t>
      </w:r>
      <w:proofErr w:type="spellEnd"/>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szCs w:val="22"/>
        </w:rPr>
      </w:pPr>
      <w:r>
        <w:rPr>
          <w:sz w:val="22"/>
          <w:szCs w:val="22"/>
        </w:rPr>
        <w:t xml:space="preserve">FG 24 </w:t>
      </w:r>
    </w:p>
    <w:p>
      <w:pPr>
        <w:pStyle w:val="Listenabsatz"/>
        <w:numPr>
          <w:ilvl w:val="1"/>
          <w:numId w:val="2"/>
        </w:numPr>
        <w:spacing w:after="0"/>
        <w:contextualSpacing w:val="0"/>
        <w:rPr>
          <w:sz w:val="22"/>
          <w:szCs w:val="22"/>
        </w:rPr>
      </w:pPr>
      <w:r>
        <w:rPr>
          <w:sz w:val="22"/>
          <w:szCs w:val="22"/>
        </w:rPr>
        <w:t xml:space="preserve">Thomas </w:t>
      </w:r>
      <w:proofErr w:type="spellStart"/>
      <w:r>
        <w:rPr>
          <w:sz w:val="22"/>
          <w:szCs w:val="22"/>
        </w:rPr>
        <w:t>Ziese</w:t>
      </w:r>
      <w:proofErr w:type="spellEnd"/>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Claudia Siffczyk</w:t>
      </w:r>
    </w:p>
    <w:p>
      <w:pPr>
        <w:pStyle w:val="Listenabsatz"/>
        <w:numPr>
          <w:ilvl w:val="1"/>
          <w:numId w:val="2"/>
        </w:numPr>
        <w:spacing w:after="0"/>
        <w:contextualSpacing w:val="0"/>
        <w:rPr>
          <w:sz w:val="22"/>
          <w:szCs w:val="22"/>
        </w:rPr>
      </w:pPr>
      <w:r>
        <w:rPr>
          <w:sz w:val="22"/>
          <w:szCs w:val="22"/>
        </w:rPr>
        <w:t>Christian Wittke (Protokoll)</w:t>
      </w:r>
    </w:p>
    <w:p>
      <w:pPr>
        <w:spacing w:after="0"/>
        <w:rPr>
          <w:sz w:val="22"/>
          <w:szCs w:val="22"/>
          <w:highlight w:val="yellow"/>
        </w:rPr>
      </w:pP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 xml:space="preserve">Michaela Diercke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Udo Buchholz</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Anna Rohde</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Linda Seefeld</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p>
          <w:p>
            <w:pPr>
              <w:pStyle w:val="Liste2"/>
              <w:numPr>
                <w:ilvl w:val="0"/>
                <w:numId w:val="0"/>
              </w:numPr>
              <w:ind w:left="833" w:hanging="360"/>
            </w:pPr>
          </w:p>
          <w:p>
            <w:pPr>
              <w:pStyle w:val="Liste2"/>
              <w:numPr>
                <w:ilvl w:val="0"/>
                <w:numId w:val="8"/>
              </w:numPr>
            </w:pPr>
            <w:proofErr w:type="spellStart"/>
            <w:r>
              <w:t>Folien</w:t>
            </w:r>
            <w:proofErr w:type="spellEnd"/>
            <w:r>
              <w:t xml:space="preserve"> </w:t>
            </w:r>
            <w:hyperlink r:id="rId14" w:history="1">
              <w:proofErr w:type="spellStart"/>
              <w:r>
                <w:rPr>
                  <w:rStyle w:val="Hyperlink"/>
                </w:rPr>
                <w:t>hier</w:t>
              </w:r>
              <w:proofErr w:type="spellEnd"/>
            </w:hyperlink>
          </w:p>
          <w:p>
            <w:pPr>
              <w:pStyle w:val="Liste2"/>
              <w:numPr>
                <w:ilvl w:val="0"/>
                <w:numId w:val="8"/>
              </w:numPr>
            </w:pPr>
            <w:proofErr w:type="spellStart"/>
            <w:r>
              <w:t>Weltweit</w:t>
            </w:r>
            <w:proofErr w:type="spellEnd"/>
            <w:r>
              <w:t xml:space="preserve">: </w:t>
            </w:r>
          </w:p>
          <w:p>
            <w:pPr>
              <w:pStyle w:val="Liste2"/>
              <w:numPr>
                <w:ilvl w:val="0"/>
                <w:numId w:val="8"/>
              </w:numPr>
            </w:pPr>
            <w:proofErr w:type="spellStart"/>
            <w:r>
              <w:t>Datenstand</w:t>
            </w:r>
            <w:proofErr w:type="spellEnd"/>
            <w:r>
              <w:t>: WHO, 19.04.2022</w:t>
            </w:r>
          </w:p>
          <w:p>
            <w:pPr>
              <w:pStyle w:val="Liste2"/>
              <w:numPr>
                <w:ilvl w:val="0"/>
                <w:numId w:val="8"/>
              </w:numPr>
              <w:rPr>
                <w:lang w:val="de-DE"/>
              </w:rPr>
            </w:pPr>
            <w:r>
              <w:rPr>
                <w:lang w:val="de-DE"/>
              </w:rPr>
              <w:t>Fälle: 503.131.834 (-30% im Vergleich zu Vorwoche)</w:t>
            </w:r>
          </w:p>
          <w:p>
            <w:pPr>
              <w:pStyle w:val="Liste2"/>
              <w:numPr>
                <w:ilvl w:val="0"/>
                <w:numId w:val="8"/>
              </w:numPr>
              <w:rPr>
                <w:lang w:val="de-DE"/>
              </w:rPr>
            </w:pPr>
            <w:r>
              <w:rPr>
                <w:lang w:val="de-DE"/>
              </w:rPr>
              <w:t>Todesfälle: 6.200.571 (CFR: 1,2%)</w:t>
            </w:r>
          </w:p>
          <w:p>
            <w:pPr>
              <w:pStyle w:val="Liste2"/>
              <w:numPr>
                <w:ilvl w:val="0"/>
                <w:numId w:val="8"/>
              </w:numPr>
              <w:rPr>
                <w:lang w:val="de-DE"/>
              </w:rPr>
            </w:pPr>
            <w:r>
              <w:rPr>
                <w:lang w:val="de-DE"/>
              </w:rPr>
              <w:t xml:space="preserve">Liste Top 10 Länder nach neuen Fällen: </w:t>
            </w:r>
          </w:p>
          <w:p>
            <w:pPr>
              <w:pStyle w:val="Liste3"/>
              <w:numPr>
                <w:ilvl w:val="1"/>
                <w:numId w:val="8"/>
              </w:numPr>
            </w:pPr>
            <w:r>
              <w:t>Mit Ausnahme der USA sinkende Inzidenzen bei den aufgeführten Ländern</w:t>
            </w:r>
          </w:p>
          <w:p>
            <w:pPr>
              <w:pStyle w:val="Liste3"/>
              <w:numPr>
                <w:ilvl w:val="1"/>
                <w:numId w:val="8"/>
              </w:numPr>
              <w:rPr>
                <w:ins w:id="1" w:author="Rohde, Anna" w:date="2022-04-21T12:07:00Z"/>
              </w:rPr>
            </w:pPr>
            <w:r>
              <w:t>Insgesamt entspannt sich die Lage</w:t>
            </w:r>
          </w:p>
          <w:p>
            <w:pPr>
              <w:pStyle w:val="Liste3"/>
              <w:numPr>
                <w:ilvl w:val="1"/>
                <w:numId w:val="8"/>
              </w:numPr>
            </w:pPr>
            <w:ins w:id="2" w:author="Rohde, Anna" w:date="2022-04-21T12:07:00Z">
              <w:r>
                <w:t xml:space="preserve">USA: BA.2 wurde dort später dominant. Anstieg zeigte sich zuerst in den Nordöstlichen Bundesstaaten. </w:t>
              </w:r>
            </w:ins>
            <w:bookmarkStart w:id="3" w:name="_GoBack"/>
            <w:bookmarkEnd w:id="3"/>
          </w:p>
          <w:p>
            <w:pPr>
              <w:pStyle w:val="Liste3"/>
              <w:numPr>
                <w:ilvl w:val="0"/>
                <w:numId w:val="8"/>
              </w:numPr>
            </w:pPr>
            <w:r>
              <w:t xml:space="preserve">WHO </w:t>
            </w:r>
            <w:proofErr w:type="spellStart"/>
            <w:r>
              <w:t>epidemiological</w:t>
            </w:r>
            <w:proofErr w:type="spellEnd"/>
            <w:r>
              <w:t xml:space="preserve"> update</w:t>
            </w:r>
          </w:p>
          <w:p>
            <w:pPr>
              <w:pStyle w:val="Liste3"/>
              <w:numPr>
                <w:ilvl w:val="1"/>
                <w:numId w:val="8"/>
              </w:numPr>
            </w:pPr>
            <w:r>
              <w:t xml:space="preserve">CAVE vielerorts geänderte Teststrategien insbesondere in Europa (z.B. Spanien, Dänemark, England testen nur Risikogruppen, Personen die Behandlung im KH benötigen und Personen die mit RG arbeiten; Österreich hat den Anzahl PCR pro </w:t>
            </w:r>
            <w:proofErr w:type="spellStart"/>
            <w:proofErr w:type="gramStart"/>
            <w:r>
              <w:t>Einwohner:innen</w:t>
            </w:r>
            <w:proofErr w:type="spellEnd"/>
            <w:proofErr w:type="gramEnd"/>
            <w:r>
              <w:t xml:space="preserve"> reduziert)</w:t>
            </w:r>
          </w:p>
          <w:p>
            <w:pPr>
              <w:pStyle w:val="Liste2"/>
              <w:numPr>
                <w:ilvl w:val="0"/>
                <w:numId w:val="8"/>
              </w:numPr>
              <w:rPr>
                <w:lang w:val="de-DE"/>
              </w:rPr>
            </w:pPr>
            <w:r>
              <w:rPr>
                <w:lang w:val="de-DE"/>
              </w:rPr>
              <w:t>Karte mit 7-Tage-Inzidenz pro 100.000 Einwohner in Europa</w:t>
            </w:r>
          </w:p>
          <w:p>
            <w:pPr>
              <w:pStyle w:val="Liste3"/>
              <w:numPr>
                <w:ilvl w:val="1"/>
                <w:numId w:val="8"/>
              </w:numPr>
            </w:pPr>
            <w:r>
              <w:t>Insgesamt Rückgang der Inzidenzen</w:t>
            </w:r>
          </w:p>
          <w:p>
            <w:pPr>
              <w:pStyle w:val="Liste2"/>
              <w:numPr>
                <w:ilvl w:val="0"/>
                <w:numId w:val="8"/>
              </w:numPr>
            </w:pPr>
            <w:proofErr w:type="spellStart"/>
            <w:r>
              <w:t>Andere</w:t>
            </w:r>
            <w:proofErr w:type="spellEnd"/>
            <w:r>
              <w:t xml:space="preserve"> </w:t>
            </w:r>
            <w:proofErr w:type="spellStart"/>
            <w:r>
              <w:t>Berichte</w:t>
            </w:r>
            <w:proofErr w:type="spellEnd"/>
            <w:r>
              <w:t xml:space="preserve">: </w:t>
            </w:r>
          </w:p>
          <w:p>
            <w:pPr>
              <w:pStyle w:val="Liste3"/>
              <w:numPr>
                <w:ilvl w:val="0"/>
                <w:numId w:val="8"/>
              </w:numPr>
            </w:pPr>
            <w:r>
              <w:t xml:space="preserve">Skepsis bei auffällig geringen Todesfall-Zahlen in China (z.B. Shanghai). Zeitgleich Hinweise auf Exzess-Mortalität (z.B. bei Diabetes) </w:t>
            </w:r>
          </w:p>
          <w:p>
            <w:pPr>
              <w:pStyle w:val="Liste2"/>
              <w:numPr>
                <w:ilvl w:val="0"/>
                <w:numId w:val="8"/>
              </w:numPr>
            </w:pPr>
            <w:r>
              <w:t>WHO Update:</w:t>
            </w:r>
          </w:p>
          <w:p>
            <w:pPr>
              <w:pStyle w:val="Liste3"/>
              <w:numPr>
                <w:ilvl w:val="1"/>
                <w:numId w:val="8"/>
              </w:numPr>
            </w:pPr>
            <w:r>
              <w:t>Sars Cov-2-Varianten Rekombination Vorkommen in Europa: bisher berichtet aus Dänemark, Frankreich, Finnland, Deutschland, Norwegen, Vereinigtes Königreich</w:t>
            </w:r>
          </w:p>
          <w:p>
            <w:pPr>
              <w:pStyle w:val="Liste3"/>
              <w:numPr>
                <w:ilvl w:val="1"/>
                <w:numId w:val="8"/>
              </w:numPr>
            </w:pPr>
            <w:r>
              <w:t>UK: Zunahme und bereits „</w:t>
            </w:r>
            <w:proofErr w:type="spellStart"/>
            <w:r>
              <w:t>community</w:t>
            </w:r>
            <w:proofErr w:type="spellEnd"/>
            <w:r>
              <w:t xml:space="preserve"> </w:t>
            </w:r>
            <w:proofErr w:type="spellStart"/>
            <w:r>
              <w:t>transmission</w:t>
            </w:r>
            <w:proofErr w:type="spellEnd"/>
            <w:r>
              <w:t xml:space="preserve">“ der XE-Fälle (763 Fälle in UK, 22.03.22) </w:t>
            </w:r>
          </w:p>
          <w:p>
            <w:pPr>
              <w:pStyle w:val="Liste3"/>
              <w:numPr>
                <w:ilvl w:val="1"/>
                <w:numId w:val="8"/>
              </w:numPr>
            </w:pPr>
            <w:r>
              <w:t>Geschätzt leicht erhöhte Wachstumsrate von XE um ca. 10% im Vergleich zu BA.2</w:t>
            </w:r>
          </w:p>
          <w:p>
            <w:pPr>
              <w:pStyle w:val="Liste3"/>
              <w:numPr>
                <w:ilvl w:val="1"/>
                <w:numId w:val="8"/>
              </w:numPr>
            </w:pPr>
            <w:r>
              <w:t>Bislang keine erhöhte Pathogenität oder Virulenz von XE beobachtet.</w:t>
            </w:r>
          </w:p>
          <w:p>
            <w:pPr>
              <w:pStyle w:val="Liste3"/>
              <w:numPr>
                <w:ilvl w:val="1"/>
                <w:numId w:val="8"/>
              </w:numPr>
            </w:pPr>
            <w:r>
              <w:t>XE gehört weiterhin zu Omikron</w:t>
            </w:r>
          </w:p>
          <w:p>
            <w:pPr>
              <w:pStyle w:val="2"/>
            </w:pPr>
            <w:r>
              <w:t xml:space="preserve">National </w:t>
            </w:r>
          </w:p>
          <w:p>
            <w:pPr>
              <w:pStyle w:val="Liste2"/>
              <w:numPr>
                <w:ilvl w:val="0"/>
                <w:numId w:val="8"/>
              </w:numPr>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5" w:history="1">
              <w:proofErr w:type="spellStart"/>
              <w:r>
                <w:rPr>
                  <w:rStyle w:val="Hyperlink"/>
                </w:rPr>
                <w:t>hier</w:t>
              </w:r>
              <w:proofErr w:type="spellEnd"/>
            </w:hyperlink>
          </w:p>
          <w:p>
            <w:pPr>
              <w:pStyle w:val="Liste2"/>
              <w:numPr>
                <w:ilvl w:val="0"/>
                <w:numId w:val="8"/>
              </w:numPr>
              <w:rPr>
                <w:lang w:val="de-DE"/>
              </w:rPr>
            </w:pPr>
            <w:proofErr w:type="spellStart"/>
            <w:r>
              <w:rPr>
                <w:lang w:val="de-DE"/>
              </w:rPr>
              <w:t>SurvNet</w:t>
            </w:r>
            <w:proofErr w:type="spellEnd"/>
            <w:r>
              <w:rPr>
                <w:lang w:val="de-DE"/>
              </w:rPr>
              <w:t xml:space="preserve"> übermittelt: 23.658.211 (+198.583), davon 133.308 (+348) Todesfälle </w:t>
            </w:r>
          </w:p>
          <w:p>
            <w:pPr>
              <w:pStyle w:val="Liste2"/>
              <w:numPr>
                <w:ilvl w:val="0"/>
                <w:numId w:val="8"/>
              </w:numPr>
            </w:pPr>
            <w:r>
              <w:t xml:space="preserve">7-Tage-Inzidenz:  688/100.000 </w:t>
            </w:r>
            <w:proofErr w:type="spellStart"/>
            <w:r>
              <w:t>Einw</w:t>
            </w:r>
            <w:proofErr w:type="spellEnd"/>
            <w:r>
              <w:t>.</w:t>
            </w:r>
          </w:p>
          <w:p>
            <w:pPr>
              <w:pStyle w:val="Liste2"/>
              <w:numPr>
                <w:ilvl w:val="0"/>
                <w:numId w:val="8"/>
              </w:numPr>
              <w:rPr>
                <w:lang w:val="de-DE"/>
              </w:rPr>
            </w:pPr>
            <w:r>
              <w:rPr>
                <w:lang w:val="de-DE"/>
              </w:rPr>
              <w:t xml:space="preserve">Hospitalisierungsinzidenz: 3,71/100.000 EW, AG </w:t>
            </w:r>
            <w:r>
              <w:rPr>
                <w:rFonts w:ascii="Cambria" w:hAnsi="Cambria"/>
                <w:lang w:val="de-DE"/>
              </w:rPr>
              <w:t>≥ 60Jährige: 8,6 / 100.000 EW</w:t>
            </w:r>
          </w:p>
          <w:p>
            <w:pPr>
              <w:pStyle w:val="Liste2"/>
              <w:numPr>
                <w:ilvl w:val="0"/>
                <w:numId w:val="8"/>
              </w:numPr>
              <w:rPr>
                <w:lang w:val="de-DE"/>
              </w:rPr>
            </w:pPr>
            <w:r>
              <w:rPr>
                <w:lang w:val="de-DE"/>
              </w:rPr>
              <w:t>Fälle auf ITS: 1.790 (+27)</w:t>
            </w:r>
          </w:p>
          <w:p>
            <w:pPr>
              <w:pStyle w:val="Liste2"/>
              <w:numPr>
                <w:ilvl w:val="0"/>
                <w:numId w:val="8"/>
              </w:numPr>
              <w:rPr>
                <w:lang w:val="de-DE"/>
              </w:rPr>
            </w:pPr>
            <w:proofErr w:type="spellStart"/>
            <w:r>
              <w:rPr>
                <w:lang w:val="de-DE"/>
              </w:rPr>
              <w:lastRenderedPageBreak/>
              <w:t>Impfmonitoring</w:t>
            </w:r>
            <w:proofErr w:type="spellEnd"/>
            <w:r>
              <w:rPr>
                <w:lang w:val="de-DE"/>
              </w:rPr>
              <w:t>: Geimpfte mit 1. Dosis 63.734.027 (76,6%), mit vollständiger Impfung 63.270.874 (76,1%), mit Auffrischimpfungen 49.171.747 (59,1%)</w:t>
            </w:r>
          </w:p>
          <w:p>
            <w:pPr>
              <w:pStyle w:val="Liste2"/>
              <w:numPr>
                <w:ilvl w:val="0"/>
                <w:numId w:val="8"/>
              </w:numPr>
              <w:rPr>
                <w:lang w:val="de-DE"/>
              </w:rPr>
            </w:pPr>
            <w:r>
              <w:rPr>
                <w:lang w:val="de-DE"/>
              </w:rPr>
              <w:t>Verlauf der 7-Tage-Inzidenz der Bundesländer:</w:t>
            </w:r>
          </w:p>
          <w:p>
            <w:pPr>
              <w:pStyle w:val="Liste3"/>
              <w:numPr>
                <w:ilvl w:val="1"/>
                <w:numId w:val="8"/>
              </w:numPr>
            </w:pPr>
            <w:r>
              <w:t>In allen BL Rückgang</w:t>
            </w:r>
          </w:p>
          <w:p>
            <w:pPr>
              <w:pStyle w:val="Liste3"/>
              <w:numPr>
                <w:ilvl w:val="1"/>
                <w:numId w:val="8"/>
              </w:numPr>
            </w:pPr>
            <w:r>
              <w:t>Höchste: NI, SL, HB, SH</w:t>
            </w:r>
          </w:p>
          <w:p>
            <w:pPr>
              <w:pStyle w:val="Liste3"/>
              <w:numPr>
                <w:ilvl w:val="1"/>
                <w:numId w:val="8"/>
              </w:numPr>
            </w:pPr>
            <w:r>
              <w:t>Geringste: BB, BE, SN</w:t>
            </w:r>
          </w:p>
          <w:p>
            <w:pPr>
              <w:pStyle w:val="Liste1"/>
              <w:numPr>
                <w:ilvl w:val="0"/>
                <w:numId w:val="8"/>
              </w:numPr>
            </w:pPr>
            <w:r>
              <w:t>Geografische Verteilung 7-Tage-Inzidenz pro 100.000 EW nach Landkreis</w:t>
            </w:r>
          </w:p>
          <w:p>
            <w:pPr>
              <w:pStyle w:val="Liste3"/>
              <w:numPr>
                <w:ilvl w:val="1"/>
                <w:numId w:val="8"/>
              </w:numPr>
            </w:pPr>
            <w:r>
              <w:t>Region um Berlin / Brandenburg geringste Werte</w:t>
            </w:r>
          </w:p>
          <w:p>
            <w:pPr>
              <w:pStyle w:val="Liste3"/>
              <w:numPr>
                <w:ilvl w:val="1"/>
                <w:numId w:val="8"/>
              </w:numPr>
            </w:pPr>
            <w:r>
              <w:t>53 LK mit Inzidenz &gt; 1.000 268 LK mit Inzidenz zwischen 500 und 1.000</w:t>
            </w:r>
          </w:p>
          <w:p>
            <w:pPr>
              <w:pStyle w:val="Listenabsatz"/>
              <w:numPr>
                <w:ilvl w:val="0"/>
                <w:numId w:val="8"/>
              </w:numPr>
              <w:rPr>
                <w:sz w:val="22"/>
                <w:szCs w:val="22"/>
              </w:rPr>
            </w:pPr>
            <w:r>
              <w:rPr>
                <w:sz w:val="22"/>
                <w:szCs w:val="22"/>
              </w:rPr>
              <w:t>Inzidenz nach Altersgruppe und Meldewoche (</w:t>
            </w:r>
            <w:proofErr w:type="spellStart"/>
            <w:r>
              <w:rPr>
                <w:sz w:val="22"/>
                <w:szCs w:val="22"/>
              </w:rPr>
              <w:t>Heatmap</w:t>
            </w:r>
            <w:proofErr w:type="spellEnd"/>
            <w:r>
              <w:rPr>
                <w:sz w:val="22"/>
                <w:szCs w:val="22"/>
              </w:rPr>
              <w:t>)</w:t>
            </w:r>
          </w:p>
          <w:p>
            <w:pPr>
              <w:pStyle w:val="Liste3"/>
              <w:numPr>
                <w:ilvl w:val="1"/>
                <w:numId w:val="8"/>
              </w:numPr>
            </w:pPr>
            <w:r>
              <w:t>Deutlicher Rückgang in allen AG</w:t>
            </w:r>
          </w:p>
          <w:p>
            <w:pPr>
              <w:pStyle w:val="Liste3"/>
              <w:numPr>
                <w:ilvl w:val="1"/>
                <w:numId w:val="8"/>
              </w:numPr>
            </w:pPr>
            <w:r>
              <w:t>Viele ältere AG wieder mit Inzidenz unter 600</w:t>
            </w:r>
          </w:p>
          <w:p>
            <w:pPr>
              <w:pStyle w:val="Liste1"/>
              <w:numPr>
                <w:ilvl w:val="0"/>
                <w:numId w:val="8"/>
              </w:numPr>
            </w:pPr>
            <w:r>
              <w:t>7-Tage-Inzidenz nach Altersgruppe und Meldedatum</w:t>
            </w:r>
          </w:p>
          <w:p>
            <w:pPr>
              <w:pStyle w:val="Liste3"/>
              <w:numPr>
                <w:ilvl w:val="1"/>
                <w:numId w:val="8"/>
              </w:numPr>
            </w:pPr>
            <w:r>
              <w:t>Stärkster Abfall der 7-Tage-Inzidenz bei 5-14-Jährigen</w:t>
            </w:r>
          </w:p>
          <w:p>
            <w:pPr>
              <w:pStyle w:val="Liste1"/>
              <w:numPr>
                <w:ilvl w:val="0"/>
                <w:numId w:val="8"/>
              </w:numPr>
            </w:pPr>
            <w:r>
              <w:t>COVID-19-Todesfälle nach Sterbewoche</w:t>
            </w:r>
          </w:p>
          <w:p>
            <w:pPr>
              <w:pStyle w:val="Liste3"/>
              <w:numPr>
                <w:ilvl w:val="1"/>
                <w:numId w:val="8"/>
              </w:numPr>
            </w:pPr>
            <w:r>
              <w:t>Seit Woche 7 etwa gleichbleibendes Niveau bei 1500 pro Woche</w:t>
            </w:r>
          </w:p>
          <w:p>
            <w:pPr>
              <w:pStyle w:val="Listenabsatz"/>
              <w:numPr>
                <w:ilvl w:val="0"/>
                <w:numId w:val="8"/>
              </w:numPr>
              <w:rPr>
                <w:rFonts w:ascii="Cambria" w:hAnsi="Cambria"/>
                <w:sz w:val="22"/>
                <w:szCs w:val="22"/>
              </w:rPr>
            </w:pPr>
            <w:r>
              <w:rPr>
                <w:rFonts w:ascii="Cambria" w:hAnsi="Cambria"/>
                <w:sz w:val="22"/>
                <w:szCs w:val="22"/>
              </w:rPr>
              <w:t>Keine Übersterblichkeit nach Destatis</w:t>
            </w:r>
          </w:p>
          <w:p>
            <w:pPr>
              <w:pStyle w:val="Liste1"/>
              <w:numPr>
                <w:ilvl w:val="0"/>
                <w:numId w:val="0"/>
              </w:numPr>
              <w:ind w:left="833"/>
            </w:pPr>
          </w:p>
          <w:p>
            <w:pPr>
              <w:pStyle w:val="Liste1"/>
              <w:ind w:left="473"/>
              <w:rPr>
                <w:rFonts w:ascii="Cambria" w:hAnsi="Cambria"/>
              </w:rPr>
            </w:pPr>
            <w:r>
              <w:rPr>
                <w:rFonts w:ascii="Cambria" w:hAnsi="Cambria"/>
                <w:b/>
              </w:rPr>
              <w:t>ITS-Belegung und Spock</w:t>
            </w:r>
            <w:r>
              <w:rPr>
                <w:rFonts w:ascii="Cambria" w:hAnsi="Cambria"/>
              </w:rPr>
              <w:t xml:space="preserve"> (Folien </w:t>
            </w:r>
            <w:hyperlink r:id="rId16" w:history="1">
              <w:r>
                <w:rPr>
                  <w:rStyle w:val="Hyperlink"/>
                  <w:rFonts w:ascii="Cambria" w:hAnsi="Cambria"/>
                </w:rPr>
                <w:t>hier</w:t>
              </w:r>
            </w:hyperlink>
            <w:r>
              <w:rPr>
                <w:rFonts w:ascii="Cambria" w:hAnsi="Cambria"/>
              </w:rPr>
              <w:t xml:space="preserve">)  </w:t>
            </w:r>
          </w:p>
          <w:p>
            <w:pPr>
              <w:pStyle w:val="Listenabsatz"/>
              <w:numPr>
                <w:ilvl w:val="1"/>
                <w:numId w:val="6"/>
              </w:numPr>
              <w:ind w:left="828" w:hanging="357"/>
              <w:rPr>
                <w:rFonts w:ascii="Cambria" w:hAnsi="Cambria"/>
                <w:sz w:val="22"/>
                <w:szCs w:val="22"/>
              </w:rPr>
            </w:pPr>
            <w:r>
              <w:rPr>
                <w:rFonts w:ascii="Cambria" w:hAnsi="Cambria"/>
                <w:sz w:val="22"/>
                <w:szCs w:val="22"/>
              </w:rPr>
              <w:t xml:space="preserve">DIVI-Intensivregister </w:t>
            </w:r>
          </w:p>
          <w:p>
            <w:pPr>
              <w:pStyle w:val="Listenabsatz"/>
              <w:numPr>
                <w:ilvl w:val="2"/>
                <w:numId w:val="6"/>
              </w:numPr>
              <w:ind w:left="1190" w:hanging="357"/>
              <w:rPr>
                <w:rFonts w:ascii="Cambria" w:hAnsi="Cambria"/>
                <w:sz w:val="22"/>
                <w:szCs w:val="22"/>
              </w:rPr>
            </w:pPr>
            <w:r>
              <w:rPr>
                <w:rFonts w:ascii="Cambria" w:hAnsi="Cambria"/>
                <w:sz w:val="22"/>
                <w:szCs w:val="22"/>
              </w:rPr>
              <w:t xml:space="preserve">Behandlung von 1.758 COVID-19 </w:t>
            </w:r>
            <w:proofErr w:type="spellStart"/>
            <w:proofErr w:type="gramStart"/>
            <w:r>
              <w:rPr>
                <w:rFonts w:ascii="Cambria" w:hAnsi="Cambria"/>
                <w:sz w:val="22"/>
                <w:szCs w:val="22"/>
              </w:rPr>
              <w:t>Patient:innen</w:t>
            </w:r>
            <w:proofErr w:type="spellEnd"/>
            <w:proofErr w:type="gramEnd"/>
            <w:r>
              <w:rPr>
                <w:rFonts w:ascii="Cambria" w:hAnsi="Cambria"/>
                <w:sz w:val="22"/>
                <w:szCs w:val="22"/>
              </w:rPr>
              <w:t xml:space="preserve"> auf Intensivstationen </w:t>
            </w:r>
          </w:p>
          <w:p>
            <w:pPr>
              <w:pStyle w:val="Listenabsatz"/>
              <w:numPr>
                <w:ilvl w:val="2"/>
                <w:numId w:val="6"/>
              </w:numPr>
              <w:ind w:left="1190" w:hanging="357"/>
              <w:rPr>
                <w:rFonts w:ascii="Cambria" w:hAnsi="Cambria"/>
                <w:sz w:val="22"/>
                <w:szCs w:val="22"/>
              </w:rPr>
            </w:pPr>
            <w:r>
              <w:rPr>
                <w:rFonts w:ascii="Cambria" w:hAnsi="Cambria"/>
                <w:sz w:val="22"/>
                <w:szCs w:val="22"/>
              </w:rPr>
              <w:t>Rückgang in COVID-ITS-Belegung</w:t>
            </w:r>
          </w:p>
          <w:p>
            <w:pPr>
              <w:pStyle w:val="Listenabsatz"/>
              <w:numPr>
                <w:ilvl w:val="2"/>
                <w:numId w:val="6"/>
              </w:numPr>
              <w:ind w:left="1190" w:hanging="357"/>
              <w:rPr>
                <w:rFonts w:ascii="Cambria" w:hAnsi="Cambria"/>
                <w:sz w:val="22"/>
                <w:szCs w:val="22"/>
              </w:rPr>
            </w:pPr>
            <w:r>
              <w:rPr>
                <w:rFonts w:ascii="Cambria" w:hAnsi="Cambria"/>
                <w:sz w:val="22"/>
                <w:szCs w:val="22"/>
              </w:rPr>
              <w:t>Anzahl Neuaufnahmen verzeichnen ebenfalls Rückgang (1.236 in den letzten 7 Tagen)</w:t>
            </w:r>
          </w:p>
          <w:p>
            <w:pPr>
              <w:pStyle w:val="Listenabsatz"/>
              <w:numPr>
                <w:ilvl w:val="2"/>
                <w:numId w:val="6"/>
              </w:numPr>
              <w:ind w:left="1190" w:hanging="357"/>
              <w:rPr>
                <w:rFonts w:ascii="Cambria" w:hAnsi="Cambria"/>
                <w:sz w:val="22"/>
                <w:szCs w:val="22"/>
              </w:rPr>
            </w:pPr>
            <w:r>
              <w:rPr>
                <w:rFonts w:ascii="Cambria" w:hAnsi="Cambria"/>
                <w:sz w:val="22"/>
                <w:szCs w:val="22"/>
              </w:rPr>
              <w:t xml:space="preserve">Anzahl verstorbener SARS-CoV-2 positive </w:t>
            </w:r>
            <w:proofErr w:type="spellStart"/>
            <w:proofErr w:type="gramStart"/>
            <w:r>
              <w:rPr>
                <w:rFonts w:ascii="Cambria" w:hAnsi="Cambria"/>
                <w:sz w:val="22"/>
                <w:szCs w:val="22"/>
              </w:rPr>
              <w:t>Patient:innen</w:t>
            </w:r>
            <w:proofErr w:type="spellEnd"/>
            <w:proofErr w:type="gramEnd"/>
            <w:r>
              <w:rPr>
                <w:rFonts w:ascii="Cambria" w:hAnsi="Cambria"/>
                <w:sz w:val="22"/>
                <w:szCs w:val="22"/>
              </w:rPr>
              <w:t xml:space="preserve"> pro Tag leichter Rückgang </w:t>
            </w:r>
          </w:p>
          <w:p>
            <w:pPr>
              <w:pStyle w:val="Listenabsatz"/>
              <w:numPr>
                <w:ilvl w:val="1"/>
                <w:numId w:val="6"/>
              </w:numPr>
              <w:ind w:left="828" w:hanging="357"/>
              <w:rPr>
                <w:rFonts w:ascii="Cambria" w:hAnsi="Cambria"/>
                <w:sz w:val="22"/>
                <w:szCs w:val="22"/>
              </w:rPr>
            </w:pPr>
            <w:r>
              <w:rPr>
                <w:rFonts w:ascii="Cambria" w:hAnsi="Cambria"/>
                <w:sz w:val="22"/>
                <w:szCs w:val="22"/>
              </w:rPr>
              <w:t>Anteil der COVID-19-Patient*innen an der Gesamtzahl betreibbarer ITS-Betten</w:t>
            </w:r>
          </w:p>
          <w:p>
            <w:pPr>
              <w:pStyle w:val="Listenabsatz"/>
              <w:numPr>
                <w:ilvl w:val="2"/>
                <w:numId w:val="6"/>
              </w:numPr>
              <w:ind w:left="1190" w:hanging="357"/>
              <w:rPr>
                <w:rFonts w:ascii="Cambria" w:hAnsi="Cambria"/>
                <w:sz w:val="22"/>
                <w:szCs w:val="22"/>
              </w:rPr>
            </w:pPr>
            <w:r>
              <w:rPr>
                <w:rFonts w:ascii="Cambria" w:hAnsi="Cambria"/>
                <w:sz w:val="22"/>
                <w:szCs w:val="22"/>
              </w:rPr>
              <w:t>In allen BL Seitwärtsbewegung oder Rückgang</w:t>
            </w:r>
          </w:p>
          <w:p>
            <w:pPr>
              <w:pStyle w:val="Listenabsatz"/>
              <w:numPr>
                <w:ilvl w:val="1"/>
                <w:numId w:val="6"/>
              </w:numPr>
              <w:ind w:left="828" w:hanging="357"/>
              <w:rPr>
                <w:rFonts w:ascii="Cambria" w:hAnsi="Cambria"/>
                <w:sz w:val="22"/>
                <w:szCs w:val="22"/>
              </w:rPr>
            </w:pPr>
            <w:r>
              <w:rPr>
                <w:rFonts w:ascii="Cambria" w:hAnsi="Cambria"/>
                <w:sz w:val="22"/>
                <w:szCs w:val="22"/>
              </w:rPr>
              <w:t>Behandlungsbelegung COVID-19 nach Schweregrad</w:t>
            </w:r>
          </w:p>
          <w:p>
            <w:pPr>
              <w:pStyle w:val="Listenabsatz"/>
              <w:numPr>
                <w:ilvl w:val="2"/>
                <w:numId w:val="6"/>
              </w:numPr>
              <w:ind w:left="1190" w:hanging="357"/>
              <w:rPr>
                <w:rFonts w:ascii="Cambria" w:hAnsi="Cambria"/>
                <w:sz w:val="22"/>
                <w:szCs w:val="22"/>
              </w:rPr>
            </w:pPr>
            <w:r>
              <w:rPr>
                <w:rFonts w:ascii="Cambria" w:hAnsi="Cambria"/>
                <w:sz w:val="22"/>
                <w:szCs w:val="22"/>
              </w:rPr>
              <w:t>Weiterhin hoher Anteil nicht-invasiver Behandlung, unbekannte Behandlung (37%)</w:t>
            </w:r>
          </w:p>
          <w:p>
            <w:pPr>
              <w:pStyle w:val="Listenabsatz"/>
              <w:numPr>
                <w:ilvl w:val="2"/>
                <w:numId w:val="6"/>
              </w:numPr>
              <w:ind w:left="1190" w:hanging="357"/>
              <w:rPr>
                <w:rFonts w:ascii="Cambria" w:hAnsi="Cambria"/>
                <w:sz w:val="22"/>
                <w:szCs w:val="22"/>
              </w:rPr>
            </w:pPr>
            <w:r>
              <w:rPr>
                <w:rFonts w:ascii="Cambria" w:hAnsi="Cambria"/>
                <w:sz w:val="22"/>
                <w:szCs w:val="22"/>
              </w:rPr>
              <w:t>Insgesamt Rückgang in allen Behandlungsgruppen</w:t>
            </w:r>
          </w:p>
          <w:p>
            <w:pPr>
              <w:pStyle w:val="Listenabsatz"/>
              <w:numPr>
                <w:ilvl w:val="2"/>
                <w:numId w:val="6"/>
              </w:numPr>
              <w:ind w:left="1190" w:hanging="357"/>
              <w:rPr>
                <w:rFonts w:ascii="Cambria" w:hAnsi="Cambria"/>
                <w:sz w:val="22"/>
                <w:szCs w:val="22"/>
              </w:rPr>
            </w:pPr>
            <w:r>
              <w:rPr>
                <w:rFonts w:ascii="Cambria" w:hAnsi="Cambria"/>
                <w:sz w:val="22"/>
                <w:szCs w:val="22"/>
              </w:rPr>
              <w:t>Anstieg der Einschätzung der Betriebssituation als eingeschränkt, Gründe liegen beim Personal</w:t>
            </w:r>
          </w:p>
          <w:p>
            <w:pPr>
              <w:pStyle w:val="Listenabsatz"/>
              <w:numPr>
                <w:ilvl w:val="1"/>
                <w:numId w:val="6"/>
              </w:numPr>
              <w:ind w:left="828" w:hanging="357"/>
              <w:rPr>
                <w:rFonts w:ascii="Cambria" w:hAnsi="Cambria"/>
                <w:sz w:val="22"/>
                <w:szCs w:val="22"/>
              </w:rPr>
            </w:pPr>
            <w:r>
              <w:rPr>
                <w:rFonts w:ascii="Cambria" w:hAnsi="Cambria"/>
                <w:sz w:val="22"/>
                <w:szCs w:val="22"/>
              </w:rPr>
              <w:t>Altersgruppen</w:t>
            </w:r>
          </w:p>
          <w:p>
            <w:pPr>
              <w:pStyle w:val="Listenabsatz"/>
              <w:numPr>
                <w:ilvl w:val="2"/>
                <w:numId w:val="6"/>
              </w:numPr>
              <w:ind w:left="1190" w:hanging="357"/>
              <w:rPr>
                <w:rFonts w:ascii="Cambria" w:hAnsi="Cambria"/>
                <w:sz w:val="22"/>
                <w:szCs w:val="22"/>
              </w:rPr>
            </w:pPr>
            <w:r>
              <w:rPr>
                <w:rFonts w:ascii="Cambria" w:hAnsi="Cambria"/>
                <w:sz w:val="22"/>
                <w:szCs w:val="22"/>
              </w:rPr>
              <w:t>Rückgang in allen AG</w:t>
            </w:r>
          </w:p>
          <w:p>
            <w:pPr>
              <w:pStyle w:val="Listenabsatz"/>
              <w:numPr>
                <w:ilvl w:val="2"/>
                <w:numId w:val="6"/>
              </w:numPr>
              <w:ind w:left="1190" w:hanging="357"/>
              <w:rPr>
                <w:rFonts w:ascii="Cambria" w:hAnsi="Cambria"/>
                <w:sz w:val="22"/>
                <w:szCs w:val="22"/>
              </w:rPr>
            </w:pPr>
            <w:r>
              <w:rPr>
                <w:rFonts w:ascii="Cambria" w:hAnsi="Cambria"/>
                <w:sz w:val="22"/>
                <w:szCs w:val="22"/>
              </w:rPr>
              <w:t>Dominierende Altersgruppe auf ITS ist AGÜ60 (fast 80%)</w:t>
            </w:r>
          </w:p>
          <w:p>
            <w:pPr>
              <w:pStyle w:val="Listenabsatz"/>
              <w:ind w:left="1190"/>
              <w:rPr>
                <w:rFonts w:ascii="Cambria" w:hAnsi="Cambria"/>
                <w:sz w:val="22"/>
                <w:szCs w:val="22"/>
              </w:rPr>
            </w:pPr>
          </w:p>
          <w:p>
            <w:pPr>
              <w:pStyle w:val="Listenabsatz"/>
              <w:numPr>
                <w:ilvl w:val="1"/>
                <w:numId w:val="6"/>
              </w:numPr>
              <w:ind w:left="828" w:hanging="357"/>
              <w:rPr>
                <w:rFonts w:ascii="Cambria" w:hAnsi="Cambria"/>
                <w:sz w:val="22"/>
                <w:szCs w:val="22"/>
              </w:rPr>
            </w:pPr>
            <w:proofErr w:type="spellStart"/>
            <w:r>
              <w:rPr>
                <w:rFonts w:ascii="Cambria" w:hAnsi="Cambria"/>
                <w:sz w:val="22"/>
                <w:szCs w:val="22"/>
              </w:rPr>
              <w:t>SPoCK</w:t>
            </w:r>
            <w:proofErr w:type="spellEnd"/>
            <w:r>
              <w:rPr>
                <w:rFonts w:ascii="Cambria" w:hAnsi="Cambria"/>
                <w:sz w:val="22"/>
                <w:szCs w:val="22"/>
              </w:rPr>
              <w:t>: Prognosen</w:t>
            </w:r>
          </w:p>
          <w:p>
            <w:pPr>
              <w:pStyle w:val="Listenabsatz"/>
              <w:numPr>
                <w:ilvl w:val="2"/>
                <w:numId w:val="6"/>
              </w:numPr>
              <w:ind w:left="1190" w:hanging="357"/>
              <w:rPr>
                <w:rFonts w:ascii="Cambria" w:hAnsi="Cambria"/>
                <w:sz w:val="22"/>
                <w:szCs w:val="22"/>
              </w:rPr>
            </w:pPr>
            <w:r>
              <w:rPr>
                <w:rFonts w:ascii="Cambria" w:hAnsi="Cambria"/>
                <w:sz w:val="22"/>
                <w:szCs w:val="22"/>
              </w:rPr>
              <w:t>Rückgang in ganz Deutschland</w:t>
            </w:r>
          </w:p>
          <w:p>
            <w:pPr>
              <w:pStyle w:val="Liste1"/>
              <w:numPr>
                <w:ilvl w:val="0"/>
                <w:numId w:val="0"/>
              </w:numPr>
              <w:ind w:left="473" w:hanging="360"/>
            </w:pPr>
          </w:p>
          <w:p>
            <w:pPr>
              <w:pStyle w:val="Liste1"/>
              <w:ind w:left="473"/>
              <w:rPr>
                <w:rFonts w:ascii="Cambria" w:hAnsi="Cambria"/>
              </w:rPr>
            </w:pPr>
            <w:proofErr w:type="spellStart"/>
            <w:r>
              <w:rPr>
                <w:rFonts w:ascii="Cambria" w:hAnsi="Cambria"/>
                <w:b/>
              </w:rPr>
              <w:t>Syndromische</w:t>
            </w:r>
            <w:proofErr w:type="spellEnd"/>
            <w:r>
              <w:rPr>
                <w:rFonts w:ascii="Cambria" w:hAnsi="Cambria"/>
                <w:b/>
              </w:rPr>
              <w:t xml:space="preserve"> Surveillance</w:t>
            </w:r>
            <w:r>
              <w:rPr>
                <w:rStyle w:val="TagMiZchn"/>
                <w:rFonts w:ascii="Cambria" w:hAnsi="Cambria"/>
              </w:rPr>
              <w:t xml:space="preserve"> </w:t>
            </w:r>
            <w:r>
              <w:rPr>
                <w:rFonts w:ascii="Cambria" w:hAnsi="Cambria"/>
              </w:rPr>
              <w:t>(Folien</w:t>
            </w:r>
            <w:r>
              <w:t xml:space="preserve"> </w:t>
            </w:r>
            <w:hyperlink r:id="rId17" w:history="1">
              <w:r>
                <w:rPr>
                  <w:rStyle w:val="Hyperlink"/>
                </w:rPr>
                <w:t>hier</w:t>
              </w:r>
            </w:hyperlink>
            <w:r>
              <w:rPr>
                <w:rFonts w:ascii="Cambria" w:hAnsi="Cambria"/>
              </w:rPr>
              <w:t>)</w:t>
            </w:r>
          </w:p>
          <w:p>
            <w:pPr>
              <w:pStyle w:val="Listenabsatz"/>
              <w:numPr>
                <w:ilvl w:val="1"/>
                <w:numId w:val="6"/>
              </w:numPr>
              <w:ind w:left="828" w:hanging="357"/>
              <w:rPr>
                <w:rFonts w:ascii="Cambria" w:hAnsi="Cambria"/>
                <w:sz w:val="22"/>
                <w:szCs w:val="22"/>
              </w:rPr>
            </w:pPr>
            <w:proofErr w:type="spellStart"/>
            <w:r>
              <w:rPr>
                <w:rFonts w:ascii="Cambria" w:hAnsi="Cambria"/>
                <w:sz w:val="22"/>
                <w:szCs w:val="22"/>
              </w:rPr>
              <w:t>GrippeWeb</w:t>
            </w:r>
            <w:proofErr w:type="spellEnd"/>
          </w:p>
          <w:p>
            <w:pPr>
              <w:pStyle w:val="Listenabsatz"/>
              <w:numPr>
                <w:ilvl w:val="1"/>
                <w:numId w:val="6"/>
              </w:numPr>
              <w:ind w:left="828" w:hanging="357"/>
              <w:rPr>
                <w:rFonts w:ascii="Cambria" w:hAnsi="Cambria"/>
                <w:sz w:val="22"/>
                <w:szCs w:val="22"/>
              </w:rPr>
            </w:pPr>
            <w:r>
              <w:rPr>
                <w:rFonts w:ascii="Cambria" w:hAnsi="Cambria"/>
                <w:sz w:val="22"/>
                <w:szCs w:val="22"/>
              </w:rPr>
              <w:t>ARE-Rate in KW15 leicht gestiegen auf 5,6% (Vorwoche: 5,3%), liegt im vorpandemischen Bereich, (4,7 Mio. ARE)</w:t>
            </w:r>
          </w:p>
          <w:p>
            <w:pPr>
              <w:pStyle w:val="Listenabsatz"/>
              <w:numPr>
                <w:ilvl w:val="1"/>
                <w:numId w:val="6"/>
              </w:numPr>
              <w:ind w:left="828" w:hanging="357"/>
              <w:rPr>
                <w:rFonts w:ascii="Cambria" w:hAnsi="Cambria"/>
                <w:sz w:val="22"/>
                <w:szCs w:val="22"/>
              </w:rPr>
            </w:pPr>
            <w:r>
              <w:rPr>
                <w:rFonts w:ascii="Cambria" w:hAnsi="Cambria"/>
                <w:sz w:val="22"/>
                <w:szCs w:val="22"/>
              </w:rPr>
              <w:lastRenderedPageBreak/>
              <w:t xml:space="preserve">Kinder (0 bis 14J.) gesunken (11,8 %; Vorwoche: 10,0 %), </w:t>
            </w:r>
            <w:proofErr w:type="spellStart"/>
            <w:r>
              <w:rPr>
                <w:rFonts w:ascii="Cambria" w:hAnsi="Cambria"/>
                <w:sz w:val="22"/>
                <w:szCs w:val="22"/>
              </w:rPr>
              <w:t>Erw</w:t>
            </w:r>
            <w:proofErr w:type="spellEnd"/>
            <w:r>
              <w:rPr>
                <w:rFonts w:ascii="Cambria" w:hAnsi="Cambria"/>
                <w:sz w:val="22"/>
                <w:szCs w:val="22"/>
              </w:rPr>
              <w:t>. leicht gestiegen (4,9 %; Vorwoche: 4,3 %); kein klarer Trend, da unterschiedliche Entwicklung in den 5 AGs.</w:t>
            </w:r>
          </w:p>
          <w:p>
            <w:pPr>
              <w:pStyle w:val="Listenabsatz"/>
              <w:numPr>
                <w:ilvl w:val="1"/>
                <w:numId w:val="6"/>
              </w:numPr>
              <w:ind w:left="828" w:hanging="357"/>
              <w:rPr>
                <w:rFonts w:ascii="Cambria" w:hAnsi="Cambria"/>
                <w:sz w:val="22"/>
                <w:szCs w:val="22"/>
              </w:rPr>
            </w:pPr>
            <w:r>
              <w:rPr>
                <w:rFonts w:ascii="Cambria" w:hAnsi="Cambria"/>
                <w:sz w:val="22"/>
                <w:szCs w:val="22"/>
              </w:rPr>
              <w:t xml:space="preserve">15. KW 2022:  zur Vorwoche weiter gesunken, höher als letztes Jahr, liegen noch mini-mal über den </w:t>
            </w:r>
            <w:proofErr w:type="spellStart"/>
            <w:r>
              <w:rPr>
                <w:rFonts w:ascii="Cambria" w:hAnsi="Cambria"/>
                <w:sz w:val="22"/>
                <w:szCs w:val="22"/>
              </w:rPr>
              <w:t>vorpandemi-schen</w:t>
            </w:r>
            <w:proofErr w:type="spellEnd"/>
            <w:r>
              <w:rPr>
                <w:rFonts w:ascii="Cambria" w:hAnsi="Cambria"/>
                <w:sz w:val="22"/>
                <w:szCs w:val="22"/>
              </w:rPr>
              <w:t xml:space="preserve"> Saisons</w:t>
            </w:r>
          </w:p>
          <w:p>
            <w:pPr>
              <w:pStyle w:val="Listenabsatz"/>
              <w:numPr>
                <w:ilvl w:val="1"/>
                <w:numId w:val="6"/>
              </w:numPr>
              <w:ind w:left="828" w:hanging="357"/>
              <w:rPr>
                <w:rFonts w:ascii="Cambria" w:hAnsi="Cambria"/>
                <w:sz w:val="22"/>
                <w:szCs w:val="22"/>
              </w:rPr>
            </w:pPr>
            <w:r>
              <w:rPr>
                <w:rFonts w:ascii="Cambria" w:hAnsi="Cambria"/>
                <w:sz w:val="22"/>
                <w:szCs w:val="22"/>
              </w:rPr>
              <w:t>Rund 1.200 Arztkonsultationen wegen ARE pro 100.000 EW (=knapp 1 Mio. Arztbesuche wegen ARE in Deutschland)</w:t>
            </w:r>
          </w:p>
          <w:p>
            <w:pPr>
              <w:pStyle w:val="Listenabsatz"/>
              <w:numPr>
                <w:ilvl w:val="1"/>
                <w:numId w:val="6"/>
              </w:numPr>
              <w:ind w:left="828" w:hanging="357"/>
              <w:rPr>
                <w:rFonts w:ascii="Cambria" w:hAnsi="Cambria"/>
                <w:sz w:val="22"/>
                <w:szCs w:val="22"/>
              </w:rPr>
            </w:pPr>
            <w:r>
              <w:rPr>
                <w:rFonts w:ascii="Cambria" w:hAnsi="Cambria"/>
                <w:sz w:val="22"/>
                <w:szCs w:val="22"/>
              </w:rPr>
              <w:t>Insgesamt sinkender Trend seit KW 12</w:t>
            </w:r>
          </w:p>
          <w:p>
            <w:pPr>
              <w:pStyle w:val="Listenabsatz"/>
              <w:numPr>
                <w:ilvl w:val="1"/>
                <w:numId w:val="6"/>
              </w:numPr>
              <w:ind w:left="828" w:hanging="357"/>
              <w:rPr>
                <w:rFonts w:ascii="Cambria" w:hAnsi="Cambria"/>
                <w:sz w:val="22"/>
                <w:szCs w:val="22"/>
              </w:rPr>
            </w:pPr>
            <w:proofErr w:type="spellStart"/>
            <w:r>
              <w:rPr>
                <w:rFonts w:ascii="Cambria" w:hAnsi="Cambria"/>
                <w:sz w:val="22"/>
                <w:szCs w:val="22"/>
              </w:rPr>
              <w:t>KonsInz</w:t>
            </w:r>
            <w:proofErr w:type="spellEnd"/>
            <w:r>
              <w:rPr>
                <w:rFonts w:ascii="Cambria" w:hAnsi="Cambria"/>
                <w:sz w:val="22"/>
                <w:szCs w:val="22"/>
              </w:rPr>
              <w:t xml:space="preserve"> (gesamt) liegt höher als letztes Jahr</w:t>
            </w:r>
          </w:p>
          <w:p>
            <w:pPr>
              <w:pStyle w:val="Listenabsatz"/>
              <w:numPr>
                <w:ilvl w:val="1"/>
                <w:numId w:val="6"/>
              </w:numPr>
              <w:ind w:left="828" w:hanging="357"/>
              <w:rPr>
                <w:rFonts w:ascii="Cambria" w:hAnsi="Cambria"/>
                <w:sz w:val="22"/>
                <w:szCs w:val="22"/>
              </w:rPr>
            </w:pPr>
            <w:r>
              <w:rPr>
                <w:rFonts w:ascii="Cambria" w:hAnsi="Cambria"/>
                <w:sz w:val="22"/>
                <w:szCs w:val="22"/>
              </w:rPr>
              <w:t>Die Zahl der ARE-Konsultationen ist in der 15. KW 2022 im Vergleich zur Vorwoche in allen AGs gesunken.</w:t>
            </w:r>
          </w:p>
          <w:p>
            <w:pPr>
              <w:pStyle w:val="Listenabsatz"/>
              <w:numPr>
                <w:ilvl w:val="1"/>
                <w:numId w:val="6"/>
              </w:numPr>
              <w:ind w:left="828" w:hanging="357"/>
              <w:rPr>
                <w:rFonts w:ascii="Cambria" w:hAnsi="Cambria"/>
                <w:sz w:val="22"/>
                <w:szCs w:val="22"/>
              </w:rPr>
            </w:pPr>
            <w:r>
              <w:rPr>
                <w:rFonts w:ascii="Cambria" w:hAnsi="Cambria"/>
                <w:sz w:val="22"/>
                <w:szCs w:val="22"/>
              </w:rPr>
              <w:t>Tendenz in den BL im Vergleich zur Vorwoche: gehen die Gesamtraten zurück; allgemein sinkender Trend in allen AGs und in den meisten AGI-Regionen</w:t>
            </w:r>
          </w:p>
          <w:p>
            <w:pPr>
              <w:pStyle w:val="Listenabsatz"/>
              <w:numPr>
                <w:ilvl w:val="1"/>
                <w:numId w:val="6"/>
              </w:numPr>
              <w:ind w:left="828" w:hanging="357"/>
              <w:rPr>
                <w:rFonts w:ascii="Cambria" w:hAnsi="Cambria"/>
                <w:sz w:val="22"/>
                <w:szCs w:val="22"/>
              </w:rPr>
            </w:pPr>
            <w:r>
              <w:rPr>
                <w:rFonts w:ascii="Cambria" w:hAnsi="Cambria"/>
                <w:sz w:val="22"/>
                <w:szCs w:val="22"/>
              </w:rPr>
              <w:t>ARE-Konsultationen mit COVID-Diagnose</w:t>
            </w:r>
          </w:p>
          <w:p>
            <w:pPr>
              <w:pStyle w:val="Listenabsatz"/>
              <w:numPr>
                <w:ilvl w:val="2"/>
                <w:numId w:val="6"/>
              </w:numPr>
              <w:ind w:left="1190" w:hanging="357"/>
              <w:rPr>
                <w:rFonts w:ascii="Cambria" w:hAnsi="Cambria"/>
                <w:sz w:val="22"/>
                <w:szCs w:val="22"/>
              </w:rPr>
            </w:pPr>
            <w:r>
              <w:rPr>
                <w:rFonts w:ascii="Cambria" w:hAnsi="Cambria"/>
                <w:sz w:val="22"/>
                <w:szCs w:val="22"/>
              </w:rPr>
              <w:t>seit KW 12/2022 ist insgesamt wieder ein Rückgang der Arztkonsultationen wegen COVID-ARE zu beobachten</w:t>
            </w:r>
          </w:p>
          <w:p>
            <w:pPr>
              <w:pStyle w:val="Listenabsatz"/>
              <w:numPr>
                <w:ilvl w:val="2"/>
                <w:numId w:val="6"/>
              </w:numPr>
              <w:ind w:left="1190" w:hanging="357"/>
              <w:rPr>
                <w:rFonts w:ascii="Cambria" w:hAnsi="Cambria"/>
                <w:sz w:val="22"/>
                <w:szCs w:val="22"/>
              </w:rPr>
            </w:pPr>
            <w:r>
              <w:rPr>
                <w:rFonts w:ascii="Cambria" w:hAnsi="Cambria"/>
                <w:sz w:val="22"/>
                <w:szCs w:val="22"/>
              </w:rPr>
              <w:t>in allen Altersgruppen sind die Werte in KW 15/2022 gesunken, besonders deutlich bei Kindern bis 14 Jahren</w:t>
            </w:r>
          </w:p>
          <w:p>
            <w:pPr>
              <w:pStyle w:val="Listenabsatz"/>
              <w:numPr>
                <w:ilvl w:val="1"/>
                <w:numId w:val="6"/>
              </w:numPr>
              <w:ind w:left="828" w:hanging="357"/>
              <w:rPr>
                <w:rFonts w:ascii="Cambria" w:hAnsi="Cambria"/>
                <w:sz w:val="22"/>
                <w:szCs w:val="22"/>
                <w:lang w:val="en-US"/>
              </w:rPr>
            </w:pPr>
            <w:r>
              <w:rPr>
                <w:rFonts w:ascii="Cambria" w:hAnsi="Cambria"/>
                <w:sz w:val="22"/>
                <w:szCs w:val="22"/>
                <w:lang w:val="en-US"/>
              </w:rPr>
              <w:t xml:space="preserve">ICOSARI-KH-Surveillance- SARI </w:t>
            </w:r>
            <w:proofErr w:type="spellStart"/>
            <w:r>
              <w:rPr>
                <w:rFonts w:ascii="Cambria" w:hAnsi="Cambria"/>
                <w:sz w:val="22"/>
                <w:szCs w:val="22"/>
                <w:lang w:val="en-US"/>
              </w:rPr>
              <w:t>Fälle</w:t>
            </w:r>
            <w:proofErr w:type="spellEnd"/>
          </w:p>
          <w:p>
            <w:pPr>
              <w:pStyle w:val="Listenabsatz"/>
              <w:numPr>
                <w:ilvl w:val="2"/>
                <w:numId w:val="6"/>
              </w:numPr>
              <w:ind w:left="1190" w:hanging="357"/>
              <w:rPr>
                <w:rFonts w:ascii="Cambria" w:hAnsi="Cambria"/>
                <w:sz w:val="22"/>
                <w:szCs w:val="22"/>
              </w:rPr>
            </w:pPr>
            <w:r>
              <w:rPr>
                <w:rFonts w:ascii="Cambria" w:hAnsi="Cambria"/>
                <w:sz w:val="22"/>
                <w:szCs w:val="22"/>
              </w:rPr>
              <w:t>SARI-Fallzahlen sind seit KW 14/2022 insgesamt gesunken, zuvor seit dem Jahreswechsel 2021/22 weitestgehend stabil; niedriges Niveau (fast auf Sommerniveau)</w:t>
            </w:r>
          </w:p>
          <w:p>
            <w:pPr>
              <w:pStyle w:val="Listenabsatz"/>
              <w:numPr>
                <w:ilvl w:val="2"/>
                <w:numId w:val="6"/>
              </w:numPr>
              <w:ind w:left="1190" w:hanging="357"/>
              <w:rPr>
                <w:rFonts w:ascii="Cambria" w:hAnsi="Cambria"/>
                <w:sz w:val="22"/>
                <w:szCs w:val="22"/>
              </w:rPr>
            </w:pPr>
            <w:r>
              <w:rPr>
                <w:rFonts w:ascii="Cambria" w:hAnsi="Cambria"/>
                <w:sz w:val="22"/>
                <w:szCs w:val="22"/>
              </w:rPr>
              <w:t>Rückgang der SARI-ICU-Fallzahlen in der KW15/2022, zuvor seit KW 3/2022 stabil; niedriges Niveau (fast auf Sommerniveau)</w:t>
            </w:r>
          </w:p>
          <w:p>
            <w:pPr>
              <w:pStyle w:val="Listenabsatz"/>
              <w:numPr>
                <w:ilvl w:val="2"/>
                <w:numId w:val="6"/>
              </w:numPr>
              <w:ind w:left="1190" w:hanging="357"/>
              <w:rPr>
                <w:rFonts w:ascii="Cambria" w:hAnsi="Cambria"/>
                <w:sz w:val="22"/>
                <w:szCs w:val="22"/>
              </w:rPr>
            </w:pPr>
            <w:r>
              <w:rPr>
                <w:rFonts w:ascii="Cambria" w:hAnsi="Cambria"/>
                <w:sz w:val="22"/>
                <w:szCs w:val="22"/>
              </w:rPr>
              <w:t>SARI-Fallzahlen sind in KW15/2022 in allen Altersgruppen teils deutlich gesunken auf niedrigem Niveau</w:t>
            </w:r>
          </w:p>
          <w:p>
            <w:pPr>
              <w:pStyle w:val="Listenabsatz"/>
              <w:numPr>
                <w:ilvl w:val="2"/>
                <w:numId w:val="6"/>
              </w:numPr>
              <w:ind w:left="1190" w:hanging="357"/>
              <w:rPr>
                <w:rFonts w:ascii="Cambria" w:hAnsi="Cambria"/>
                <w:sz w:val="22"/>
                <w:szCs w:val="22"/>
              </w:rPr>
            </w:pPr>
            <w:r>
              <w:rPr>
                <w:rFonts w:ascii="Cambria" w:hAnsi="Cambria"/>
                <w:sz w:val="22"/>
                <w:szCs w:val="22"/>
              </w:rPr>
              <w:t>Anzahl SARI mit Intensivbehandlung nach Altersgruppe (Verlauf im Vergleich zu den Vorsaisons)</w:t>
            </w:r>
          </w:p>
          <w:p>
            <w:pPr>
              <w:pStyle w:val="Listenabsatz"/>
              <w:numPr>
                <w:ilvl w:val="1"/>
                <w:numId w:val="6"/>
              </w:numPr>
              <w:ind w:left="828" w:hanging="357"/>
              <w:rPr>
                <w:rFonts w:ascii="Cambria" w:hAnsi="Cambria"/>
                <w:sz w:val="22"/>
                <w:szCs w:val="22"/>
                <w:lang w:val="en-US"/>
              </w:rPr>
            </w:pPr>
            <w:proofErr w:type="spellStart"/>
            <w:r>
              <w:rPr>
                <w:rFonts w:ascii="Cambria" w:hAnsi="Cambria"/>
                <w:sz w:val="22"/>
                <w:szCs w:val="22"/>
                <w:lang w:val="en-US"/>
              </w:rPr>
              <w:t>Hospitalisierungsinzidenz</w:t>
            </w:r>
            <w:proofErr w:type="spellEnd"/>
            <w:r>
              <w:rPr>
                <w:rFonts w:ascii="Cambria" w:hAnsi="Cambria"/>
                <w:sz w:val="22"/>
                <w:szCs w:val="22"/>
                <w:lang w:val="en-US"/>
              </w:rPr>
              <w:t xml:space="preserve"> COVID-SARI</w:t>
            </w:r>
          </w:p>
          <w:p>
            <w:pPr>
              <w:pStyle w:val="Listenabsatz"/>
              <w:numPr>
                <w:ilvl w:val="2"/>
                <w:numId w:val="6"/>
              </w:numPr>
              <w:ind w:left="1190" w:hanging="357"/>
              <w:rPr>
                <w:rFonts w:ascii="Cambria" w:hAnsi="Cambria"/>
                <w:sz w:val="22"/>
                <w:szCs w:val="22"/>
              </w:rPr>
            </w:pPr>
            <w:r>
              <w:rPr>
                <w:rFonts w:ascii="Cambria" w:hAnsi="Cambria"/>
                <w:sz w:val="22"/>
                <w:szCs w:val="22"/>
              </w:rPr>
              <w:t>Sinkt seit KW 13, in KW 15/2022: 3,2 COVID-SARI pro 100.000 EW</w:t>
            </w:r>
          </w:p>
          <w:p>
            <w:pPr>
              <w:pStyle w:val="Listenabsatz"/>
              <w:numPr>
                <w:ilvl w:val="2"/>
                <w:numId w:val="6"/>
              </w:numPr>
              <w:ind w:left="1190" w:hanging="357"/>
              <w:rPr>
                <w:rFonts w:ascii="Cambria" w:hAnsi="Cambria"/>
                <w:sz w:val="22"/>
                <w:szCs w:val="22"/>
              </w:rPr>
            </w:pPr>
            <w:r>
              <w:rPr>
                <w:rFonts w:ascii="Cambria" w:hAnsi="Cambria"/>
                <w:sz w:val="22"/>
                <w:szCs w:val="22"/>
              </w:rPr>
              <w:t>Anteil COVID-19 an SARI 36% (Vorwoche: 42%)</w:t>
            </w:r>
          </w:p>
          <w:p>
            <w:pPr>
              <w:pStyle w:val="Listenabsatz"/>
              <w:numPr>
                <w:ilvl w:val="2"/>
                <w:numId w:val="6"/>
              </w:numPr>
              <w:ind w:left="1190" w:hanging="357"/>
              <w:rPr>
                <w:rFonts w:ascii="Cambria" w:hAnsi="Cambria"/>
                <w:sz w:val="22"/>
                <w:szCs w:val="22"/>
              </w:rPr>
            </w:pPr>
            <w:r>
              <w:rPr>
                <w:rFonts w:ascii="Cambria" w:hAnsi="Cambria"/>
                <w:sz w:val="22"/>
                <w:szCs w:val="22"/>
              </w:rPr>
              <w:t>Anteil COVID-19 an SARI mit Intensivbehandlung 47% (Vorwoche: 48%)</w:t>
            </w:r>
          </w:p>
          <w:p>
            <w:pPr>
              <w:pStyle w:val="Listenabsatz"/>
              <w:numPr>
                <w:ilvl w:val="2"/>
                <w:numId w:val="6"/>
              </w:numPr>
              <w:ind w:left="1190" w:hanging="357"/>
              <w:rPr>
                <w:rFonts w:ascii="Cambria" w:hAnsi="Cambria"/>
                <w:sz w:val="22"/>
                <w:szCs w:val="22"/>
              </w:rPr>
            </w:pPr>
            <w:r>
              <w:rPr>
                <w:rFonts w:ascii="Cambria" w:hAnsi="Cambria"/>
                <w:sz w:val="22"/>
                <w:szCs w:val="22"/>
              </w:rPr>
              <w:t>Vergleich COVID-SARI, COVID-SARI mit Intensivbehandlung und verstorbene COVID-SARI: relativ stabiles Niveau seit Jahreswechsel</w:t>
            </w:r>
          </w:p>
          <w:p>
            <w:pPr>
              <w:pStyle w:val="Listenabsatz"/>
              <w:numPr>
                <w:ilvl w:val="2"/>
                <w:numId w:val="6"/>
              </w:numPr>
              <w:ind w:left="1190" w:hanging="357"/>
              <w:rPr>
                <w:rFonts w:ascii="Cambria" w:hAnsi="Cambria"/>
                <w:sz w:val="22"/>
                <w:szCs w:val="22"/>
              </w:rPr>
            </w:pPr>
            <w:r>
              <w:rPr>
                <w:rFonts w:ascii="Cambria" w:hAnsi="Cambria"/>
                <w:sz w:val="22"/>
                <w:szCs w:val="22"/>
              </w:rPr>
              <w:t>COVID-SARI-Fälle und verstorbene COVID-SARI sind insb. in AG 60+ Jahre seit KW12/2022 rückläufig</w:t>
            </w:r>
          </w:p>
          <w:p>
            <w:pPr>
              <w:pStyle w:val="Liste1"/>
              <w:numPr>
                <w:ilvl w:val="0"/>
                <w:numId w:val="0"/>
              </w:numPr>
              <w:ind w:left="720" w:hanging="360"/>
            </w:pPr>
          </w:p>
          <w:p>
            <w:pPr>
              <w:pStyle w:val="Liste1"/>
              <w:ind w:left="473"/>
              <w:rPr>
                <w:rFonts w:ascii="Cambria" w:hAnsi="Cambria"/>
              </w:rPr>
            </w:pPr>
            <w:r>
              <w:rPr>
                <w:rFonts w:ascii="Cambria" w:hAnsi="Cambria"/>
                <w:b/>
              </w:rPr>
              <w:t>Virologische Surveillance</w:t>
            </w:r>
            <w:r>
              <w:rPr>
                <w:rFonts w:ascii="Cambria" w:hAnsi="Cambria"/>
              </w:rPr>
              <w:t xml:space="preserve">, NRZ Influenza-Daten </w:t>
            </w:r>
          </w:p>
          <w:p>
            <w:pPr>
              <w:pStyle w:val="Listenabsatz"/>
              <w:numPr>
                <w:ilvl w:val="2"/>
                <w:numId w:val="6"/>
              </w:numPr>
              <w:ind w:left="1190" w:hanging="357"/>
              <w:rPr>
                <w:rFonts w:ascii="Cambria" w:hAnsi="Cambria"/>
                <w:sz w:val="22"/>
                <w:szCs w:val="22"/>
              </w:rPr>
            </w:pPr>
            <w:r>
              <w:rPr>
                <w:rFonts w:ascii="Cambria" w:hAnsi="Cambria"/>
                <w:sz w:val="22"/>
                <w:szCs w:val="22"/>
              </w:rPr>
              <w:t>KW 15: 67 Einsendungen (KW 14:128 Einsendungen), deutlicher Rückgang aufgrund Osterfeiertage</w:t>
            </w:r>
          </w:p>
          <w:p>
            <w:pPr>
              <w:pStyle w:val="Listenabsatz"/>
              <w:numPr>
                <w:ilvl w:val="2"/>
                <w:numId w:val="6"/>
              </w:numPr>
              <w:ind w:left="1190" w:hanging="357"/>
              <w:rPr>
                <w:rFonts w:ascii="Cambria" w:hAnsi="Cambria"/>
                <w:sz w:val="22"/>
                <w:szCs w:val="22"/>
              </w:rPr>
            </w:pPr>
            <w:r>
              <w:rPr>
                <w:rFonts w:ascii="Cambria" w:hAnsi="Cambria"/>
                <w:sz w:val="22"/>
                <w:szCs w:val="22"/>
              </w:rPr>
              <w:t>SARS-Cov-2 nach wie vor auf hohem Niveau (18-24%), rückläufiger Trend erkennbar</w:t>
            </w:r>
          </w:p>
          <w:p>
            <w:pPr>
              <w:pStyle w:val="Listenabsatz"/>
              <w:numPr>
                <w:ilvl w:val="2"/>
                <w:numId w:val="6"/>
              </w:numPr>
              <w:ind w:left="1190" w:hanging="357"/>
              <w:rPr>
                <w:rFonts w:ascii="Cambria" w:hAnsi="Cambria"/>
                <w:sz w:val="22"/>
                <w:szCs w:val="22"/>
              </w:rPr>
            </w:pPr>
            <w:r>
              <w:rPr>
                <w:rFonts w:ascii="Cambria" w:hAnsi="Cambria"/>
                <w:sz w:val="22"/>
                <w:szCs w:val="22"/>
              </w:rPr>
              <w:t>HKU1, OC43, 229E, NL63 allesamt auf niedrigem Niveau</w:t>
            </w:r>
          </w:p>
          <w:p>
            <w:pPr>
              <w:pStyle w:val="Listenabsatz"/>
              <w:numPr>
                <w:ilvl w:val="2"/>
                <w:numId w:val="6"/>
              </w:numPr>
              <w:ind w:left="1190" w:hanging="357"/>
              <w:rPr>
                <w:rFonts w:ascii="Cambria" w:hAnsi="Cambria"/>
                <w:sz w:val="22"/>
                <w:szCs w:val="22"/>
              </w:rPr>
            </w:pPr>
            <w:r>
              <w:rPr>
                <w:rFonts w:ascii="Cambria" w:hAnsi="Cambria"/>
                <w:sz w:val="22"/>
                <w:szCs w:val="22"/>
              </w:rPr>
              <w:t>KW 13: 100% BA.2 Variante</w:t>
            </w:r>
          </w:p>
          <w:p>
            <w:pPr>
              <w:pStyle w:val="Listenabsatz"/>
              <w:numPr>
                <w:ilvl w:val="2"/>
                <w:numId w:val="6"/>
              </w:numPr>
              <w:ind w:left="1190" w:hanging="357"/>
              <w:rPr>
                <w:rFonts w:ascii="Cambria" w:hAnsi="Cambria"/>
                <w:sz w:val="22"/>
                <w:szCs w:val="22"/>
              </w:rPr>
            </w:pPr>
            <w:r>
              <w:rPr>
                <w:rFonts w:ascii="Cambria" w:hAnsi="Cambria"/>
                <w:sz w:val="22"/>
                <w:szCs w:val="22"/>
              </w:rPr>
              <w:t>Altersaufteilung: kommt im Sentinel in allen AG vor</w:t>
            </w:r>
          </w:p>
          <w:p>
            <w:pPr>
              <w:pStyle w:val="Listenabsatz"/>
              <w:numPr>
                <w:ilvl w:val="2"/>
                <w:numId w:val="6"/>
              </w:numPr>
              <w:ind w:left="1190" w:hanging="357"/>
              <w:rPr>
                <w:rFonts w:ascii="Cambria" w:hAnsi="Cambria"/>
                <w:sz w:val="22"/>
                <w:szCs w:val="22"/>
              </w:rPr>
            </w:pPr>
            <w:r>
              <w:rPr>
                <w:rFonts w:ascii="Cambria" w:hAnsi="Cambria"/>
                <w:sz w:val="22"/>
                <w:szCs w:val="22"/>
              </w:rPr>
              <w:lastRenderedPageBreak/>
              <w:t>Leicht ansteigender Trend bei Influenzaviren</w:t>
            </w:r>
          </w:p>
          <w:p>
            <w:pPr>
              <w:pStyle w:val="Listenabsatz"/>
              <w:numPr>
                <w:ilvl w:val="2"/>
                <w:numId w:val="6"/>
              </w:numPr>
              <w:ind w:left="1190" w:hanging="357"/>
              <w:rPr>
                <w:rFonts w:ascii="Cambria" w:hAnsi="Cambria"/>
                <w:sz w:val="22"/>
                <w:szCs w:val="22"/>
              </w:rPr>
            </w:pPr>
            <w:r>
              <w:rPr>
                <w:rFonts w:ascii="Cambria" w:hAnsi="Cambria"/>
                <w:sz w:val="22"/>
                <w:szCs w:val="22"/>
              </w:rPr>
              <w:t xml:space="preserve">Sonstige Atemwegsviren: HMPV am stärksten </w:t>
            </w:r>
            <w:proofErr w:type="spellStart"/>
            <w:r>
              <w:rPr>
                <w:rFonts w:ascii="Cambria" w:hAnsi="Cambria"/>
                <w:sz w:val="22"/>
                <w:szCs w:val="22"/>
              </w:rPr>
              <w:t>verteten</w:t>
            </w:r>
            <w:proofErr w:type="spellEnd"/>
            <w:r>
              <w:rPr>
                <w:rFonts w:ascii="Cambria" w:hAnsi="Cambria"/>
                <w:sz w:val="22"/>
                <w:szCs w:val="22"/>
              </w:rPr>
              <w:t xml:space="preserve"> (24% </w:t>
            </w:r>
            <w:proofErr w:type="spellStart"/>
            <w:r>
              <w:rPr>
                <w:rFonts w:ascii="Cambria" w:hAnsi="Cambria"/>
                <w:sz w:val="22"/>
                <w:szCs w:val="22"/>
              </w:rPr>
              <w:t>Positivenquote</w:t>
            </w:r>
            <w:proofErr w:type="spellEnd"/>
            <w:r>
              <w:rPr>
                <w:rFonts w:ascii="Cambria" w:hAnsi="Cambria"/>
                <w:sz w:val="22"/>
                <w:szCs w:val="22"/>
              </w:rPr>
              <w:t xml:space="preserve"> in KW 14), dann HRV. PIV und RSV weiterhin gering.</w:t>
            </w:r>
          </w:p>
          <w:p>
            <w:pPr>
              <w:ind w:left="833"/>
              <w:rPr>
                <w:rFonts w:ascii="Cambria" w:hAnsi="Cambria"/>
                <w:sz w:val="22"/>
                <w:szCs w:val="22"/>
              </w:rPr>
            </w:pPr>
          </w:p>
          <w:p>
            <w:pPr>
              <w:pStyle w:val="Liste1"/>
              <w:ind w:left="473"/>
              <w:rPr>
                <w:rFonts w:ascii="Cambria" w:hAnsi="Cambria"/>
              </w:rPr>
            </w:pPr>
            <w:r>
              <w:rPr>
                <w:rStyle w:val="3Zchn"/>
                <w:rFonts w:ascii="Cambria" w:hAnsi="Cambria"/>
              </w:rPr>
              <w:t xml:space="preserve">Testkapazität und Testungen </w:t>
            </w:r>
            <w:r>
              <w:rPr>
                <w:rStyle w:val="3Zchn"/>
                <w:rFonts w:ascii="Cambria" w:hAnsi="Cambria"/>
                <w:b w:val="0"/>
              </w:rPr>
              <w:t>(Folien</w:t>
            </w:r>
            <w:r>
              <w:rPr>
                <w:rStyle w:val="3Zchn"/>
                <w:rFonts w:ascii="Cambria" w:hAnsi="Cambria"/>
              </w:rPr>
              <w:t xml:space="preserve"> </w:t>
            </w:r>
            <w:hyperlink r:id="rId18" w:history="1">
              <w:r>
                <w:rPr>
                  <w:rStyle w:val="Hyperlink"/>
                  <w:rFonts w:ascii="Cambria" w:hAnsi="Cambria"/>
                </w:rPr>
                <w:t>hier</w:t>
              </w:r>
            </w:hyperlink>
            <w:r>
              <w:rPr>
                <w:rStyle w:val="3Zchn"/>
                <w:rFonts w:ascii="Cambria" w:hAnsi="Cambria"/>
                <w:b w:val="0"/>
              </w:rPr>
              <w:t>)</w:t>
            </w:r>
          </w:p>
          <w:p>
            <w:pPr>
              <w:pStyle w:val="Listenabsatz"/>
              <w:numPr>
                <w:ilvl w:val="1"/>
                <w:numId w:val="6"/>
              </w:numPr>
              <w:ind w:left="828" w:hanging="357"/>
              <w:rPr>
                <w:rFonts w:ascii="Cambria" w:hAnsi="Cambria"/>
                <w:sz w:val="22"/>
                <w:szCs w:val="22"/>
              </w:rPr>
            </w:pPr>
            <w:r>
              <w:rPr>
                <w:rFonts w:ascii="Cambria" w:hAnsi="Cambria"/>
                <w:sz w:val="22"/>
                <w:szCs w:val="22"/>
              </w:rPr>
              <w:t>Testanzahl und -kapazität</w:t>
            </w:r>
          </w:p>
          <w:p>
            <w:pPr>
              <w:pStyle w:val="Listenabsatz"/>
              <w:numPr>
                <w:ilvl w:val="2"/>
                <w:numId w:val="6"/>
              </w:numPr>
              <w:ind w:left="1190" w:hanging="357"/>
              <w:rPr>
                <w:rFonts w:ascii="Cambria" w:hAnsi="Cambria"/>
                <w:sz w:val="22"/>
                <w:szCs w:val="22"/>
              </w:rPr>
            </w:pPr>
            <w:r>
              <w:rPr>
                <w:rFonts w:ascii="Cambria" w:hAnsi="Cambria"/>
                <w:sz w:val="22"/>
                <w:szCs w:val="22"/>
              </w:rPr>
              <w:t>Rückgang der PCR-Testungen um 25%</w:t>
            </w:r>
          </w:p>
          <w:p>
            <w:pPr>
              <w:pStyle w:val="Listenabsatz"/>
              <w:numPr>
                <w:ilvl w:val="2"/>
                <w:numId w:val="6"/>
              </w:numPr>
              <w:ind w:left="1190" w:hanging="357"/>
              <w:rPr>
                <w:rFonts w:ascii="Cambria" w:hAnsi="Cambria"/>
                <w:sz w:val="22"/>
                <w:szCs w:val="22"/>
              </w:rPr>
            </w:pPr>
            <w:proofErr w:type="spellStart"/>
            <w:r>
              <w:rPr>
                <w:rFonts w:ascii="Cambria" w:hAnsi="Cambria"/>
                <w:sz w:val="22"/>
                <w:szCs w:val="22"/>
              </w:rPr>
              <w:t>Positivenanteil</w:t>
            </w:r>
            <w:proofErr w:type="spellEnd"/>
            <w:r>
              <w:rPr>
                <w:rFonts w:ascii="Cambria" w:hAnsi="Cambria"/>
                <w:sz w:val="22"/>
                <w:szCs w:val="22"/>
              </w:rPr>
              <w:t xml:space="preserve"> auf 54,7% angestiegen.</w:t>
            </w:r>
          </w:p>
          <w:p>
            <w:pPr>
              <w:pStyle w:val="Listenabsatz"/>
              <w:numPr>
                <w:ilvl w:val="2"/>
                <w:numId w:val="6"/>
              </w:numPr>
              <w:ind w:left="1190" w:hanging="357"/>
              <w:rPr>
                <w:rFonts w:ascii="Cambria" w:hAnsi="Cambria"/>
                <w:sz w:val="22"/>
                <w:szCs w:val="22"/>
              </w:rPr>
            </w:pPr>
            <w:r>
              <w:rPr>
                <w:rFonts w:ascii="Cambria" w:hAnsi="Cambria"/>
                <w:sz w:val="22"/>
                <w:szCs w:val="22"/>
              </w:rPr>
              <w:t>Deutlicher Rückgang in Anzahl Testungen (in KW15/2022 bei 1.138.710)</w:t>
            </w:r>
          </w:p>
          <w:p>
            <w:pPr>
              <w:pStyle w:val="Listenabsatz"/>
              <w:numPr>
                <w:ilvl w:val="2"/>
                <w:numId w:val="6"/>
              </w:numPr>
              <w:ind w:left="1190" w:hanging="357"/>
              <w:rPr>
                <w:rFonts w:ascii="Cambria" w:hAnsi="Cambria"/>
                <w:sz w:val="22"/>
                <w:szCs w:val="22"/>
              </w:rPr>
            </w:pPr>
            <w:r>
              <w:rPr>
                <w:rFonts w:ascii="Cambria" w:hAnsi="Cambria"/>
                <w:sz w:val="22"/>
                <w:szCs w:val="22"/>
              </w:rPr>
              <w:t>Rückgang in allen AG</w:t>
            </w:r>
          </w:p>
          <w:p>
            <w:pPr>
              <w:pStyle w:val="Listenabsatz"/>
              <w:numPr>
                <w:ilvl w:val="2"/>
                <w:numId w:val="6"/>
              </w:numPr>
              <w:ind w:left="1190" w:hanging="357"/>
              <w:rPr>
                <w:rFonts w:ascii="Cambria" w:hAnsi="Cambria"/>
                <w:sz w:val="22"/>
                <w:szCs w:val="22"/>
              </w:rPr>
            </w:pPr>
            <w:r>
              <w:rPr>
                <w:rFonts w:ascii="Cambria" w:hAnsi="Cambria"/>
                <w:sz w:val="22"/>
                <w:szCs w:val="22"/>
              </w:rPr>
              <w:t xml:space="preserve">Leichter Anstieg </w:t>
            </w:r>
            <w:proofErr w:type="spellStart"/>
            <w:r>
              <w:rPr>
                <w:rFonts w:ascii="Cambria" w:hAnsi="Cambria"/>
                <w:sz w:val="22"/>
                <w:szCs w:val="22"/>
              </w:rPr>
              <w:t>Positivenanteil</w:t>
            </w:r>
            <w:proofErr w:type="spellEnd"/>
            <w:r>
              <w:rPr>
                <w:rFonts w:ascii="Cambria" w:hAnsi="Cambria"/>
                <w:sz w:val="22"/>
                <w:szCs w:val="22"/>
              </w:rPr>
              <w:t xml:space="preserve"> in AG 5-14 (Grund ggf. starker Rückgang Anzahl Testungen in dieser AG), andere AG Plateau.</w:t>
            </w:r>
          </w:p>
          <w:p>
            <w:pPr>
              <w:pStyle w:val="Listenabsatz"/>
              <w:numPr>
                <w:ilvl w:val="2"/>
                <w:numId w:val="6"/>
              </w:numPr>
              <w:ind w:left="1190" w:hanging="357"/>
              <w:rPr>
                <w:rFonts w:ascii="Cambria" w:hAnsi="Cambria"/>
                <w:sz w:val="22"/>
                <w:szCs w:val="22"/>
              </w:rPr>
            </w:pPr>
            <w:r>
              <w:rPr>
                <w:rFonts w:ascii="Cambria" w:hAnsi="Cambria"/>
                <w:sz w:val="22"/>
                <w:szCs w:val="22"/>
              </w:rPr>
              <w:t>Deutlicher Rückgang in Trend zu Ausbrüchen in medizinischen Behandlungseinrichtungen sowie Alten- und Pflegeheimen</w:t>
            </w:r>
          </w:p>
          <w:p>
            <w:pPr>
              <w:rPr>
                <w:rFonts w:ascii="Cambria" w:hAnsi="Cambria"/>
                <w:sz w:val="22"/>
                <w:szCs w:val="22"/>
              </w:rPr>
            </w:pPr>
          </w:p>
          <w:p>
            <w:pPr>
              <w:pStyle w:val="Liste1"/>
              <w:ind w:left="473"/>
              <w:rPr>
                <w:rFonts w:ascii="Cambria" w:hAnsi="Cambria"/>
              </w:rPr>
            </w:pPr>
            <w:r>
              <w:rPr>
                <w:rFonts w:ascii="Cambria" w:hAnsi="Cambria"/>
                <w:b/>
              </w:rPr>
              <w:t>Molekulare Surveillance, VOC-Bericht</w:t>
            </w:r>
            <w:r>
              <w:rPr>
                <w:rFonts w:ascii="Cambria" w:hAnsi="Cambria"/>
              </w:rPr>
              <w:t xml:space="preserve"> (</w:t>
            </w:r>
            <w:r>
              <w:rPr>
                <w:rFonts w:ascii="Cambria" w:hAnsi="Cambria"/>
                <w:shd w:val="clear" w:color="auto" w:fill="FFFF00"/>
              </w:rPr>
              <w:t>Folien</w:t>
            </w:r>
            <w:r>
              <w:rPr>
                <w:rFonts w:ascii="Cambria" w:hAnsi="Cambria"/>
              </w:rPr>
              <w:t xml:space="preserve">) </w:t>
            </w:r>
          </w:p>
          <w:p>
            <w:pPr>
              <w:pStyle w:val="Listenabsatz"/>
              <w:numPr>
                <w:ilvl w:val="2"/>
                <w:numId w:val="6"/>
              </w:numPr>
              <w:ind w:left="1190" w:hanging="357"/>
              <w:rPr>
                <w:rFonts w:ascii="Cambria" w:hAnsi="Cambria"/>
                <w:sz w:val="22"/>
                <w:szCs w:val="22"/>
              </w:rPr>
            </w:pPr>
            <w:r>
              <w:rPr>
                <w:rFonts w:ascii="Cambria" w:hAnsi="Cambria"/>
                <w:sz w:val="22"/>
                <w:szCs w:val="22"/>
              </w:rPr>
              <w:t>Inzwischen über 800.000 SARS-Cov-2 Genomsequenzen</w:t>
            </w:r>
          </w:p>
          <w:p>
            <w:pPr>
              <w:pStyle w:val="Listenabsatz"/>
              <w:numPr>
                <w:ilvl w:val="2"/>
                <w:numId w:val="6"/>
              </w:numPr>
              <w:ind w:left="1190" w:hanging="357"/>
              <w:rPr>
                <w:rFonts w:ascii="Cambria" w:hAnsi="Cambria"/>
                <w:sz w:val="22"/>
                <w:szCs w:val="22"/>
              </w:rPr>
            </w:pPr>
            <w:r>
              <w:rPr>
                <w:rFonts w:ascii="Cambria" w:hAnsi="Cambria"/>
                <w:sz w:val="22"/>
                <w:szCs w:val="22"/>
              </w:rPr>
              <w:t>99% der SARS-Cov-2 Sequenzen sind als Omikron identifiziert (1% nicht klassifizierbar); davon70% BA.2</w:t>
            </w:r>
          </w:p>
          <w:p>
            <w:pPr>
              <w:rPr>
                <w:rFonts w:ascii="Cambria" w:hAnsi="Cambria"/>
                <w:sz w:val="22"/>
                <w:szCs w:val="22"/>
              </w:rPr>
            </w:pPr>
          </w:p>
          <w:p>
            <w:pPr>
              <w:pStyle w:val="Liste1"/>
              <w:ind w:left="360"/>
              <w:rPr>
                <w:rFonts w:ascii="Cambria" w:hAnsi="Cambria"/>
              </w:rPr>
            </w:pPr>
            <w:r>
              <w:rPr>
                <w:rFonts w:ascii="Cambria" w:hAnsi="Cambria"/>
                <w:b/>
              </w:rPr>
              <w:t>Diskussion</w:t>
            </w:r>
          </w:p>
          <w:p>
            <w:pPr>
              <w:pStyle w:val="Liste1"/>
              <w:numPr>
                <w:ilvl w:val="0"/>
                <w:numId w:val="9"/>
              </w:numPr>
            </w:pPr>
            <w:r>
              <w:t>Werden Zahlen zu den SARS-Cov-2 Rekombinanten vom RKI veröffentlicht?</w:t>
            </w:r>
          </w:p>
          <w:p>
            <w:pPr>
              <w:pStyle w:val="Liste1"/>
              <w:numPr>
                <w:ilvl w:val="1"/>
                <w:numId w:val="9"/>
              </w:numPr>
            </w:pPr>
            <w:r>
              <w:t>Alle Zahlen die wir haben, sollten transparent im Wochenbericht stehen und ausgewiesen werden. Eine Diskussion dazu läuft bereits unter den Fachbereichen. Zudem ist es hier auch eine Frage der Datenqualität und Auswertbarkeit.</w:t>
            </w:r>
          </w:p>
          <w:p>
            <w:pPr>
              <w:pStyle w:val="Liste1"/>
              <w:numPr>
                <w:ilvl w:val="1"/>
                <w:numId w:val="9"/>
              </w:numPr>
            </w:pPr>
            <w:r>
              <w:t xml:space="preserve">Ein Vorschlag wäre, das Thema im Wochenbericht zur erwähnen, keinen Auffälligkeiten zu berichten und nicht weiter ins Detail zu gehen. Konkrete Zahlen können genannt werden </w:t>
            </w:r>
          </w:p>
          <w:p>
            <w:pPr>
              <w:pStyle w:val="Liste1"/>
              <w:numPr>
                <w:ilvl w:val="0"/>
                <w:numId w:val="0"/>
              </w:numPr>
              <w:ind w:left="1800"/>
            </w:pPr>
            <w:proofErr w:type="spellStart"/>
            <w:r>
              <w:rPr>
                <w:b/>
                <w:i/>
                <w:u w:val="single"/>
              </w:rPr>
              <w:t>To</w:t>
            </w:r>
            <w:proofErr w:type="spellEnd"/>
            <w:r>
              <w:rPr>
                <w:b/>
                <w:i/>
                <w:u w:val="single"/>
              </w:rPr>
              <w:t xml:space="preserve"> Do:</w:t>
            </w:r>
            <w:r>
              <w:t xml:space="preserve"> Herr Semmler schickt die Zahlen diesbezüglich für den Wochenbericht an das Lagezentrum.</w:t>
            </w:r>
          </w:p>
          <w:p>
            <w:pPr>
              <w:pStyle w:val="Liste1"/>
              <w:numPr>
                <w:ilvl w:val="0"/>
                <w:numId w:val="9"/>
              </w:numPr>
            </w:pPr>
            <w:r>
              <w:t xml:space="preserve">Gibt es eine </w:t>
            </w:r>
            <w:proofErr w:type="spellStart"/>
            <w:r>
              <w:t>Sublinie</w:t>
            </w:r>
            <w:proofErr w:type="spellEnd"/>
            <w:r>
              <w:t xml:space="preserve"> von Omikron BA.2?</w:t>
            </w:r>
          </w:p>
          <w:p>
            <w:pPr>
              <w:pStyle w:val="Liste1"/>
              <w:numPr>
                <w:ilvl w:val="1"/>
                <w:numId w:val="9"/>
              </w:numPr>
            </w:pPr>
            <w:r>
              <w:t>BA.2.1.2 wird in den Daten nicht klassifiziert und bei den Rekombinanten noch nicht erfasst. BA.2.12 und BA.2.12.1 liegen in den Daten vor.</w:t>
            </w:r>
          </w:p>
          <w:p>
            <w:pPr>
              <w:pStyle w:val="Liste1"/>
              <w:numPr>
                <w:ilvl w:val="0"/>
                <w:numId w:val="9"/>
              </w:numPr>
            </w:pPr>
            <w:r>
              <w:t>Wie ist die aktuelle Teststrategie in anderen Ländern?</w:t>
            </w:r>
          </w:p>
          <w:p>
            <w:pPr>
              <w:pStyle w:val="Liste1"/>
              <w:numPr>
                <w:ilvl w:val="1"/>
                <w:numId w:val="9"/>
              </w:numPr>
            </w:pPr>
            <w:r>
              <w:t>Viele europäische Länder (Spanien, England, Dänemark) testen nur noch Risikogruppen (Personen die im Krankenhaus in Behandlung gehen), Österreich testet weiterhin auf hohem Niveau bei sinkender Tendenz.</w:t>
            </w:r>
          </w:p>
          <w:p>
            <w:pPr>
              <w:pStyle w:val="Liste1"/>
              <w:numPr>
                <w:ilvl w:val="0"/>
                <w:numId w:val="9"/>
              </w:numPr>
            </w:pPr>
            <w:r>
              <w:t>Ist es möglich, dass Deutschland noch eine Influenzawelle bekommt?</w:t>
            </w:r>
          </w:p>
          <w:p>
            <w:pPr>
              <w:pStyle w:val="Liste1"/>
              <w:numPr>
                <w:ilvl w:val="1"/>
                <w:numId w:val="9"/>
              </w:numPr>
            </w:pPr>
            <w:r>
              <w:t xml:space="preserve">Es ist nicht auszuschließen. In den letzten Wochen gab es einen leichten Anstieg, zuletzt einen </w:t>
            </w:r>
            <w:r>
              <w:lastRenderedPageBreak/>
              <w:t>leichten Rückgang. Abhängig von verschiedenen Faktoren. Bessere Einschätzung nach den Osterferien möglich.</w:t>
            </w:r>
          </w:p>
          <w:p>
            <w:pPr>
              <w:pStyle w:val="Liste2"/>
              <w:numPr>
                <w:ilvl w:val="0"/>
                <w:numId w:val="0"/>
              </w:numPr>
              <w:rPr>
                <w:lang w:val="de-DE"/>
              </w:rPr>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r>
              <w:rPr>
                <w:sz w:val="22"/>
                <w:szCs w:val="22"/>
              </w:rPr>
              <w:t>(Rohde)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MF2</w:t>
            </w:r>
          </w:p>
          <w:p>
            <w:pPr>
              <w:rPr>
                <w:sz w:val="22"/>
                <w:szCs w:val="22"/>
              </w:rPr>
            </w:pPr>
            <w:r>
              <w:rPr>
                <w:sz w:val="22"/>
                <w:szCs w:val="22"/>
              </w:rPr>
              <w:t>(Semmler)</w:t>
            </w: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Update Impfen</w:t>
            </w:r>
            <w:r>
              <w:rPr>
                <w:b/>
                <w:sz w:val="28"/>
              </w:rPr>
              <w:t xml:space="preserve"> </w:t>
            </w:r>
            <w:r>
              <w:rPr>
                <w:rStyle w:val="TagFrZchn"/>
              </w:rPr>
              <w:t>(nur montags)</w:t>
            </w:r>
          </w:p>
          <w:p>
            <w:pPr>
              <w:pStyle w:val="Liste1"/>
            </w:pPr>
            <w:r>
              <w:t>(nicht berichtet)</w:t>
            </w:r>
          </w:p>
          <w:p>
            <w:pPr>
              <w:pStyle w:val="2"/>
            </w:pPr>
            <w:r>
              <w:t>STIKO</w:t>
            </w:r>
          </w:p>
          <w:p>
            <w:pPr>
              <w:spacing w:line="276" w:lineRule="auto"/>
              <w:rPr>
                <w:rStyle w:val="1Zchn"/>
              </w:rPr>
            </w:pPr>
            <w:r>
              <w:t>xxx</w:t>
            </w:r>
          </w:p>
        </w:tc>
        <w:tc>
          <w:tcPr>
            <w:tcW w:w="1463" w:type="dxa"/>
          </w:tcPr>
          <w:p>
            <w:pPr>
              <w:rPr>
                <w:sz w:val="22"/>
                <w:szCs w:val="22"/>
              </w:rPr>
            </w:pPr>
            <w:r>
              <w:rPr>
                <w:sz w:val="22"/>
                <w:szCs w:val="22"/>
              </w:rPr>
              <w:t>FG 33</w:t>
            </w:r>
          </w:p>
        </w:tc>
      </w:tr>
      <w:tr>
        <w:tc>
          <w:tcPr>
            <w:tcW w:w="684" w:type="dxa"/>
          </w:tcPr>
          <w:p>
            <w:pPr>
              <w:rPr>
                <w:b/>
              </w:rPr>
            </w:pPr>
            <w:r>
              <w:rPr>
                <w:b/>
              </w:rPr>
              <w:t>3</w:t>
            </w:r>
          </w:p>
        </w:tc>
        <w:tc>
          <w:tcPr>
            <w:tcW w:w="6824" w:type="dxa"/>
          </w:tcPr>
          <w:p>
            <w:pPr>
              <w:spacing w:line="276" w:lineRule="auto"/>
              <w:rPr>
                <w:rStyle w:val="TagFrZchn"/>
              </w:rPr>
            </w:pPr>
            <w:r>
              <w:rPr>
                <w:rStyle w:val="1Zchn"/>
              </w:rPr>
              <w:t>Internationales</w:t>
            </w:r>
            <w:r>
              <w:rPr>
                <w:b/>
                <w:color w:val="FF0000"/>
              </w:rPr>
              <w:t xml:space="preserve"> </w:t>
            </w:r>
            <w:r>
              <w:rPr>
                <w:rStyle w:val="TagMiZchn"/>
                <w:bCs/>
              </w:rPr>
              <w:t>(nur mittwochs)</w:t>
            </w:r>
          </w:p>
          <w:p>
            <w:pPr>
              <w:pStyle w:val="Liste1"/>
            </w:pPr>
            <w:r>
              <w:t>(nicht berichtet)</w:t>
            </w:r>
          </w:p>
          <w:p>
            <w:pPr>
              <w:pStyle w:val="Liste3"/>
            </w:pPr>
          </w:p>
          <w:p>
            <w:pPr>
              <w:pStyle w:val="Liste3"/>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4</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montags)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5</w:t>
            </w:r>
          </w:p>
        </w:tc>
        <w:tc>
          <w:tcPr>
            <w:tcW w:w="6824" w:type="dxa"/>
          </w:tcPr>
          <w:p>
            <w:pPr>
              <w:pStyle w:val="1"/>
            </w:pPr>
            <w:r>
              <w:t>Aktuelle Risikobewertung</w:t>
            </w:r>
          </w:p>
          <w:p>
            <w:pPr>
              <w:pStyle w:val="Liste1"/>
              <w:rPr>
                <w:b/>
              </w:rPr>
            </w:pPr>
            <w:r>
              <w:rPr>
                <w:b/>
              </w:rPr>
              <w:t xml:space="preserve">Diskussion der überarbeiteten Version zur Risikobewertung </w:t>
            </w:r>
          </w:p>
          <w:p>
            <w:pPr>
              <w:pStyle w:val="Liste2"/>
              <w:rPr>
                <w:lang w:val="de-DE"/>
              </w:rPr>
            </w:pPr>
            <w:r>
              <w:rPr>
                <w:lang w:val="de-DE"/>
              </w:rPr>
              <w:t>In Hinblick auf das BMG sollte die Herabstufung aus strategischen Gründen zunächst auf hoch und nicht moderat erfolgen.</w:t>
            </w:r>
          </w:p>
          <w:p>
            <w:pPr>
              <w:pStyle w:val="Liste2"/>
              <w:rPr>
                <w:lang w:val="de-DE"/>
              </w:rPr>
            </w:pPr>
            <w:r>
              <w:rPr>
                <w:lang w:val="de-DE"/>
              </w:rPr>
              <w:t>Absatz mit individueller Gefährdungsbeurteilung für bestimmte Bevölkerungsgruppen wird gestrichen. Gefährdung der Gesamtbevölkerung im Vordergrund. Dafür hervorheben, dass Grundimmunisierung + Auffrischimpfung das Risiko einer schweren Erkrankung deutlich verringert</w:t>
            </w:r>
          </w:p>
          <w:p>
            <w:pPr>
              <w:pStyle w:val="Liste2"/>
              <w:rPr>
                <w:lang w:val="de-DE"/>
              </w:rPr>
            </w:pPr>
            <w:r>
              <w:rPr>
                <w:lang w:val="de-DE"/>
              </w:rPr>
              <w:t xml:space="preserve">Abschnitt Krankheitsschwere: BA.1 wurde als vorherrschende </w:t>
            </w:r>
            <w:proofErr w:type="spellStart"/>
            <w:r>
              <w:rPr>
                <w:lang w:val="de-DE"/>
              </w:rPr>
              <w:t>Omikronvariante</w:t>
            </w:r>
            <w:proofErr w:type="spellEnd"/>
            <w:r>
              <w:rPr>
                <w:lang w:val="de-DE"/>
              </w:rPr>
              <w:t xml:space="preserve"> durch BA.2 ersetzt</w:t>
            </w:r>
          </w:p>
          <w:p>
            <w:pPr>
              <w:pStyle w:val="Liste2"/>
              <w:rPr>
                <w:lang w:val="de-DE"/>
              </w:rPr>
            </w:pPr>
            <w:r>
              <w:rPr>
                <w:lang w:val="de-DE"/>
              </w:rPr>
              <w:t>Bitte an FG33 zur Durchsicht. Übersendung an BMG morgen am 21.04.</w:t>
            </w:r>
          </w:p>
          <w:p>
            <w:pPr>
              <w:pStyle w:val="Liste2"/>
              <w:numPr>
                <w:ilvl w:val="0"/>
                <w:numId w:val="0"/>
              </w:numPr>
              <w:ind w:left="833" w:hanging="360"/>
              <w:rPr>
                <w:lang w:val="de-DE"/>
              </w:rPr>
            </w:pPr>
            <w:r>
              <w:rPr>
                <w:lang w:val="de-DE"/>
              </w:rP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6</w:t>
            </w:r>
          </w:p>
        </w:tc>
        <w:tc>
          <w:tcPr>
            <w:tcW w:w="6824" w:type="dxa"/>
          </w:tcPr>
          <w:p>
            <w:pPr>
              <w:pStyle w:val="1"/>
            </w:pPr>
            <w:r>
              <w:t>Expertenbeirat</w:t>
            </w:r>
          </w:p>
          <w:p>
            <w:pPr>
              <w:pStyle w:val="Liste1"/>
            </w:pPr>
            <w:r>
              <w:t>Kritik an Verzögerung der Meldezahlen</w:t>
            </w:r>
          </w:p>
          <w:p>
            <w:pPr>
              <w:pStyle w:val="Liste1"/>
            </w:pPr>
            <w:r>
              <w:t>Erster Entwurf zum Thema Vorbereitung auf den Herbst. Vorschlag zur Einstellung der Bürgertests im Herbst sorgt für Unmut des Ministers.</w:t>
            </w:r>
          </w:p>
          <w:p>
            <w:pPr>
              <w:pStyle w:val="Liste1"/>
            </w:pPr>
            <w:r>
              <w:t>Ausführungen der Arbeitsgruppe Diagnostik am BMG reichen dem Minister nicht aus um eine hinreichende Einschätzung der Testungen vorzunehmen</w:t>
            </w:r>
          </w:p>
          <w:p>
            <w:pPr>
              <w:pStyle w:val="Liste1"/>
            </w:pPr>
            <w:r>
              <w:t>Stellungnahme zu Alten- und Pflegeheimen: Großer Konsens und Finalisierung in der kommenden Woche</w:t>
            </w:r>
          </w:p>
          <w:p>
            <w:pPr>
              <w:pStyle w:val="Liste1"/>
            </w:pPr>
            <w:r>
              <w:t>Stellungnahme zu Long-</w:t>
            </w:r>
            <w:proofErr w:type="spellStart"/>
            <w:r>
              <w:t>Covid</w:t>
            </w:r>
            <w:proofErr w:type="spellEnd"/>
            <w:r>
              <w:t>: Finalisierung ebenfalls in der kommenden Woche</w:t>
            </w:r>
          </w:p>
          <w:p>
            <w:pPr>
              <w:pStyle w:val="Liste1"/>
            </w:pPr>
            <w:r>
              <w:t>Gemeinsamer Präsenztermin am 11.05. um Zukunft des Expertenbeirates zu besprechen</w:t>
            </w:r>
          </w:p>
          <w:p>
            <w:pPr>
              <w:pStyle w:val="1"/>
              <w:rPr>
                <w:sz w:val="22"/>
              </w:rPr>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Wieler</w:t>
            </w:r>
          </w:p>
        </w:tc>
      </w:tr>
      <w:tr>
        <w:trPr>
          <w:trHeight w:val="518"/>
        </w:trPr>
        <w:tc>
          <w:tcPr>
            <w:tcW w:w="684" w:type="dxa"/>
          </w:tcPr>
          <w:p>
            <w:pPr>
              <w:rPr>
                <w:b/>
              </w:rPr>
            </w:pPr>
            <w:r>
              <w:rPr>
                <w:b/>
              </w:rPr>
              <w:lastRenderedPageBreak/>
              <w:t>7</w:t>
            </w:r>
          </w:p>
        </w:tc>
        <w:tc>
          <w:tcPr>
            <w:tcW w:w="6824" w:type="dxa"/>
          </w:tcPr>
          <w:p>
            <w:pPr>
              <w:pStyle w:val="1"/>
            </w:pPr>
            <w:r>
              <w:t>Kommunikation</w:t>
            </w:r>
          </w:p>
          <w:p>
            <w:pPr>
              <w:pStyle w:val="2"/>
            </w:pPr>
            <w:r>
              <w:t>BZgA</w:t>
            </w:r>
          </w:p>
          <w:p>
            <w:pPr>
              <w:pStyle w:val="Liste1"/>
            </w:pPr>
            <w:r>
              <w:t>keine Themen</w:t>
            </w:r>
          </w:p>
          <w:p>
            <w:pPr>
              <w:pStyle w:val="2"/>
            </w:pPr>
            <w:r>
              <w:t>Presse</w:t>
            </w:r>
          </w:p>
          <w:p>
            <w:pPr>
              <w:pStyle w:val="Liste1"/>
            </w:pPr>
            <w:r>
              <w:t>Vorbereitung der Kommunikation zur Umstellung der Impfquotentabelle</w:t>
            </w:r>
          </w:p>
          <w:p>
            <w:pPr>
              <w:pStyle w:val="Liste1"/>
            </w:pPr>
            <w:r>
              <w:t>Gibt es eine Botschaft für den Wochenbericht morgen?</w:t>
            </w:r>
          </w:p>
          <w:p>
            <w:pPr>
              <w:pStyle w:val="Liste1"/>
              <w:numPr>
                <w:ilvl w:val="1"/>
                <w:numId w:val="6"/>
              </w:numPr>
            </w:pPr>
            <w:r>
              <w:t>In den vergangenen 2 Wochen waren es Appelle an die Eigenverantwortung</w:t>
            </w:r>
          </w:p>
          <w:p>
            <w:pPr>
              <w:pStyle w:val="Liste1"/>
              <w:numPr>
                <w:ilvl w:val="1"/>
                <w:numId w:val="6"/>
              </w:numPr>
            </w:pPr>
            <w:r>
              <w:t>Expliziter Hinweis auf die Rekombinante nicht sinnvoll</w:t>
            </w:r>
          </w:p>
          <w:p>
            <w:pPr>
              <w:pStyle w:val="Liste1"/>
              <w:numPr>
                <w:ilvl w:val="1"/>
                <w:numId w:val="6"/>
              </w:numPr>
            </w:pPr>
            <w:r>
              <w:t>Hinweis auf Vermeidung von Spätfolgen ebenfalls nicht sinnvoll, da Long-</w:t>
            </w:r>
            <w:proofErr w:type="spellStart"/>
            <w:r>
              <w:t>Covid</w:t>
            </w:r>
            <w:proofErr w:type="spellEnd"/>
            <w:r>
              <w:t xml:space="preserve"> nicht explizit Thema</w:t>
            </w:r>
          </w:p>
          <w:p>
            <w:pPr>
              <w:pStyle w:val="Liste1"/>
              <w:numPr>
                <w:ilvl w:val="1"/>
                <w:numId w:val="6"/>
              </w:numPr>
            </w:pPr>
            <w:r>
              <w:t xml:space="preserve">Neutraler Tweet mit Hinweis auf Erscheinung des Wochenberichts </w:t>
            </w:r>
          </w:p>
          <w:p>
            <w:pPr>
              <w:pStyle w:val="2"/>
            </w:pPr>
            <w:r>
              <w:t>P1</w:t>
            </w:r>
          </w:p>
          <w:p>
            <w:pPr>
              <w:pStyle w:val="Liste1"/>
              <w:rPr>
                <w:i/>
              </w:rPr>
            </w:pPr>
            <w:r>
              <w:t>(nicht berichtet)</w:t>
            </w:r>
            <w:r>
              <w:br/>
            </w:r>
          </w:p>
        </w:tc>
        <w:tc>
          <w:tcPr>
            <w:tcW w:w="1463" w:type="dxa"/>
          </w:tcPr>
          <w:p>
            <w:pPr>
              <w:rPr>
                <w:sz w:val="22"/>
                <w:szCs w:val="22"/>
              </w:rPr>
            </w:pPr>
          </w:p>
          <w:p>
            <w:pPr>
              <w:rPr>
                <w:sz w:val="22"/>
                <w:szCs w:val="22"/>
              </w:rPr>
            </w:pPr>
            <w:r>
              <w:rPr>
                <w:sz w:val="22"/>
                <w:szCs w:val="22"/>
              </w:rPr>
              <w:t xml:space="preserve">BZgA </w:t>
            </w:r>
          </w:p>
          <w:p>
            <w:pPr>
              <w:rPr>
                <w:sz w:val="22"/>
                <w:szCs w:val="22"/>
              </w:rPr>
            </w:pPr>
            <w:r>
              <w:rPr>
                <w:sz w:val="22"/>
                <w:szCs w:val="22"/>
              </w:rPr>
              <w:t>(Seefeld)</w:t>
            </w:r>
            <w:r>
              <w:rPr>
                <w:sz w:val="22"/>
                <w:szCs w:val="22"/>
              </w:rPr>
              <w:br/>
            </w: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(Lein)</w:t>
            </w:r>
            <w:r>
              <w:rPr>
                <w:sz w:val="22"/>
                <w:szCs w:val="22"/>
              </w:rPr>
              <w:br/>
            </w:r>
          </w:p>
        </w:tc>
      </w:tr>
      <w:tr>
        <w:tc>
          <w:tcPr>
            <w:tcW w:w="684" w:type="dxa"/>
          </w:tcPr>
          <w:p>
            <w:pPr>
              <w:rPr>
                <w:b/>
              </w:rPr>
            </w:pPr>
            <w:r>
              <w:rPr>
                <w:b/>
              </w:rPr>
              <w:t>8</w:t>
            </w:r>
          </w:p>
        </w:tc>
        <w:tc>
          <w:tcPr>
            <w:tcW w:w="6824" w:type="dxa"/>
          </w:tcPr>
          <w:p>
            <w:pPr>
              <w:pStyle w:val="1"/>
            </w:pPr>
            <w:r>
              <w:t>RKI-Strategie Fragen</w:t>
            </w:r>
          </w:p>
          <w:p>
            <w:pPr>
              <w:pStyle w:val="2"/>
            </w:pPr>
            <w:r>
              <w:t>Allgemein</w:t>
            </w:r>
          </w:p>
          <w:p>
            <w:pPr>
              <w:pStyle w:val="2"/>
              <w:numPr>
                <w:ilvl w:val="0"/>
                <w:numId w:val="10"/>
              </w:numPr>
            </w:pPr>
            <w:r>
              <w:t>Disclaimer Wochenbericht – wie lange noch?</w:t>
            </w:r>
          </w:p>
          <w:p>
            <w:pPr>
              <w:pStyle w:val="2"/>
              <w:numPr>
                <w:ilvl w:val="1"/>
                <w:numId w:val="10"/>
              </w:numPr>
              <w:rPr>
                <w:b w:val="0"/>
              </w:rPr>
            </w:pPr>
            <w:r>
              <w:rPr>
                <w:b w:val="0"/>
              </w:rPr>
              <w:t>Kann im Tagessituationsbericht und im Dashboard ab morgen wegfallen</w:t>
            </w:r>
          </w:p>
          <w:p>
            <w:pPr>
              <w:pStyle w:val="Liste1"/>
              <w:rPr>
                <w:b/>
              </w:rPr>
            </w:pPr>
            <w:r>
              <w:rPr>
                <w:b/>
              </w:rPr>
              <w:t>[ID 5306] Erlass: Szenarien Herbst - Frist 27.04.2022</w:t>
            </w:r>
          </w:p>
          <w:p>
            <w:pPr>
              <w:pStyle w:val="Liste1"/>
              <w:numPr>
                <w:ilvl w:val="1"/>
                <w:numId w:val="6"/>
              </w:numPr>
            </w:pPr>
            <w:r>
              <w:t>Erlass nimmt Bezug auf 8. Stellungnahme des Expertenrates und spielt darauf an, dass man in Hinblick auf die schwierige Vorhersagbarkeit der Veränderungen eines leicht veränderbaren RNA-Virus mit kurzen Reaktionszeiten rechnen muss und er gibt drei Szenarien an: 1. Das Wiederauftreten der Delta-Variante oder verwandter Varianten 2. Das Auftreten von Kreuzungsformen mit erhöhter Gefährlichkeit bei erhaltener Immunflucht, 3. Das Auftreten neuer Varianten mit einem weiteren Verlust des vorher bestehenden Immunschutzes.</w:t>
            </w:r>
          </w:p>
          <w:p>
            <w:pPr>
              <w:pStyle w:val="Liste1"/>
              <w:numPr>
                <w:ilvl w:val="1"/>
                <w:numId w:val="6"/>
              </w:numPr>
            </w:pPr>
            <w:r>
              <w:t xml:space="preserve">Bitte an RKI um Einschätzung der Wahrscheinlichkeit des Eintretens der 3 Szenarien, Einschätzung der Wahrscheinlichkeit, dass die Situation im kommenden Herbst von der Omikron-Variante geprägt sein wird, Einschätzung der Relevanz einer flächendeckenden Erfassung jeder Infektion. </w:t>
            </w:r>
          </w:p>
          <w:p>
            <w:pPr>
              <w:pStyle w:val="Liste1"/>
              <w:numPr>
                <w:ilvl w:val="1"/>
                <w:numId w:val="6"/>
              </w:numPr>
            </w:pPr>
            <w:r>
              <w:t>Relevanz einer schnellen Erkennung einer Infektion in Altersgruppen in Zusammenspiel mit genomischer Surveillance und neue Systeme wie die Abwasser-Surveillance. Einschätzung Relevanz flächendeckende Erfassung liegt in FG36.</w:t>
            </w:r>
          </w:p>
          <w:p>
            <w:pPr>
              <w:pStyle w:val="Liste1"/>
              <w:numPr>
                <w:ilvl w:val="1"/>
                <w:numId w:val="6"/>
              </w:numPr>
            </w:pPr>
            <w:r>
              <w:lastRenderedPageBreak/>
              <w:t>FG33 arbeitet an einem Modell mit der Annahme, dass Omikron im Herbst weiterhin bleibt und dominiert.</w:t>
            </w:r>
          </w:p>
          <w:p>
            <w:pPr>
              <w:pStyle w:val="Liste1"/>
              <w:numPr>
                <w:ilvl w:val="1"/>
                <w:numId w:val="6"/>
              </w:numPr>
            </w:pPr>
            <w:r>
              <w:t xml:space="preserve">Gemeinschaftliche Beantwortung notwendig. Szenarien sind nicht allein abhängig von </w:t>
            </w:r>
            <w:proofErr w:type="gramStart"/>
            <w:r>
              <w:t>Virusvariante</w:t>
            </w:r>
            <w:proofErr w:type="gramEnd"/>
            <w:r>
              <w:t xml:space="preserve"> sondern auch von anderen Faktoren wie Verhalten der Bevölkerung etc. Abwasser-Surveillance außen vorlassen, da funktionsfähiges System in so kurzer Zeit unrealistisch</w:t>
            </w:r>
          </w:p>
          <w:p>
            <w:pPr>
              <w:pStyle w:val="Liste1"/>
              <w:numPr>
                <w:ilvl w:val="1"/>
                <w:numId w:val="6"/>
              </w:numPr>
            </w:pPr>
            <w:r>
              <w:t xml:space="preserve">Klare Botschaft zur Aufrechterhaltung der </w:t>
            </w:r>
            <w:proofErr w:type="spellStart"/>
            <w:r>
              <w:t>Syndromischen</w:t>
            </w:r>
            <w:proofErr w:type="spellEnd"/>
            <w:r>
              <w:t xml:space="preserve"> Surveillance</w:t>
            </w:r>
          </w:p>
          <w:p>
            <w:pPr>
              <w:pStyle w:val="Liste1"/>
              <w:numPr>
                <w:ilvl w:val="1"/>
                <w:numId w:val="6"/>
              </w:numPr>
            </w:pPr>
            <w:r>
              <w:t xml:space="preserve">Punkt 1: FG33 bzgl. Modellierungen, Punkt2: FG36 in Hinblick auf etablierte Surveillance-Systeme, Punkt3: Schnittmenge mit Punkt2, Punkt 4: Schätzung benötigter PCR-Tests bei </w:t>
            </w:r>
            <w:proofErr w:type="spellStart"/>
            <w:r>
              <w:t>Mielcke</w:t>
            </w:r>
            <w:proofErr w:type="spellEnd"/>
          </w:p>
          <w:p>
            <w:pPr>
              <w:pStyle w:val="Liste1"/>
              <w:numPr>
                <w:ilvl w:val="1"/>
                <w:numId w:val="6"/>
              </w:numPr>
            </w:pPr>
            <w:r>
              <w:t>Genomische Surveillance um Hr. Semmler sollte mit eingebracht werden</w:t>
            </w:r>
          </w:p>
          <w:p>
            <w:pPr>
              <w:pStyle w:val="Liste1"/>
              <w:numPr>
                <w:ilvl w:val="1"/>
                <w:numId w:val="6"/>
              </w:numPr>
            </w:pPr>
            <w:r>
              <w:t>Federführung und Zusammenführung: Abteilung 1 (Mielke) FF</w:t>
            </w:r>
          </w:p>
          <w:p>
            <w:pPr>
              <w:pStyle w:val="Liste1"/>
              <w:numPr>
                <w:ilvl w:val="0"/>
                <w:numId w:val="0"/>
              </w:numPr>
              <w:ind w:left="720" w:hanging="360"/>
            </w:pP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GB"/>
              </w:rPr>
            </w:pPr>
            <w:r>
              <w:rPr>
                <w:sz w:val="22"/>
                <w:szCs w:val="22"/>
                <w:lang w:val="en-GB"/>
              </w:rPr>
              <w:br/>
            </w:r>
          </w:p>
        </w:tc>
      </w:tr>
      <w:tr>
        <w:tc>
          <w:tcPr>
            <w:tcW w:w="684" w:type="dxa"/>
          </w:tcPr>
          <w:p>
            <w:pPr>
              <w:rPr>
                <w:b/>
              </w:rPr>
            </w:pPr>
            <w:r>
              <w:rPr>
                <w:b/>
              </w:rPr>
              <w:t>9</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10</w:t>
            </w:r>
          </w:p>
        </w:tc>
        <w:tc>
          <w:tcPr>
            <w:tcW w:w="6824" w:type="dxa"/>
          </w:tcPr>
          <w:p>
            <w:pPr>
              <w:pStyle w:val="1"/>
            </w:pPr>
            <w:r>
              <w:t>Labordiagnostik</w:t>
            </w:r>
          </w:p>
          <w:p>
            <w:pPr>
              <w:pStyle w:val="2"/>
            </w:pPr>
            <w:r>
              <w:t>FG17</w:t>
            </w:r>
          </w:p>
          <w:p>
            <w:pPr>
              <w:pStyle w:val="2"/>
            </w:pPr>
          </w:p>
          <w:p>
            <w:pPr>
              <w:pStyle w:val="2"/>
            </w:pPr>
          </w:p>
          <w:p>
            <w:pPr>
              <w:pStyle w:val="2"/>
            </w:pPr>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montags)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montags)</w:t>
            </w:r>
          </w:p>
          <w:p>
            <w:pPr>
              <w:pStyle w:val="Liste1"/>
            </w:pPr>
            <w:r>
              <w:lastRenderedPageBreak/>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lastRenderedPageBreak/>
              <w:t>FG38</w:t>
            </w:r>
            <w:r>
              <w:rPr>
                <w:sz w:val="22"/>
                <w:szCs w:val="22"/>
              </w:rPr>
              <w:br/>
            </w:r>
          </w:p>
        </w:tc>
      </w:tr>
      <w:tr>
        <w:tc>
          <w:tcPr>
            <w:tcW w:w="684" w:type="dxa"/>
          </w:tcPr>
          <w:p>
            <w:pPr>
              <w:rPr>
                <w:b/>
              </w:rPr>
            </w:pPr>
            <w:r>
              <w:rPr>
                <w:b/>
              </w:rPr>
              <w:lastRenderedPageBreak/>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w:t>
            </w:r>
            <w:r>
              <w:rPr>
                <w:b/>
              </w:rPr>
              <w:t>Montag, 25.04.2022, 13:00 Uhr,</w:t>
            </w:r>
            <w:r>
              <w:t xml:space="preserve">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 xml:space="preserve">Ende: </w:t>
      </w:r>
      <w:r>
        <w:t>13:00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9650A8"/>
    <w:multiLevelType w:val="hybridMultilevel"/>
    <w:tmpl w:val="BE96FE30"/>
    <w:lvl w:ilvl="0" w:tplc="04070003">
      <w:start w:val="1"/>
      <w:numFmt w:val="bullet"/>
      <w:lvlText w:val="o"/>
      <w:lvlJc w:val="left"/>
      <w:pPr>
        <w:ind w:left="833" w:hanging="360"/>
      </w:pPr>
      <w:rPr>
        <w:rFonts w:ascii="Courier New" w:hAnsi="Courier New" w:cs="Courier New"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 w15:restartNumberingAfterBreak="0">
    <w:nsid w:val="159E72A5"/>
    <w:multiLevelType w:val="hybridMultilevel"/>
    <w:tmpl w:val="5D3651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AC5A26"/>
    <w:multiLevelType w:val="hybridMultilevel"/>
    <w:tmpl w:val="C3F89980"/>
    <w:lvl w:ilvl="0" w:tplc="EB4451E8">
      <w:start w:val="1"/>
      <w:numFmt w:val="bullet"/>
      <w:pStyle w:val="Liste1"/>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05356D"/>
    <w:multiLevelType w:val="hybridMultilevel"/>
    <w:tmpl w:val="9026A0E2"/>
    <w:lvl w:ilvl="0" w:tplc="04070005">
      <w:start w:val="1"/>
      <w:numFmt w:val="bulle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9"/>
  </w:num>
  <w:num w:numId="5">
    <w:abstractNumId w:val="6"/>
  </w:num>
  <w:num w:numId="6">
    <w:abstractNumId w:val="4"/>
  </w:num>
  <w:num w:numId="7">
    <w:abstractNumId w:val="8"/>
  </w:num>
  <w:num w:numId="8">
    <w:abstractNumId w:val="2"/>
  </w:num>
  <w:num w:numId="9">
    <w:abstractNumId w:val="5"/>
  </w:num>
  <w:num w:numId="10">
    <w:abstractNumId w:val="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hde, Anna">
    <w15:presenceInfo w15:providerId="None" w15:userId="Rohde, 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spacing w:after="0"/>
      <w:ind w:left="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497038268">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2-04-20_Lage_AG\Testzahlerfassung%20am%20RKI_2022_04-20.ppt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2-04-20_Lage_AG\syndrom-ARE-SARI-COVID_bis_KW15_2022_f&#252;r-Krisenstab.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2-04-20_Lage_AG\2022-04-20_Intensivregister_SPoCK.ppt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4-20_Lage_AG\LageNational_2022-04-20.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2-04-20_Lage_AG\COVID-19_internat.%20Lage_2022-04-20.ppt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7091D-F1BD-426F-8EDF-3051A9C27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1966</Words>
  <Characters>12393</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Rohde, Anna</cp:lastModifiedBy>
  <cp:revision>242</cp:revision>
  <cp:lastPrinted>2020-05-06T16:43:00Z</cp:lastPrinted>
  <dcterms:created xsi:type="dcterms:W3CDTF">2022-03-03T09:26:00Z</dcterms:created>
  <dcterms:modified xsi:type="dcterms:W3CDTF">2022-04-21T10:09:00Z</dcterms:modified>
</cp:coreProperties>
</file>