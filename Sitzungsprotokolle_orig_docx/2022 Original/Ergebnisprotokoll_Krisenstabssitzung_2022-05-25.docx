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25.05.2022,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 / Ute Rexroth</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w:t>
      </w:r>
      <w:proofErr w:type="spellStart"/>
      <w:r>
        <w:rPr>
          <w:sz w:val="22"/>
          <w:szCs w:val="22"/>
        </w:rPr>
        <w:t>Sendzik</w:t>
      </w:r>
      <w:proofErr w:type="spellEnd"/>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Amrei Wolter (Protokoll)</w:t>
      </w:r>
    </w:p>
    <w:p>
      <w:pPr>
        <w:pStyle w:val="Listenabsatz"/>
        <w:numPr>
          <w:ilvl w:val="1"/>
          <w:numId w:val="2"/>
        </w:numPr>
        <w:spacing w:after="0"/>
        <w:contextualSpacing w:val="0"/>
        <w:rPr>
          <w:sz w:val="22"/>
          <w:szCs w:val="22"/>
        </w:rPr>
      </w:pPr>
      <w:r>
        <w:rPr>
          <w:sz w:val="22"/>
          <w:szCs w:val="22"/>
        </w:rPr>
        <w:t>Meike Schöll</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Julia Hermes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ins w:id="1" w:author="Rohde, Anna" w:date="2022-05-25T18:58:00Z"/>
          <w:sz w:val="22"/>
          <w:szCs w:val="22"/>
        </w:rPr>
      </w:pPr>
      <w:ins w:id="2" w:author="Rohde, Anna" w:date="2022-05-25T18:58:00Z">
        <w:r>
          <w:rPr>
            <w:sz w:val="22"/>
            <w:szCs w:val="22"/>
          </w:rPr>
          <w:t xml:space="preserve">Anna </w:t>
        </w:r>
      </w:ins>
      <w:ins w:id="3" w:author="Rohde, Anna" w:date="2022-05-25T18:59:00Z">
        <w:r>
          <w:rPr>
            <w:sz w:val="22"/>
            <w:szCs w:val="22"/>
          </w:rPr>
          <w:t>R</w:t>
        </w:r>
      </w:ins>
      <w:ins w:id="4" w:author="Rohde, Anna" w:date="2022-05-25T18:58:00Z">
        <w:r>
          <w:rPr>
            <w:sz w:val="22"/>
            <w:szCs w:val="22"/>
          </w:rPr>
          <w:t>o</w:t>
        </w:r>
      </w:ins>
      <w:ins w:id="5" w:author="Rohde, Anna" w:date="2022-05-25T18:59:00Z">
        <w:r>
          <w:rPr>
            <w:sz w:val="22"/>
            <w:szCs w:val="22"/>
          </w:rPr>
          <w:t>hde</w:t>
        </w:r>
      </w:ins>
    </w:p>
    <w:p>
      <w:pPr>
        <w:pStyle w:val="Listenabsatz"/>
        <w:numPr>
          <w:ilvl w:val="1"/>
          <w:numId w:val="2"/>
        </w:numPr>
        <w:spacing w:after="0"/>
        <w:contextualSpacing w:val="0"/>
        <w:rPr>
          <w:sz w:val="22"/>
          <w:szCs w:val="22"/>
        </w:rPr>
      </w:pPr>
      <w:r>
        <w:rPr>
          <w:sz w:val="22"/>
          <w:szCs w:val="22"/>
        </w:rPr>
        <w:t>Mikheil Popkhadze</w:t>
      </w:r>
    </w:p>
    <w:p>
      <w:pPr>
        <w:pStyle w:val="Listenabsatz"/>
        <w:numPr>
          <w:ilvl w:val="1"/>
          <w:numId w:val="2"/>
        </w:numPr>
        <w:spacing w:after="0"/>
        <w:contextualSpacing w:val="0"/>
        <w:rPr>
          <w:sz w:val="22"/>
          <w:szCs w:val="22"/>
        </w:rPr>
      </w:pPr>
      <w:r>
        <w:rPr>
          <w:sz w:val="22"/>
          <w:szCs w:val="22"/>
        </w:rPr>
        <w:t>Johanna Hanefeld</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bCs/>
                <w:i/>
                <w:color w:val="D99594" w:themeColor="accent2" w:themeTint="99"/>
              </w:rPr>
            </w:pPr>
            <w:r>
              <w:rPr>
                <w:rStyle w:val="2Zchn"/>
                <w:sz w:val="22"/>
                <w:szCs w:val="22"/>
              </w:rPr>
              <w:t>International</w:t>
            </w:r>
            <w:r>
              <w:rPr>
                <w:rStyle w:val="TagMiZchn"/>
                <w:bCs/>
              </w:rPr>
              <w:t xml:space="preserve"> </w:t>
            </w:r>
          </w:p>
          <w:p>
            <w:pPr>
              <w:pStyle w:val="Liste2"/>
            </w:pPr>
            <w:proofErr w:type="spellStart"/>
            <w:r>
              <w:t>Datenstand</w:t>
            </w:r>
            <w:proofErr w:type="spellEnd"/>
            <w:r>
              <w:t>: WHO, 24.05.2022</w:t>
            </w:r>
          </w:p>
          <w:p>
            <w:pPr>
              <w:pStyle w:val="Liste2"/>
              <w:rPr>
                <w:lang w:val="de-DE"/>
              </w:rPr>
            </w:pPr>
            <w:r>
              <w:rPr>
                <w:lang w:val="de-DE"/>
              </w:rPr>
              <w:t>Fälle: 523.786.368 (-2,7% im Vergleich zu Vorwoche)</w:t>
            </w:r>
          </w:p>
          <w:p>
            <w:pPr>
              <w:pStyle w:val="Liste2"/>
            </w:pPr>
            <w:proofErr w:type="spellStart"/>
            <w:r>
              <w:t>Todesfälle</w:t>
            </w:r>
            <w:proofErr w:type="spellEnd"/>
            <w:r>
              <w:t>: 6.279.667 (CFR: 1,2%)</w:t>
            </w:r>
          </w:p>
          <w:p>
            <w:pPr>
              <w:pStyle w:val="Liste2"/>
              <w:rPr>
                <w:lang w:val="de-DE"/>
              </w:rPr>
            </w:pPr>
            <w:r>
              <w:rPr>
                <w:lang w:val="de-DE"/>
              </w:rPr>
              <w:t xml:space="preserve">Liste Top 10 Länder nach neuen Fällen: </w:t>
            </w:r>
          </w:p>
          <w:p>
            <w:pPr>
              <w:pStyle w:val="Liste3"/>
              <w:numPr>
                <w:ilvl w:val="1"/>
                <w:numId w:val="7"/>
              </w:numPr>
            </w:pPr>
            <w:r>
              <w:t>Top 10 Länder: USA. China, Deutschland, Australien, Japan, Italien, Südkorea, Frankreich, Portugal, Spanien</w:t>
            </w:r>
          </w:p>
          <w:p>
            <w:pPr>
              <w:pStyle w:val="Liste3"/>
              <w:numPr>
                <w:ilvl w:val="1"/>
                <w:numId w:val="7"/>
              </w:numPr>
            </w:pPr>
            <w:r>
              <w:t>In Europa insgesamt fallender Trend</w:t>
            </w:r>
          </w:p>
          <w:p>
            <w:pPr>
              <w:pStyle w:val="Liste2"/>
            </w:pPr>
            <w:r>
              <w:t>WHO epidemiological update</w:t>
            </w:r>
          </w:p>
          <w:p>
            <w:pPr>
              <w:pStyle w:val="Liste3"/>
              <w:numPr>
                <w:ilvl w:val="1"/>
                <w:numId w:val="7"/>
              </w:numPr>
            </w:pPr>
            <w:r>
              <w:t>CAVE vielerorts geänderte Teststrategien insbesondere in Europa (z.B. Spanien, Dänemark, England testen nur Risikogruppen, Personen die Behandlung im KH benötigen und Personen die mit RG arbeiten; Österreich hat den Anzahl PCR pro Einwohnenden reduziert)</w:t>
            </w:r>
          </w:p>
          <w:p>
            <w:pPr>
              <w:pStyle w:val="Liste2"/>
              <w:rPr>
                <w:lang w:val="de-DE"/>
              </w:rPr>
            </w:pPr>
            <w:r>
              <w:rPr>
                <w:lang w:val="de-DE"/>
              </w:rPr>
              <w:t>Karte mit 7-Tage-Inzidenz pro 100.000 Einwohnenden in Europa</w:t>
            </w:r>
          </w:p>
          <w:p>
            <w:pPr>
              <w:pStyle w:val="Liste2"/>
              <w:numPr>
                <w:ilvl w:val="1"/>
                <w:numId w:val="7"/>
              </w:numPr>
              <w:rPr>
                <w:lang w:val="de-DE"/>
              </w:rPr>
            </w:pPr>
            <w:r>
              <w:rPr>
                <w:lang w:val="de-DE"/>
              </w:rPr>
              <w:t>Fallzahlen insgesamt rückläufig in Europa</w:t>
            </w:r>
          </w:p>
          <w:p>
            <w:pPr>
              <w:pStyle w:val="Liste2"/>
              <w:numPr>
                <w:ilvl w:val="1"/>
                <w:numId w:val="7"/>
              </w:numPr>
              <w:rPr>
                <w:lang w:val="de-DE"/>
              </w:rPr>
            </w:pPr>
            <w:r>
              <w:rPr>
                <w:lang w:val="de-DE"/>
              </w:rPr>
              <w:t>Auffälliger Anstieg jedoch in Portugal</w:t>
            </w:r>
          </w:p>
          <w:p>
            <w:pPr>
              <w:pStyle w:val="Liste2"/>
            </w:pPr>
            <w:proofErr w:type="spellStart"/>
            <w:r>
              <w:t>Länderfokus</w:t>
            </w:r>
            <w:proofErr w:type="spellEnd"/>
            <w:r>
              <w:t>: Portugal</w:t>
            </w:r>
          </w:p>
          <w:p>
            <w:pPr>
              <w:pStyle w:val="Liste2"/>
              <w:numPr>
                <w:ilvl w:val="1"/>
                <w:numId w:val="7"/>
              </w:numPr>
            </w:pPr>
            <w:proofErr w:type="spellStart"/>
            <w:r>
              <w:t>Fallzahlsteigerung</w:t>
            </w:r>
            <w:proofErr w:type="spellEnd"/>
            <w:r>
              <w:t xml:space="preserve"> </w:t>
            </w:r>
            <w:proofErr w:type="spellStart"/>
            <w:r>
              <w:t>seit</w:t>
            </w:r>
            <w:proofErr w:type="spellEnd"/>
            <w:r>
              <w:t xml:space="preserve"> </w:t>
            </w:r>
            <w:proofErr w:type="spellStart"/>
            <w:r>
              <w:t>Anfang</w:t>
            </w:r>
            <w:proofErr w:type="spellEnd"/>
            <w:r>
              <w:t xml:space="preserve"> Mai 2022</w:t>
            </w:r>
          </w:p>
          <w:p>
            <w:pPr>
              <w:pStyle w:val="Liste2"/>
              <w:numPr>
                <w:ilvl w:val="1"/>
                <w:numId w:val="7"/>
              </w:numPr>
              <w:rPr>
                <w:lang w:val="de-DE"/>
              </w:rPr>
            </w:pPr>
            <w:r>
              <w:rPr>
                <w:lang w:val="de-DE"/>
              </w:rPr>
              <w:t xml:space="preserve">Test </w:t>
            </w:r>
            <w:proofErr w:type="spellStart"/>
            <w:r>
              <w:rPr>
                <w:lang w:val="de-DE"/>
              </w:rPr>
              <w:t>Positivenrate</w:t>
            </w:r>
            <w:proofErr w:type="spellEnd"/>
            <w:r>
              <w:rPr>
                <w:lang w:val="de-DE"/>
              </w:rPr>
              <w:t xml:space="preserve"> gestiegen auf 44%, R-Wert 7 Tage bei 1,15, </w:t>
            </w:r>
            <w:proofErr w:type="gramStart"/>
            <w:r>
              <w:rPr>
                <w:lang w:val="de-DE"/>
              </w:rPr>
              <w:t>leicht gefallen</w:t>
            </w:r>
            <w:proofErr w:type="gramEnd"/>
          </w:p>
          <w:p>
            <w:pPr>
              <w:pStyle w:val="Liste2"/>
              <w:numPr>
                <w:ilvl w:val="1"/>
                <w:numId w:val="7"/>
              </w:numPr>
              <w:rPr>
                <w:lang w:val="de-DE"/>
              </w:rPr>
            </w:pPr>
            <w:r>
              <w:rPr>
                <w:lang w:val="de-DE"/>
              </w:rPr>
              <w:t>leichte Steigerung der Covid-19 Krankenhausbelegung, ITS oder Todesfälle erkennbar</w:t>
            </w:r>
          </w:p>
          <w:p>
            <w:pPr>
              <w:pStyle w:val="Liste2"/>
              <w:numPr>
                <w:ilvl w:val="1"/>
                <w:numId w:val="7"/>
              </w:numPr>
              <w:rPr>
                <w:lang w:val="de-DE"/>
              </w:rPr>
            </w:pPr>
            <w:r>
              <w:rPr>
                <w:lang w:val="de-DE"/>
              </w:rPr>
              <w:t>BA.5 dominant, geschätzt bei 79% (23.05.22)</w:t>
            </w:r>
          </w:p>
          <w:p>
            <w:pPr>
              <w:pStyle w:val="Liste2"/>
              <w:numPr>
                <w:ilvl w:val="1"/>
                <w:numId w:val="7"/>
              </w:numPr>
              <w:rPr>
                <w:lang w:val="de-DE"/>
              </w:rPr>
            </w:pPr>
            <w:r>
              <w:rPr>
                <w:lang w:val="de-DE"/>
              </w:rPr>
              <w:t>Geschätzte Wachstumsrate 13% höher als BA.2</w:t>
            </w:r>
          </w:p>
          <w:p>
            <w:pPr>
              <w:pStyle w:val="Liste2"/>
              <w:numPr>
                <w:ilvl w:val="1"/>
                <w:numId w:val="7"/>
              </w:numPr>
              <w:rPr>
                <w:lang w:val="de-DE"/>
              </w:rPr>
            </w:pPr>
            <w:r>
              <w:rPr>
                <w:lang w:val="de-DE"/>
              </w:rPr>
              <w:t>Verdopplungszeit 6 Tage</w:t>
            </w:r>
            <w:ins w:id="6" w:author="Rohde, Anna" w:date="2022-05-25T19:00:00Z">
              <w:r>
                <w:rPr>
                  <w:lang w:val="de-DE"/>
                </w:rPr>
                <w:t xml:space="preserve"> (vgl. mit Deutschland)</w:t>
              </w:r>
            </w:ins>
          </w:p>
          <w:p>
            <w:pPr>
              <w:pStyle w:val="Liste2"/>
              <w:numPr>
                <w:ilvl w:val="1"/>
                <w:numId w:val="7"/>
              </w:numPr>
              <w:rPr>
                <w:del w:id="7" w:author="Rohde, Anna" w:date="2022-05-25T19:51:00Z"/>
                <w:lang w:val="de-DE"/>
              </w:rPr>
            </w:pPr>
            <w:del w:id="8" w:author="Rohde, Anna" w:date="2022-05-25T19:51:00Z">
              <w:r>
                <w:rPr>
                  <w:lang w:val="de-DE"/>
                </w:rPr>
                <w:delText>Bislang kein Hinweis auf erhöhte Krankheitsschwere</w:delText>
              </w:r>
            </w:del>
          </w:p>
          <w:p>
            <w:pPr>
              <w:pStyle w:val="Liste2"/>
              <w:numPr>
                <w:ilvl w:val="1"/>
                <w:numId w:val="7"/>
              </w:numPr>
              <w:rPr>
                <w:ins w:id="9" w:author="Rohde, Anna" w:date="2022-05-25T19:51:00Z"/>
                <w:lang w:val="de-DE"/>
              </w:rPr>
            </w:pPr>
            <w:r>
              <w:rPr>
                <w:lang w:val="de-DE"/>
              </w:rPr>
              <w:t>Erstauftreten in KW13</w:t>
            </w:r>
            <w:ins w:id="10" w:author="Rohde, Anna" w:date="2022-05-25T19:00:00Z">
              <w:r>
                <w:rPr>
                  <w:lang w:val="de-DE"/>
                </w:rPr>
                <w:t>, Dominanz in KW19</w:t>
              </w:r>
            </w:ins>
            <w:ins w:id="11" w:author="Rohde, Anna" w:date="2022-05-25T19:01:00Z">
              <w:r>
                <w:rPr>
                  <w:lang w:val="de-DE"/>
                </w:rPr>
                <w:t>, Erste Anzeichen Anstieg ITS Patienten und Todesfälle KW21</w:t>
              </w:r>
            </w:ins>
            <w:ins w:id="12" w:author="Rohde, Anna" w:date="2022-05-25T19:51:00Z">
              <w:r>
                <w:rPr>
                  <w:lang w:val="de-DE"/>
                </w:rPr>
                <w:t xml:space="preserve"> </w:t>
              </w:r>
            </w:ins>
          </w:p>
          <w:p>
            <w:pPr>
              <w:pStyle w:val="Liste2"/>
              <w:numPr>
                <w:ilvl w:val="1"/>
                <w:numId w:val="7"/>
              </w:numPr>
              <w:rPr>
                <w:ins w:id="13" w:author="Rohde, Anna" w:date="2022-05-25T19:51:00Z"/>
                <w:lang w:val="de-DE"/>
              </w:rPr>
            </w:pPr>
            <w:ins w:id="14" w:author="Rohde, Anna" w:date="2022-05-25T19:51:00Z">
              <w:r>
                <w:rPr>
                  <w:lang w:val="de-DE"/>
                </w:rPr>
                <w:t>Bislang kein Hinweis auf erhöhte Krankheitsschwere</w:t>
              </w:r>
              <w:r>
                <w:rPr>
                  <w:lang w:val="de-DE"/>
                </w:rPr>
                <w:t xml:space="preserve"> bei BA.5</w:t>
              </w:r>
            </w:ins>
          </w:p>
          <w:p>
            <w:pPr>
              <w:pStyle w:val="Liste2"/>
              <w:numPr>
                <w:ilvl w:val="1"/>
                <w:numId w:val="7"/>
              </w:numPr>
              <w:rPr>
                <w:lang w:val="de-DE"/>
              </w:rPr>
            </w:pPr>
          </w:p>
          <w:p>
            <w:pPr>
              <w:pStyle w:val="Liste2"/>
            </w:pPr>
            <w:r>
              <w:t>Länderfokus: Spanien</w:t>
            </w:r>
          </w:p>
          <w:p>
            <w:pPr>
              <w:pStyle w:val="Liste2"/>
              <w:numPr>
                <w:ilvl w:val="1"/>
                <w:numId w:val="7"/>
              </w:numPr>
              <w:rPr>
                <w:lang w:val="de-DE"/>
              </w:rPr>
            </w:pPr>
            <w:r>
              <w:rPr>
                <w:lang w:val="de-DE"/>
              </w:rPr>
              <w:t>schwankende Fallzahlen</w:t>
            </w:r>
          </w:p>
          <w:p>
            <w:pPr>
              <w:pStyle w:val="Liste2"/>
              <w:numPr>
                <w:ilvl w:val="1"/>
                <w:numId w:val="7"/>
              </w:numPr>
              <w:rPr>
                <w:lang w:val="de-DE"/>
              </w:rPr>
            </w:pPr>
            <w:proofErr w:type="spellStart"/>
            <w:r>
              <w:rPr>
                <w:lang w:val="de-DE"/>
              </w:rPr>
              <w:t>Positivenanteil</w:t>
            </w:r>
            <w:proofErr w:type="spellEnd"/>
            <w:r>
              <w:rPr>
                <w:lang w:val="de-DE"/>
              </w:rPr>
              <w:t xml:space="preserve"> stieg zuletzt an 29%</w:t>
            </w:r>
          </w:p>
          <w:p>
            <w:pPr>
              <w:pStyle w:val="Liste2"/>
              <w:numPr>
                <w:ilvl w:val="1"/>
                <w:numId w:val="7"/>
              </w:numPr>
              <w:rPr>
                <w:lang w:val="de-DE"/>
              </w:rPr>
            </w:pPr>
            <w:r>
              <w:rPr>
                <w:lang w:val="de-DE"/>
              </w:rPr>
              <w:t>R-Wert 7-Tage &gt;1 seit 20.04.2022</w:t>
            </w:r>
          </w:p>
          <w:p>
            <w:pPr>
              <w:pStyle w:val="Liste2"/>
              <w:numPr>
                <w:ilvl w:val="1"/>
                <w:numId w:val="7"/>
              </w:numPr>
              <w:rPr>
                <w:lang w:val="de-DE"/>
              </w:rPr>
            </w:pPr>
            <w:r>
              <w:rPr>
                <w:lang w:val="de-DE"/>
              </w:rPr>
              <w:t xml:space="preserve">Es werden nur Risikogruppen getestet, symptomatische Personen, die keiner Risikogruppe angehören, werden nicht getestet. </w:t>
            </w:r>
          </w:p>
          <w:p>
            <w:pPr>
              <w:pStyle w:val="Liste2"/>
              <w:numPr>
                <w:ilvl w:val="1"/>
                <w:numId w:val="7"/>
              </w:numPr>
              <w:rPr>
                <w:lang w:val="de-DE"/>
              </w:rPr>
            </w:pPr>
            <w:del w:id="15" w:author="Rohde, Anna" w:date="2022-05-25T19:51:00Z">
              <w:r>
                <w:rPr>
                  <w:lang w:val="de-DE"/>
                </w:rPr>
                <w:delText xml:space="preserve">Kein erhöhter </w:delText>
              </w:r>
            </w:del>
            <w:del w:id="16" w:author="Rohde, Anna" w:date="2022-05-25T19:52:00Z">
              <w:r>
                <w:rPr>
                  <w:lang w:val="de-DE"/>
                </w:rPr>
                <w:delText xml:space="preserve">Anteil </w:delText>
              </w:r>
            </w:del>
            <w:r>
              <w:rPr>
                <w:lang w:val="de-DE"/>
              </w:rPr>
              <w:t>BA.4 oder BA.5</w:t>
            </w:r>
            <w:ins w:id="17" w:author="Rohde, Anna" w:date="2022-05-25T19:52:00Z">
              <w:r>
                <w:rPr>
                  <w:lang w:val="de-DE"/>
                </w:rPr>
                <w:t xml:space="preserve"> bislang nicht dominant</w:t>
              </w:r>
            </w:ins>
          </w:p>
          <w:p>
            <w:pPr>
              <w:pStyle w:val="Liste2"/>
              <w:numPr>
                <w:ilvl w:val="1"/>
                <w:numId w:val="7"/>
              </w:numPr>
              <w:rPr>
                <w:lang w:val="de-DE"/>
              </w:rPr>
            </w:pPr>
            <w:ins w:id="18" w:author="Rohde, Anna" w:date="2022-05-25T19:52:00Z">
              <w:r>
                <w:rPr>
                  <w:lang w:val="de-DE"/>
                </w:rPr>
                <w:t>Random sample</w:t>
              </w:r>
            </w:ins>
            <w:ins w:id="19" w:author="Rohde, Anna" w:date="2022-05-25T19:53:00Z">
              <w:r>
                <w:rPr>
                  <w:lang w:val="de-DE"/>
                </w:rPr>
                <w:t xml:space="preserve"> </w:t>
              </w:r>
              <w:proofErr w:type="spellStart"/>
              <w:r>
                <w:rPr>
                  <w:lang w:val="de-DE"/>
                </w:rPr>
                <w:t>s</w:t>
              </w:r>
            </w:ins>
            <w:ins w:id="20" w:author="Rohde, Anna" w:date="2022-05-25T19:52:00Z">
              <w:r>
                <w:rPr>
                  <w:lang w:val="de-DE"/>
                </w:rPr>
                <w:t>equenzing</w:t>
              </w:r>
              <w:proofErr w:type="spellEnd"/>
              <w:r>
                <w:rPr>
                  <w:lang w:val="de-DE"/>
                </w:rPr>
                <w:t xml:space="preserve"> (KW18): </w:t>
              </w:r>
            </w:ins>
            <w:r>
              <w:rPr>
                <w:lang w:val="de-DE"/>
              </w:rPr>
              <w:t>BA.2.12.1, BA.4 und BA.5 insgesamt &lt;2%</w:t>
            </w:r>
          </w:p>
          <w:p>
            <w:pPr>
              <w:pStyle w:val="Liste2"/>
              <w:numPr>
                <w:ilvl w:val="1"/>
                <w:numId w:val="7"/>
              </w:numPr>
              <w:rPr>
                <w:lang w:val="de-DE"/>
              </w:rPr>
            </w:pPr>
            <w:proofErr w:type="spellStart"/>
            <w:r>
              <w:rPr>
                <w:lang w:val="de-DE"/>
              </w:rPr>
              <w:t>Spezif</w:t>
            </w:r>
            <w:proofErr w:type="spellEnd"/>
            <w:r>
              <w:rPr>
                <w:lang w:val="de-DE"/>
              </w:rPr>
              <w:t>. PCR (KW19) je nach Region:</w:t>
            </w:r>
          </w:p>
          <w:p>
            <w:pPr>
              <w:pStyle w:val="Liste2"/>
              <w:numPr>
                <w:ilvl w:val="3"/>
                <w:numId w:val="7"/>
              </w:numPr>
              <w:rPr>
                <w:lang w:val="de-DE"/>
              </w:rPr>
            </w:pPr>
            <w:r>
              <w:rPr>
                <w:lang w:val="de-DE"/>
              </w:rPr>
              <w:lastRenderedPageBreak/>
              <w:t>BA.1 + BA.3: 0-13,1%</w:t>
            </w:r>
          </w:p>
          <w:p>
            <w:pPr>
              <w:pStyle w:val="Liste2"/>
              <w:numPr>
                <w:ilvl w:val="3"/>
                <w:numId w:val="7"/>
              </w:numPr>
              <w:rPr>
                <w:lang w:val="de-DE"/>
              </w:rPr>
            </w:pPr>
            <w:r>
              <w:rPr>
                <w:lang w:val="de-DE"/>
              </w:rPr>
              <w:t>BA.4 + BA.5: 0,2-4,9%</w:t>
            </w:r>
          </w:p>
          <w:p>
            <w:pPr>
              <w:pStyle w:val="Liste3"/>
              <w:numPr>
                <w:ilvl w:val="0"/>
                <w:numId w:val="0"/>
              </w:numPr>
              <w:ind w:left="1193"/>
            </w:pPr>
          </w:p>
          <w:p>
            <w:pPr>
              <w:pStyle w:val="Liste2"/>
              <w:numPr>
                <w:ilvl w:val="0"/>
                <w:numId w:val="0"/>
              </w:numPr>
              <w:rPr>
                <w:b/>
                <w:i/>
                <w:lang w:val="de-DE"/>
              </w:rPr>
            </w:pPr>
            <w:r>
              <w:rPr>
                <w:b/>
                <w:i/>
                <w:lang w:val="de-DE"/>
              </w:rPr>
              <w:t>Diskussion:</w:t>
            </w:r>
          </w:p>
          <w:p>
            <w:pPr>
              <w:pStyle w:val="Liste2"/>
              <w:numPr>
                <w:ilvl w:val="0"/>
                <w:numId w:val="0"/>
              </w:numPr>
              <w:rPr>
                <w:lang w:val="de-DE"/>
              </w:rPr>
            </w:pPr>
            <w:r>
              <w:rPr>
                <w:lang w:val="de-DE"/>
              </w:rPr>
              <w:t>Verzicht der Tabelle der Top 10 Länder nach Anzahl neuer COVID-19-Fälle, wird in der nächsten Sitzung weggelassen. Weltweiter und europäischer Überblick reicht, Aussagekraft ist überdies eingeschränkt durch unterschiedliche Teststrategie in Ländern.</w:t>
            </w:r>
          </w:p>
          <w:p>
            <w:pPr>
              <w:pStyle w:val="Liste2"/>
              <w:numPr>
                <w:ilvl w:val="0"/>
                <w:numId w:val="0"/>
              </w:numPr>
              <w:rPr>
                <w:ins w:id="21" w:author="Rohde, Anna" w:date="2022-05-25T19:50:00Z"/>
                <w:lang w:val="de-DE"/>
              </w:rPr>
            </w:pPr>
            <w:r>
              <w:rPr>
                <w:lang w:val="de-DE"/>
              </w:rPr>
              <w:t xml:space="preserve"> Spanien erwartet, dass BA.4 und BA.5 dominant werden, derzeit </w:t>
            </w:r>
            <w:ins w:id="22" w:author="Rohde, Anna" w:date="2022-05-25T19:02:00Z">
              <w:r>
                <w:rPr>
                  <w:lang w:val="de-DE"/>
                </w:rPr>
                <w:t xml:space="preserve">noch </w:t>
              </w:r>
            </w:ins>
            <w:r>
              <w:rPr>
                <w:lang w:val="de-DE"/>
              </w:rPr>
              <w:t>keine Bewertung zur Krankheitsschwere</w:t>
            </w:r>
            <w:ins w:id="23" w:author="Rohde, Anna" w:date="2022-05-25T19:02:00Z">
              <w:r>
                <w:rPr>
                  <w:lang w:val="de-DE"/>
                </w:rPr>
                <w:t xml:space="preserve"> in europäischem Kontext möglich</w:t>
              </w:r>
            </w:ins>
            <w:r>
              <w:rPr>
                <w:lang w:val="de-DE"/>
              </w:rPr>
              <w:t xml:space="preserve">, wird in den nächsten Wochen beobachtet. </w:t>
            </w:r>
            <w:del w:id="24" w:author="Rohde, Anna" w:date="2022-05-25T19:03:00Z">
              <w:r>
                <w:rPr>
                  <w:lang w:val="de-DE"/>
                </w:rPr>
                <w:delText>Es wird erwartet, dass sich Varianten mit Immunevasion entwickeln werden</w:delText>
              </w:r>
            </w:del>
            <w:r>
              <w:rPr>
                <w:lang w:val="de-DE"/>
              </w:rPr>
              <w:t xml:space="preserve">. </w:t>
            </w:r>
            <w:ins w:id="25" w:author="Rohde, Anna" w:date="2022-05-25T19:50:00Z">
              <w:r>
                <w:rPr>
                  <w:lang w:val="de-DE"/>
                </w:rPr>
                <w:t xml:space="preserve">Die Spanischen Kolleg*innen erwarten die Dominanz von BA.5 in den kommenden Wochen. </w:t>
              </w:r>
            </w:ins>
          </w:p>
          <w:p>
            <w:pPr>
              <w:pStyle w:val="Liste2"/>
              <w:numPr>
                <w:ilvl w:val="0"/>
                <w:numId w:val="0"/>
              </w:numPr>
              <w:rPr>
                <w:lang w:val="de-DE"/>
              </w:rPr>
            </w:pPr>
            <w:ins w:id="26" w:author="Rohde, Anna" w:date="2022-05-25T19:28:00Z">
              <w:r>
                <w:rPr>
                  <w:lang w:val="de-DE"/>
                </w:rPr>
                <w:t xml:space="preserve">KORREKTUR: Portugal hatte Spitzeninzidenz von 4000 </w:t>
              </w:r>
            </w:ins>
            <w:ins w:id="27" w:author="Rohde, Anna" w:date="2022-05-25T19:29:00Z">
              <w:r>
                <w:rPr>
                  <w:lang w:val="de-DE"/>
                </w:rPr>
                <w:t>bei BA.1 Dominanz. Spitzeninzidenz bei BA.2 Dominanz „nur“ 8</w:t>
              </w:r>
            </w:ins>
            <w:ins w:id="28" w:author="Rohde, Anna" w:date="2022-05-25T19:37:00Z">
              <w:r>
                <w:rPr>
                  <w:lang w:val="de-DE"/>
                </w:rPr>
                <w:t>5</w:t>
              </w:r>
            </w:ins>
            <w:ins w:id="29" w:author="Rohde, Anna" w:date="2022-05-25T19:29:00Z">
              <w:r>
                <w:rPr>
                  <w:lang w:val="de-DE"/>
                </w:rPr>
                <w:t>0</w:t>
              </w:r>
            </w:ins>
            <w:ins w:id="30" w:author="Rohde, Anna" w:date="2022-05-25T19:37:00Z">
              <w:r>
                <w:rPr>
                  <w:lang w:val="de-DE"/>
                </w:rPr>
                <w:t xml:space="preserve">. </w:t>
              </w:r>
            </w:ins>
            <w:r>
              <w:rPr>
                <w:lang w:val="de-DE"/>
              </w:rPr>
              <w:t>Spanien hatte</w:t>
            </w:r>
            <w:ins w:id="31" w:author="Rohde, Anna" w:date="2022-05-25T19:39:00Z">
              <w:r>
                <w:rPr>
                  <w:lang w:val="de-DE"/>
                </w:rPr>
                <w:t xml:space="preserve"> Spitzeninzidenz von 2100</w:t>
              </w:r>
            </w:ins>
            <w:r>
              <w:rPr>
                <w:lang w:val="de-DE"/>
              </w:rPr>
              <w:t xml:space="preserve"> </w:t>
            </w:r>
            <w:ins w:id="32" w:author="Rohde, Anna" w:date="2022-05-25T19:39:00Z">
              <w:r>
                <w:rPr>
                  <w:lang w:val="de-DE"/>
                </w:rPr>
                <w:t xml:space="preserve"> bei BA.1 Dominanz und </w:t>
              </w:r>
            </w:ins>
            <w:ins w:id="33" w:author="Rohde, Anna" w:date="2022-05-25T19:44:00Z">
              <w:r>
                <w:rPr>
                  <w:lang w:val="de-DE"/>
                </w:rPr>
                <w:t>bei BA.2 Dominanz „</w:t>
              </w:r>
            </w:ins>
            <w:ins w:id="34" w:author="Rohde, Anna" w:date="2022-05-25T19:39:00Z">
              <w:r>
                <w:rPr>
                  <w:lang w:val="de-DE"/>
                </w:rPr>
                <w:t>nur</w:t>
              </w:r>
            </w:ins>
            <w:ins w:id="35" w:author="Rohde, Anna" w:date="2022-05-25T19:44:00Z">
              <w:r>
                <w:rPr>
                  <w:lang w:val="de-DE"/>
                </w:rPr>
                <w:t>“ 230-</w:t>
              </w:r>
            </w:ins>
            <w:ins w:id="36" w:author="Rohde, Anna" w:date="2022-05-25T19:41:00Z">
              <w:r>
                <w:rPr>
                  <w:lang w:val="de-DE"/>
                </w:rPr>
                <w:t xml:space="preserve"> </w:t>
              </w:r>
            </w:ins>
            <w:del w:id="37" w:author="Rohde, Anna" w:date="2022-05-25T19:05:00Z">
              <w:r>
                <w:rPr>
                  <w:lang w:val="de-DE"/>
                </w:rPr>
                <w:delText>bereits eine</w:delText>
              </w:r>
            </w:del>
            <w:del w:id="38" w:author="Rohde, Anna" w:date="2022-05-25T19:23:00Z">
              <w:r>
                <w:rPr>
                  <w:lang w:val="de-DE"/>
                </w:rPr>
                <w:delText xml:space="preserve"> </w:delText>
              </w:r>
            </w:del>
            <w:del w:id="39" w:author="Rohde, Anna" w:date="2022-05-25T19:45:00Z">
              <w:r>
                <w:rPr>
                  <w:lang w:val="de-DE"/>
                </w:rPr>
                <w:delText>BA.2-Welle.</w:delText>
              </w:r>
            </w:del>
            <w:ins w:id="40" w:author="Rohde, Anna" w:date="2022-05-25T19:46:00Z">
              <w:r>
                <w:rPr>
                  <w:lang w:val="de-DE"/>
                </w:rPr>
                <w:t xml:space="preserve"> Bei allen </w:t>
              </w:r>
            </w:ins>
            <w:ins w:id="41" w:author="Rohde, Anna" w:date="2022-05-25T19:47:00Z">
              <w:r>
                <w:rPr>
                  <w:lang w:val="de-DE"/>
                </w:rPr>
                <w:t xml:space="preserve">Überlegungen zu Übertragbarkeit der </w:t>
              </w:r>
            </w:ins>
            <w:ins w:id="42" w:author="Rohde, Anna" w:date="2022-05-25T19:49:00Z">
              <w:r>
                <w:rPr>
                  <w:lang w:val="de-DE"/>
                </w:rPr>
                <w:t>Lage</w:t>
              </w:r>
            </w:ins>
            <w:ins w:id="43" w:author="Rohde, Anna" w:date="2022-05-25T19:47:00Z">
              <w:r>
                <w:rPr>
                  <w:lang w:val="de-DE"/>
                </w:rPr>
                <w:t xml:space="preserve"> (insb. Hospitalisierung) </w:t>
              </w:r>
            </w:ins>
            <w:ins w:id="44" w:author="Rohde, Anna" w:date="2022-05-25T19:45:00Z">
              <w:r>
                <w:rPr>
                  <w:lang w:val="de-DE"/>
                </w:rPr>
                <w:t>ist</w:t>
              </w:r>
            </w:ins>
            <w:ins w:id="45" w:author="Rohde, Anna" w:date="2022-05-25T19:47:00Z">
              <w:r>
                <w:rPr>
                  <w:lang w:val="de-DE"/>
                </w:rPr>
                <w:t xml:space="preserve"> auch</w:t>
              </w:r>
            </w:ins>
            <w:ins w:id="46" w:author="Rohde, Anna" w:date="2022-05-25T19:45:00Z">
              <w:r>
                <w:rPr>
                  <w:lang w:val="de-DE"/>
                </w:rPr>
                <w:t xml:space="preserve"> zu bedenken, dass die Bevölkerung beider Länder besser </w:t>
              </w:r>
            </w:ins>
            <w:ins w:id="47" w:author="Rohde, Anna" w:date="2022-05-25T19:47:00Z">
              <w:r>
                <w:rPr>
                  <w:lang w:val="de-DE"/>
                </w:rPr>
                <w:t>g</w:t>
              </w:r>
            </w:ins>
            <w:ins w:id="48" w:author="Rohde, Anna" w:date="2022-05-25T19:45:00Z">
              <w:r>
                <w:rPr>
                  <w:lang w:val="de-DE"/>
                </w:rPr>
                <w:t>rundimmunisiert sind als die Deutsche (</w:t>
              </w:r>
            </w:ins>
            <w:ins w:id="49" w:author="Rohde, Anna" w:date="2022-05-25T19:46:00Z">
              <w:r>
                <w:rPr>
                  <w:lang w:val="de-DE"/>
                </w:rPr>
                <w:t>beide 86% im Vgl. zu Deutschland mit 76%)</w:t>
              </w:r>
            </w:ins>
            <w:ins w:id="50" w:author="Rohde, Anna" w:date="2022-05-25T19:49:00Z">
              <w:r>
                <w:rPr>
                  <w:lang w:val="de-DE"/>
                </w:rPr>
                <w:t>, a</w:t>
              </w:r>
            </w:ins>
            <w:ins w:id="51" w:author="Rohde, Anna" w:date="2022-05-25T19:48:00Z">
              <w:r>
                <w:rPr>
                  <w:lang w:val="de-DE"/>
                </w:rPr>
                <w:t>ber weniger Auffrischimpfungen stattgefunden haben ( PRT</w:t>
              </w:r>
            </w:ins>
            <w:ins w:id="52" w:author="Rohde, Anna" w:date="2022-05-25T19:49:00Z">
              <w:r>
                <w:rPr>
                  <w:lang w:val="de-DE"/>
                </w:rPr>
                <w:t>: 63%, ESP: 53%, GER: 65%).</w:t>
              </w:r>
            </w:ins>
          </w:p>
          <w:p>
            <w:pPr>
              <w:pStyle w:val="Liste2"/>
              <w:numPr>
                <w:ilvl w:val="0"/>
                <w:numId w:val="0"/>
              </w:numPr>
              <w:rPr>
                <w:lang w:val="de-DE"/>
              </w:r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highlight w:val="yellow"/>
                </w:rPr>
                <w:t>hier</w:t>
              </w:r>
              <w:proofErr w:type="spellEnd"/>
            </w:hyperlink>
          </w:p>
          <w:p>
            <w:pPr>
              <w:pStyle w:val="Liste2"/>
              <w:rPr>
                <w:lang w:val="de-DE"/>
              </w:rPr>
            </w:pPr>
            <w:proofErr w:type="spellStart"/>
            <w:r>
              <w:rPr>
                <w:lang w:val="de-DE"/>
              </w:rPr>
              <w:t>SurvNet</w:t>
            </w:r>
            <w:proofErr w:type="spellEnd"/>
            <w:r>
              <w:rPr>
                <w:lang w:val="de-DE"/>
              </w:rPr>
              <w:t xml:space="preserve"> übermittelt: 26.159.106 (+49.141), davon 138.643, (+158) Todesfälle </w:t>
            </w:r>
          </w:p>
          <w:p>
            <w:pPr>
              <w:pStyle w:val="Liste2"/>
            </w:pPr>
            <w:r>
              <w:t xml:space="preserve">7-Tage-Inzidenz:  281.8/100.000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64.540.202 (77,6%), mit vollständiger Impfung 49.613.602 (59,7%)</w:t>
            </w:r>
          </w:p>
          <w:p>
            <w:pPr>
              <w:pStyle w:val="Liste2"/>
              <w:rPr>
                <w:lang w:val="de-DE"/>
              </w:rPr>
            </w:pPr>
            <w:r>
              <w:rPr>
                <w:lang w:val="de-DE"/>
              </w:rPr>
              <w:t>Verlauf der 7-Tage-Inzidenz der Bundesländer:</w:t>
            </w:r>
          </w:p>
          <w:p>
            <w:pPr>
              <w:pStyle w:val="Liste1"/>
              <w:numPr>
                <w:ilvl w:val="1"/>
                <w:numId w:val="7"/>
              </w:numPr>
            </w:pPr>
            <w:r>
              <w:t xml:space="preserve">Rückläufiger, kontinuierlicher Trend weiterhin in fast allen Bundesländern </w:t>
            </w:r>
          </w:p>
          <w:p>
            <w:pPr>
              <w:pStyle w:val="Liste1"/>
              <w:numPr>
                <w:ilvl w:val="1"/>
                <w:numId w:val="7"/>
              </w:numPr>
            </w:pPr>
            <w:r>
              <w:t>Höchste 7-Tages-Inzidenz im Norden</w:t>
            </w:r>
          </w:p>
          <w:p>
            <w:pPr>
              <w:pStyle w:val="Liste1"/>
              <w:numPr>
                <w:ilvl w:val="1"/>
                <w:numId w:val="7"/>
              </w:numPr>
            </w:pPr>
            <w:r>
              <w:t>Niedrigste 7-Tages-Inzidenz im Osten</w:t>
            </w:r>
          </w:p>
          <w:p>
            <w:pPr>
              <w:pStyle w:val="Liste3"/>
              <w:numPr>
                <w:ilvl w:val="1"/>
                <w:numId w:val="7"/>
              </w:numPr>
            </w:pPr>
            <w:r>
              <w:t>Rücklauftrend in allen Bundesländern deutlich zu sehen. Geringste 7-Tage-Inzidenzen in TH, SA, BB.</w:t>
            </w:r>
          </w:p>
          <w:p>
            <w:pPr>
              <w:pStyle w:val="Liste3"/>
              <w:numPr>
                <w:ilvl w:val="0"/>
                <w:numId w:val="9"/>
              </w:numPr>
            </w:pPr>
            <w:r>
              <w:t>Geografische Verteilung 7-Tage-Inzidenz nach Landkreis</w:t>
            </w:r>
          </w:p>
          <w:p>
            <w:pPr>
              <w:pStyle w:val="Liste3"/>
              <w:numPr>
                <w:ilvl w:val="1"/>
                <w:numId w:val="9"/>
              </w:numPr>
            </w:pPr>
            <w:r>
              <w:t>Geringste 7-T-Inzidenzen vor allem in den östlichen BL</w:t>
            </w:r>
          </w:p>
          <w:p>
            <w:pPr>
              <w:pStyle w:val="Liste3"/>
              <w:numPr>
                <w:ilvl w:val="1"/>
                <w:numId w:val="9"/>
              </w:numPr>
            </w:pPr>
            <w:r>
              <w:t>Höchste 7-T-Inzidenzen in den nördlichen BL: NI, SH</w:t>
            </w:r>
          </w:p>
          <w:p>
            <w:pPr>
              <w:pStyle w:val="Liste3"/>
              <w:numPr>
                <w:ilvl w:val="1"/>
                <w:numId w:val="9"/>
              </w:numPr>
            </w:pPr>
            <w:r>
              <w:t>Meisten LK Inzidenz zwischen 250 und 500</w:t>
            </w:r>
          </w:p>
          <w:p>
            <w:pPr>
              <w:pStyle w:val="Liste1"/>
              <w:numPr>
                <w:ilvl w:val="0"/>
                <w:numId w:val="8"/>
              </w:numPr>
            </w:pPr>
            <w:r>
              <w:t>7-Tage-Inzidenz nach Altersgruppen</w:t>
            </w:r>
          </w:p>
          <w:p>
            <w:pPr>
              <w:pStyle w:val="Liste1"/>
              <w:numPr>
                <w:ilvl w:val="1"/>
                <w:numId w:val="8"/>
              </w:numPr>
            </w:pPr>
            <w:r>
              <w:t xml:space="preserve">Deutlicher Rückgang von KW19 auf KW20 um insgesamt von 491 Fällen pro 100.00 </w:t>
            </w:r>
            <w:proofErr w:type="spellStart"/>
            <w:r>
              <w:t>Einw</w:t>
            </w:r>
            <w:proofErr w:type="spellEnd"/>
            <w:r>
              <w:t xml:space="preserve">. </w:t>
            </w:r>
          </w:p>
          <w:p>
            <w:pPr>
              <w:pStyle w:val="Liste1"/>
              <w:numPr>
                <w:ilvl w:val="1"/>
                <w:numId w:val="8"/>
              </w:numPr>
            </w:pPr>
            <w:r>
              <w:t>Rückgang in allen AG</w:t>
            </w:r>
          </w:p>
          <w:p>
            <w:pPr>
              <w:pStyle w:val="Liste1"/>
              <w:numPr>
                <w:ilvl w:val="1"/>
                <w:numId w:val="8"/>
              </w:numPr>
            </w:pPr>
            <w:r>
              <w:t>Geringste Inzidenzen bei AG 75-79, 80 – 84 und 0-4</w:t>
            </w:r>
          </w:p>
          <w:p>
            <w:pPr>
              <w:pStyle w:val="Liste1"/>
              <w:numPr>
                <w:ilvl w:val="1"/>
                <w:numId w:val="8"/>
              </w:numPr>
            </w:pPr>
            <w:r>
              <w:t>Höchste Inzidenzen bei Schulkindern und jungen Erwachsenen (10-14Jährige)</w:t>
            </w:r>
          </w:p>
          <w:p>
            <w:pPr>
              <w:pStyle w:val="Liste1"/>
              <w:numPr>
                <w:ilvl w:val="0"/>
                <w:numId w:val="8"/>
              </w:numPr>
            </w:pPr>
            <w:r>
              <w:t>COVID-19-Fälle nach Altersgruppe und Sterbedatum</w:t>
            </w:r>
          </w:p>
          <w:p>
            <w:pPr>
              <w:pStyle w:val="Liste1"/>
              <w:numPr>
                <w:ilvl w:val="1"/>
                <w:numId w:val="8"/>
              </w:numPr>
            </w:pPr>
            <w:r>
              <w:t>Rückläufiger Trend bei Anzahl der Todesfälle nach Sterbedatum seit KW 12</w:t>
            </w:r>
          </w:p>
          <w:p>
            <w:pPr>
              <w:pStyle w:val="Liste1"/>
              <w:numPr>
                <w:ilvl w:val="0"/>
                <w:numId w:val="8"/>
              </w:numPr>
            </w:pPr>
            <w:r>
              <w:lastRenderedPageBreak/>
              <w:t>Wöchentliche Sterbefallzahlen in Deutschland</w:t>
            </w:r>
          </w:p>
          <w:p>
            <w:pPr>
              <w:pStyle w:val="Liste1"/>
              <w:numPr>
                <w:ilvl w:val="1"/>
                <w:numId w:val="8"/>
              </w:numPr>
            </w:pPr>
            <w:r>
              <w:t>Destatis-Zahlen bestätigen keine Beobachtung von Übersterblichkeit</w:t>
            </w:r>
          </w:p>
          <w:p>
            <w:pPr>
              <w:pStyle w:val="Liste1"/>
              <w:numPr>
                <w:ilvl w:val="1"/>
                <w:numId w:val="8"/>
              </w:numPr>
            </w:pPr>
            <w:r>
              <w:t>Todesfallzahlen nehmen ab</w:t>
            </w:r>
          </w:p>
          <w:p>
            <w:pPr>
              <w:pStyle w:val="Liste1"/>
              <w:numPr>
                <w:ilvl w:val="0"/>
                <w:numId w:val="0"/>
              </w:numPr>
              <w:ind w:left="1440"/>
            </w:pPr>
          </w:p>
          <w:p>
            <w:pPr>
              <w:pStyle w:val="Liste1"/>
              <w:numPr>
                <w:ilvl w:val="0"/>
                <w:numId w:val="8"/>
              </w:numPr>
              <w:rPr>
                <w:rFonts w:ascii="Cambria" w:hAnsi="Cambria"/>
              </w:rPr>
            </w:pPr>
            <w:r>
              <w:rPr>
                <w:rFonts w:ascii="Cambria" w:hAnsi="Cambria"/>
                <w:b/>
              </w:rPr>
              <w:t>ITS-Belegung und Spock</w:t>
            </w:r>
            <w:r>
              <w:rPr>
                <w:rFonts w:ascii="Cambria" w:hAnsi="Cambria"/>
              </w:rPr>
              <w:t xml:space="preserve"> (Folien</w:t>
            </w:r>
            <w:r>
              <w:t xml:space="preserve"> </w:t>
            </w:r>
            <w:hyperlink r:id="rId15" w:history="1">
              <w:r>
                <w:rPr>
                  <w:rStyle w:val="Hyperlink"/>
                </w:rPr>
                <w:t>hier</w:t>
              </w:r>
            </w:hyperlink>
            <w:r>
              <w:rPr>
                <w:rFonts w:ascii="Cambria" w:hAnsi="Cambria"/>
              </w:rPr>
              <w:t>)</w:t>
            </w:r>
          </w:p>
          <w:p>
            <w:pPr>
              <w:pStyle w:val="Listenabsatz"/>
              <w:numPr>
                <w:ilvl w:val="1"/>
                <w:numId w:val="8"/>
              </w:numPr>
              <w:spacing w:after="200"/>
              <w:rPr>
                <w:rFonts w:ascii="Cambria" w:hAnsi="Cambria"/>
                <w:sz w:val="22"/>
                <w:szCs w:val="22"/>
              </w:rPr>
            </w:pPr>
            <w:r>
              <w:rPr>
                <w:rFonts w:ascii="Cambria" w:hAnsi="Cambria"/>
                <w:sz w:val="22"/>
                <w:szCs w:val="22"/>
              </w:rPr>
              <w:t xml:space="preserve">DIVI-Intensivregister </w:t>
            </w:r>
          </w:p>
          <w:p>
            <w:pPr>
              <w:pStyle w:val="Listenabsatz"/>
              <w:numPr>
                <w:ilvl w:val="2"/>
                <w:numId w:val="8"/>
              </w:numPr>
              <w:spacing w:after="200"/>
              <w:rPr>
                <w:rFonts w:ascii="Cambria" w:hAnsi="Cambria"/>
                <w:sz w:val="22"/>
                <w:szCs w:val="22"/>
              </w:rPr>
            </w:pPr>
            <w:r>
              <w:rPr>
                <w:rFonts w:ascii="Cambria" w:hAnsi="Cambria"/>
                <w:sz w:val="22"/>
                <w:szCs w:val="22"/>
              </w:rPr>
              <w:t>Mit Stand 25.05.2022 werden 726 COVID-19-</w:t>
            </w:r>
            <w:proofErr w:type="gramStart"/>
            <w:r>
              <w:rPr>
                <w:rFonts w:ascii="Cambria" w:hAnsi="Cambria"/>
                <w:sz w:val="22"/>
                <w:szCs w:val="22"/>
              </w:rPr>
              <w:t>Patient:innen</w:t>
            </w:r>
            <w:proofErr w:type="gramEnd"/>
            <w:r>
              <w:rPr>
                <w:rFonts w:ascii="Cambria" w:hAnsi="Cambria"/>
                <w:sz w:val="22"/>
                <w:szCs w:val="22"/>
              </w:rPr>
              <w:t xml:space="preserve"> auf Intensivstationen der ca. 1300 Akutkrankenhäuser behandelt</w:t>
            </w:r>
          </w:p>
          <w:p>
            <w:pPr>
              <w:pStyle w:val="Listenabsatz"/>
              <w:numPr>
                <w:ilvl w:val="2"/>
                <w:numId w:val="8"/>
              </w:numPr>
              <w:spacing w:after="200"/>
              <w:rPr>
                <w:rFonts w:ascii="Cambria" w:hAnsi="Cambria"/>
                <w:sz w:val="22"/>
                <w:szCs w:val="22"/>
              </w:rPr>
            </w:pPr>
            <w:r>
              <w:rPr>
                <w:rFonts w:ascii="Cambria" w:hAnsi="Cambria"/>
                <w:sz w:val="22"/>
                <w:szCs w:val="22"/>
              </w:rPr>
              <w:t>Rückgang in der COVID-ITS-Belegung</w:t>
            </w:r>
          </w:p>
          <w:p>
            <w:pPr>
              <w:pStyle w:val="Listenabsatz"/>
              <w:numPr>
                <w:ilvl w:val="2"/>
                <w:numId w:val="8"/>
              </w:numPr>
              <w:spacing w:after="200"/>
              <w:rPr>
                <w:rFonts w:ascii="Cambria" w:hAnsi="Cambria"/>
                <w:sz w:val="22"/>
                <w:szCs w:val="22"/>
              </w:rPr>
            </w:pPr>
            <w:r>
              <w:rPr>
                <w:rFonts w:ascii="Cambria" w:hAnsi="Cambria"/>
                <w:sz w:val="22"/>
                <w:szCs w:val="22"/>
              </w:rPr>
              <w:t>ITS-COVID-Neuaufnahmen mit +577 in den letzten 7 Tagen, 200 weniger als Vorwoche</w:t>
            </w:r>
          </w:p>
          <w:p>
            <w:pPr>
              <w:pStyle w:val="Listenabsatz"/>
              <w:numPr>
                <w:ilvl w:val="2"/>
                <w:numId w:val="8"/>
              </w:numPr>
              <w:spacing w:after="200"/>
              <w:rPr>
                <w:rFonts w:ascii="Cambria" w:hAnsi="Cambria"/>
                <w:sz w:val="22"/>
                <w:szCs w:val="22"/>
              </w:rPr>
            </w:pPr>
            <w:r>
              <w:rPr>
                <w:rFonts w:ascii="Cambria" w:hAnsi="Cambria"/>
                <w:sz w:val="22"/>
                <w:szCs w:val="22"/>
              </w:rPr>
              <w:t>Abnahme in den Neuaufnahmen</w:t>
            </w:r>
          </w:p>
          <w:p>
            <w:pPr>
              <w:pStyle w:val="Listenabsatz"/>
              <w:numPr>
                <w:ilvl w:val="1"/>
                <w:numId w:val="8"/>
              </w:numPr>
              <w:spacing w:after="200"/>
              <w:rPr>
                <w:rFonts w:ascii="Cambria" w:hAnsi="Cambria"/>
                <w:sz w:val="22"/>
                <w:szCs w:val="22"/>
              </w:rPr>
            </w:pPr>
            <w:r>
              <w:rPr>
                <w:rFonts w:ascii="Cambria" w:hAnsi="Cambria"/>
                <w:sz w:val="22"/>
                <w:szCs w:val="22"/>
              </w:rPr>
              <w:t>Anteil der COVID-19-</w:t>
            </w:r>
            <w:proofErr w:type="gramStart"/>
            <w:r>
              <w:rPr>
                <w:rFonts w:ascii="Cambria" w:hAnsi="Cambria"/>
                <w:sz w:val="22"/>
                <w:szCs w:val="22"/>
              </w:rPr>
              <w:t>Patient:innen</w:t>
            </w:r>
            <w:proofErr w:type="gramEnd"/>
            <w:r>
              <w:rPr>
                <w:rFonts w:ascii="Cambria" w:hAnsi="Cambria"/>
                <w:sz w:val="22"/>
                <w:szCs w:val="22"/>
              </w:rPr>
              <w:t xml:space="preserve"> an der Gesamtzahl betreibbarer ITS-Betten</w:t>
            </w:r>
          </w:p>
          <w:p>
            <w:pPr>
              <w:pStyle w:val="Listenabsatz"/>
              <w:numPr>
                <w:ilvl w:val="2"/>
                <w:numId w:val="8"/>
              </w:numPr>
              <w:spacing w:after="200"/>
              <w:rPr>
                <w:rFonts w:ascii="Cambria" w:hAnsi="Cambria"/>
                <w:sz w:val="22"/>
                <w:szCs w:val="22"/>
              </w:rPr>
            </w:pPr>
            <w:r>
              <w:rPr>
                <w:rFonts w:ascii="Cambria" w:hAnsi="Cambria"/>
                <w:sz w:val="22"/>
                <w:szCs w:val="22"/>
              </w:rPr>
              <w:t>Durchgehender Rückgang in allen Bundesländern</w:t>
            </w:r>
          </w:p>
          <w:p>
            <w:pPr>
              <w:pStyle w:val="Listenabsatz"/>
              <w:numPr>
                <w:ilvl w:val="2"/>
                <w:numId w:val="8"/>
              </w:numPr>
              <w:spacing w:after="200"/>
              <w:rPr>
                <w:rFonts w:ascii="Cambria" w:hAnsi="Cambria"/>
                <w:sz w:val="22"/>
                <w:szCs w:val="22"/>
              </w:rPr>
            </w:pPr>
            <w:r>
              <w:rPr>
                <w:rFonts w:ascii="Cambria" w:hAnsi="Cambria"/>
                <w:sz w:val="22"/>
                <w:szCs w:val="22"/>
              </w:rPr>
              <w:t>Rückgang in Bremen langsamer als in anderen nord-östlichen BL;</w:t>
            </w:r>
          </w:p>
          <w:p>
            <w:pPr>
              <w:pStyle w:val="Listenabsatz"/>
              <w:numPr>
                <w:ilvl w:val="1"/>
                <w:numId w:val="8"/>
              </w:numPr>
              <w:spacing w:after="200"/>
              <w:rPr>
                <w:rFonts w:ascii="Cambria" w:hAnsi="Cambria"/>
                <w:sz w:val="22"/>
                <w:szCs w:val="22"/>
              </w:rPr>
            </w:pPr>
            <w:r>
              <w:rPr>
                <w:rFonts w:ascii="Cambria" w:hAnsi="Cambria"/>
                <w:sz w:val="22"/>
                <w:szCs w:val="22"/>
              </w:rPr>
              <w:t>Behandlungsbelegung COVID-19 nach Schweregrad</w:t>
            </w:r>
          </w:p>
          <w:p>
            <w:pPr>
              <w:pStyle w:val="Listenabsatz"/>
              <w:numPr>
                <w:ilvl w:val="2"/>
                <w:numId w:val="8"/>
              </w:numPr>
              <w:spacing w:after="200"/>
              <w:rPr>
                <w:rFonts w:ascii="Cambria" w:hAnsi="Cambria"/>
                <w:sz w:val="22"/>
                <w:szCs w:val="22"/>
              </w:rPr>
            </w:pPr>
            <w:r>
              <w:rPr>
                <w:rFonts w:ascii="Cambria" w:hAnsi="Cambria"/>
                <w:sz w:val="22"/>
                <w:szCs w:val="22"/>
              </w:rPr>
              <w:t>Regulärer Betrieb steigt an, eingeschränkter Betrieb nimmt ab. Personallage auf Intensivstationen verbessert sich</w:t>
            </w:r>
          </w:p>
          <w:p>
            <w:pPr>
              <w:pStyle w:val="Listenabsatz"/>
              <w:numPr>
                <w:ilvl w:val="1"/>
                <w:numId w:val="8"/>
              </w:numPr>
              <w:spacing w:after="200"/>
              <w:rPr>
                <w:rFonts w:ascii="Cambria" w:hAnsi="Cambria"/>
                <w:sz w:val="22"/>
                <w:szCs w:val="22"/>
              </w:rPr>
            </w:pPr>
            <w:r>
              <w:rPr>
                <w:rFonts w:ascii="Cambria" w:hAnsi="Cambria"/>
                <w:sz w:val="22"/>
                <w:szCs w:val="22"/>
              </w:rPr>
              <w:t>Altersgruppen</w:t>
            </w:r>
          </w:p>
          <w:p>
            <w:pPr>
              <w:pStyle w:val="Listenabsatz"/>
              <w:numPr>
                <w:ilvl w:val="2"/>
                <w:numId w:val="8"/>
              </w:numPr>
              <w:spacing w:after="200"/>
              <w:rPr>
                <w:rFonts w:ascii="Cambria" w:hAnsi="Cambria"/>
                <w:sz w:val="22"/>
                <w:szCs w:val="22"/>
              </w:rPr>
            </w:pPr>
            <w:r>
              <w:rPr>
                <w:rFonts w:ascii="Cambria" w:hAnsi="Cambria"/>
                <w:sz w:val="22"/>
                <w:szCs w:val="22"/>
              </w:rPr>
              <w:t>In allen AG Rückgang, Trend nach unten setzt sich fort</w:t>
            </w:r>
          </w:p>
          <w:p>
            <w:pPr>
              <w:pStyle w:val="Listenabsatz"/>
              <w:numPr>
                <w:ilvl w:val="2"/>
                <w:numId w:val="8"/>
              </w:numPr>
              <w:spacing w:after="200"/>
              <w:rPr>
                <w:rFonts w:ascii="Cambria" w:hAnsi="Cambria"/>
                <w:sz w:val="22"/>
                <w:szCs w:val="22"/>
              </w:rPr>
            </w:pPr>
            <w:r>
              <w:rPr>
                <w:rFonts w:ascii="Cambria" w:hAnsi="Cambria"/>
                <w:sz w:val="22"/>
                <w:szCs w:val="22"/>
              </w:rPr>
              <w:t>Leichter Anstieg in absoluten Anzahlen bei AG 50-59-Jährigen</w:t>
            </w:r>
          </w:p>
          <w:p>
            <w:pPr>
              <w:pStyle w:val="Listenabsatz"/>
              <w:numPr>
                <w:ilvl w:val="2"/>
                <w:numId w:val="8"/>
              </w:numPr>
              <w:spacing w:after="200"/>
              <w:rPr>
                <w:rFonts w:ascii="Cambria" w:hAnsi="Cambria"/>
                <w:sz w:val="22"/>
                <w:szCs w:val="22"/>
              </w:rPr>
            </w:pPr>
            <w:r>
              <w:rPr>
                <w:rFonts w:ascii="Cambria" w:hAnsi="Cambria"/>
                <w:sz w:val="22"/>
                <w:szCs w:val="22"/>
              </w:rPr>
              <w:t>0-17-Jährige und 18-29-Jährige haben einen leichten Anstieg</w:t>
            </w:r>
          </w:p>
          <w:p>
            <w:pPr>
              <w:pStyle w:val="Listenabsatz"/>
              <w:numPr>
                <w:ilvl w:val="2"/>
                <w:numId w:val="8"/>
              </w:numPr>
              <w:spacing w:after="200"/>
              <w:rPr>
                <w:rFonts w:ascii="Cambria" w:hAnsi="Cambria"/>
                <w:sz w:val="22"/>
                <w:szCs w:val="22"/>
              </w:rPr>
            </w:pPr>
            <w:r>
              <w:rPr>
                <w:rFonts w:ascii="Cambria" w:hAnsi="Cambria"/>
                <w:sz w:val="22"/>
                <w:szCs w:val="22"/>
              </w:rPr>
              <w:t xml:space="preserve">Prozentual dominierend AG 60+, </w:t>
            </w:r>
          </w:p>
          <w:p>
            <w:pPr>
              <w:pStyle w:val="Listenabsatz"/>
              <w:numPr>
                <w:ilvl w:val="2"/>
                <w:numId w:val="8"/>
              </w:numPr>
              <w:spacing w:after="200"/>
              <w:rPr>
                <w:rFonts w:ascii="Cambria" w:hAnsi="Cambria"/>
                <w:sz w:val="22"/>
                <w:szCs w:val="22"/>
              </w:rPr>
            </w:pPr>
            <w:proofErr w:type="spellStart"/>
            <w:r>
              <w:rPr>
                <w:rFonts w:ascii="Cambria" w:hAnsi="Cambria"/>
                <w:sz w:val="22"/>
                <w:szCs w:val="22"/>
              </w:rPr>
              <w:t>SPoCK</w:t>
            </w:r>
            <w:proofErr w:type="spellEnd"/>
            <w:r>
              <w:rPr>
                <w:rFonts w:ascii="Cambria" w:hAnsi="Cambria"/>
                <w:sz w:val="22"/>
                <w:szCs w:val="22"/>
              </w:rPr>
              <w:t xml:space="preserve">: Trend Rückgang setzt sich prognostisch in allen 5 Kleeblättern fort, </w:t>
            </w:r>
          </w:p>
          <w:p>
            <w:pPr>
              <w:pStyle w:val="Liste1"/>
              <w:numPr>
                <w:ilvl w:val="0"/>
                <w:numId w:val="8"/>
              </w:numPr>
              <w:rPr>
                <w:rFonts w:ascii="Cambria" w:hAnsi="Cambria"/>
              </w:rPr>
            </w:pPr>
            <w:r>
              <w:rPr>
                <w:rFonts w:ascii="Cambria" w:hAnsi="Cambria"/>
                <w:b/>
              </w:rPr>
              <w:t>Syndromische Surveillance</w:t>
            </w:r>
            <w:r>
              <w:rPr>
                <w:rStyle w:val="TagMiZchn"/>
                <w:rFonts w:ascii="Cambria" w:hAnsi="Cambria"/>
              </w:rPr>
              <w:t xml:space="preserve"> </w:t>
            </w:r>
            <w:r>
              <w:rPr>
                <w:rFonts w:ascii="Cambria" w:hAnsi="Cambria"/>
              </w:rPr>
              <w:t>(Folien</w:t>
            </w:r>
            <w:r>
              <w:t xml:space="preserve"> </w:t>
            </w:r>
            <w:hyperlink r:id="rId16" w:history="1">
              <w:r>
                <w:rPr>
                  <w:rStyle w:val="Hyperlink"/>
                </w:rPr>
                <w:t>hier</w:t>
              </w:r>
            </w:hyperlink>
            <w:r>
              <w:rPr>
                <w:rFonts w:ascii="Cambria" w:hAnsi="Cambria"/>
              </w:rPr>
              <w:t>)</w:t>
            </w:r>
          </w:p>
          <w:p>
            <w:pPr>
              <w:pStyle w:val="Listenabsatz"/>
              <w:numPr>
                <w:ilvl w:val="0"/>
                <w:numId w:val="8"/>
              </w:numPr>
              <w:rPr>
                <w:rFonts w:ascii="Cambria" w:hAnsi="Cambria"/>
                <w:sz w:val="22"/>
                <w:szCs w:val="22"/>
              </w:rPr>
            </w:pPr>
            <w:proofErr w:type="spellStart"/>
            <w:r>
              <w:rPr>
                <w:rFonts w:ascii="Cambria" w:hAnsi="Cambria"/>
                <w:sz w:val="22"/>
                <w:szCs w:val="22"/>
              </w:rPr>
              <w:t>GrippeWeb</w:t>
            </w:r>
            <w:proofErr w:type="spellEnd"/>
          </w:p>
          <w:p>
            <w:pPr>
              <w:pStyle w:val="Listenabsatz"/>
              <w:numPr>
                <w:ilvl w:val="0"/>
                <w:numId w:val="10"/>
              </w:numPr>
              <w:rPr>
                <w:rFonts w:ascii="Cambria" w:hAnsi="Cambria"/>
                <w:sz w:val="22"/>
                <w:szCs w:val="22"/>
              </w:rPr>
            </w:pPr>
            <w:r>
              <w:rPr>
                <w:rFonts w:ascii="Cambria" w:hAnsi="Cambria"/>
                <w:sz w:val="22"/>
                <w:szCs w:val="22"/>
              </w:rPr>
              <w:t>ARE-Rate in KW20 leicht gestiegen auf 5,2 % (Vorwoche 4,5 %) liegt insgesamt noch über den vorpandemischen Bereich</w:t>
            </w:r>
          </w:p>
          <w:p>
            <w:pPr>
              <w:pStyle w:val="Listenabsatz"/>
              <w:numPr>
                <w:ilvl w:val="0"/>
                <w:numId w:val="10"/>
              </w:numPr>
              <w:rPr>
                <w:rFonts w:ascii="Cambria" w:hAnsi="Cambria"/>
                <w:sz w:val="22"/>
                <w:szCs w:val="22"/>
              </w:rPr>
            </w:pPr>
            <w:r>
              <w:rPr>
                <w:rFonts w:ascii="Cambria" w:hAnsi="Cambria"/>
                <w:sz w:val="22"/>
                <w:szCs w:val="22"/>
              </w:rPr>
              <w:t xml:space="preserve">Gesamtwert 19. KW bei 4.800 ARE pro 100.000 </w:t>
            </w:r>
            <w:proofErr w:type="spellStart"/>
            <w:r>
              <w:rPr>
                <w:rFonts w:ascii="Cambria" w:hAnsi="Cambria"/>
                <w:sz w:val="22"/>
                <w:szCs w:val="22"/>
              </w:rPr>
              <w:t>Einw</w:t>
            </w:r>
            <w:proofErr w:type="spellEnd"/>
            <w:r>
              <w:rPr>
                <w:rFonts w:ascii="Cambria" w:hAnsi="Cambria"/>
                <w:sz w:val="22"/>
                <w:szCs w:val="22"/>
              </w:rPr>
              <w:t>. (Vorwoche: 4.500)</w:t>
            </w:r>
          </w:p>
          <w:p>
            <w:pPr>
              <w:pStyle w:val="Listenabsatz"/>
              <w:numPr>
                <w:ilvl w:val="0"/>
                <w:numId w:val="10"/>
              </w:numPr>
              <w:rPr>
                <w:rFonts w:ascii="Cambria" w:hAnsi="Cambria"/>
                <w:sz w:val="22"/>
                <w:szCs w:val="22"/>
              </w:rPr>
            </w:pPr>
            <w:r>
              <w:rPr>
                <w:rFonts w:ascii="Cambria" w:hAnsi="Cambria"/>
                <w:sz w:val="22"/>
                <w:szCs w:val="22"/>
              </w:rPr>
              <w:t>Bei Kindern gestiegen (von 9,9% auf 11,7%), bei Erwachsenen ebenso gestiegen (von 3,6% auf 4,2%)</w:t>
            </w:r>
          </w:p>
          <w:p>
            <w:pPr>
              <w:pStyle w:val="Listenabsatz"/>
              <w:numPr>
                <w:ilvl w:val="0"/>
                <w:numId w:val="10"/>
              </w:numPr>
              <w:rPr>
                <w:rFonts w:ascii="Cambria" w:hAnsi="Cambria"/>
                <w:sz w:val="22"/>
                <w:szCs w:val="22"/>
              </w:rPr>
            </w:pPr>
            <w:r>
              <w:rPr>
                <w:rFonts w:ascii="Cambria" w:hAnsi="Cambria"/>
                <w:sz w:val="22"/>
                <w:szCs w:val="22"/>
              </w:rPr>
              <w:t>ILI gesamt gesunken im Vergleich zur Vorwoche (von 1,3% auf 1,1%)</w:t>
            </w:r>
          </w:p>
          <w:p>
            <w:pPr>
              <w:pStyle w:val="Listenabsatz"/>
              <w:numPr>
                <w:ilvl w:val="0"/>
                <w:numId w:val="11"/>
              </w:numPr>
              <w:rPr>
                <w:rFonts w:ascii="Cambria" w:hAnsi="Cambria"/>
                <w:sz w:val="22"/>
                <w:szCs w:val="22"/>
              </w:rPr>
            </w:pPr>
            <w:r>
              <w:rPr>
                <w:rFonts w:ascii="Cambria" w:hAnsi="Cambria"/>
                <w:sz w:val="22"/>
                <w:szCs w:val="22"/>
              </w:rPr>
              <w:t>ARE-Konsultationen/100.000 Einwohnenden</w:t>
            </w:r>
          </w:p>
          <w:p>
            <w:pPr>
              <w:pStyle w:val="Listenabsatz"/>
              <w:numPr>
                <w:ilvl w:val="0"/>
                <w:numId w:val="12"/>
              </w:numPr>
              <w:rPr>
                <w:rFonts w:ascii="Cambria" w:hAnsi="Cambria"/>
                <w:sz w:val="22"/>
                <w:szCs w:val="22"/>
              </w:rPr>
            </w:pPr>
            <w:proofErr w:type="spellStart"/>
            <w:r>
              <w:rPr>
                <w:rFonts w:ascii="Cambria" w:hAnsi="Cambria"/>
                <w:sz w:val="22"/>
                <w:szCs w:val="22"/>
              </w:rPr>
              <w:t>KonsInz</w:t>
            </w:r>
            <w:proofErr w:type="spellEnd"/>
            <w:r>
              <w:rPr>
                <w:rFonts w:ascii="Cambria" w:hAnsi="Cambria"/>
                <w:sz w:val="22"/>
                <w:szCs w:val="22"/>
              </w:rPr>
              <w:t xml:space="preserve"> insgesamt gesunken in KW 19: 949 (Vorwoche: 1.183)</w:t>
            </w:r>
          </w:p>
          <w:p>
            <w:pPr>
              <w:pStyle w:val="Listenabsatz"/>
              <w:numPr>
                <w:ilvl w:val="0"/>
                <w:numId w:val="12"/>
              </w:numPr>
              <w:rPr>
                <w:rFonts w:ascii="Cambria" w:hAnsi="Cambria"/>
                <w:sz w:val="22"/>
                <w:szCs w:val="22"/>
              </w:rPr>
            </w:pPr>
            <w:proofErr w:type="spellStart"/>
            <w:r>
              <w:rPr>
                <w:rFonts w:ascii="Cambria" w:hAnsi="Cambria"/>
                <w:sz w:val="22"/>
                <w:szCs w:val="22"/>
              </w:rPr>
              <w:t>KonsInz</w:t>
            </w:r>
            <w:proofErr w:type="spellEnd"/>
            <w:r>
              <w:rPr>
                <w:rFonts w:ascii="Cambria" w:hAnsi="Cambria"/>
                <w:sz w:val="22"/>
                <w:szCs w:val="22"/>
              </w:rPr>
              <w:t xml:space="preserve"> (gesamt) liegt deutlich höher als in den letzten beiden Jahren, aber auch höher als in allen anderen Vorsaisons zu dieser Zeit</w:t>
            </w:r>
          </w:p>
          <w:p>
            <w:pPr>
              <w:pStyle w:val="Listenabsatz"/>
              <w:numPr>
                <w:ilvl w:val="0"/>
                <w:numId w:val="12"/>
              </w:numPr>
              <w:rPr>
                <w:rFonts w:ascii="Cambria" w:hAnsi="Cambria"/>
                <w:sz w:val="22"/>
                <w:szCs w:val="22"/>
              </w:rPr>
            </w:pPr>
            <w:r>
              <w:rPr>
                <w:rFonts w:ascii="Cambria" w:hAnsi="Cambria"/>
                <w:sz w:val="22"/>
                <w:szCs w:val="22"/>
              </w:rPr>
              <w:lastRenderedPageBreak/>
              <w:t>KI liegt in allen AGs über den Werten der letzten 2 Jahre (Pandemie); Im Vergleich zu den anderen Vorjahren: KI liegt in fast allen AGs mit Ausnahme der Kleinkinder (0-4J.) über den Werten vor der Pandemie zur 20. KW</w:t>
            </w:r>
          </w:p>
          <w:p>
            <w:pPr>
              <w:pStyle w:val="Listenabsatz"/>
              <w:numPr>
                <w:ilvl w:val="0"/>
                <w:numId w:val="11"/>
              </w:numPr>
              <w:rPr>
                <w:rFonts w:ascii="Cambria" w:hAnsi="Cambria"/>
                <w:sz w:val="22"/>
                <w:szCs w:val="22"/>
              </w:rPr>
            </w:pPr>
            <w:r>
              <w:rPr>
                <w:rFonts w:ascii="Cambria" w:hAnsi="Cambria"/>
                <w:sz w:val="22"/>
                <w:szCs w:val="22"/>
              </w:rPr>
              <w:t>ARE-Konsultationen mit COVID-Diagnose</w:t>
            </w:r>
          </w:p>
          <w:p>
            <w:pPr>
              <w:pStyle w:val="Listenabsatz"/>
              <w:numPr>
                <w:ilvl w:val="1"/>
                <w:numId w:val="11"/>
              </w:numPr>
              <w:rPr>
                <w:rFonts w:ascii="Cambria" w:hAnsi="Cambria"/>
                <w:sz w:val="22"/>
                <w:szCs w:val="22"/>
              </w:rPr>
            </w:pPr>
            <w:r>
              <w:rPr>
                <w:rFonts w:ascii="Cambria" w:hAnsi="Cambria"/>
                <w:sz w:val="22"/>
                <w:szCs w:val="22"/>
              </w:rPr>
              <w:t>Seit KW 12/2022 wird insgesamt ein Rückgang der Arztkonsultationen wegen COVID-ARE verzeichnet</w:t>
            </w:r>
          </w:p>
          <w:p>
            <w:pPr>
              <w:pStyle w:val="Listenabsatz"/>
              <w:numPr>
                <w:ilvl w:val="1"/>
                <w:numId w:val="11"/>
              </w:numPr>
              <w:rPr>
                <w:rFonts w:ascii="Cambria" w:hAnsi="Cambria"/>
                <w:sz w:val="22"/>
                <w:szCs w:val="22"/>
              </w:rPr>
            </w:pPr>
            <w:r>
              <w:rPr>
                <w:rFonts w:ascii="Cambria" w:hAnsi="Cambria"/>
                <w:sz w:val="22"/>
                <w:szCs w:val="22"/>
              </w:rPr>
              <w:t xml:space="preserve">Rund 160 Arztbesuche ARE mit COVID-Diagnose/100.000 </w:t>
            </w:r>
            <w:proofErr w:type="spellStart"/>
            <w:r>
              <w:rPr>
                <w:rFonts w:ascii="Cambria" w:hAnsi="Cambria"/>
                <w:sz w:val="22"/>
                <w:szCs w:val="22"/>
              </w:rPr>
              <w:t>Einw</w:t>
            </w:r>
            <w:proofErr w:type="spellEnd"/>
            <w:r>
              <w:rPr>
                <w:rFonts w:ascii="Cambria" w:hAnsi="Cambria"/>
                <w:sz w:val="22"/>
                <w:szCs w:val="22"/>
              </w:rPr>
              <w:t>.</w:t>
            </w:r>
          </w:p>
          <w:p>
            <w:pPr>
              <w:pStyle w:val="Listenabsatz"/>
              <w:numPr>
                <w:ilvl w:val="1"/>
                <w:numId w:val="11"/>
              </w:numPr>
              <w:rPr>
                <w:rFonts w:ascii="Cambria" w:hAnsi="Cambria"/>
                <w:sz w:val="22"/>
                <w:szCs w:val="22"/>
              </w:rPr>
            </w:pPr>
            <w:r>
              <w:rPr>
                <w:rFonts w:ascii="Cambria" w:hAnsi="Cambria"/>
                <w:sz w:val="22"/>
                <w:szCs w:val="22"/>
              </w:rPr>
              <w:t>Gesamtzahl von rund 130.000 ARE-COVID-Arztbesuchen in DE</w:t>
            </w:r>
          </w:p>
          <w:p>
            <w:pPr>
              <w:pStyle w:val="Listenabsatz"/>
              <w:numPr>
                <w:ilvl w:val="0"/>
                <w:numId w:val="11"/>
              </w:numPr>
              <w:rPr>
                <w:rFonts w:ascii="Cambria" w:hAnsi="Cambria"/>
                <w:sz w:val="22"/>
                <w:szCs w:val="22"/>
                <w:lang w:val="en-US"/>
              </w:rPr>
            </w:pPr>
            <w:r>
              <w:rPr>
                <w:rFonts w:ascii="Cambria" w:hAnsi="Cambria"/>
                <w:sz w:val="22"/>
                <w:szCs w:val="22"/>
                <w:lang w:val="en-US"/>
              </w:rPr>
              <w:t>ICOSARI-KH-Surveillance-SARI-</w:t>
            </w:r>
            <w:proofErr w:type="spellStart"/>
            <w:r>
              <w:rPr>
                <w:rFonts w:ascii="Cambria" w:hAnsi="Cambria"/>
                <w:sz w:val="22"/>
                <w:szCs w:val="22"/>
                <w:lang w:val="en-US"/>
              </w:rPr>
              <w:t>Inzidenz</w:t>
            </w:r>
            <w:proofErr w:type="spellEnd"/>
          </w:p>
          <w:p>
            <w:pPr>
              <w:pStyle w:val="Listenabsatz"/>
              <w:numPr>
                <w:ilvl w:val="1"/>
                <w:numId w:val="11"/>
              </w:numPr>
              <w:rPr>
                <w:rFonts w:ascii="Cambria" w:hAnsi="Cambria"/>
                <w:sz w:val="22"/>
                <w:szCs w:val="22"/>
              </w:rPr>
            </w:pPr>
            <w:r>
              <w:rPr>
                <w:rFonts w:ascii="Cambria" w:hAnsi="Cambria"/>
                <w:sz w:val="22"/>
                <w:szCs w:val="22"/>
              </w:rPr>
              <w:t>SARI-Fallzahlen und SARI-ICU-Fallzahlen seit KW16 weitestgehend stabil</w:t>
            </w:r>
          </w:p>
          <w:p>
            <w:pPr>
              <w:pStyle w:val="Listenabsatz"/>
              <w:numPr>
                <w:ilvl w:val="1"/>
                <w:numId w:val="11"/>
              </w:numPr>
              <w:rPr>
                <w:rFonts w:ascii="Cambria" w:hAnsi="Cambria"/>
                <w:sz w:val="22"/>
                <w:szCs w:val="22"/>
              </w:rPr>
            </w:pPr>
            <w:r>
              <w:rPr>
                <w:rFonts w:ascii="Cambria" w:hAnsi="Cambria"/>
                <w:sz w:val="22"/>
                <w:szCs w:val="22"/>
              </w:rPr>
              <w:t>Aktuell auf Sommerniveau</w:t>
            </w:r>
          </w:p>
          <w:p>
            <w:pPr>
              <w:pStyle w:val="Listenabsatz"/>
              <w:numPr>
                <w:ilvl w:val="1"/>
                <w:numId w:val="11"/>
              </w:numPr>
              <w:rPr>
                <w:rFonts w:ascii="Cambria" w:hAnsi="Cambria"/>
                <w:sz w:val="22"/>
                <w:szCs w:val="22"/>
              </w:rPr>
            </w:pPr>
            <w:r>
              <w:rPr>
                <w:rFonts w:ascii="Cambria" w:hAnsi="Cambria"/>
                <w:sz w:val="22"/>
                <w:szCs w:val="22"/>
              </w:rPr>
              <w:t>Nochmaliger Rückgang in KW20</w:t>
            </w:r>
          </w:p>
          <w:p>
            <w:pPr>
              <w:pStyle w:val="Listenabsatz"/>
              <w:numPr>
                <w:ilvl w:val="0"/>
                <w:numId w:val="11"/>
              </w:numPr>
              <w:rPr>
                <w:rFonts w:ascii="Cambria" w:hAnsi="Cambria"/>
                <w:sz w:val="22"/>
                <w:szCs w:val="22"/>
                <w:lang w:val="en-US"/>
              </w:rPr>
            </w:pPr>
            <w:r>
              <w:rPr>
                <w:rFonts w:ascii="Cambria" w:hAnsi="Cambria"/>
                <w:sz w:val="22"/>
                <w:szCs w:val="22"/>
                <w:lang w:val="en-US"/>
              </w:rPr>
              <w:t xml:space="preserve">KH-Surveillance – </w:t>
            </w:r>
            <w:proofErr w:type="spellStart"/>
            <w:r>
              <w:rPr>
                <w:rFonts w:ascii="Cambria" w:hAnsi="Cambria"/>
                <w:sz w:val="22"/>
                <w:szCs w:val="22"/>
                <w:lang w:val="en-US"/>
              </w:rPr>
              <w:t>Anteil</w:t>
            </w:r>
            <w:proofErr w:type="spellEnd"/>
            <w:r>
              <w:rPr>
                <w:rFonts w:ascii="Cambria" w:hAnsi="Cambria"/>
                <w:sz w:val="22"/>
                <w:szCs w:val="22"/>
                <w:lang w:val="en-US"/>
              </w:rPr>
              <w:t xml:space="preserve"> COVID-19 an SARI-</w:t>
            </w:r>
            <w:proofErr w:type="spellStart"/>
            <w:r>
              <w:rPr>
                <w:rFonts w:ascii="Cambria" w:hAnsi="Cambria"/>
                <w:sz w:val="22"/>
                <w:szCs w:val="22"/>
                <w:lang w:val="en-US"/>
              </w:rPr>
              <w:t>Fällen</w:t>
            </w:r>
            <w:proofErr w:type="spellEnd"/>
            <w:r>
              <w:rPr>
                <w:rFonts w:ascii="Cambria" w:hAnsi="Cambria"/>
                <w:sz w:val="22"/>
                <w:szCs w:val="22"/>
                <w:lang w:val="en-US"/>
              </w:rPr>
              <w:t xml:space="preserve"> </w:t>
            </w:r>
          </w:p>
          <w:p>
            <w:pPr>
              <w:pStyle w:val="Listenabsatz"/>
              <w:numPr>
                <w:ilvl w:val="0"/>
                <w:numId w:val="13"/>
              </w:numPr>
              <w:rPr>
                <w:rFonts w:ascii="Cambria" w:hAnsi="Cambria"/>
                <w:sz w:val="22"/>
                <w:szCs w:val="22"/>
              </w:rPr>
            </w:pPr>
            <w:r>
              <w:rPr>
                <w:rFonts w:ascii="Cambria" w:hAnsi="Cambria"/>
                <w:sz w:val="22"/>
                <w:szCs w:val="22"/>
              </w:rPr>
              <w:t>Anteil COVID-19 an SARI 18%, leichter Rückgang zur Vorwoche</w:t>
            </w:r>
          </w:p>
          <w:p>
            <w:pPr>
              <w:pStyle w:val="Listenabsatz"/>
              <w:numPr>
                <w:ilvl w:val="0"/>
                <w:numId w:val="13"/>
              </w:numPr>
              <w:rPr>
                <w:rFonts w:ascii="Cambria" w:hAnsi="Cambria"/>
                <w:sz w:val="22"/>
                <w:szCs w:val="22"/>
              </w:rPr>
            </w:pPr>
            <w:r>
              <w:rPr>
                <w:rFonts w:ascii="Cambria" w:hAnsi="Cambria"/>
                <w:sz w:val="22"/>
                <w:szCs w:val="22"/>
              </w:rPr>
              <w:t>Anteil Influenza an SARI 1-6% seit KW13/2022</w:t>
            </w:r>
          </w:p>
          <w:p>
            <w:pPr>
              <w:pStyle w:val="Listenabsatz"/>
              <w:numPr>
                <w:ilvl w:val="0"/>
                <w:numId w:val="15"/>
              </w:numPr>
              <w:rPr>
                <w:rFonts w:ascii="Cambria" w:hAnsi="Cambria"/>
                <w:sz w:val="22"/>
                <w:szCs w:val="22"/>
                <w:lang w:val="en-US"/>
              </w:rPr>
            </w:pPr>
            <w:r>
              <w:rPr>
                <w:rFonts w:ascii="Cambria" w:hAnsi="Cambria"/>
                <w:sz w:val="22"/>
                <w:szCs w:val="22"/>
                <w:lang w:val="en-US"/>
              </w:rPr>
              <w:t xml:space="preserve">ICOSARI-KH-Surveillance – SARI </w:t>
            </w:r>
            <w:proofErr w:type="spellStart"/>
            <w:r>
              <w:rPr>
                <w:rFonts w:ascii="Cambria" w:hAnsi="Cambria"/>
                <w:sz w:val="22"/>
                <w:szCs w:val="22"/>
                <w:lang w:val="en-US"/>
              </w:rPr>
              <w:t>Fälle</w:t>
            </w:r>
            <w:proofErr w:type="spellEnd"/>
            <w:r>
              <w:rPr>
                <w:rFonts w:ascii="Cambria" w:hAnsi="Cambria"/>
                <w:sz w:val="22"/>
                <w:szCs w:val="22"/>
                <w:lang w:val="en-US"/>
              </w:rPr>
              <w:t xml:space="preserve"> (J09-J22):</w:t>
            </w:r>
          </w:p>
          <w:p>
            <w:pPr>
              <w:pStyle w:val="Listenabsatz"/>
              <w:numPr>
                <w:ilvl w:val="0"/>
                <w:numId w:val="13"/>
              </w:numPr>
              <w:rPr>
                <w:rFonts w:ascii="Cambria" w:hAnsi="Cambria"/>
                <w:sz w:val="22"/>
                <w:szCs w:val="22"/>
              </w:rPr>
            </w:pPr>
            <w:r>
              <w:rPr>
                <w:rFonts w:ascii="Cambria" w:hAnsi="Cambria"/>
                <w:sz w:val="22"/>
                <w:szCs w:val="22"/>
              </w:rPr>
              <w:t>SARI-Fallzahlen in allen AG auf Sommerniveau, seit KW 13/2022 steigender Anteil Influenza, in AG 15-34 Diagnosen von Influenza (Cave: kleine Fallzahlen insgesamt)</w:t>
            </w:r>
          </w:p>
          <w:p>
            <w:pPr>
              <w:pStyle w:val="Listenabsatz"/>
              <w:numPr>
                <w:ilvl w:val="0"/>
                <w:numId w:val="11"/>
              </w:numPr>
              <w:rPr>
                <w:rFonts w:ascii="Cambria" w:hAnsi="Cambria"/>
                <w:sz w:val="22"/>
                <w:szCs w:val="22"/>
                <w:lang w:val="en-US"/>
              </w:rPr>
            </w:pPr>
            <w:proofErr w:type="spellStart"/>
            <w:r>
              <w:rPr>
                <w:rFonts w:ascii="Cambria" w:hAnsi="Cambria"/>
                <w:sz w:val="22"/>
                <w:szCs w:val="22"/>
                <w:lang w:val="en-US"/>
              </w:rPr>
              <w:t>Hospitalisierungsinzidenz</w:t>
            </w:r>
            <w:proofErr w:type="spellEnd"/>
            <w:r>
              <w:rPr>
                <w:rFonts w:ascii="Cambria" w:hAnsi="Cambria"/>
                <w:sz w:val="22"/>
                <w:szCs w:val="22"/>
                <w:lang w:val="en-US"/>
              </w:rPr>
              <w:t xml:space="preserve"> COVID-SARI</w:t>
            </w:r>
          </w:p>
          <w:p>
            <w:pPr>
              <w:pStyle w:val="Listenabsatz"/>
              <w:numPr>
                <w:ilvl w:val="1"/>
                <w:numId w:val="11"/>
              </w:numPr>
              <w:rPr>
                <w:rFonts w:ascii="Cambria" w:hAnsi="Cambria"/>
                <w:sz w:val="22"/>
                <w:szCs w:val="22"/>
              </w:rPr>
            </w:pPr>
            <w:r>
              <w:rPr>
                <w:rFonts w:ascii="Cambria" w:hAnsi="Cambria"/>
                <w:sz w:val="22"/>
                <w:szCs w:val="22"/>
              </w:rPr>
              <w:t>Deutlicher Rückgang in KW 20/2022</w:t>
            </w:r>
          </w:p>
          <w:p>
            <w:pPr>
              <w:pStyle w:val="Listenabsatz"/>
              <w:numPr>
                <w:ilvl w:val="1"/>
                <w:numId w:val="11"/>
              </w:numPr>
              <w:rPr>
                <w:rFonts w:ascii="Cambria" w:hAnsi="Cambria"/>
                <w:sz w:val="22"/>
                <w:szCs w:val="22"/>
              </w:rPr>
            </w:pPr>
            <w:r>
              <w:rPr>
                <w:rFonts w:ascii="Cambria" w:hAnsi="Cambria"/>
                <w:sz w:val="22"/>
                <w:szCs w:val="22"/>
              </w:rPr>
              <w:t>AG 80+ ebenfalls Rückgang, leicht unter Niveau Jahreswechsel 2021/22</w:t>
            </w:r>
          </w:p>
          <w:p>
            <w:pPr>
              <w:pStyle w:val="Liste3"/>
              <w:numPr>
                <w:ilvl w:val="0"/>
                <w:numId w:val="0"/>
              </w:numPr>
              <w:ind w:left="1193"/>
            </w:pPr>
          </w:p>
          <w:p>
            <w:pPr>
              <w:pStyle w:val="Liste1"/>
              <w:numPr>
                <w:ilvl w:val="0"/>
                <w:numId w:val="8"/>
              </w:numPr>
              <w:rPr>
                <w:rFonts w:ascii="Cambria" w:hAnsi="Cambria"/>
              </w:rPr>
            </w:pPr>
            <w:r>
              <w:rPr>
                <w:rFonts w:ascii="Cambria" w:hAnsi="Cambria"/>
                <w:b/>
              </w:rPr>
              <w:t>Virologische Surveillance</w:t>
            </w:r>
            <w:r>
              <w:rPr>
                <w:rFonts w:ascii="Cambria" w:hAnsi="Cambria"/>
              </w:rPr>
              <w:t xml:space="preserve">, NRZ Influenza-Daten </w:t>
            </w:r>
          </w:p>
          <w:p>
            <w:pPr>
              <w:pStyle w:val="Liste1"/>
              <w:numPr>
                <w:ilvl w:val="0"/>
                <w:numId w:val="8"/>
              </w:numPr>
              <w:rPr>
                <w:rFonts w:ascii="Cambria" w:hAnsi="Cambria"/>
              </w:rPr>
            </w:pPr>
            <w:r>
              <w:rPr>
                <w:rFonts w:ascii="Cambria" w:hAnsi="Cambria"/>
              </w:rPr>
              <w:t>Andere endemische Coronaviren nur sporadisch nachgewiesen</w:t>
            </w:r>
          </w:p>
          <w:p>
            <w:pPr>
              <w:pStyle w:val="Liste1"/>
              <w:numPr>
                <w:ilvl w:val="0"/>
                <w:numId w:val="8"/>
              </w:numPr>
              <w:rPr>
                <w:rFonts w:ascii="Cambria" w:hAnsi="Cambria"/>
              </w:rPr>
            </w:pPr>
            <w:r>
              <w:rPr>
                <w:rFonts w:ascii="Cambria" w:hAnsi="Cambria"/>
              </w:rPr>
              <w:t>Deutlicher Rückgang Nachweise im Sentinel</w:t>
            </w:r>
          </w:p>
          <w:p>
            <w:pPr>
              <w:pStyle w:val="Liste1"/>
              <w:numPr>
                <w:ilvl w:val="0"/>
                <w:numId w:val="8"/>
              </w:numPr>
              <w:rPr>
                <w:rFonts w:ascii="Cambria" w:hAnsi="Cambria"/>
              </w:rPr>
            </w:pPr>
            <w:proofErr w:type="spellStart"/>
            <w:r>
              <w:rPr>
                <w:rFonts w:ascii="Cambria" w:hAnsi="Cambria"/>
              </w:rPr>
              <w:t>Rhinoviren</w:t>
            </w:r>
            <w:proofErr w:type="spellEnd"/>
            <w:r>
              <w:rPr>
                <w:rFonts w:ascii="Cambria" w:hAnsi="Cambria"/>
              </w:rPr>
              <w:t xml:space="preserve"> verzeichnen den stärksten Anstieg, stärkste Viren im Sentinel</w:t>
            </w:r>
          </w:p>
          <w:p>
            <w:pPr>
              <w:pStyle w:val="Liste1"/>
              <w:numPr>
                <w:ilvl w:val="0"/>
                <w:numId w:val="8"/>
              </w:numPr>
              <w:rPr>
                <w:rFonts w:ascii="Cambria" w:hAnsi="Cambria"/>
              </w:rPr>
            </w:pPr>
            <w:r>
              <w:rPr>
                <w:rFonts w:ascii="Cambria" w:hAnsi="Cambria"/>
              </w:rPr>
              <w:t>H3N2 leichter Anstieg, Trend ist eher rückläufig</w:t>
            </w:r>
          </w:p>
          <w:p>
            <w:pPr>
              <w:pStyle w:val="Liste1"/>
              <w:numPr>
                <w:ilvl w:val="0"/>
                <w:numId w:val="8"/>
              </w:numPr>
              <w:rPr>
                <w:rFonts w:ascii="Cambria" w:hAnsi="Cambria"/>
              </w:rPr>
            </w:pPr>
            <w:r>
              <w:rPr>
                <w:rFonts w:ascii="Cambria" w:hAnsi="Cambria"/>
              </w:rPr>
              <w:t>Altersverteilung: 5-15-jährigen am stärksten betroffen (über 30%), Influenzaaktivität wird durch diese AG beeinflusst.</w:t>
            </w:r>
          </w:p>
          <w:p>
            <w:pPr>
              <w:pStyle w:val="Liste1"/>
              <w:numPr>
                <w:ilvl w:val="0"/>
                <w:numId w:val="8"/>
              </w:numPr>
              <w:rPr>
                <w:rFonts w:ascii="Cambria" w:hAnsi="Cambria"/>
              </w:rPr>
            </w:pPr>
            <w:r>
              <w:rPr>
                <w:rFonts w:ascii="Cambria" w:hAnsi="Cambria"/>
              </w:rPr>
              <w:t>16-34-Jährige leichter Anstieg, insgesamt rückläufig im Sentinel</w:t>
            </w:r>
          </w:p>
          <w:p>
            <w:pPr>
              <w:pStyle w:val="Liste1"/>
              <w:numPr>
                <w:ilvl w:val="0"/>
                <w:numId w:val="0"/>
              </w:numPr>
              <w:rPr>
                <w:rFonts w:ascii="Cambria" w:hAnsi="Cambria"/>
              </w:rPr>
            </w:pPr>
          </w:p>
          <w:p>
            <w:pPr>
              <w:pStyle w:val="Liste1"/>
              <w:numPr>
                <w:ilvl w:val="0"/>
                <w:numId w:val="8"/>
              </w:numPr>
              <w:rPr>
                <w:rFonts w:ascii="Cambria" w:hAnsi="Cambria"/>
              </w:rPr>
            </w:pPr>
            <w:r>
              <w:rPr>
                <w:rStyle w:val="3Zchn"/>
                <w:rFonts w:ascii="Cambria" w:hAnsi="Cambria"/>
              </w:rPr>
              <w:t xml:space="preserve">Testkapazität und Testungen </w:t>
            </w:r>
            <w:r>
              <w:rPr>
                <w:rStyle w:val="3Zchn"/>
                <w:rFonts w:ascii="Cambria" w:hAnsi="Cambria"/>
                <w:b w:val="0"/>
              </w:rPr>
              <w:t xml:space="preserve">(Folien </w:t>
            </w:r>
            <w:hyperlink r:id="rId17" w:history="1">
              <w:r>
                <w:rPr>
                  <w:rStyle w:val="Hyperlink"/>
                  <w:rFonts w:ascii="Cambria" w:hAnsi="Cambria"/>
                </w:rPr>
                <w:t>hier</w:t>
              </w:r>
            </w:hyperlink>
            <w:r>
              <w:rPr>
                <w:rStyle w:val="3Zchn"/>
                <w:rFonts w:ascii="Cambria" w:hAnsi="Cambria"/>
                <w:b w:val="0"/>
              </w:rPr>
              <w:t>)</w:t>
            </w:r>
          </w:p>
          <w:p>
            <w:pPr>
              <w:pStyle w:val="Listenabsatz"/>
              <w:numPr>
                <w:ilvl w:val="0"/>
                <w:numId w:val="8"/>
              </w:numPr>
              <w:rPr>
                <w:rFonts w:ascii="Cambria" w:hAnsi="Cambria"/>
                <w:sz w:val="22"/>
                <w:szCs w:val="22"/>
              </w:rPr>
            </w:pPr>
            <w:r>
              <w:rPr>
                <w:rFonts w:ascii="Cambria" w:hAnsi="Cambria"/>
                <w:sz w:val="22"/>
                <w:szCs w:val="22"/>
              </w:rPr>
              <w:t xml:space="preserve">Anzahl Testungen und Anteil Positiver ist rückläufig, 80-Jährige am häufigsten getestet </w:t>
            </w:r>
          </w:p>
          <w:p>
            <w:pPr>
              <w:pStyle w:val="Listenabsatz"/>
              <w:numPr>
                <w:ilvl w:val="0"/>
                <w:numId w:val="8"/>
              </w:numPr>
              <w:rPr>
                <w:rFonts w:ascii="Cambria" w:hAnsi="Cambria"/>
                <w:sz w:val="22"/>
                <w:szCs w:val="22"/>
              </w:rPr>
            </w:pPr>
            <w:r>
              <w:rPr>
                <w:rFonts w:ascii="Cambria" w:hAnsi="Cambria"/>
                <w:sz w:val="22"/>
                <w:szCs w:val="22"/>
              </w:rPr>
              <w:t>Arztpraxen und „andere“ verzeichnen einen Rückgang in der Anzahl der Testungen</w:t>
            </w:r>
          </w:p>
          <w:p>
            <w:pPr>
              <w:pStyle w:val="Listenabsatz"/>
              <w:numPr>
                <w:ilvl w:val="0"/>
                <w:numId w:val="8"/>
              </w:numPr>
              <w:rPr>
                <w:rFonts w:ascii="Cambria" w:hAnsi="Cambria"/>
                <w:sz w:val="22"/>
                <w:szCs w:val="22"/>
              </w:rPr>
            </w:pPr>
            <w:r>
              <w:rPr>
                <w:rFonts w:ascii="Cambria" w:hAnsi="Cambria"/>
                <w:sz w:val="22"/>
                <w:szCs w:val="22"/>
              </w:rPr>
              <w:t xml:space="preserve">In KH wird weiterhin stabil getestet, hier Rückgang der </w:t>
            </w:r>
            <w:proofErr w:type="spellStart"/>
            <w:r>
              <w:rPr>
                <w:rFonts w:ascii="Cambria" w:hAnsi="Cambria"/>
                <w:sz w:val="22"/>
                <w:szCs w:val="22"/>
              </w:rPr>
              <w:t>Positivenrate</w:t>
            </w:r>
            <w:proofErr w:type="spellEnd"/>
          </w:p>
          <w:p>
            <w:pPr>
              <w:pStyle w:val="Listenabsatz"/>
              <w:numPr>
                <w:ilvl w:val="0"/>
                <w:numId w:val="8"/>
              </w:numPr>
              <w:rPr>
                <w:rFonts w:ascii="Cambria" w:hAnsi="Cambria"/>
                <w:sz w:val="22"/>
                <w:szCs w:val="22"/>
              </w:rPr>
            </w:pPr>
            <w:proofErr w:type="spellStart"/>
            <w:r>
              <w:rPr>
                <w:rFonts w:ascii="Cambria" w:hAnsi="Cambria"/>
                <w:sz w:val="22"/>
                <w:szCs w:val="22"/>
              </w:rPr>
              <w:t>Positivenanteil</w:t>
            </w:r>
            <w:proofErr w:type="spellEnd"/>
            <w:r>
              <w:rPr>
                <w:rFonts w:ascii="Cambria" w:hAnsi="Cambria"/>
                <w:sz w:val="22"/>
                <w:szCs w:val="22"/>
              </w:rPr>
              <w:t>-Rückgang stabil über alle AG</w:t>
            </w:r>
          </w:p>
          <w:p>
            <w:pPr>
              <w:pStyle w:val="Listenabsatz"/>
              <w:rPr>
                <w:rFonts w:ascii="Cambria" w:hAnsi="Cambria"/>
                <w:sz w:val="22"/>
                <w:szCs w:val="22"/>
              </w:rPr>
            </w:pPr>
          </w:p>
          <w:p>
            <w:pPr>
              <w:spacing w:after="200"/>
              <w:contextualSpacing/>
              <w:rPr>
                <w:rFonts w:ascii="Cambria" w:hAnsi="Cambria"/>
                <w:sz w:val="22"/>
                <w:szCs w:val="22"/>
              </w:rPr>
            </w:pPr>
          </w:p>
          <w:p>
            <w:pPr>
              <w:numPr>
                <w:ilvl w:val="0"/>
                <w:numId w:val="8"/>
              </w:numPr>
              <w:spacing w:after="200"/>
              <w:contextualSpacing/>
              <w:rPr>
                <w:rFonts w:ascii="Cambria" w:hAnsi="Cambria"/>
                <w:sz w:val="22"/>
                <w:szCs w:val="22"/>
              </w:rPr>
            </w:pPr>
            <w:r>
              <w:rPr>
                <w:rFonts w:ascii="Cambria" w:hAnsi="Cambria"/>
                <w:b/>
                <w:sz w:val="22"/>
                <w:szCs w:val="22"/>
              </w:rPr>
              <w:lastRenderedPageBreak/>
              <w:t>Molekulare Surveillance, VOC-Bericht</w:t>
            </w:r>
            <w:r>
              <w:rPr>
                <w:rFonts w:ascii="Cambria" w:hAnsi="Cambria"/>
                <w:sz w:val="22"/>
                <w:szCs w:val="22"/>
              </w:rPr>
              <w:t xml:space="preserve"> (Folien </w:t>
            </w:r>
            <w:hyperlink r:id="rId18" w:history="1">
              <w:r>
                <w:rPr>
                  <w:rStyle w:val="Hyperlink"/>
                  <w:rFonts w:ascii="Cambria" w:hAnsi="Cambria"/>
                  <w:sz w:val="22"/>
                  <w:szCs w:val="22"/>
                </w:rPr>
                <w:t>hier</w:t>
              </w:r>
            </w:hyperlink>
            <w:r>
              <w:rPr>
                <w:rFonts w:ascii="Cambria" w:hAnsi="Cambria"/>
                <w:sz w:val="22"/>
                <w:szCs w:val="22"/>
              </w:rPr>
              <w:t>)</w:t>
            </w:r>
          </w:p>
          <w:p>
            <w:pPr>
              <w:numPr>
                <w:ilvl w:val="0"/>
                <w:numId w:val="8"/>
              </w:numPr>
              <w:spacing w:after="200"/>
              <w:contextualSpacing/>
              <w:rPr>
                <w:rFonts w:ascii="Cambria" w:hAnsi="Cambria"/>
                <w:sz w:val="22"/>
                <w:szCs w:val="22"/>
              </w:rPr>
            </w:pPr>
            <w:r>
              <w:rPr>
                <w:rFonts w:ascii="Cambria" w:hAnsi="Cambria"/>
                <w:sz w:val="22"/>
                <w:szCs w:val="22"/>
              </w:rPr>
              <w:t>VOC-Anteile: Omikron dominierend mit 99,8%</w:t>
            </w:r>
          </w:p>
          <w:p>
            <w:pPr>
              <w:numPr>
                <w:ilvl w:val="0"/>
                <w:numId w:val="8"/>
              </w:numPr>
              <w:spacing w:after="200"/>
              <w:contextualSpacing/>
              <w:rPr>
                <w:rFonts w:ascii="Cambria" w:hAnsi="Cambria"/>
                <w:sz w:val="22"/>
                <w:szCs w:val="22"/>
              </w:rPr>
            </w:pPr>
            <w:r>
              <w:rPr>
                <w:rFonts w:ascii="Cambria" w:hAnsi="Cambria"/>
                <w:sz w:val="22"/>
                <w:szCs w:val="22"/>
              </w:rPr>
              <w:t>Leichter Anstieg BA.5, geht auf Kosten von BA.2 (69%)</w:t>
            </w:r>
          </w:p>
          <w:p>
            <w:pPr>
              <w:numPr>
                <w:ilvl w:val="0"/>
                <w:numId w:val="8"/>
              </w:numPr>
              <w:spacing w:after="200"/>
              <w:contextualSpacing/>
              <w:rPr>
                <w:rFonts w:ascii="Cambria" w:hAnsi="Cambria"/>
                <w:sz w:val="22"/>
                <w:szCs w:val="22"/>
              </w:rPr>
            </w:pPr>
            <w:r>
              <w:rPr>
                <w:rFonts w:ascii="Cambria" w:hAnsi="Cambria"/>
                <w:sz w:val="22"/>
                <w:szCs w:val="22"/>
              </w:rPr>
              <w:t>Anzahl Nachweise BA.4 und BA.5 verdoppelt, aber noch im niedrigen Bereich</w:t>
            </w:r>
          </w:p>
          <w:p>
            <w:pPr>
              <w:numPr>
                <w:ilvl w:val="0"/>
                <w:numId w:val="8"/>
              </w:numPr>
              <w:spacing w:after="200"/>
              <w:contextualSpacing/>
              <w:rPr>
                <w:rFonts w:ascii="Cambria" w:hAnsi="Cambria"/>
                <w:sz w:val="22"/>
                <w:szCs w:val="22"/>
              </w:rPr>
            </w:pPr>
            <w:r>
              <w:rPr>
                <w:rFonts w:ascii="Cambria" w:hAnsi="Cambria"/>
                <w:sz w:val="22"/>
                <w:szCs w:val="22"/>
              </w:rPr>
              <w:t>Rückgang von BA.1, leichter Rückgang BA.2, leichte Zunahmen BA.5 (2,5%)</w:t>
            </w:r>
          </w:p>
          <w:p>
            <w:pPr>
              <w:numPr>
                <w:ilvl w:val="0"/>
                <w:numId w:val="8"/>
              </w:numPr>
              <w:spacing w:after="200"/>
              <w:contextualSpacing/>
              <w:rPr>
                <w:rFonts w:ascii="Cambria" w:hAnsi="Cambria"/>
                <w:sz w:val="22"/>
                <w:szCs w:val="22"/>
              </w:rPr>
            </w:pPr>
            <w:r>
              <w:rPr>
                <w:rFonts w:ascii="Cambria" w:hAnsi="Cambria"/>
                <w:sz w:val="22"/>
                <w:szCs w:val="22"/>
              </w:rPr>
              <w:t>Nachweise Rekombinanten nehmen zu, Gesamtzahl in Proben. Keine großen Änderungen zu Vorwochen</w:t>
            </w:r>
          </w:p>
          <w:p>
            <w:pPr>
              <w:rPr>
                <w:rFonts w:ascii="Cambria" w:hAnsi="Cambria"/>
                <w:b/>
                <w:sz w:val="22"/>
                <w:szCs w:val="22"/>
              </w:rPr>
            </w:pPr>
          </w:p>
          <w:p>
            <w:pPr>
              <w:rPr>
                <w:rFonts w:ascii="Cambria" w:hAnsi="Cambria"/>
                <w:b/>
                <w:sz w:val="22"/>
                <w:szCs w:val="22"/>
              </w:rPr>
            </w:pPr>
            <w:r>
              <w:rPr>
                <w:rFonts w:ascii="Cambria" w:hAnsi="Cambria"/>
                <w:b/>
                <w:sz w:val="22"/>
                <w:szCs w:val="22"/>
              </w:rPr>
              <w:t>Diskussion</w:t>
            </w:r>
          </w:p>
          <w:p>
            <w:pPr>
              <w:pStyle w:val="Liste2"/>
              <w:rPr>
                <w:lang w:val="de-DE"/>
              </w:rPr>
            </w:pPr>
            <w:r>
              <w:rPr>
                <w:lang w:val="de-DE"/>
              </w:rPr>
              <w:t>Entwicklung der Lage von BA.4 und BA.5</w:t>
            </w:r>
          </w:p>
          <w:p>
            <w:pPr>
              <w:pStyle w:val="Liste3"/>
            </w:pPr>
            <w:r>
              <w:t xml:space="preserve">Nicht nur relative, sondern absolute Entwicklung abbilden, um mögliche Wellen berechnen zu können. In Kommunikation mit Herrn </w:t>
            </w:r>
            <w:proofErr w:type="gramStart"/>
            <w:r>
              <w:t>an der Heiden</w:t>
            </w:r>
            <w:proofErr w:type="gramEnd"/>
            <w:r>
              <w:t>, Frau Sievers erfragt aktuellen Stand und stellt ihn in der nächsten Besprechung vor.</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t>(Rohde)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ns w:id="53" w:author="Rohde, Anna" w:date="2022-05-25T19:44:00Z"/>
                <w:sz w:val="22"/>
                <w:szCs w:val="22"/>
              </w:rPr>
            </w:pPr>
          </w:p>
          <w:p>
            <w:pPr>
              <w:rPr>
                <w:ins w:id="54" w:author="Rohde, Anna" w:date="2022-05-25T19:44:00Z"/>
                <w:sz w:val="22"/>
                <w:szCs w:val="22"/>
              </w:rPr>
            </w:pPr>
          </w:p>
          <w:p>
            <w:pPr>
              <w:rPr>
                <w:ins w:id="55" w:author="Rohde, Anna" w:date="2022-05-25T19:44:00Z"/>
                <w:sz w:val="22"/>
                <w:szCs w:val="22"/>
              </w:rPr>
            </w:pPr>
          </w:p>
          <w:p>
            <w:pPr>
              <w:rPr>
                <w:ins w:id="56" w:author="Rohde, Anna" w:date="2022-05-25T19:50:00Z"/>
                <w:sz w:val="22"/>
                <w:szCs w:val="22"/>
              </w:rPr>
            </w:pPr>
          </w:p>
          <w:p>
            <w:pPr>
              <w:rPr>
                <w:ins w:id="57" w:author="Rohde, Anna" w:date="2022-05-25T19:50:00Z"/>
                <w:sz w:val="22"/>
                <w:szCs w:val="22"/>
              </w:rPr>
            </w:pPr>
          </w:p>
          <w:p>
            <w:pPr>
              <w:rPr>
                <w:ins w:id="58" w:author="Rohde, Anna" w:date="2022-05-25T19:50:00Z"/>
                <w:sz w:val="22"/>
                <w:szCs w:val="22"/>
              </w:rPr>
            </w:pPr>
          </w:p>
          <w:p>
            <w:pPr>
              <w:rPr>
                <w:ins w:id="59" w:author="Rohde, Anna" w:date="2022-05-25T19:53:00Z"/>
                <w:sz w:val="22"/>
                <w:szCs w:val="22"/>
              </w:rPr>
            </w:pPr>
          </w:p>
          <w:p>
            <w:pPr>
              <w:rPr>
                <w:ins w:id="60" w:author="Rohde, Anna" w:date="2022-05-25T19:53:00Z"/>
                <w:sz w:val="22"/>
                <w:szCs w:val="22"/>
              </w:rPr>
            </w:pPr>
          </w:p>
          <w:p>
            <w:pPr>
              <w:rPr>
                <w:ins w:id="61" w:author="Rohde, Anna" w:date="2022-05-25T19:53:00Z"/>
                <w:sz w:val="22"/>
                <w:szCs w:val="22"/>
              </w:rPr>
            </w:pPr>
          </w:p>
          <w:p>
            <w:pPr>
              <w:rPr>
                <w:ins w:id="62" w:author="Rohde, Anna" w:date="2022-05-25T19:53:00Z"/>
                <w:sz w:val="22"/>
                <w:szCs w:val="22"/>
              </w:rPr>
            </w:pPr>
          </w:p>
          <w:p>
            <w:pPr>
              <w:rPr>
                <w:ins w:id="63" w:author="Rohde, Anna" w:date="2022-05-25T19:53:00Z"/>
                <w:sz w:val="22"/>
                <w:szCs w:val="22"/>
              </w:rPr>
            </w:pPr>
          </w:p>
          <w:p>
            <w:pPr>
              <w:rPr>
                <w:ins w:id="64" w:author="Rohde, Anna" w:date="2022-05-25T19:53:00Z"/>
                <w:sz w:val="22"/>
                <w:szCs w:val="22"/>
              </w:rPr>
            </w:pPr>
          </w:p>
          <w:p>
            <w:pPr>
              <w:rPr>
                <w:ins w:id="65" w:author="Rohde, Anna" w:date="2022-05-25T19:53:00Z"/>
                <w:sz w:val="22"/>
                <w:szCs w:val="22"/>
              </w:rPr>
            </w:pPr>
          </w:p>
          <w:p>
            <w:pPr>
              <w:rPr>
                <w:ins w:id="66" w:author="Rohde, Anna" w:date="2022-05-25T19:50:00Z"/>
                <w:sz w:val="22"/>
                <w:szCs w:val="22"/>
              </w:rPr>
            </w:pPr>
          </w:p>
          <w:p>
            <w:pPr>
              <w:rPr>
                <w:ins w:id="67" w:author="Rohde, Anna" w:date="2022-05-25T19:44:00Z"/>
                <w:sz w:val="22"/>
                <w:szCs w:val="22"/>
              </w:rPr>
            </w:pPr>
          </w:p>
          <w:p>
            <w:pPr>
              <w:rPr>
                <w:sz w:val="22"/>
                <w:szCs w:val="22"/>
              </w:rPr>
            </w:pPr>
          </w:p>
          <w:p>
            <w:pPr>
              <w:rPr>
                <w:sz w:val="22"/>
                <w:szCs w:val="22"/>
              </w:rPr>
            </w:pPr>
            <w:r>
              <w:rPr>
                <w:sz w:val="22"/>
                <w:szCs w:val="22"/>
              </w:rPr>
              <w:t>FG32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MF1</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ns w:id="68" w:author="Rohde, Anna" w:date="2022-05-25T19:54:00Z"/>
                <w:sz w:val="22"/>
                <w:szCs w:val="22"/>
              </w:rPr>
            </w:pPr>
          </w:p>
          <w:p>
            <w:pPr>
              <w:rPr>
                <w:ins w:id="69" w:author="Rohde, Anna" w:date="2022-05-25T19:54:00Z"/>
                <w:sz w:val="22"/>
                <w:szCs w:val="22"/>
              </w:rPr>
            </w:pPr>
          </w:p>
          <w:p>
            <w:pPr>
              <w:rPr>
                <w:sz w:val="22"/>
                <w:szCs w:val="22"/>
              </w:rPr>
            </w:pPr>
            <w:bookmarkStart w:id="70" w:name="_GoBack"/>
            <w:bookmarkEnd w:id="70"/>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(Haller)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Am 24.05.2022 ist die 20. Aktualisierung der COVID-19-Impfempfehlung erschienen. Neu ist die generelle Impfempfehlung für 5-11-Jährige mit zunächst einer Impfstoffdosis.</w:t>
            </w:r>
          </w:p>
          <w:p>
            <w:pPr>
              <w:pStyle w:val="Liste1"/>
            </w:pPr>
            <w:r>
              <w:t>Aufklärungsbögen wurden mit dem PEI abgestimmt und aktualisiert, ebenso wurde das Faktenblatt zu Impfungen und die FAQ aktualisiert, ein Video wurde produziert, welches auf der STIKO Seite publiziert wird. International großes Interesse, auch medial. Anfrage von WHO Genf bezüglich einer Vorstellung.</w:t>
            </w:r>
          </w:p>
          <w:p>
            <w:pPr>
              <w:pStyle w:val="Liste1"/>
            </w:pPr>
            <w:r>
              <w:t>Derzeit bearbeitet FG33 monoklonale Antikörper und Affenpocken sowie das Problem der Meldedaten.</w:t>
            </w:r>
          </w:p>
          <w:p>
            <w:pPr>
              <w:pStyle w:val="Liste1"/>
            </w:pPr>
            <w:r>
              <w:t>Weitere Überlegungen umfassen die Publikation eines Monatsberichtes zum Impfen, Publikation soll voraussichtlich in zweiter Juniwoche erfolgen, SORMAS wird von den Meldedaten voraussichtlich komplett rausgenommen</w:t>
            </w:r>
          </w:p>
          <w:p>
            <w:pPr>
              <w:pStyle w:val="Liste1"/>
            </w:pPr>
            <w:r>
              <w:t>Aktueller Stand SORMAS: 105 betroffene Gesundheitsämter, Rückmeldung an SORMAS von 29 Gesundheitsämter, 15 Gesundheitsämter haben eine Datenbereinigung vorgenommen. Weiterhin kommen fehlerhafte Impfdaten an, eine eindeutige Identifikation des Fehlers konnte noch nicht erfolgen, da es kein eindeutig erkennbarer Fehler ist, sondern auch systematische unterschwellige Fehler auftraten.</w:t>
            </w:r>
          </w:p>
          <w:p>
            <w:pPr>
              <w:pStyle w:val="Liste1"/>
              <w:numPr>
                <w:ilvl w:val="0"/>
                <w:numId w:val="0"/>
              </w:numPr>
              <w:ind w:left="113"/>
            </w:pPr>
          </w:p>
          <w:p>
            <w:pPr>
              <w:pStyle w:val="Liste1"/>
              <w:numPr>
                <w:ilvl w:val="0"/>
                <w:numId w:val="0"/>
              </w:numPr>
              <w:ind w:left="113"/>
              <w:rPr>
                <w:b/>
                <w:i/>
              </w:rPr>
            </w:pPr>
            <w:proofErr w:type="spellStart"/>
            <w:r>
              <w:rPr>
                <w:b/>
                <w:i/>
              </w:rPr>
              <w:t>ToDo</w:t>
            </w:r>
            <w:proofErr w:type="spellEnd"/>
          </w:p>
          <w:p>
            <w:pPr>
              <w:pStyle w:val="Liste1"/>
              <w:numPr>
                <w:ilvl w:val="0"/>
                <w:numId w:val="0"/>
              </w:numPr>
              <w:ind w:left="113"/>
              <w:rPr>
                <w:rStyle w:val="1Zchn"/>
                <w:b w:val="0"/>
                <w:i/>
                <w:sz w:val="22"/>
              </w:rPr>
            </w:pPr>
            <w:r>
              <w:rPr>
                <w:i/>
              </w:rPr>
              <w:t xml:space="preserve">Bitte um ein klares Protokoll und Dokumentation/Aktenlage der Problemmeldungen mit SORMAS in Hinblick auf weitere Nachfragen. Die </w:t>
            </w:r>
            <w:proofErr w:type="spellStart"/>
            <w:r>
              <w:rPr>
                <w:i/>
              </w:rPr>
              <w:t>Veraktung</w:t>
            </w:r>
            <w:proofErr w:type="spellEnd"/>
            <w:r>
              <w:rPr>
                <w:i/>
              </w:rPr>
              <w:t xml:space="preserve"> kann über das Lagezentrum laufen.</w:t>
            </w:r>
          </w:p>
        </w:tc>
        <w:tc>
          <w:tcPr>
            <w:tcW w:w="1463" w:type="dxa"/>
          </w:tcPr>
          <w:p>
            <w:pPr>
              <w:rPr>
                <w:sz w:val="22"/>
                <w:szCs w:val="22"/>
              </w:rPr>
            </w:pPr>
          </w:p>
          <w:p>
            <w:pPr>
              <w:rPr>
                <w:sz w:val="22"/>
                <w:szCs w:val="22"/>
              </w:rPr>
            </w:pPr>
            <w:r>
              <w:rPr>
                <w:sz w:val="22"/>
                <w:szCs w:val="22"/>
              </w:rPr>
              <w:t>FG 33</w:t>
            </w:r>
          </w:p>
          <w:p>
            <w:pPr>
              <w:rPr>
                <w:sz w:val="22"/>
                <w:szCs w:val="22"/>
              </w:rPr>
            </w:pPr>
            <w:r>
              <w:rPr>
                <w:sz w:val="22"/>
                <w:szCs w:val="22"/>
              </w:rPr>
              <w:t>(Wichmann)</w:t>
            </w:r>
          </w:p>
        </w:tc>
      </w:tr>
      <w:tr>
        <w:tc>
          <w:tcPr>
            <w:tcW w:w="684" w:type="dxa"/>
          </w:tcPr>
          <w:p>
            <w:pPr>
              <w:rPr>
                <w:b/>
              </w:rPr>
            </w:pPr>
            <w:r>
              <w:rPr>
                <w:b/>
              </w:rPr>
              <w:t>3</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 xml:space="preserve">Das südkoreanische Public Health Institut (KNIH) hat um Kontaktaufnahme bezüglich Nachfolgegespräche um Corona gebeten. Die Kontaktaufnahme lief über ZIG, Bitte von ZIG um </w:t>
            </w:r>
            <w:proofErr w:type="spellStart"/>
            <w:proofErr w:type="gramStart"/>
            <w:r>
              <w:t>Kolleg:innen</w:t>
            </w:r>
            <w:proofErr w:type="spellEnd"/>
            <w:proofErr w:type="gramEnd"/>
            <w:r>
              <w:t xml:space="preserve"> der nationalen Lage, die hierzu mit dem KNIH in einen etwa zweistündigen Austausch gehen möchten. Frau </w:t>
            </w:r>
            <w:r>
              <w:lastRenderedPageBreak/>
              <w:t>Rexroth hat einer Teilnahme zugesagt. Eine Rückmeldung soll bis zum 27.05 an ZIG erfolgen, ZIG übernimmt die Terminfindung</w:t>
            </w:r>
          </w:p>
          <w:p>
            <w:pPr>
              <w:pStyle w:val="Liste1"/>
              <w:numPr>
                <w:ilvl w:val="0"/>
                <w:numId w:val="0"/>
              </w:numPr>
              <w:ind w:left="473" w:hanging="360"/>
            </w:pPr>
          </w:p>
          <w:p>
            <w:pPr>
              <w:pStyle w:val="Liste1"/>
              <w:numPr>
                <w:ilvl w:val="0"/>
                <w:numId w:val="0"/>
              </w:numPr>
              <w:ind w:left="473" w:hanging="360"/>
              <w:rPr>
                <w:b/>
                <w:i/>
              </w:rPr>
            </w:pPr>
            <w:proofErr w:type="spellStart"/>
            <w:r>
              <w:rPr>
                <w:b/>
                <w:i/>
              </w:rPr>
              <w:t>ToDo</w:t>
            </w:r>
            <w:proofErr w:type="spellEnd"/>
            <w:r>
              <w:rPr>
                <w:b/>
                <w:i/>
              </w:rPr>
              <w:t>:</w:t>
            </w:r>
          </w:p>
          <w:p>
            <w:pPr>
              <w:pStyle w:val="Liste1"/>
              <w:numPr>
                <w:ilvl w:val="0"/>
                <w:numId w:val="0"/>
              </w:numPr>
              <w:ind w:left="473" w:hanging="360"/>
              <w:rPr>
                <w:i/>
              </w:rPr>
            </w:pPr>
            <w:r>
              <w:rPr>
                <w:i/>
              </w:rPr>
              <w:t>Bitte um Rückmeldung bis Freitag, 27.05.2022, bezüglich einer Teilnahme eines Austausches mit dem südkoreanischen Public Health Institut an ZIG/Frau Hanefeld.</w:t>
            </w:r>
          </w:p>
          <w:p>
            <w:pPr>
              <w:pStyle w:val="Liste3"/>
              <w:numPr>
                <w:ilvl w:val="0"/>
                <w:numId w:val="0"/>
              </w:numPr>
            </w:pPr>
          </w:p>
        </w:tc>
        <w:tc>
          <w:tcPr>
            <w:tcW w:w="1463" w:type="dxa"/>
          </w:tcPr>
          <w:p>
            <w:pPr>
              <w:rPr>
                <w:sz w:val="22"/>
                <w:szCs w:val="22"/>
              </w:rPr>
            </w:pPr>
          </w:p>
          <w:p>
            <w:pPr>
              <w:rPr>
                <w:sz w:val="22"/>
                <w:szCs w:val="22"/>
              </w:rPr>
            </w:pPr>
            <w:r>
              <w:rPr>
                <w:sz w:val="22"/>
                <w:szCs w:val="22"/>
              </w:rPr>
              <w:t>ZIG1</w:t>
            </w:r>
            <w:r>
              <w:rPr>
                <w:sz w:val="22"/>
                <w:szCs w:val="22"/>
              </w:rPr>
              <w:br/>
              <w:t>(Hanefeld)</w:t>
            </w:r>
          </w:p>
          <w:p>
            <w:pPr>
              <w:rPr>
                <w:sz w:val="22"/>
                <w:szCs w:val="22"/>
              </w:rPr>
            </w:pPr>
          </w:p>
        </w:tc>
      </w:tr>
      <w:tr>
        <w:tc>
          <w:tcPr>
            <w:tcW w:w="684" w:type="dxa"/>
          </w:tcPr>
          <w:p>
            <w:pPr>
              <w:rPr>
                <w:b/>
              </w:rPr>
            </w:pPr>
            <w:r>
              <w:rPr>
                <w:b/>
              </w:rPr>
              <w:t>4</w:t>
            </w:r>
          </w:p>
        </w:tc>
        <w:tc>
          <w:tcPr>
            <w:tcW w:w="6824" w:type="dxa"/>
          </w:tcPr>
          <w:p>
            <w:pPr>
              <w:spacing w:line="276" w:lineRule="auto"/>
              <w:rPr>
                <w:b/>
                <w:sz w:val="28"/>
              </w:rPr>
            </w:pPr>
            <w:r>
              <w:rPr>
                <w:rStyle w:val="1Zchn"/>
              </w:rPr>
              <w:t>Update digitale Projekte</w:t>
            </w:r>
            <w:r>
              <w:rPr>
                <w:b/>
                <w:sz w:val="28"/>
              </w:rPr>
              <w:t xml:space="preserve"> </w:t>
            </w:r>
          </w:p>
          <w:p>
            <w:pPr>
              <w:pStyle w:val="Liste1"/>
            </w:pPr>
            <w:r>
              <w:t>Derzeit Verhandlungen bezüglich der Zukunft der digitalen Projekte: auf externe Rückmeldung wird gewartet, mögliche Änderungen müssen der Bevölkerung zeitig kommuniziert werden</w:t>
            </w:r>
          </w:p>
          <w:p>
            <w:pPr>
              <w:pStyle w:val="Liste1"/>
            </w:pPr>
            <w:r>
              <w:t>DEA ruht aktuell, Kosten konnten um die Hälfte reduziert werden</w:t>
            </w:r>
          </w:p>
          <w:p>
            <w:pPr>
              <w:pStyle w:val="Liste1"/>
            </w:pPr>
            <w:r>
              <w:t>Absetzung eines Tweets über Ablauf der technischen Gültigkeit der Zertifikate</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r>
              <w:rPr>
                <w:sz w:val="22"/>
                <w:szCs w:val="22"/>
              </w:rPr>
              <w:br/>
            </w:r>
          </w:p>
          <w:p>
            <w:pPr>
              <w:rPr>
                <w:sz w:val="22"/>
                <w:szCs w:val="22"/>
              </w:rPr>
            </w:pPr>
          </w:p>
        </w:tc>
      </w:tr>
      <w:tr>
        <w:tc>
          <w:tcPr>
            <w:tcW w:w="684" w:type="dxa"/>
          </w:tcPr>
          <w:p>
            <w:pPr>
              <w:rPr>
                <w:b/>
              </w:rPr>
            </w:pPr>
            <w:r>
              <w:rPr>
                <w:b/>
              </w:rPr>
              <w:t>5</w:t>
            </w:r>
          </w:p>
        </w:tc>
        <w:tc>
          <w:tcPr>
            <w:tcW w:w="6824" w:type="dxa"/>
          </w:tcPr>
          <w:p>
            <w:pPr>
              <w:pStyle w:val="1"/>
            </w:pPr>
            <w:r>
              <w:t>Aktuelle Risikobewertung</w:t>
            </w:r>
          </w:p>
          <w:p>
            <w:pPr>
              <w:pStyle w:val="Liste1"/>
            </w:pPr>
            <w:r>
              <w:t>(nicht berichtet)</w:t>
            </w:r>
          </w:p>
          <w:p>
            <w:pPr>
              <w:pStyle w:val="Liste2"/>
            </w:pPr>
            <w:r>
              <w:t>xxx</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6</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Verhinderung der Teilnahme des </w:t>
            </w:r>
            <w:proofErr w:type="spellStart"/>
            <w:r>
              <w:t>Präs</w:t>
            </w:r>
            <w:proofErr w:type="spellEnd"/>
            <w:r>
              <w:t>. aufgrund eines anderen Termins</w:t>
            </w:r>
          </w:p>
          <w:p>
            <w:pPr>
              <w:pStyle w:val="Liste1"/>
            </w:pPr>
            <w:r>
              <w:t>Stellungnahme „Pflege“ ist fertig, gestern Publikation auf Seite Kanzleramt (10. Stellungnahme ist schon zirkuliert)</w:t>
            </w:r>
          </w:p>
          <w:p>
            <w:pPr>
              <w:pStyle w:val="Liste1"/>
            </w:pPr>
            <w:r>
              <w:t xml:space="preserve">Stellungnahme Herbst/Winter soll diese Woche fertig sein </w:t>
            </w:r>
          </w:p>
        </w:tc>
        <w:tc>
          <w:tcPr>
            <w:tcW w:w="1463" w:type="dxa"/>
          </w:tcPr>
          <w:p>
            <w:pPr>
              <w:rPr>
                <w:sz w:val="22"/>
                <w:szCs w:val="22"/>
              </w:rPr>
            </w:pPr>
            <w:proofErr w:type="spellStart"/>
            <w:r>
              <w:rPr>
                <w:sz w:val="22"/>
                <w:szCs w:val="22"/>
              </w:rPr>
              <w:t>Präs</w:t>
            </w:r>
            <w:proofErr w:type="spellEnd"/>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(nicht berichtet)</w:t>
            </w:r>
          </w:p>
          <w:p>
            <w:pPr>
              <w:pStyle w:val="Liste1"/>
            </w:pPr>
            <w:r>
              <w:t>Aktivitäten neu:</w:t>
            </w:r>
          </w:p>
          <w:p>
            <w:pPr>
              <w:pStyle w:val="Liste1"/>
            </w:pPr>
            <w:r>
              <w:t>xxx</w:t>
            </w:r>
          </w:p>
          <w:p>
            <w:pPr>
              <w:pStyle w:val="2"/>
            </w:pPr>
            <w:r>
              <w:t>Presse</w:t>
            </w:r>
          </w:p>
          <w:p>
            <w:pPr>
              <w:pStyle w:val="Liste1"/>
            </w:pPr>
            <w:r>
              <w:t>DPA berichtet keine Tageswerte an Sonntag und Montag</w:t>
            </w:r>
          </w:p>
          <w:p>
            <w:pPr>
              <w:pStyle w:val="Liste1"/>
            </w:pPr>
            <w:r>
              <w:t>Im Jour Fixe ansprechen, ob seitens des RKIs auch die Publikation am Montag wegfallen kann</w:t>
            </w:r>
          </w:p>
          <w:p>
            <w:pPr>
              <w:pStyle w:val="Liste1"/>
            </w:pPr>
            <w:r>
              <w:t>Jour Fixe okay, dass Sonntag nicht publizieren. Montag auch weglassen? Minister besteht auf Bericht am Montag, wird in Jour Fixe mit reingebracht.</w:t>
            </w:r>
          </w:p>
          <w:p>
            <w:pPr>
              <w:pStyle w:val="2"/>
            </w:pPr>
            <w:r>
              <w:t>P1</w:t>
            </w:r>
          </w:p>
          <w:p>
            <w:pPr>
              <w:pStyle w:val="Liste1"/>
              <w:rPr>
                <w:i/>
              </w:rPr>
            </w:pPr>
            <w:r>
              <w:t>(nicht berichtet)</w:t>
            </w:r>
          </w:p>
          <w:p>
            <w:pPr>
              <w:pStyle w:val="Liste1"/>
              <w:numPr>
                <w:ilvl w:val="0"/>
                <w:numId w:val="0"/>
              </w:numPr>
              <w:ind w:left="113"/>
            </w:pPr>
          </w:p>
          <w:p>
            <w:pPr>
              <w:pStyle w:val="Liste1"/>
              <w:numPr>
                <w:ilvl w:val="0"/>
                <w:numId w:val="0"/>
              </w:numPr>
              <w:ind w:left="113"/>
              <w:rPr>
                <w:b/>
                <w:i/>
              </w:rPr>
            </w:pPr>
            <w:proofErr w:type="spellStart"/>
            <w:r>
              <w:rPr>
                <w:b/>
                <w:i/>
              </w:rPr>
              <w:t>ToDo</w:t>
            </w:r>
            <w:proofErr w:type="spellEnd"/>
          </w:p>
          <w:p>
            <w:pPr>
              <w:pStyle w:val="Liste1"/>
              <w:numPr>
                <w:ilvl w:val="0"/>
                <w:numId w:val="0"/>
              </w:numPr>
              <w:ind w:left="113"/>
              <w:rPr>
                <w:i/>
              </w:rPr>
            </w:pPr>
            <w:r>
              <w:rPr>
                <w:i/>
              </w:rPr>
              <w:t>Besprechung der Berichterstattung der Tageswerte am RKI am Montag in der kommenden Jour-Fixe.</w:t>
            </w:r>
          </w:p>
          <w:p>
            <w:pPr>
              <w:pStyle w:val="Liste1"/>
              <w:numPr>
                <w:ilvl w:val="0"/>
                <w:numId w:val="0"/>
              </w:numPr>
              <w:rPr>
                <w:i/>
              </w:rPr>
            </w:pP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8</w:t>
            </w:r>
          </w:p>
        </w:tc>
        <w:tc>
          <w:tcPr>
            <w:tcW w:w="6824" w:type="dxa"/>
          </w:tcPr>
          <w:p>
            <w:pPr>
              <w:pStyle w:val="1"/>
            </w:pPr>
            <w:r>
              <w:t>RKI-Strategie Fragen</w:t>
            </w:r>
          </w:p>
          <w:p>
            <w:pPr>
              <w:pStyle w:val="2"/>
            </w:pPr>
            <w:r>
              <w:t>Allgemein</w:t>
            </w:r>
          </w:p>
          <w:p>
            <w:pPr>
              <w:pStyle w:val="Liste1"/>
              <w:rPr>
                <w:i/>
              </w:rPr>
            </w:pPr>
            <w:r>
              <w:t>Diskussion des Erlass ID 5390: wissenschaftliche Basis zu Aussage in „Strategieanpassung im Kontext der Ausbreitung der Omikron-Variante (BA.1/BA.2)“ „Für die folgenden Überlegungen wird davon ausgegangen, dass von akut erkrankten Personen ein höheres Infektionsrisiko ausgeht als von asymptomatisch Infizierten, dass das Infektionsrisiko bei relevanten respiratorischen Erregern nach wenigen Tagen deutlich sinkt) und dass grundsätzlich das Setting mit dem höchsten Risiko der Übertragung die Haushalte sind.“</w:t>
            </w:r>
          </w:p>
          <w:p>
            <w:pPr>
              <w:pStyle w:val="Liste1"/>
              <w:rPr>
                <w:i/>
              </w:rPr>
            </w:pPr>
            <w:r>
              <w:t>Zusammentragung diverser Studien zur asymptomatischen Übertragung/</w:t>
            </w:r>
            <w:proofErr w:type="spellStart"/>
            <w:r>
              <w:t>Shedding</w:t>
            </w:r>
            <w:proofErr w:type="spellEnd"/>
            <w:r>
              <w:t xml:space="preserve"> hierzu von Seiten Hrn. Buchholz </w:t>
            </w:r>
            <w:hyperlink r:id="rId19" w:history="1">
              <w:r>
                <w:rPr>
                  <w:rStyle w:val="Hyperlink"/>
                </w:rPr>
                <w:t>hier</w:t>
              </w:r>
            </w:hyperlink>
          </w:p>
          <w:p>
            <w:pPr>
              <w:pStyle w:val="Liste1"/>
            </w:pPr>
            <w:r>
              <w:t>Dieser Ansatz versucht, ein pragmatisches Vorgehen für die drei führenden Atemwegsinfektion darzulegen</w:t>
            </w:r>
          </w:p>
          <w:p>
            <w:pPr>
              <w:pStyle w:val="Liste1"/>
            </w:pPr>
            <w:r>
              <w:t>Bei Beantwortung des Erlasses Bitte um Rückkopplung, dass es um einen pragmatischen Ansatz zur Risikoreduktion geht</w:t>
            </w:r>
          </w:p>
          <w:p>
            <w:pPr>
              <w:pStyle w:val="Liste1"/>
            </w:pPr>
            <w:r>
              <w:t xml:space="preserve">Relevanten Daten kommen aus Haushaltsstudien anstatt aus </w:t>
            </w:r>
            <w:proofErr w:type="spellStart"/>
            <w:r>
              <w:t>Shedding</w:t>
            </w:r>
            <w:proofErr w:type="spellEnd"/>
            <w:r>
              <w:t xml:space="preserve"> Studien. </w:t>
            </w:r>
          </w:p>
          <w:p>
            <w:pPr>
              <w:pStyle w:val="Liste1"/>
            </w:pPr>
            <w:r>
              <w:t>IAR finalisierter Bericht wurde heute zirkuliert (</w:t>
            </w:r>
            <w:hyperlink r:id="rId20" w:history="1">
              <w:r>
                <w:rPr>
                  <w:rStyle w:val="Hyperlink"/>
                </w:rPr>
                <w:t>hier</w:t>
              </w:r>
            </w:hyperlink>
            <w:r>
              <w:t>), Themen, die noch nicht diskutiert wurden, werden sukzessiv ab nächster Woche auf die Agenda des Krisenstabes gesetzt</w:t>
            </w:r>
          </w:p>
          <w:p>
            <w:pPr>
              <w:pStyle w:val="Liste1"/>
            </w:pPr>
            <w:r>
              <w:t>Agenda Krisenstab: Zusammenfassung der Punkte 10-15: 13-15 wird als ein gemeinsamer Punkt zusammengefasst. Bei Bedarf kann Thema angemeldet werden</w:t>
            </w:r>
          </w:p>
          <w:p>
            <w:pPr>
              <w:pStyle w:val="Liste1"/>
              <w:numPr>
                <w:ilvl w:val="0"/>
                <w:numId w:val="0"/>
              </w:numPr>
              <w:ind w:left="473"/>
            </w:pPr>
          </w:p>
          <w:p>
            <w:pPr>
              <w:pStyle w:val="Liste1"/>
              <w:numPr>
                <w:ilvl w:val="0"/>
                <w:numId w:val="0"/>
              </w:numPr>
              <w:ind w:left="113"/>
              <w:rPr>
                <w:b/>
                <w:i/>
              </w:rPr>
            </w:pPr>
            <w:proofErr w:type="spellStart"/>
            <w:r>
              <w:rPr>
                <w:b/>
                <w:i/>
              </w:rPr>
              <w:t>ToDo</w:t>
            </w:r>
            <w:proofErr w:type="spellEnd"/>
          </w:p>
          <w:p>
            <w:pPr>
              <w:pStyle w:val="Liste1"/>
              <w:numPr>
                <w:ilvl w:val="0"/>
                <w:numId w:val="0"/>
              </w:numPr>
              <w:ind w:left="113"/>
              <w:rPr>
                <w:i/>
              </w:rPr>
            </w:pPr>
            <w:r>
              <w:rPr>
                <w:i/>
              </w:rPr>
              <w:t>Bitte um vollständige Angabe der Literaturzitate und Quellen bei Beantwortung des Erlasses der ID 5390, sodass der Minister selbstständig nachlesen kann.</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r>
              <w:rPr>
                <w:sz w:val="22"/>
                <w:szCs w:val="22"/>
              </w:rPr>
              <w:t>(Buda)</w:t>
            </w: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9</w:t>
            </w:r>
          </w:p>
        </w:tc>
        <w:tc>
          <w:tcPr>
            <w:tcW w:w="6824" w:type="dxa"/>
          </w:tcPr>
          <w:p>
            <w:pPr>
              <w:spacing w:line="276" w:lineRule="auto"/>
              <w:rPr>
                <w:b/>
                <w:sz w:val="28"/>
              </w:rPr>
            </w:pPr>
            <w:r>
              <w:rPr>
                <w:b/>
                <w:sz w:val="28"/>
              </w:rPr>
              <w:t>Dokumente</w:t>
            </w:r>
          </w:p>
          <w:p>
            <w:pPr>
              <w:pStyle w:val="Liste1"/>
            </w:pPr>
            <w:r>
              <w:t>Dokument „Prävention und Management von COVID-19 in Alten- und Pflegeeinrichtungen und Einrichtungen für Menschen mit Beeinträchtigungen und Behinderungen“</w:t>
            </w:r>
          </w:p>
          <w:p>
            <w:pPr>
              <w:pStyle w:val="Liste1"/>
            </w:pPr>
            <w:r>
              <w:t>Inhaltliche Änderungen:</w:t>
            </w:r>
          </w:p>
          <w:p>
            <w:pPr>
              <w:pStyle w:val="Liste2"/>
              <w:rPr>
                <w:lang w:val="de-DE"/>
              </w:rPr>
            </w:pPr>
            <w:r>
              <w:rPr>
                <w:lang w:val="de-DE"/>
              </w:rPr>
              <w:t>Überarbeitung des Kapitel 4: 4.2 Bewohnende, die das Heim auch verlassen. Hier Differenzierung zwischen Verhalten in der Einrichtung (vulnerable Gruppe) und Aktivitäten außerhalb</w:t>
            </w:r>
          </w:p>
          <w:p>
            <w:pPr>
              <w:pStyle w:val="Liste2"/>
              <w:rPr>
                <w:lang w:val="de-DE"/>
              </w:rPr>
            </w:pPr>
            <w:r>
              <w:rPr>
                <w:lang w:val="de-DE"/>
              </w:rPr>
              <w:t xml:space="preserve">Ergänzung Impfnachweispflicht Personal </w:t>
            </w:r>
          </w:p>
          <w:p>
            <w:pPr>
              <w:pStyle w:val="Liste2"/>
              <w:rPr>
                <w:lang w:val="de-DE"/>
              </w:rPr>
            </w:pPr>
            <w:r>
              <w:rPr>
                <w:highlight w:val="yellow"/>
                <w:lang w:val="de-DE"/>
              </w:rPr>
              <w:t xml:space="preserve">Nachfrage bei Frau </w:t>
            </w:r>
            <w:proofErr w:type="spellStart"/>
            <w:r>
              <w:rPr>
                <w:highlight w:val="yellow"/>
                <w:lang w:val="de-DE"/>
              </w:rPr>
              <w:t>Niebank</w:t>
            </w:r>
            <w:proofErr w:type="spellEnd"/>
            <w:r>
              <w:rPr>
                <w:highlight w:val="yellow"/>
                <w:lang w:val="de-DE"/>
              </w:rPr>
              <w:t>,</w:t>
            </w:r>
            <w:r>
              <w:rPr>
                <w:lang w:val="de-DE"/>
              </w:rPr>
              <w:t xml:space="preserve"> Presse soll es angepasst online stellen, Bitte um schnelle Umsetzung</w:t>
            </w:r>
          </w:p>
          <w:p>
            <w:pPr>
              <w:pStyle w:val="Liste2"/>
              <w:numPr>
                <w:ilvl w:val="0"/>
                <w:numId w:val="0"/>
              </w:numPr>
              <w:rPr>
                <w:b/>
                <w:i/>
                <w:lang w:val="de-DE"/>
              </w:rPr>
            </w:pPr>
            <w:proofErr w:type="spellStart"/>
            <w:r>
              <w:rPr>
                <w:b/>
                <w:i/>
                <w:lang w:val="de-DE"/>
              </w:rPr>
              <w:t>ToDo</w:t>
            </w:r>
            <w:proofErr w:type="spellEnd"/>
          </w:p>
          <w:p>
            <w:pPr>
              <w:pStyle w:val="Liste2"/>
              <w:numPr>
                <w:ilvl w:val="0"/>
                <w:numId w:val="0"/>
              </w:numPr>
              <w:rPr>
                <w:i/>
                <w:lang w:val="de-DE"/>
              </w:rPr>
            </w:pPr>
            <w:r>
              <w:rPr>
                <w:i/>
                <w:lang w:val="de-DE"/>
              </w:rPr>
              <w:t>Bitte um schnelle Umsetzung und Onlinepublikation des Dokumentes.</w:t>
            </w:r>
          </w:p>
        </w:tc>
        <w:tc>
          <w:tcPr>
            <w:tcW w:w="1463" w:type="dxa"/>
          </w:tcPr>
          <w:p>
            <w:pPr>
              <w:rPr>
                <w:sz w:val="22"/>
                <w:szCs w:val="22"/>
              </w:rPr>
            </w:pPr>
          </w:p>
          <w:p>
            <w:pPr>
              <w:rPr>
                <w:sz w:val="22"/>
                <w:szCs w:val="22"/>
              </w:rPr>
            </w:pPr>
            <w:r>
              <w:rPr>
                <w:sz w:val="22"/>
                <w:szCs w:val="22"/>
              </w:rPr>
              <w:t>FG37</w:t>
            </w:r>
          </w:p>
          <w:p>
            <w:pPr>
              <w:rPr>
                <w:sz w:val="22"/>
                <w:szCs w:val="22"/>
              </w:rPr>
            </w:pPr>
            <w:r>
              <w:rPr>
                <w:sz w:val="22"/>
                <w:szCs w:val="22"/>
              </w:rPr>
              <w:t>(Hermes)</w:t>
            </w: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lastRenderedPageBreak/>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aufgrund geringerer COVID-19-Aktivität wird das Lagezentrum zukünftig in eine Koordinierungsstelle überführt. Parallel wird der Krisenstab eine Lagebesprechung. Dies entspricht der Stufe 2 des RKI-internen Krisenplans, keine medienwirksame Kommunikation nach außen, sondern Änderungen in Signatur</w:t>
            </w:r>
          </w:p>
          <w:p>
            <w:pPr>
              <w:pStyle w:val="Liste1"/>
            </w:pPr>
            <w:r>
              <w:t xml:space="preserve">Generalerlass des BMG wurde nicht eingestellt, nur im dringendsten Bedarf (Vorbereitung GMK, IFG-Anfrage, sehr wichtige Presseanfragen) wird Kontakt von Seiten des BMG aufgenommen. </w:t>
            </w:r>
          </w:p>
          <w:p>
            <w:pPr>
              <w:pStyle w:val="Liste1"/>
            </w:pPr>
            <w:r>
              <w:t>Änderung für die Positionen Internationale Kommunikation angedacht</w:t>
            </w:r>
          </w:p>
          <w:p>
            <w:pPr>
              <w:pStyle w:val="Liste1"/>
            </w:pPr>
            <w:r>
              <w:t>Berichterstattung läuft derzeit noch nicht vollständig in Fachgebieten, ist in Arbeit</w:t>
            </w:r>
          </w:p>
          <w:p>
            <w:pPr>
              <w:pStyle w:val="Liste1"/>
              <w:numPr>
                <w:ilvl w:val="0"/>
                <w:numId w:val="0"/>
              </w:numPr>
              <w:ind w:left="11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Sitzung als Lage-AG: Mittwoch, 01.06.2022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12:24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18E"/>
    <w:multiLevelType w:val="hybridMultilevel"/>
    <w:tmpl w:val="4B1013A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F5D1A5B"/>
    <w:multiLevelType w:val="hybridMultilevel"/>
    <w:tmpl w:val="72246C32"/>
    <w:lvl w:ilvl="0" w:tplc="04070003">
      <w:start w:val="1"/>
      <w:numFmt w:val="bullet"/>
      <w:lvlText w:val="o"/>
      <w:lvlJc w:val="left"/>
      <w:pPr>
        <w:ind w:left="473" w:hanging="360"/>
      </w:pPr>
      <w:rPr>
        <w:rFonts w:ascii="Courier New" w:hAnsi="Courier New" w:cs="Courier New" w:hint="default"/>
      </w:rPr>
    </w:lvl>
    <w:lvl w:ilvl="1" w:tplc="7A4C4BB4">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AB4352"/>
    <w:multiLevelType w:val="hybridMultilevel"/>
    <w:tmpl w:val="35B610C4"/>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BE693B"/>
    <w:multiLevelType w:val="hybridMultilevel"/>
    <w:tmpl w:val="A52AC26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8AF"/>
    <w:multiLevelType w:val="hybridMultilevel"/>
    <w:tmpl w:val="1F3A739A"/>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37A623C8">
      <w:numFmt w:val="bullet"/>
      <w:lvlText w:val="-"/>
      <w:lvlJc w:val="left"/>
      <w:pPr>
        <w:ind w:left="2993" w:hanging="360"/>
      </w:pPr>
      <w:rPr>
        <w:rFonts w:ascii="Cambria" w:eastAsiaTheme="minorHAnsi" w:hAnsi="Cambria" w:cstheme="minorBidi"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49DB0A98"/>
    <w:multiLevelType w:val="hybridMultilevel"/>
    <w:tmpl w:val="2CCC03F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3D3A0A"/>
    <w:multiLevelType w:val="hybridMultilevel"/>
    <w:tmpl w:val="6F6C239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BF61C2"/>
    <w:multiLevelType w:val="hybridMultilevel"/>
    <w:tmpl w:val="A9780B8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91B1E24"/>
    <w:multiLevelType w:val="hybridMultilevel"/>
    <w:tmpl w:val="3692E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BB75E02"/>
    <w:multiLevelType w:val="hybridMultilevel"/>
    <w:tmpl w:val="7602B956"/>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6"/>
  </w:num>
  <w:num w:numId="6">
    <w:abstractNumId w:val="5"/>
  </w:num>
  <w:num w:numId="7">
    <w:abstractNumId w:val="9"/>
  </w:num>
  <w:num w:numId="8">
    <w:abstractNumId w:val="8"/>
  </w:num>
  <w:num w:numId="9">
    <w:abstractNumId w:val="12"/>
  </w:num>
  <w:num w:numId="10">
    <w:abstractNumId w:val="0"/>
  </w:num>
  <w:num w:numId="11">
    <w:abstractNumId w:val="15"/>
  </w:num>
  <w:num w:numId="12">
    <w:abstractNumId w:val="10"/>
  </w:num>
  <w:num w:numId="13">
    <w:abstractNumId w:val="13"/>
  </w:num>
  <w:num w:numId="14">
    <w:abstractNumId w:val="4"/>
  </w:num>
  <w:num w:numId="15">
    <w:abstractNumId w:val="14"/>
  </w:num>
  <w:num w:numId="1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de, Anna">
    <w15:presenceInfo w15:providerId="None" w15:userId="Rohde, An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2022-05_25_LageAG-VOC.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Testzahlerfassung%20am%20RKI_ARS_2022_05-25.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5-18_Lage-AG\syndrom-ARE-SARI-COVID_bis_KW19_2022_f&#252;r-Krisenstab.pptx" TargetMode="External"/><Relationship Id="rId20" Type="http://schemas.openxmlformats.org/officeDocument/2006/relationships/hyperlink" Target="IAR_Krisenstab_Bericht_2022-03-28_&#252;berarbeit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2022-05-25_Intensivregister_SPoCK.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SARS-CoV-2%20Course%20of%20Infection%20jamainternal_chu_2022_oi_220023_1651178711.36619.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5-25_draft.pptx"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CF0BB-5E86-4D40-8EAF-565B8E7F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2288</Words>
  <Characters>14418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Rohde, Anna</cp:lastModifiedBy>
  <cp:revision>38</cp:revision>
  <cp:lastPrinted>2020-05-06T16:43:00Z</cp:lastPrinted>
  <dcterms:created xsi:type="dcterms:W3CDTF">2022-05-25T09:00:00Z</dcterms:created>
  <dcterms:modified xsi:type="dcterms:W3CDTF">2022-05-25T17:56:00Z</dcterms:modified>
</cp:coreProperties>
</file>