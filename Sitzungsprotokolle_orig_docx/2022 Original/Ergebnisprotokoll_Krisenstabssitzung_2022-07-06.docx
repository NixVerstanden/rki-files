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„Neuartiges Coronavirus (COVID-19)“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Mittwoch, 06.07.2022,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sz w:val="22"/>
            </w:rPr>
            <w:t>Webex-Konferenz</w:t>
          </w:r>
        </w:sdtContent>
      </w:sdt>
    </w:p>
    <w:p>
      <w:pPr>
        <w:rPr>
          <w:b/>
          <w:sz w:val="22"/>
          <w:highlight w:val="yellow"/>
        </w:rPr>
        <w:sectPr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</w:sectPr>
      </w:pPr>
      <w:r>
        <w:rPr>
          <w:b/>
          <w:sz w:val="22"/>
        </w:rPr>
        <w:t>Moderation: Lars Schaade</w:t>
      </w: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Lars Schaade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Abt.2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 Bosnjak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Tanja Jung-Sendzik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Annette Mankertz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Ralf Dürrwald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FG23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Antje </w:t>
      </w:r>
      <w:proofErr w:type="spellStart"/>
      <w:r>
        <w:rPr>
          <w:sz w:val="22"/>
          <w:szCs w:val="22"/>
        </w:rPr>
        <w:t>Gößwald</w:t>
      </w:r>
      <w:proofErr w:type="spell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FG25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Christina </w:t>
      </w:r>
      <w:proofErr w:type="spellStart"/>
      <w:r>
        <w:rPr>
          <w:sz w:val="22"/>
          <w:szCs w:val="22"/>
        </w:rPr>
        <w:t>Poethko</w:t>
      </w:r>
      <w:proofErr w:type="spellEnd"/>
      <w:r>
        <w:rPr>
          <w:sz w:val="22"/>
          <w:szCs w:val="22"/>
        </w:rPr>
        <w:t>-Müller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Maria </w:t>
      </w:r>
      <w:proofErr w:type="gramStart"/>
      <w:r>
        <w:rPr>
          <w:sz w:val="22"/>
          <w:szCs w:val="22"/>
        </w:rPr>
        <w:t>an der Heiden</w:t>
      </w:r>
      <w:proofErr w:type="gram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Christian Wittke (Protokoll)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Diercke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Thomas Harder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FG35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Christina Frank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Walter Haas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Silke Buda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Stefan Kröger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Tim Eckmanns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Susanne Glasmacher</w:t>
      </w:r>
    </w:p>
    <w:p>
      <w:pPr>
        <w:pStyle w:val="Listenabsatz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Ronja Wenchel </w:t>
      </w:r>
    </w:p>
    <w:p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P1</w:t>
      </w:r>
    </w:p>
    <w:p>
      <w:pPr>
        <w:pStyle w:val="Listenabsatz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Ines Lein</w:t>
      </w:r>
    </w:p>
    <w:p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MF4</w:t>
      </w:r>
    </w:p>
    <w:p>
      <w:pPr>
        <w:pStyle w:val="Listenabsatz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Janina Esins</w:t>
      </w:r>
    </w:p>
    <w:p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ZBS7</w:t>
      </w:r>
    </w:p>
    <w:p>
      <w:pPr>
        <w:pStyle w:val="Listenabsatz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Agata Mikolajewska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Anna Rohde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rPr>
          <w:sz w:val="22"/>
        </w:rPr>
      </w:pPr>
      <w:r>
        <w:rPr>
          <w:sz w:val="22"/>
        </w:rPr>
        <w:t>Astrid Rose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>
      <w:pPr>
        <w:spacing w:after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2"/>
        <w:numPr>
          <w:ilvl w:val="0"/>
          <w:numId w:val="0"/>
        </w:numPr>
        <w:rPr>
          <w:lang w:val="de-DE"/>
        </w:r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824"/>
        <w:gridCol w:w="1463"/>
      </w:tblGrid>
      <w:tr>
        <w:tc>
          <w:tcPr>
            <w:tcW w:w="68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  <w:t>TOP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Beitrag/ Thema</w:t>
            </w:r>
          </w:p>
        </w:tc>
        <w:tc>
          <w:tcPr>
            <w:tcW w:w="1463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Aktuelle Lage </w:t>
            </w:r>
          </w:p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2Zchn"/>
                <w:sz w:val="22"/>
                <w:szCs w:val="22"/>
              </w:rPr>
              <w:t>International</w:t>
            </w:r>
          </w:p>
          <w:p>
            <w:pPr>
              <w:pStyle w:val="Liste1"/>
            </w:pPr>
            <w:r>
              <w:t xml:space="preserve">Weltweit, Datenstand: WHO, 06.07.2022, Folien </w:t>
            </w:r>
            <w:hyperlink r:id="rId11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1"/>
            </w:pPr>
            <w:r>
              <w:t xml:space="preserve">Steigendes globales Infektionsgeschehen (+13% Fälle, </w:t>
            </w:r>
            <w:r>
              <w:br/>
              <w:t>+3% Todesfälle)</w:t>
            </w:r>
          </w:p>
          <w:p>
            <w:pPr>
              <w:pStyle w:val="Liste1"/>
            </w:pPr>
            <w:r>
              <w:t>Mit Ausnahme von Afrika auf allen Kontinenten steigende Fallzahlen</w:t>
            </w:r>
          </w:p>
          <w:p>
            <w:pPr>
              <w:pStyle w:val="Liste1"/>
            </w:pPr>
            <w:r>
              <w:t xml:space="preserve">Nach Kontinent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Afrika </w:t>
            </w:r>
          </w:p>
          <w:p>
            <w:pPr>
              <w:pStyle w:val="Liste3"/>
            </w:pPr>
            <w:r>
              <w:t xml:space="preserve">Fallzahlen insgesamt -19% im Vergleich zur Vorwoche </w:t>
            </w:r>
          </w:p>
          <w:p>
            <w:pPr>
              <w:pStyle w:val="Liste3"/>
            </w:pPr>
            <w:r>
              <w:t>Todesfallzahlen: -34% im Vergleich zur Vorwoche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Amerika</w:t>
            </w:r>
          </w:p>
          <w:p>
            <w:pPr>
              <w:pStyle w:val="Liste3"/>
            </w:pPr>
            <w:r>
              <w:t>Steigende Fallzahlen (+5%) und Todesfallzahlen (+17%)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Asien</w:t>
            </w:r>
          </w:p>
          <w:p>
            <w:pPr>
              <w:pStyle w:val="Liste3"/>
            </w:pPr>
            <w:r>
              <w:t>Steigende Fallzahlen (+13%)</w:t>
            </w:r>
          </w:p>
          <w:p>
            <w:pPr>
              <w:pStyle w:val="Liste3"/>
            </w:pPr>
            <w:r>
              <w:t>Sinkende Todesfallzahlen (-6%)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Ozeanien</w:t>
            </w:r>
          </w:p>
          <w:p>
            <w:pPr>
              <w:pStyle w:val="Liste3"/>
            </w:pPr>
            <w:r>
              <w:t>Fall- und Todesfallzahlanstieg generell (+17% und +7%)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Europa </w:t>
            </w:r>
          </w:p>
          <w:p>
            <w:pPr>
              <w:pStyle w:val="Liste3"/>
            </w:pPr>
            <w:r>
              <w:t>Steigende Fallzahlen (+19%) im Vergleich zur Vorwoche</w:t>
            </w:r>
          </w:p>
          <w:p>
            <w:pPr>
              <w:pStyle w:val="Liste3"/>
            </w:pPr>
            <w:r>
              <w:t xml:space="preserve">Sinkende Todesfallzahlen (-11%) </w:t>
            </w:r>
          </w:p>
          <w:p>
            <w:pPr>
              <w:pStyle w:val="Liste3"/>
              <w:numPr>
                <w:ilvl w:val="0"/>
                <w:numId w:val="0"/>
              </w:numPr>
              <w:ind w:left="1193"/>
            </w:pPr>
          </w:p>
          <w:p>
            <w:pPr>
              <w:pStyle w:val="Liste1"/>
            </w:pPr>
            <w:r>
              <w:t>7-Tages-Inzidenz pro 100.000 EW in Europa</w:t>
            </w:r>
          </w:p>
          <w:p>
            <w:pPr>
              <w:pStyle w:val="Liste3"/>
            </w:pPr>
            <w:r>
              <w:t>22 Länder mit &gt;40% Anstieg der Fallzahlen im Vergleich zur Vorwoche</w:t>
            </w:r>
          </w:p>
          <w:p>
            <w:pPr>
              <w:pStyle w:val="Liste3"/>
            </w:pPr>
            <w:r>
              <w:t>Höchste Inzidenz in Zypern (1.225), Frankreich (1.175), Luxemburg (917), Italien (916) und Österreich (817)</w:t>
            </w:r>
          </w:p>
          <w:p>
            <w:pPr>
              <w:pStyle w:val="Liste1"/>
            </w:pPr>
            <w:r>
              <w:t>BA.5 in EU</w:t>
            </w:r>
          </w:p>
          <w:p>
            <w:pPr>
              <w:pStyle w:val="Liste3"/>
            </w:pPr>
            <w:r>
              <w:t>Dominanz in den meisten EU Ländern in KW23</w:t>
            </w:r>
          </w:p>
          <w:p>
            <w:pPr>
              <w:pStyle w:val="Liste3"/>
            </w:pPr>
            <w:r>
              <w:t>Portugal: Dominanz KW19, sinkende Fallzahlen ab KW23</w:t>
            </w:r>
          </w:p>
          <w:p>
            <w:pPr>
              <w:pStyle w:val="Liste3"/>
            </w:pPr>
            <w:r>
              <w:t>BA.5 Welle: sinkende Fallzahlen ab ca. KW28 erwartet</w:t>
            </w:r>
          </w:p>
          <w:p>
            <w:pPr>
              <w:pStyle w:val="Liste1"/>
            </w:pPr>
            <w:r>
              <w:t>Europa – Anpassung Impfempfehlung 2. Auffrischimpfung wegen BA.5</w:t>
            </w:r>
          </w:p>
          <w:p>
            <w:pPr>
              <w:pStyle w:val="Liste3"/>
              <w:rPr>
                <w:ins w:id="0" w:author="Rohde, Anna" w:date="2022-07-08T09:10:00Z"/>
              </w:rPr>
            </w:pPr>
            <w:r>
              <w:t>Frankreich und die Niederlande empfehlen 2. Auffrischimpfung ab 60 Jahren, Norwegen ab 65 Jahren</w:t>
            </w:r>
          </w:p>
          <w:p>
            <w:pPr>
              <w:pStyle w:val="Liste3"/>
            </w:pPr>
            <w:ins w:id="1" w:author="Rohde, Anna" w:date="2022-07-08T09:10:00Z">
              <w:r>
                <w:t xml:space="preserve">Dänemark wird </w:t>
              </w:r>
            </w:ins>
            <w:ins w:id="2" w:author="Rohde, Anna" w:date="2022-07-08T09:11:00Z">
              <w:r>
                <w:t xml:space="preserve">ab 01.10.2022 allen ab 50 Jahren </w:t>
              </w:r>
            </w:ins>
            <w:ins w:id="3" w:author="Rohde, Anna" w:date="2022-07-08T09:12:00Z">
              <w:r>
                <w:t xml:space="preserve">eine Einladung zur </w:t>
              </w:r>
            </w:ins>
            <w:ins w:id="4" w:author="Rohde, Anna" w:date="2022-07-08T09:11:00Z">
              <w:r>
                <w:t xml:space="preserve">2. Auffrischimpfung </w:t>
              </w:r>
            </w:ins>
            <w:ins w:id="5" w:author="Rohde, Anna" w:date="2022-07-08T09:12:00Z">
              <w:r>
                <w:t>schicken</w:t>
              </w:r>
            </w:ins>
          </w:p>
          <w:p>
            <w:pPr>
              <w:pStyle w:val="Liste1"/>
            </w:pPr>
            <w:r>
              <w:t>Teststrategien international [ID5545]</w:t>
            </w:r>
          </w:p>
          <w:p>
            <w:pPr>
              <w:pStyle w:val="Liste3"/>
            </w:pPr>
            <w:r>
              <w:t>Kostenloses Selbsttests aktuell nur noch in den USA</w:t>
            </w:r>
          </w:p>
          <w:p>
            <w:pPr>
              <w:pStyle w:val="Liste3"/>
            </w:pPr>
            <w:r>
              <w:t>Kostenpflichtige Selbsttests mit starker Empfehlung in Niederlande, Portugal, Italien, Spanien</w:t>
            </w:r>
          </w:p>
          <w:p>
            <w:pPr>
              <w:pStyle w:val="Liste3"/>
              <w:rPr>
                <w:ins w:id="6" w:author="Rohde, Anna" w:date="2022-07-08T09:12:00Z"/>
              </w:rPr>
            </w:pPr>
            <w:r>
              <w:t xml:space="preserve">PCR-Tests kostenlos </w:t>
            </w:r>
            <w:del w:id="7" w:author="Rohde, Anna" w:date="2022-07-08T09:12:00Z">
              <w:r>
                <w:delText>sehr unterschiedlich in</w:delText>
              </w:r>
            </w:del>
            <w:ins w:id="8" w:author="Rohde, Anna" w:date="2022-07-08T09:12:00Z">
              <w:r>
                <w:t>für eingeschränkte Personengruppen</w:t>
              </w:r>
            </w:ins>
            <w:r>
              <w:t xml:space="preserve"> verschiedenen Ländern</w:t>
            </w:r>
            <w:ins w:id="9" w:author="Rohde, Anna" w:date="2022-07-08T09:12:00Z">
              <w:r>
                <w:t xml:space="preserve"> </w:t>
              </w:r>
            </w:ins>
          </w:p>
          <w:p>
            <w:pPr>
              <w:pStyle w:val="Liste3"/>
            </w:pPr>
            <w:ins w:id="10" w:author="Rohde, Anna" w:date="2022-07-08T09:12:00Z">
              <w:r>
                <w:t xml:space="preserve">Österreich </w:t>
              </w:r>
            </w:ins>
            <w:proofErr w:type="gramStart"/>
            <w:ins w:id="11" w:author="Rohde, Anna" w:date="2022-07-08T09:13:00Z">
              <w:r>
                <w:t>bietet  der</w:t>
              </w:r>
              <w:proofErr w:type="gramEnd"/>
              <w:r>
                <w:t xml:space="preserve"> Allgemeinbevölkerung 5 Kostenlose Selbsttests und 5 kostenlose PCR pro Person und Monat an</w:t>
              </w:r>
            </w:ins>
          </w:p>
          <w:p>
            <w:pPr>
              <w:pStyle w:val="Liste1"/>
            </w:pPr>
            <w:r>
              <w:t xml:space="preserve">Omikron </w:t>
            </w:r>
            <w:proofErr w:type="spellStart"/>
            <w:r>
              <w:t>Sublinie</w:t>
            </w:r>
            <w:proofErr w:type="spellEnd"/>
            <w:r>
              <w:t xml:space="preserve"> BA.2.75</w:t>
            </w:r>
          </w:p>
          <w:p>
            <w:pPr>
              <w:pStyle w:val="Liste3"/>
            </w:pPr>
            <w:r>
              <w:lastRenderedPageBreak/>
              <w:t xml:space="preserve">Aus Medienberichten in </w:t>
            </w:r>
            <w:proofErr w:type="gramStart"/>
            <w:r>
              <w:t>Indien</w:t>
            </w:r>
            <w:ins w:id="12" w:author="Rohde, Anna" w:date="2022-07-08T09:14:00Z">
              <w:r>
                <w:t>(</w:t>
              </w:r>
              <w:proofErr w:type="gramEnd"/>
              <w:r>
                <w:t>fälle in 10 Bundesstaaten)</w:t>
              </w:r>
            </w:ins>
            <w:r>
              <w:t xml:space="preserve">, </w:t>
            </w:r>
            <w:ins w:id="13" w:author="Rohde, Anna" w:date="2022-07-08T09:14:00Z">
              <w:r>
                <w:t xml:space="preserve">vereinzelte Fälle in </w:t>
              </w:r>
            </w:ins>
            <w:r>
              <w:t>UK, Kanada, Neuseeland, Australien</w:t>
            </w:r>
          </w:p>
          <w:p>
            <w:pPr>
              <w:pStyle w:val="Liste3"/>
            </w:pPr>
            <w:ins w:id="14" w:author="Rohde, Anna" w:date="2022-07-08T09:14:00Z">
              <w:r>
                <w:t xml:space="preserve">Einzig verfügbares </w:t>
              </w:r>
            </w:ins>
            <w:del w:id="15" w:author="Rohde, Anna" w:date="2022-07-08T09:14:00Z">
              <w:r>
                <w:delText>O</w:delText>
              </w:r>
            </w:del>
            <w:ins w:id="16" w:author="Rohde, Anna" w:date="2022-07-08T09:14:00Z">
              <w:r>
                <w:t>o</w:t>
              </w:r>
            </w:ins>
            <w:r>
              <w:t xml:space="preserve">ffizielles Statement aus Ministry </w:t>
            </w:r>
            <w:proofErr w:type="spellStart"/>
            <w:r>
              <w:t>of</w:t>
            </w:r>
            <w:proofErr w:type="spellEnd"/>
            <w:r>
              <w:t xml:space="preserve"> Health in Neuseeland: Aktuell besteht keine Evidenz Maßnahmen anzupassen</w:t>
            </w:r>
          </w:p>
          <w:p>
            <w:pPr>
              <w:pStyle w:val="2"/>
            </w:pPr>
            <w:r>
              <w:t xml:space="preserve">National </w:t>
            </w:r>
          </w:p>
          <w:p>
            <w:pPr>
              <w:pStyle w:val="Liste1"/>
              <w:numPr>
                <w:ilvl w:val="0"/>
                <w:numId w:val="0"/>
              </w:numPr>
            </w:pPr>
            <w:r>
              <w:t xml:space="preserve">Fallzahlen, Todesfälle, Trend, Folien </w:t>
            </w:r>
            <w:hyperlink r:id="rId12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1"/>
            </w:pPr>
            <w:proofErr w:type="spellStart"/>
            <w:r>
              <w:t>SurvNet</w:t>
            </w:r>
            <w:proofErr w:type="spellEnd"/>
            <w:r>
              <w:t xml:space="preserve"> neu übermittelt 130.728, davon 122 Todesfälle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7-Tage-Inzidenz</w:t>
            </w:r>
          </w:p>
          <w:p>
            <w:pPr>
              <w:pStyle w:val="Liste3"/>
            </w:pPr>
            <w:r>
              <w:t xml:space="preserve">Aktuell 678,8/100.000 </w:t>
            </w:r>
            <w:proofErr w:type="spellStart"/>
            <w:r>
              <w:t>Einw</w:t>
            </w:r>
            <w:proofErr w:type="spellEnd"/>
            <w:r>
              <w:t>.</w:t>
            </w:r>
          </w:p>
          <w:p>
            <w:pPr>
              <w:pStyle w:val="Liste3"/>
            </w:pPr>
            <w:r>
              <w:t>LK mit Inzidenzen &gt;500: + 0 (305/411)</w:t>
            </w:r>
          </w:p>
          <w:p>
            <w:pPr>
              <w:pStyle w:val="Liste3"/>
            </w:pPr>
            <w:r>
              <w:t>LK mit Inzidenzen &gt;1.000: - 1 (38/411)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Verlauf der 7-Tage-Inzidenz der Bundesländer </w:t>
            </w:r>
          </w:p>
          <w:p>
            <w:pPr>
              <w:pStyle w:val="Liste3"/>
            </w:pPr>
            <w:r>
              <w:t>Anstieg hat sich verlangsamt in allen BL</w:t>
            </w:r>
          </w:p>
          <w:p>
            <w:pPr>
              <w:pStyle w:val="Liste3"/>
            </w:pPr>
            <w:r>
              <w:t>Höchste Inzidenzen in SH, NI, SL, HB, NRW</w:t>
            </w:r>
          </w:p>
          <w:p>
            <w:pPr>
              <w:pStyle w:val="Liste3"/>
            </w:pPr>
            <w:r>
              <w:t>Geringste Inzidenzen in: TH, SN, ST, BB, BE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Geografische Verteilung 7-Tage-Inzidenz nach Landkreis</w:t>
            </w:r>
          </w:p>
          <w:p>
            <w:pPr>
              <w:pStyle w:val="Liste3"/>
            </w:pPr>
            <w:r>
              <w:t>Weiterhin hohe 7-Tage- Inzidenzen vorrangig im Nordwesten</w:t>
            </w:r>
          </w:p>
          <w:p>
            <w:pPr>
              <w:pStyle w:val="Liste3"/>
            </w:pPr>
            <w:r>
              <w:t xml:space="preserve">305/411 LK mit 7-Tage-Izendenz &gt; 500/ 100.000 </w:t>
            </w:r>
            <w:proofErr w:type="spellStart"/>
            <w:r>
              <w:t>Einw</w:t>
            </w:r>
            <w:proofErr w:type="spellEnd"/>
            <w:r>
              <w:t>.</w:t>
            </w:r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Heatmap</w:t>
            </w:r>
            <w:proofErr w:type="spellEnd"/>
            <w:r>
              <w:rPr>
                <w:lang w:val="de-DE"/>
              </w:rPr>
              <w:t xml:space="preserve"> – Wöchentliche COVID-19-Inzidenz (pro 100.000 </w:t>
            </w:r>
            <w:proofErr w:type="spellStart"/>
            <w:r>
              <w:rPr>
                <w:lang w:val="de-DE"/>
              </w:rPr>
              <w:t>Einw</w:t>
            </w:r>
            <w:proofErr w:type="spellEnd"/>
            <w:r>
              <w:rPr>
                <w:lang w:val="de-DE"/>
              </w:rPr>
              <w:t>.)</w:t>
            </w:r>
          </w:p>
          <w:p>
            <w:pPr>
              <w:pStyle w:val="Liste3"/>
            </w:pPr>
            <w:r>
              <w:t>Höchste Inzidenz bei jungen Erwachsenen (25-29-Jährige)</w:t>
            </w:r>
          </w:p>
          <w:p>
            <w:pPr>
              <w:pStyle w:val="Liste3"/>
            </w:pPr>
            <w:r>
              <w:t>Geringste Inzidenz bei 0-4-Jährigen und 65+ Jährigen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Wöchentliche Sterbefallzahlen in Deutschland</w:t>
            </w:r>
          </w:p>
          <w:p>
            <w:pPr>
              <w:pStyle w:val="Liste3"/>
            </w:pPr>
            <w:r>
              <w:t>Leichter Anstieg von Sterbefallzahlen ggf. aufgrund der Hitzewelle</w:t>
            </w:r>
          </w:p>
          <w:p>
            <w:pPr>
              <w:pStyle w:val="Liste3"/>
              <w:numPr>
                <w:ilvl w:val="0"/>
                <w:numId w:val="0"/>
              </w:numPr>
            </w:pPr>
          </w:p>
          <w:p>
            <w:pPr>
              <w:pStyle w:val="Liste1"/>
              <w:rPr>
                <w:rStyle w:val="3Zchn"/>
                <w:b w:val="0"/>
                <w:bCs/>
                <w:i/>
                <w:color w:val="D99594" w:themeColor="accent2" w:themeTint="99"/>
              </w:rPr>
            </w:pPr>
            <w:r>
              <w:rPr>
                <w:rStyle w:val="3Zchn"/>
                <w:b w:val="0"/>
              </w:rPr>
              <w:t xml:space="preserve">Intensivregister, </w:t>
            </w:r>
            <w:proofErr w:type="spellStart"/>
            <w:r>
              <w:rPr>
                <w:rStyle w:val="3Zchn"/>
                <w:b w:val="0"/>
              </w:rPr>
              <w:t>SPoCK</w:t>
            </w:r>
            <w:proofErr w:type="spellEnd"/>
            <w:r>
              <w:rPr>
                <w:rStyle w:val="3Zchn"/>
                <w:b w:val="0"/>
              </w:rPr>
              <w:t xml:space="preserve"> (Folien </w:t>
            </w:r>
            <w:hyperlink r:id="rId13" w:history="1">
              <w:r>
                <w:rPr>
                  <w:rStyle w:val="Hyperlink"/>
                </w:rPr>
                <w:t>hier</w:t>
              </w:r>
            </w:hyperlink>
            <w:r>
              <w:rPr>
                <w:rStyle w:val="3Zchn"/>
                <w:b w:val="0"/>
              </w:rPr>
              <w:t>)</w:t>
            </w:r>
          </w:p>
          <w:p>
            <w:pPr>
              <w:pStyle w:val="Liste3"/>
              <w:rPr>
                <w:rStyle w:val="3Zchn"/>
                <w:b w:val="0"/>
                <w:bCs/>
              </w:rPr>
            </w:pPr>
            <w:r>
              <w:rPr>
                <w:rStyle w:val="3Zchn"/>
                <w:b w:val="0"/>
                <w:bCs/>
              </w:rPr>
              <w:t>DIVI-Intensivregister</w:t>
            </w:r>
          </w:p>
          <w:p>
            <w:pPr>
              <w:pStyle w:val="Liste3"/>
              <w:numPr>
                <w:ilvl w:val="0"/>
                <w:numId w:val="0"/>
              </w:numPr>
              <w:ind w:left="1193"/>
              <w:rPr>
                <w:rStyle w:val="3Zchn"/>
                <w:b w:val="0"/>
                <w:bCs/>
              </w:rPr>
            </w:pPr>
            <w:r>
              <w:rPr>
                <w:rStyle w:val="3Zchn"/>
                <w:b w:val="0"/>
                <w:bCs/>
              </w:rPr>
              <w:t xml:space="preserve">Mit Stand 06.07.2022 werden 1.059 COVID-19-Patient*innen auf Intensivstationen (der ca. 1.300 Akutkrankenhäuser) behandelt. </w:t>
            </w:r>
          </w:p>
          <w:p>
            <w:pPr>
              <w:pStyle w:val="Liste3"/>
              <w:numPr>
                <w:ilvl w:val="0"/>
                <w:numId w:val="0"/>
              </w:numPr>
              <w:ind w:left="1193"/>
              <w:rPr>
                <w:rStyle w:val="3Zchn"/>
                <w:b w:val="0"/>
                <w:bCs/>
              </w:rPr>
            </w:pPr>
            <w:r>
              <w:rPr>
                <w:rStyle w:val="3Zchn"/>
                <w:b w:val="0"/>
                <w:bCs/>
              </w:rPr>
              <w:t>Weiterhin Anstieg der COVID-ITS-Belegung</w:t>
            </w:r>
          </w:p>
          <w:p>
            <w:pPr>
              <w:pStyle w:val="Liste3"/>
              <w:numPr>
                <w:ilvl w:val="0"/>
                <w:numId w:val="0"/>
              </w:numPr>
              <w:ind w:left="1193"/>
              <w:rPr>
                <w:rStyle w:val="3Zchn"/>
                <w:b w:val="0"/>
                <w:bCs/>
              </w:rPr>
            </w:pPr>
            <w:r>
              <w:rPr>
                <w:rStyle w:val="3Zchn"/>
                <w:b w:val="0"/>
                <w:bCs/>
              </w:rPr>
              <w:t>ITS-COVID-Neuaufnahmen mit +938 in den letzten 7 Tagen</w:t>
            </w:r>
          </w:p>
          <w:p>
            <w:pPr>
              <w:pStyle w:val="Liste3"/>
              <w:numPr>
                <w:ilvl w:val="0"/>
                <w:numId w:val="0"/>
              </w:numPr>
              <w:ind w:left="1193"/>
              <w:rPr>
                <w:rStyle w:val="3Zchn"/>
                <w:b w:val="0"/>
                <w:bCs/>
              </w:rPr>
            </w:pPr>
            <w:r>
              <w:rPr>
                <w:rStyle w:val="3Zchn"/>
                <w:b w:val="0"/>
                <w:bCs/>
              </w:rPr>
              <w:t>Weiterhin Anstieg der verstorbenen ITS-Patient Innen zu verzeichnen</w:t>
            </w:r>
          </w:p>
          <w:p>
            <w:pPr>
              <w:pStyle w:val="Liste3"/>
              <w:rPr>
                <w:rStyle w:val="3Zchn"/>
                <w:b w:val="0"/>
                <w:bCs/>
              </w:rPr>
            </w:pPr>
            <w:r>
              <w:rPr>
                <w:rStyle w:val="3Zchn"/>
                <w:b w:val="0"/>
                <w:bCs/>
              </w:rPr>
              <w:t>Anteil der COVID-19-Patient*innen an der Gesamtzahl betreibbarer ITS-Betten</w:t>
            </w:r>
          </w:p>
          <w:p>
            <w:pPr>
              <w:pStyle w:val="Liste3"/>
              <w:numPr>
                <w:ilvl w:val="0"/>
                <w:numId w:val="0"/>
              </w:numPr>
              <w:ind w:left="1193"/>
              <w:rPr>
                <w:rStyle w:val="3Zchn"/>
                <w:b w:val="0"/>
                <w:bCs/>
              </w:rPr>
            </w:pPr>
            <w:r>
              <w:rPr>
                <w:rStyle w:val="3Zchn"/>
                <w:b w:val="0"/>
                <w:bCs/>
              </w:rPr>
              <w:t>Relativ gleichmäßig über Deutschland verteilt</w:t>
            </w:r>
          </w:p>
          <w:p>
            <w:pPr>
              <w:pStyle w:val="Liste3"/>
              <w:numPr>
                <w:ilvl w:val="0"/>
                <w:numId w:val="0"/>
              </w:numPr>
              <w:ind w:left="1193"/>
              <w:rPr>
                <w:rStyle w:val="3Zchn"/>
                <w:b w:val="0"/>
                <w:bCs/>
              </w:rPr>
            </w:pPr>
            <w:r>
              <w:rPr>
                <w:rStyle w:val="3Zchn"/>
                <w:b w:val="0"/>
                <w:bCs/>
              </w:rPr>
              <w:t>(Ausreißer Hamburg und Bremen)</w:t>
            </w:r>
          </w:p>
          <w:p>
            <w:pPr>
              <w:pStyle w:val="Liste3"/>
              <w:rPr>
                <w:rStyle w:val="3Zchn"/>
                <w:b w:val="0"/>
                <w:bCs/>
              </w:rPr>
            </w:pPr>
            <w:r>
              <w:rPr>
                <w:rStyle w:val="3Zchn"/>
                <w:b w:val="0"/>
                <w:bCs/>
              </w:rPr>
              <w:t>Behandlungsbelegung COVID-19 nach Schweregrad</w:t>
            </w:r>
          </w:p>
          <w:p>
            <w:pPr>
              <w:pStyle w:val="Liste3"/>
              <w:numPr>
                <w:ilvl w:val="0"/>
                <w:numId w:val="0"/>
              </w:numPr>
              <w:ind w:left="1193"/>
              <w:rPr>
                <w:rStyle w:val="3Zchn"/>
                <w:b w:val="0"/>
                <w:bCs/>
              </w:rPr>
            </w:pPr>
            <w:r>
              <w:rPr>
                <w:rStyle w:val="3Zchn"/>
                <w:b w:val="0"/>
                <w:bCs/>
              </w:rPr>
              <w:t>Zuwachs bei leichten und Rückgang bei schweren Behandlungen</w:t>
            </w:r>
          </w:p>
          <w:p>
            <w:pPr>
              <w:pStyle w:val="Liste3"/>
              <w:numPr>
                <w:ilvl w:val="0"/>
                <w:numId w:val="0"/>
              </w:numPr>
              <w:ind w:left="1193"/>
              <w:rPr>
                <w:rStyle w:val="3Zchn"/>
                <w:b w:val="0"/>
                <w:bCs/>
              </w:rPr>
            </w:pPr>
            <w:r>
              <w:rPr>
                <w:rStyle w:val="3Zchn"/>
                <w:b w:val="0"/>
                <w:bCs/>
              </w:rPr>
              <w:t xml:space="preserve">Anstieg in absoluten Zahlen durch die ältere </w:t>
            </w:r>
            <w:proofErr w:type="spellStart"/>
            <w:r>
              <w:rPr>
                <w:rStyle w:val="3Zchn"/>
                <w:b w:val="0"/>
                <w:bCs/>
              </w:rPr>
              <w:t>Gneration</w:t>
            </w:r>
            <w:proofErr w:type="spellEnd"/>
            <w:r>
              <w:rPr>
                <w:rStyle w:val="3Zchn"/>
                <w:b w:val="0"/>
                <w:bCs/>
              </w:rPr>
              <w:t xml:space="preserve"> (60+ Jahre): 76% ist über 60 Jahre</w:t>
            </w:r>
          </w:p>
          <w:p>
            <w:pPr>
              <w:pStyle w:val="Liste3"/>
              <w:rPr>
                <w:rStyle w:val="3Zchn"/>
                <w:b w:val="0"/>
                <w:bCs/>
              </w:rPr>
            </w:pPr>
            <w:proofErr w:type="spellStart"/>
            <w:r>
              <w:rPr>
                <w:rStyle w:val="3Zchn"/>
                <w:b w:val="0"/>
                <w:bCs/>
              </w:rPr>
              <w:t>SPoCK</w:t>
            </w:r>
            <w:proofErr w:type="spellEnd"/>
            <w:r>
              <w:rPr>
                <w:rStyle w:val="3Zchn"/>
                <w:b w:val="0"/>
                <w:bCs/>
              </w:rPr>
              <w:t>: Prognosen intensivpflichtiger COVID-19-Patient*innen</w:t>
            </w:r>
          </w:p>
          <w:p>
            <w:pPr>
              <w:pStyle w:val="Liste3"/>
              <w:numPr>
                <w:ilvl w:val="0"/>
                <w:numId w:val="0"/>
              </w:numPr>
              <w:ind w:left="1193"/>
              <w:rPr>
                <w:rStyle w:val="3Zchn"/>
                <w:b w:val="0"/>
                <w:bCs/>
              </w:rPr>
            </w:pPr>
            <w:r>
              <w:rPr>
                <w:rStyle w:val="3Zchn"/>
                <w:b w:val="0"/>
                <w:bCs/>
              </w:rPr>
              <w:lastRenderedPageBreak/>
              <w:t>Die Prognosen sagen einen Zuwachs der IST-Belegung in allen BL voraus.</w:t>
            </w:r>
          </w:p>
          <w:p>
            <w:pPr>
              <w:pStyle w:val="Liste3"/>
              <w:numPr>
                <w:ilvl w:val="0"/>
                <w:numId w:val="0"/>
              </w:numPr>
            </w:pPr>
          </w:p>
          <w:p>
            <w:pPr>
              <w:pStyle w:val="Liste1"/>
            </w:pPr>
            <w:proofErr w:type="spellStart"/>
            <w:r>
              <w:t>Syndromische</w:t>
            </w:r>
            <w:proofErr w:type="spellEnd"/>
            <w:r>
              <w:t xml:space="preserve"> Surveillance, Folien </w:t>
            </w:r>
            <w:hyperlink r:id="rId14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GrippeWeb</w:t>
            </w:r>
          </w:p>
          <w:p>
            <w:pPr>
              <w:pStyle w:val="Liste3"/>
            </w:pPr>
            <w:r>
              <w:t>Der Wert (gesamt) lag in der</w:t>
            </w:r>
          </w:p>
          <w:p>
            <w:pPr>
              <w:pStyle w:val="Liste3"/>
              <w:numPr>
                <w:ilvl w:val="0"/>
                <w:numId w:val="0"/>
              </w:numPr>
              <w:ind w:left="1193"/>
            </w:pPr>
            <w:r>
              <w:t>26. KW 2022 bei 5.400 ARE (Vorwoche: 5.500) pro 100.000 Einwohner.</w:t>
            </w:r>
          </w:p>
          <w:p>
            <w:pPr>
              <w:pStyle w:val="Liste3"/>
            </w:pPr>
            <w:r>
              <w:t xml:space="preserve">Entspricht einer Gesamtzahl von </w:t>
            </w:r>
          </w:p>
          <w:p>
            <w:pPr>
              <w:pStyle w:val="Liste3"/>
              <w:numPr>
                <w:ilvl w:val="0"/>
                <w:numId w:val="0"/>
              </w:numPr>
              <w:ind w:left="1193"/>
            </w:pPr>
            <w:r>
              <w:t>4,5 Mio. ARE in Deutschland, unabhängig von einem Arztbesuch (25. KW: ca. 4,6 Millionen).</w:t>
            </w:r>
          </w:p>
          <w:p>
            <w:pPr>
              <w:pStyle w:val="Liste3"/>
            </w:pPr>
            <w:r>
              <w:t>ARE gesamt: stabil 5,4 % (Vorwoche: 5,5 %); Vorwochenwert ist um 0,1 Prozentpunkte „gestiegen“</w:t>
            </w:r>
          </w:p>
          <w:p>
            <w:pPr>
              <w:pStyle w:val="Liste3"/>
            </w:pPr>
            <w:r>
              <w:t>Trend bisher stabil, kein Rückgang zu erkennen</w:t>
            </w:r>
          </w:p>
          <w:p>
            <w:pPr>
              <w:pStyle w:val="Liste3"/>
            </w:pPr>
            <w:r>
              <w:t>Anstieg bei Kindern (von 9,3 % auf 10,7 %), bei Erwachsenen gesunken (von 4,9 % auf 4,5 %)</w:t>
            </w:r>
          </w:p>
          <w:p>
            <w:pPr>
              <w:pStyle w:val="Liste3"/>
            </w:pPr>
            <w:r>
              <w:t>Raten liegen deutlich über dem Niveau der vorpandemischen Bevölkerungs-ARE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AGI ambulanter Bereich</w:t>
            </w:r>
          </w:p>
          <w:p>
            <w:pPr>
              <w:pStyle w:val="Liste3"/>
            </w:pPr>
            <w:r>
              <w:t>Im Vergleich zur 25. KW 2022:</w:t>
            </w:r>
          </w:p>
          <w:p>
            <w:pPr>
              <w:pStyle w:val="Liste3"/>
              <w:numPr>
                <w:ilvl w:val="0"/>
                <w:numId w:val="0"/>
              </w:numPr>
              <w:ind w:left="1193"/>
            </w:pPr>
            <w:r>
              <w:t>stabil, Rückgang in allen Alters-gruppen durch Nachmeldungen für KW25</w:t>
            </w:r>
          </w:p>
          <w:p>
            <w:pPr>
              <w:pStyle w:val="Liste3"/>
            </w:pPr>
            <w:r>
              <w:t xml:space="preserve">ca. 1.500 Arztkonsultationen wegen ARE pro 100.000 EW </w:t>
            </w:r>
          </w:p>
          <w:p>
            <w:pPr>
              <w:pStyle w:val="Liste3"/>
              <w:numPr>
                <w:ilvl w:val="0"/>
                <w:numId w:val="0"/>
              </w:numPr>
              <w:ind w:left="1193"/>
            </w:pPr>
            <w:r>
              <w:t>26. KW 2022: ca. 1,2 Mio. Arztbesuche wegen ARE in Deutschland</w:t>
            </w:r>
          </w:p>
          <w:p>
            <w:pPr>
              <w:pStyle w:val="Liste3"/>
            </w:pPr>
            <w:r>
              <w:t>KI im Vergleich zur Vorwoche insgesamt: gesunken.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ARE-Konsultationen mit COVID-Diagnose / 100.000 Einwohner</w:t>
            </w:r>
          </w:p>
          <w:p>
            <w:pPr>
              <w:pStyle w:val="Liste3"/>
            </w:pPr>
            <w:r>
              <w:t>ARE mit COVID-19 Konsultationen bis zur 26. KW 2022</w:t>
            </w:r>
          </w:p>
          <w:p>
            <w:pPr>
              <w:pStyle w:val="Liste3"/>
            </w:pPr>
            <w:r>
              <w:t>Rund 420 Arzt­besuche ARE mit COVID-Diagnose /100.000 EW</w:t>
            </w:r>
            <w:r>
              <w:br/>
              <w:t>(=Gesamtzahl von rund 350.000 ARE-COVID-Arzt­besuchen in D)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ICOSARI </w:t>
            </w:r>
          </w:p>
          <w:p>
            <w:pPr>
              <w:pStyle w:val="Liste3"/>
            </w:pPr>
            <w:r>
              <w:t xml:space="preserve"> SARI-Fallzahlen in KW 26 weiter eher stabil auf Sommerniveau</w:t>
            </w:r>
          </w:p>
          <w:p>
            <w:pPr>
              <w:pStyle w:val="Liste3"/>
            </w:pPr>
            <w:r>
              <w:t>SARI-ICU seit KW 24 etwas über den üblichen Werten, aber weiter auf Sommerniveau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Hospitalisierungsinzidenz COVID-SARI </w:t>
            </w:r>
          </w:p>
          <w:p>
            <w:pPr>
              <w:pStyle w:val="Liste3"/>
            </w:pPr>
            <w:r>
              <w:t>3,1 COVID-SARI pro 100.000</w:t>
            </w:r>
          </w:p>
          <w:p>
            <w:pPr>
              <w:pStyle w:val="Liste3"/>
            </w:pPr>
            <w:r>
              <w:t>Entspricht ca. 2.600 neuen Krankenhausaufnahmen wegen COVID-SARI in D.</w:t>
            </w:r>
          </w:p>
          <w:p>
            <w:pPr>
              <w:pStyle w:val="Liste3"/>
            </w:pPr>
            <w:r>
              <w:t>Stabil im Vergleich zur Vorwoche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Entwicklung COVID-SARI 16. KW bis 26. KW 2022</w:t>
            </w:r>
          </w:p>
          <w:p>
            <w:pPr>
              <w:pStyle w:val="Liste3"/>
            </w:pPr>
            <w:r>
              <w:t>Anstieg der COVID-SARI-Fälle insbesondere in den Altersgruppen 60-79 und 80 abgeschwächt in KW 26</w:t>
            </w:r>
          </w:p>
          <w:p>
            <w:pPr>
              <w:pStyle w:val="Liste3"/>
            </w:pPr>
            <w:r>
              <w:t>Wieder mehr Intensivbehandlungen in AG 60-79 (Nachmeldungen für KW 26 wahrscheinlich)</w:t>
            </w:r>
          </w:p>
          <w:p>
            <w:pPr>
              <w:pStyle w:val="Liste3"/>
            </w:pPr>
            <w:r>
              <w:rPr>
                <w:sz w:val="24"/>
                <w:szCs w:val="24"/>
              </w:rPr>
              <w:t>Anstieg Todesfälle in AG 80+ (KW 24 und 25, Nachmeldungen für KW 26 wahrscheinlich)</w:t>
            </w:r>
          </w:p>
          <w:p>
            <w:pPr>
              <w:pStyle w:val="Liste3"/>
              <w:numPr>
                <w:ilvl w:val="0"/>
                <w:numId w:val="0"/>
              </w:numPr>
            </w:pPr>
          </w:p>
          <w:p>
            <w:pPr>
              <w:pStyle w:val="Liste1"/>
              <w:rPr>
                <w:rStyle w:val="TagMiZchn"/>
                <w:b w:val="0"/>
              </w:rPr>
            </w:pPr>
            <w:r>
              <w:t>Virologische Surveillance, NRZ Influenza-Daten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SARS-CoV-2</w:t>
            </w:r>
          </w:p>
          <w:p>
            <w:pPr>
              <w:pStyle w:val="Liste3"/>
            </w:pPr>
            <w:r>
              <w:lastRenderedPageBreak/>
              <w:t>Plateau in vergangenen Wochen</w:t>
            </w:r>
          </w:p>
          <w:p>
            <w:pPr>
              <w:pStyle w:val="Liste3"/>
            </w:pPr>
            <w:r>
              <w:t>In KW26 20% SARS-CoV-2 Nachweise</w:t>
            </w:r>
          </w:p>
          <w:p>
            <w:pPr>
              <w:pStyle w:val="Liste3"/>
              <w:rPr>
                <w:lang w:val="en-US"/>
              </w:rPr>
            </w:pPr>
            <w:r>
              <w:rPr>
                <w:lang w:val="en-US"/>
              </w:rPr>
              <w:t xml:space="preserve">SARS-CoV-2 </w:t>
            </w:r>
            <w:proofErr w:type="spellStart"/>
            <w:r>
              <w:rPr>
                <w:lang w:val="en-US"/>
              </w:rPr>
              <w:t>dominiert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Coronaviren</w:t>
            </w:r>
            <w:proofErr w:type="spellEnd"/>
          </w:p>
          <w:p>
            <w:pPr>
              <w:pStyle w:val="Liste3"/>
            </w:pPr>
            <w:r>
              <w:t>Altersverteilung: höchste Fallzahlen bei über 60-Jährigen und geringste Fallzahlen bei 0-4-Jährigen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Influenza: 5,3%Nachweise ausschließlich H3N2, Altersverteilung hauptsächlich 16-34-Jährige.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ARE-Aktivität Anstieg bei Parainfluenzaviren. HRV leicht abnehmend, vereinzelt HMPV und kein RSV Nachweis.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lang w:val="de-DE"/>
              </w:rPr>
            </w:pPr>
          </w:p>
          <w:p>
            <w:pPr>
              <w:pStyle w:val="Liste1"/>
              <w:rPr>
                <w:bCs/>
                <w:i/>
                <w:color w:val="D99594" w:themeColor="accent2" w:themeTint="99"/>
              </w:rPr>
            </w:pPr>
            <w:r>
              <w:t xml:space="preserve">Molekulare Surveillance, Folien </w:t>
            </w:r>
            <w:hyperlink r:id="rId15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Der Trend der letzten Wochen setzt sich fort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BA.5 überwiegt nun deutlich mit 77%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lang w:val="de-DE"/>
              </w:rPr>
            </w:pPr>
            <w:r>
              <w:rPr>
                <w:lang w:val="de-DE"/>
              </w:rPr>
              <w:t>gefolgt von BA.2 (16,1%), BA.4 (6,7%) und BA.2.12.1 (3,6%)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BA.5 wird aufgeteilt in in Sublinien (BE.1 26,7%, BA.5.1 25,3%, BA.5.2.1 8,5%, BA.5.2 6,3%)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BA.5-Eigenschaften:</w:t>
            </w:r>
          </w:p>
          <w:p>
            <w:pPr>
              <w:pStyle w:val="Liste3"/>
            </w:pPr>
            <w:proofErr w:type="spellStart"/>
            <w:r>
              <w:t>Seqs</w:t>
            </w:r>
            <w:proofErr w:type="spellEnd"/>
            <w:r>
              <w:t>: 21.938 davon 12.699 in Stichprobe</w:t>
            </w:r>
          </w:p>
          <w:p>
            <w:pPr>
              <w:pStyle w:val="Liste3"/>
            </w:pPr>
            <w:r>
              <w:t>8.191 Fälle im Meldesystem bis 05.07.2022</w:t>
            </w:r>
          </w:p>
          <w:p>
            <w:pPr>
              <w:pStyle w:val="Liste3"/>
            </w:pPr>
            <w:r>
              <w:t>Hospitalisiert: 144 (1.8 %); 6438 (79 %) NA</w:t>
            </w:r>
          </w:p>
          <w:p>
            <w:pPr>
              <w:pStyle w:val="Liste3"/>
            </w:pPr>
            <w:r>
              <w:t>Verstorben: 3 (3x 60-79; 1x 80+)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BA.4-Eigenschaften:</w:t>
            </w:r>
          </w:p>
          <w:p>
            <w:pPr>
              <w:pStyle w:val="Liste3"/>
            </w:pPr>
            <w:proofErr w:type="spellStart"/>
            <w:r>
              <w:t>Seqs</w:t>
            </w:r>
            <w:proofErr w:type="spellEnd"/>
            <w:r>
              <w:t>: 2.701 davon 1.541 in Stichprobe</w:t>
            </w:r>
          </w:p>
          <w:p>
            <w:pPr>
              <w:pStyle w:val="Liste3"/>
            </w:pPr>
            <w:r>
              <w:t>1.551 Fälle im Meldesystem bis 05.07.2022</w:t>
            </w:r>
          </w:p>
          <w:p>
            <w:pPr>
              <w:pStyle w:val="Liste3"/>
            </w:pPr>
            <w:r>
              <w:t>Hospitalisiert: 22 (1,4 %); 996 (64 %) NA</w:t>
            </w:r>
          </w:p>
          <w:p>
            <w:pPr>
              <w:pStyle w:val="Liste3"/>
            </w:pPr>
            <w:r>
              <w:t xml:space="preserve">Verstorben: 1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Gesamtgenomsequenzierungen &amp; </w:t>
            </w:r>
            <w:proofErr w:type="spellStart"/>
            <w:r>
              <w:rPr>
                <w:lang w:val="de-DE"/>
              </w:rPr>
              <w:t>CorSurV</w:t>
            </w:r>
            <w:proofErr w:type="spellEnd"/>
            <w:r>
              <w:rPr>
                <w:lang w:val="de-DE"/>
              </w:rPr>
              <w:t xml:space="preserve"> 05.07.2022</w:t>
            </w:r>
          </w:p>
          <w:p>
            <w:pPr>
              <w:pStyle w:val="Liste3"/>
            </w:pPr>
            <w:r>
              <w:t>Knapp 1 Mio. Gesamtgenomsequenzen, davon 473.446 in Stichprobe</w:t>
            </w:r>
          </w:p>
          <w:p>
            <w:pPr>
              <w:pStyle w:val="Liste3"/>
              <w:numPr>
                <w:ilvl w:val="0"/>
                <w:numId w:val="0"/>
              </w:numPr>
            </w:pPr>
          </w:p>
          <w:p>
            <w:pPr>
              <w:pStyle w:val="Liste1"/>
              <w:rPr>
                <w:bCs/>
                <w:i/>
                <w:color w:val="D99594" w:themeColor="accent2" w:themeTint="99"/>
              </w:rPr>
            </w:pPr>
            <w:r>
              <w:t xml:space="preserve">Erste Ergebnisse von </w:t>
            </w:r>
            <w:proofErr w:type="spellStart"/>
            <w:r>
              <w:t>CoMobu</w:t>
            </w:r>
            <w:proofErr w:type="spellEnd"/>
            <w:r>
              <w:t xml:space="preserve"> 2: </w:t>
            </w:r>
            <w:proofErr w:type="spellStart"/>
            <w:r>
              <w:t>Seroprävalenz</w:t>
            </w:r>
            <w:proofErr w:type="spellEnd"/>
            <w:r>
              <w:t xml:space="preserve"> von Antikörpern gegen SARS-CoV-2, Anteil Geimpfter und Infizierter bis Ende Februar 2022 ( Folien </w:t>
            </w:r>
            <w:hyperlink r:id="rId16" w:history="1">
              <w:r>
                <w:rPr>
                  <w:rStyle w:val="Hyperlink"/>
                </w:rPr>
                <w:t>hier</w:t>
              </w:r>
            </w:hyperlink>
            <w:r>
              <w:t>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Corona Monitoring bundesweit 2021 ist eine Kooperation zwischen RKI und SOEP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Nettostichprobe von 11.162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Themenspektrum in Fragebogen: Infektion, Impfung, Informiertheit, aktueller Gesundheitszustand, Gesundheitsverhalten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Zeitraum vor allem bis Ende 2021</w:t>
            </w:r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Seroprävalenz</w:t>
            </w:r>
            <w:proofErr w:type="spellEnd"/>
            <w:r>
              <w:rPr>
                <w:lang w:val="de-DE"/>
              </w:rPr>
              <w:t xml:space="preserve"> von </w:t>
            </w:r>
            <w:proofErr w:type="spellStart"/>
            <w:r>
              <w:rPr>
                <w:lang w:val="de-DE"/>
              </w:rPr>
              <w:t>IgG</w:t>
            </w:r>
            <w:proofErr w:type="spellEnd"/>
            <w:r>
              <w:rPr>
                <w:lang w:val="de-DE"/>
              </w:rPr>
              <w:t>-Antikörpern in erwachsener Bevölkerung wurde bundesweit auf 91 Prozent geschätzt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lang w:val="de-DE"/>
              </w:rPr>
            </w:pPr>
            <w:r>
              <w:rPr>
                <w:lang w:val="de-DE"/>
              </w:rPr>
              <w:t>(85% bei 14-17-Jährigen)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10% der Erwachsenen in D hatte eine SARS-CoV-2 Infektion. (Bevölkerung 60+: 7%)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Etwa ein Drittel der Bevölkerung wurde mit einem besonders guten Schutz vor einem schweren Verlauf eingeschätzt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Limitationen: Nur Privathaushalte. Unterschätzung durch methodische Unsicherheiten, Selektions-Bias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lang w:val="de-DE"/>
              </w:rPr>
            </w:pPr>
          </w:p>
          <w:p>
            <w:pPr>
              <w:pStyle w:val="2"/>
            </w:pPr>
            <w:r>
              <w:t>Diskussion</w:t>
            </w:r>
          </w:p>
          <w:p>
            <w:pPr>
              <w:pStyle w:val="Liste1"/>
            </w:pPr>
            <w:r>
              <w:lastRenderedPageBreak/>
              <w:t>Gibt es eine Darstellung zu der Zahl der Betreibbaren ITS-Betten pro Tag, der Nenner der Kapazitätsauslastung dürfte sich aufgrund der Erkrankungssituation im Personal stark ändern -&gt; Möglicherweise unterschätzt die Zahl der belegten Betten die tatsächliche Situation?</w:t>
            </w:r>
          </w:p>
          <w:p>
            <w:pPr>
              <w:pStyle w:val="Liste3"/>
            </w:pPr>
            <w:r>
              <w:t>Die Zahl der betreibbaren Betten sind seit Januar um etwa 5% gesunken. Dafür spielt der Faktor Personal natürlich eine Rolle. MF4 informiert bei Auffälligkeiten.</w:t>
            </w:r>
          </w:p>
          <w:p>
            <w:pPr>
              <w:pStyle w:val="Liste1"/>
            </w:pPr>
            <w:r>
              <w:t>Situation SH: In der EpiLag wurde erwähnt, dass Anstieg der Fälle auf die Kieler Wochen zurückzuführen ist.</w:t>
            </w:r>
          </w:p>
          <w:p>
            <w:pPr>
              <w:pStyle w:val="Liste1"/>
            </w:pPr>
            <w:r>
              <w:t>Anregung die BA.5 Sublinien in den Grafiken farblich ähnlich zu gestalten, so dass sie erkennbar zusammengehören</w:t>
            </w:r>
          </w:p>
          <w:p>
            <w:pPr>
              <w:pStyle w:val="Liste1"/>
            </w:pPr>
            <w:proofErr w:type="spellStart"/>
            <w:r>
              <w:t>CoMiBu</w:t>
            </w:r>
            <w:proofErr w:type="spellEnd"/>
            <w:r>
              <w:t xml:space="preserve"> ist nur auf einer gröberen Ebene regional stratifizierbar, nicht kleinräumig</w:t>
            </w:r>
          </w:p>
          <w:p>
            <w:pPr>
              <w:pStyle w:val="Liste1"/>
              <w:numPr>
                <w:ilvl w:val="0"/>
                <w:numId w:val="0"/>
              </w:numPr>
              <w:ind w:left="11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ZIG1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(Rohde)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ins w:id="17" w:author="Rohde, Anna" w:date="2022-07-08T09:14:00Z"/>
                <w:sz w:val="22"/>
                <w:szCs w:val="22"/>
              </w:rPr>
            </w:pPr>
          </w:p>
          <w:p>
            <w:pPr>
              <w:rPr>
                <w:ins w:id="18" w:author="Rohde, Anna" w:date="2022-07-08T09:14:00Z"/>
                <w:sz w:val="22"/>
                <w:szCs w:val="22"/>
              </w:rPr>
            </w:pPr>
          </w:p>
          <w:p>
            <w:pPr>
              <w:rPr>
                <w:ins w:id="19" w:author="Rohde, Anna" w:date="2022-07-08T09:14:00Z"/>
                <w:sz w:val="22"/>
                <w:szCs w:val="22"/>
              </w:rPr>
            </w:pPr>
          </w:p>
          <w:p>
            <w:pPr>
              <w:rPr>
                <w:ins w:id="20" w:author="Rohde, Anna" w:date="2022-07-08T09:14:00Z"/>
                <w:sz w:val="22"/>
                <w:szCs w:val="22"/>
              </w:rPr>
            </w:pPr>
          </w:p>
          <w:p>
            <w:pPr>
              <w:rPr>
                <w:ins w:id="21" w:author="Rohde, Anna" w:date="2022-07-08T09:14:00Z"/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(Diercke)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MF4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(Esins)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(Dürrwald)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(Kröger)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FG23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Gößwald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Update Impfen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1"/>
            </w:pPr>
            <w:r>
              <w:t>Morgen erscheint der neue Monatsbericht zum COVID-19 Impfgeschehen in Deutschland</w:t>
            </w:r>
          </w:p>
          <w:p>
            <w:pPr>
              <w:pStyle w:val="Liste1"/>
              <w:rPr>
                <w:rStyle w:val="1Zchn"/>
                <w:b w:val="0"/>
                <w:sz w:val="22"/>
              </w:rPr>
            </w:pPr>
            <w:r>
              <w:rPr>
                <w:rStyle w:val="1Zchn"/>
                <w:b w:val="0"/>
                <w:sz w:val="22"/>
              </w:rPr>
              <w:t>STIKO Tagung letzte Woche; Evidenz hinsichtlich einer möglichen Veränderung der Empfehlung einer 2. Auffrischimpfung wird bis zur nächsten Sitzung am 20. Juli umfassend aufbereitet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  <w:rPr>
                <w:rStyle w:val="1Zchn"/>
                <w:b w:val="0"/>
                <w:sz w:val="22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33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(Harder)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  <w:i/>
                <w:color w:val="C2D69B" w:themeColor="accent3" w:themeTint="99"/>
              </w:rPr>
            </w:pPr>
            <w:r>
              <w:rPr>
                <w:rStyle w:val="1Zchn"/>
              </w:rPr>
              <w:t>Update digitale Projekte</w:t>
            </w:r>
          </w:p>
          <w:p>
            <w:pPr>
              <w:pStyle w:val="Liste1"/>
            </w:pPr>
            <w:r>
              <w:t xml:space="preserve">(nicht berichtet) </w:t>
            </w:r>
          </w:p>
          <w:p>
            <w:pPr>
              <w:pStyle w:val="Liste1"/>
              <w:numPr>
                <w:ilvl w:val="0"/>
                <w:numId w:val="0"/>
              </w:num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Aktuelle Risikobewertung</w:t>
            </w:r>
          </w:p>
          <w:p>
            <w:pPr>
              <w:pStyle w:val="Liste1"/>
            </w:pPr>
            <w:r>
              <w:t xml:space="preserve">Vorschlag Satz zu Long-COVID-19 (Folien </w:t>
            </w:r>
            <w:hyperlink r:id="rId17" w:history="1">
              <w:r>
                <w:rPr>
                  <w:rStyle w:val="Hyperlink"/>
                </w:rPr>
                <w:t>hier</w:t>
              </w:r>
            </w:hyperlink>
            <w:r>
              <w:t xml:space="preserve"> und </w:t>
            </w:r>
            <w:hyperlink r:id="rId18" w:history="1">
              <w:r>
                <w:rPr>
                  <w:rStyle w:val="Hyperlink"/>
                </w:rPr>
                <w:t>hier</w:t>
              </w:r>
            </w:hyperlink>
            <w:r>
              <w:t xml:space="preserve">) </w:t>
            </w:r>
          </w:p>
          <w:p>
            <w:pPr>
              <w:pStyle w:val="Liste3"/>
            </w:pPr>
            <w:r>
              <w:t>Studienfrage: Einschätzung der Effektivität einer Impfung gegen COVID vor einer Infektion in Hinblick auf Long-COVID</w:t>
            </w:r>
          </w:p>
          <w:p>
            <w:pPr>
              <w:pStyle w:val="Liste3"/>
            </w:pPr>
            <w:r>
              <w:t>Systematisches Review – Methodik PICOS</w:t>
            </w:r>
          </w:p>
          <w:p>
            <w:pPr>
              <w:pStyle w:val="Liste3"/>
            </w:pPr>
            <w:r>
              <w:t>Abschlussbericht voraussichtlich im Herbst</w:t>
            </w:r>
          </w:p>
          <w:p>
            <w:pPr>
              <w:pStyle w:val="Liste3"/>
            </w:pPr>
            <w:r>
              <w:t>Nach Ein- und Ausschlusskriterien werden 69 Studien gesichtet</w:t>
            </w:r>
          </w:p>
          <w:p>
            <w:pPr>
              <w:pStyle w:val="Liste3"/>
            </w:pPr>
            <w:r>
              <w:t>Soll zunächst nicht mit in die aktuelle Risikobewertung einfließen bevor endgültige Ergebnisse da sind</w:t>
            </w:r>
          </w:p>
          <w:p>
            <w:pPr>
              <w:pStyle w:val="Liste3"/>
              <w:numPr>
                <w:ilvl w:val="0"/>
                <w:numId w:val="0"/>
              </w:numPr>
            </w:pPr>
          </w:p>
          <w:p>
            <w:pPr>
              <w:pStyle w:val="Liste1"/>
            </w:pPr>
            <w:r>
              <w:t>Keine Änderung bei aktueller Risikobewertung</w:t>
            </w:r>
          </w:p>
          <w:p>
            <w:pPr>
              <w:pStyle w:val="Liste3"/>
              <w:numPr>
                <w:ilvl w:val="0"/>
                <w:numId w:val="0"/>
              </w:num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FG25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Poethko</w:t>
            </w:r>
            <w:proofErr w:type="spellEnd"/>
            <w:r>
              <w:rPr>
                <w:sz w:val="22"/>
                <w:szCs w:val="22"/>
              </w:rPr>
              <w:t>-Mueller)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Expertenbeirat</w:t>
            </w:r>
          </w:p>
          <w:p>
            <w:pPr>
              <w:pStyle w:val="Liste1"/>
            </w:pPr>
            <w:r>
              <w:t>(nicht berichtet)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Praes</w:t>
            </w:r>
            <w:proofErr w:type="spellEnd"/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Kommunikation</w:t>
            </w:r>
          </w:p>
          <w:p>
            <w:pPr>
              <w:pStyle w:val="2"/>
            </w:pPr>
            <w:r>
              <w:t>BZgA</w:t>
            </w:r>
          </w:p>
          <w:p>
            <w:pPr>
              <w:pStyle w:val="Liste1"/>
            </w:pPr>
            <w:r>
              <w:t>nicht berichtet</w:t>
            </w:r>
          </w:p>
          <w:p>
            <w:pPr>
              <w:pStyle w:val="2"/>
            </w:pPr>
            <w:r>
              <w:lastRenderedPageBreak/>
              <w:t>Presse</w:t>
            </w:r>
          </w:p>
          <w:p>
            <w:pPr>
              <w:pStyle w:val="Liste1"/>
            </w:pPr>
            <w:proofErr w:type="spellStart"/>
            <w:r>
              <w:t>Social</w:t>
            </w:r>
            <w:proofErr w:type="spellEnd"/>
            <w:r>
              <w:t xml:space="preserve"> Media Taskforce gibt morgen eine Einleitung für den Wochenbericht mit Fokus auf akute Atemwegserkrankungen.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  <w:p>
            <w:pPr>
              <w:pStyle w:val="2"/>
            </w:pPr>
            <w:r>
              <w:t>P1</w:t>
            </w:r>
          </w:p>
          <w:p>
            <w:pPr>
              <w:pStyle w:val="Liste1"/>
            </w:pPr>
            <w:r>
              <w:t>Verhaltenstipps für den Sommer sind online. Es wurde bereits dazu getwittert.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/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(Wenchel)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(Lein)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RKI-Strategie Fragen</w:t>
            </w:r>
          </w:p>
          <w:p>
            <w:pPr>
              <w:pStyle w:val="2"/>
            </w:pPr>
            <w:r>
              <w:t>Allgemein</w:t>
            </w:r>
          </w:p>
          <w:p>
            <w:pPr>
              <w:pStyle w:val="Liste1"/>
              <w:rPr>
                <w:i/>
              </w:rPr>
            </w:pPr>
            <w:r>
              <w:t>(nicht berichtet)</w:t>
            </w:r>
          </w:p>
          <w:p>
            <w:pPr>
              <w:pStyle w:val="Liste1"/>
              <w:numPr>
                <w:ilvl w:val="0"/>
                <w:numId w:val="0"/>
              </w:numPr>
              <w:ind w:left="113"/>
            </w:pPr>
          </w:p>
          <w:p>
            <w:pPr>
              <w:pStyle w:val="Liste1"/>
              <w:numPr>
                <w:ilvl w:val="0"/>
                <w:numId w:val="0"/>
              </w:numPr>
              <w:ind w:left="360" w:hanging="360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RKI-intern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1"/>
            </w:pPr>
            <w:r>
              <w:t>Zwischenbericht COVID-19</w:t>
            </w:r>
          </w:p>
          <w:p>
            <w:pPr>
              <w:pStyle w:val="Liste3"/>
            </w:pPr>
            <w:r>
              <w:t>Datenstand vom 01.01.2022</w:t>
            </w:r>
          </w:p>
          <w:p>
            <w:pPr>
              <w:pStyle w:val="Liste3"/>
            </w:pPr>
            <w:r>
              <w:t>wird zeitnah finalisiert</w:t>
            </w:r>
          </w:p>
          <w:p>
            <w:pPr>
              <w:pStyle w:val="Liste3"/>
            </w:pPr>
            <w:r>
              <w:t>Vorschlag: Absegnen durch Abteilungsleitungen</w:t>
            </w:r>
          </w:p>
          <w:p>
            <w:pPr>
              <w:pStyle w:val="Liste3"/>
            </w:pPr>
            <w:r>
              <w:t>Nicht finale</w:t>
            </w:r>
            <w:bookmarkStart w:id="22" w:name="_GoBack"/>
            <w:bookmarkEnd w:id="22"/>
            <w:del w:id="23" w:author="Wittke, Christian" w:date="2022-07-08T10:39:00Z">
              <w:r>
                <w:delText>r</w:delText>
              </w:r>
            </w:del>
            <w:r>
              <w:t>, noch nicht vollständig im Haus abgestimmte Entwurfsvorlage sollte zeitgleich an Wissenschaftlichen Beirat und Abteilungen übermittelt werden (Zieldatum 15.07.22)</w:t>
            </w:r>
          </w:p>
          <w:p>
            <w:pPr>
              <w:pStyle w:val="Liste3"/>
              <w:numPr>
                <w:ilvl w:val="0"/>
                <w:numId w:val="0"/>
              </w:numPr>
              <w:ind w:left="83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(Rexroth)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rStyle w:val="TagFrZchn"/>
              </w:rPr>
            </w:pPr>
            <w:r>
              <w:rPr>
                <w:rStyle w:val="1Zchn"/>
              </w:rPr>
              <w:t>Information aus der Koordinierungsstelle</w:t>
            </w:r>
          </w:p>
          <w:p>
            <w:pPr>
              <w:pStyle w:val="Liste1"/>
            </w:pPr>
            <w:r>
              <w:t>Lückenhafte Besetzung</w:t>
            </w:r>
          </w:p>
          <w:p>
            <w:pPr>
              <w:pStyle w:val="Liste3"/>
            </w:pPr>
            <w:r>
              <w:t>aufgrund von Krankheitsständen, Urlaub und anderen Prioritäten wie z.B. die Affenpocken-Lage</w:t>
            </w:r>
          </w:p>
          <w:p>
            <w:pPr>
              <w:pStyle w:val="Liste3"/>
            </w:pPr>
            <w:r>
              <w:t>keine eigene Kompensation möglich; es drohen Ausfälle</w:t>
            </w:r>
          </w:p>
          <w:p>
            <w:pPr>
              <w:pStyle w:val="Liste3"/>
              <w:numPr>
                <w:ilvl w:val="0"/>
                <w:numId w:val="0"/>
              </w:numPr>
              <w:ind w:left="833"/>
            </w:pPr>
          </w:p>
          <w:p>
            <w:pPr>
              <w:pStyle w:val="Liste1"/>
            </w:pPr>
            <w:r>
              <w:t>Vorschläge Frequenzreduktion Berichterstattung</w:t>
            </w:r>
          </w:p>
          <w:p>
            <w:pPr>
              <w:pStyle w:val="Liste3"/>
            </w:pPr>
            <w:r>
              <w:t>Insbesondere Veränderung Frequenz des Wochenberichts; Texte und Inhalte ggf. kürzen</w:t>
            </w:r>
          </w:p>
          <w:p>
            <w:pPr>
              <w:pStyle w:val="Liste3"/>
            </w:pPr>
            <w:r>
              <w:t>Anregung Montagsberichterstattung zu hinterfragen, keine sinnvollen Daten</w:t>
            </w:r>
          </w:p>
          <w:p>
            <w:pPr>
              <w:pStyle w:val="Liste3"/>
            </w:pPr>
            <w:r>
              <w:t>Thema wird mit in den nächsten Jour Fixe genommen</w:t>
            </w:r>
          </w:p>
          <w:p>
            <w:pPr>
              <w:pStyle w:val="Liste3"/>
              <w:numPr>
                <w:ilvl w:val="0"/>
                <w:numId w:val="0"/>
              </w:num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(Rexroth)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Andere Themen</w:t>
            </w:r>
          </w:p>
          <w:p>
            <w:pPr>
              <w:pStyle w:val="Liste1"/>
            </w:pPr>
            <w:r>
              <w:t xml:space="preserve">Nächste Sitzung: Mittwoch, 13.07.2022, 11:00 Uhr, via </w:t>
            </w:r>
            <w:proofErr w:type="spellStart"/>
            <w:r>
              <w:t>Webex</w:t>
            </w:r>
            <w:proofErr w:type="spellEnd"/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</w:tbl>
    <w:p>
      <w:pPr>
        <w:rPr>
          <w:b/>
        </w:rPr>
      </w:pPr>
      <w:r>
        <w:rPr>
          <w:b/>
        </w:rPr>
        <w:t>Ende: 13:13 Uhr</w:t>
      </w: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4</w:t>
    </w:r>
    <w:r>
      <w:rPr>
        <w:rStyle w:val="Seitenzahl"/>
      </w:rPr>
      <w:fldChar w:fldCharType="end"/>
    </w:r>
  </w:p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jc w:val="center"/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Koordinierungsstelle des RKI </w:t>
    </w:r>
    <w:r>
      <w:rPr>
        <w:color w:val="1F497D" w:themeColor="text2"/>
      </w:rPr>
      <w:tab/>
    </w:r>
    <w:r>
      <w:rPr>
        <w:color w:val="1F497D" w:themeColor="text2"/>
      </w:rPr>
      <w:tab/>
      <w:t>Protokoll der COVID-19-Lage-AG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12AE"/>
    <w:multiLevelType w:val="hybridMultilevel"/>
    <w:tmpl w:val="E956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00DBE">
      <w:start w:val="2"/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C5A26"/>
    <w:multiLevelType w:val="hybridMultilevel"/>
    <w:tmpl w:val="BBB6C3B4"/>
    <w:lvl w:ilvl="0" w:tplc="E07C76C8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3EEEC43C">
      <w:start w:val="1"/>
      <w:numFmt w:val="bullet"/>
      <w:pStyle w:val="Liste3"/>
      <w:lvlText w:val=""/>
      <w:lvlJc w:val="left"/>
      <w:pPr>
        <w:ind w:left="1193" w:hanging="360"/>
      </w:pPr>
      <w:rPr>
        <w:rFonts w:ascii="Wingdings" w:hAnsi="Wingdings" w:hint="default"/>
      </w:rPr>
    </w:lvl>
    <w:lvl w:ilvl="2" w:tplc="04090001">
      <w:start w:val="1"/>
      <w:numFmt w:val="bullet"/>
      <w:lvlText w:val="o"/>
      <w:lvlJc w:val="left"/>
      <w:pPr>
        <w:ind w:left="1913" w:hanging="360"/>
      </w:pPr>
      <w:rPr>
        <w:rFonts w:ascii="Courier New" w:hAnsi="Courier New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8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97807"/>
    <w:multiLevelType w:val="hybridMultilevel"/>
    <w:tmpl w:val="4DC03620"/>
    <w:lvl w:ilvl="0" w:tplc="D49CFACC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C672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240B22"/>
    <w:multiLevelType w:val="hybridMultilevel"/>
    <w:tmpl w:val="13F897EA"/>
    <w:lvl w:ilvl="0" w:tplc="8C7AAFAE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  <w:color w:val="auto"/>
      </w:rPr>
    </w:lvl>
    <w:lvl w:ilvl="1" w:tplc="0DD61050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B08AF"/>
    <w:multiLevelType w:val="hybridMultilevel"/>
    <w:tmpl w:val="40626B54"/>
    <w:lvl w:ilvl="0" w:tplc="388E313C">
      <w:start w:val="1"/>
      <w:numFmt w:val="bullet"/>
      <w:pStyle w:val="Liste2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55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B01804"/>
    <w:multiLevelType w:val="hybridMultilevel"/>
    <w:tmpl w:val="8D94F4AE"/>
    <w:lvl w:ilvl="0" w:tplc="0058A452">
      <w:start w:val="2"/>
      <w:numFmt w:val="bullet"/>
      <w:lvlText w:val="-"/>
      <w:lvlJc w:val="left"/>
      <w:pPr>
        <w:ind w:left="927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35378"/>
    <w:multiLevelType w:val="hybridMultilevel"/>
    <w:tmpl w:val="602C174E"/>
    <w:lvl w:ilvl="0" w:tplc="71203786">
      <w:start w:val="2"/>
      <w:numFmt w:val="bullet"/>
      <w:lvlText w:val="-"/>
      <w:lvlJc w:val="left"/>
      <w:pPr>
        <w:ind w:left="813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0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20"/>
  </w:num>
  <w:num w:numId="5">
    <w:abstractNumId w:val="9"/>
  </w:num>
  <w:num w:numId="6">
    <w:abstractNumId w:val="21"/>
  </w:num>
  <w:num w:numId="7">
    <w:abstractNumId w:val="27"/>
  </w:num>
  <w:num w:numId="8">
    <w:abstractNumId w:val="15"/>
  </w:num>
  <w:num w:numId="9">
    <w:abstractNumId w:val="5"/>
  </w:num>
  <w:num w:numId="10">
    <w:abstractNumId w:val="32"/>
  </w:num>
  <w:num w:numId="11">
    <w:abstractNumId w:val="26"/>
  </w:num>
  <w:num w:numId="12">
    <w:abstractNumId w:val="17"/>
  </w:num>
  <w:num w:numId="13">
    <w:abstractNumId w:val="14"/>
  </w:num>
  <w:num w:numId="14">
    <w:abstractNumId w:val="22"/>
  </w:num>
  <w:num w:numId="15">
    <w:abstractNumId w:val="19"/>
  </w:num>
  <w:num w:numId="16">
    <w:abstractNumId w:val="0"/>
  </w:num>
  <w:num w:numId="17">
    <w:abstractNumId w:val="13"/>
  </w:num>
  <w:num w:numId="18">
    <w:abstractNumId w:val="30"/>
  </w:num>
  <w:num w:numId="19">
    <w:abstractNumId w:val="11"/>
  </w:num>
  <w:num w:numId="20">
    <w:abstractNumId w:val="28"/>
  </w:num>
  <w:num w:numId="21">
    <w:abstractNumId w:val="8"/>
  </w:num>
  <w:num w:numId="22">
    <w:abstractNumId w:val="10"/>
  </w:num>
  <w:num w:numId="23">
    <w:abstractNumId w:val="2"/>
  </w:num>
  <w:num w:numId="24">
    <w:abstractNumId w:val="23"/>
  </w:num>
  <w:num w:numId="25">
    <w:abstractNumId w:val="16"/>
  </w:num>
  <w:num w:numId="26">
    <w:abstractNumId w:val="1"/>
  </w:num>
  <w:num w:numId="27">
    <w:abstractNumId w:val="25"/>
  </w:num>
  <w:num w:numId="28">
    <w:abstractNumId w:val="31"/>
  </w:num>
  <w:num w:numId="29">
    <w:abstractNumId w:val="15"/>
  </w:num>
  <w:num w:numId="30">
    <w:abstractNumId w:val="15"/>
  </w:num>
  <w:num w:numId="31">
    <w:abstractNumId w:val="29"/>
  </w:num>
  <w:num w:numId="32">
    <w:abstractNumId w:val="24"/>
  </w:num>
  <w:num w:numId="33">
    <w:abstractNumId w:val="15"/>
  </w:num>
  <w:num w:numId="34">
    <w:abstractNumId w:val="15"/>
  </w:num>
  <w:num w:numId="35">
    <w:abstractNumId w:val="15"/>
  </w:num>
  <w:num w:numId="36">
    <w:abstractNumId w:val="7"/>
  </w:num>
  <w:num w:numId="37">
    <w:abstractNumId w:val="6"/>
  </w:num>
  <w:num w:numId="38">
    <w:abstractNumId w:val="7"/>
  </w:num>
  <w:num w:numId="39">
    <w:abstractNumId w:val="15"/>
  </w:num>
  <w:num w:numId="40">
    <w:abstractNumId w:val="18"/>
  </w:num>
  <w:num w:numId="41">
    <w:abstractNumId w:val="9"/>
  </w:num>
  <w:num w:numId="42">
    <w:abstractNumId w:val="7"/>
  </w:num>
  <w:num w:numId="43">
    <w:abstractNumId w:val="18"/>
  </w:num>
  <w:num w:numId="44">
    <w:abstractNumId w:val="7"/>
  </w:num>
  <w:num w:numId="45">
    <w:abstractNumId w:val="7"/>
  </w:num>
  <w:num w:numId="46">
    <w:abstractNumId w:val="7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hde, Anna">
    <w15:presenceInfo w15:providerId="None" w15:userId="Rohde, Anna"/>
  </w15:person>
  <w15:person w15:author="Wittke, Christian">
    <w15:presenceInfo w15:providerId="None" w15:userId="Wittke, Christ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</w:rPr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1Zchn">
    <w:name w:val="Ü1 Zchn"/>
    <w:basedOn w:val="Absatz-Standardschriftart"/>
    <w:link w:val="1"/>
    <w:rPr>
      <w:b/>
      <w:sz w:val="28"/>
    </w:rPr>
  </w:style>
  <w:style w:type="paragraph" w:customStyle="1" w:styleId="3">
    <w:name w:val="Ü3"/>
    <w:basedOn w:val="Listenabsatz"/>
    <w:link w:val="3Zchn"/>
    <w:qFormat/>
    <w:pPr>
      <w:numPr>
        <w:numId w:val="5"/>
      </w:numPr>
      <w:spacing w:before="120" w:after="0"/>
    </w:pPr>
    <w:rPr>
      <w:b/>
      <w:sz w:val="22"/>
      <w:szCs w:val="22"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36"/>
      </w:numPr>
      <w:spacing w:after="0"/>
    </w:pPr>
    <w:rPr>
      <w:sz w:val="22"/>
      <w:szCs w:val="22"/>
    </w:rPr>
  </w:style>
  <w:style w:type="character" w:customStyle="1" w:styleId="3Zchn">
    <w:name w:val="Ü3 Zchn"/>
    <w:basedOn w:val="Absatz-Standardschriftart"/>
    <w:link w:val="3"/>
    <w:rPr>
      <w:b/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numPr>
        <w:numId w:val="40"/>
      </w:numPr>
      <w:spacing w:after="0"/>
    </w:pPr>
    <w:rPr>
      <w:sz w:val="22"/>
      <w:szCs w:val="22"/>
      <w:lang w:val="en-GB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paragraph" w:customStyle="1" w:styleId="Liste3">
    <w:name w:val="Liste3"/>
    <w:basedOn w:val="Listenabsatz"/>
    <w:link w:val="Liste3Zchn"/>
    <w:qFormat/>
    <w:pPr>
      <w:numPr>
        <w:ilvl w:val="1"/>
        <w:numId w:val="36"/>
      </w:numPr>
      <w:spacing w:after="0"/>
    </w:pPr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  <w:lang w:val="en-GB"/>
    </w:rPr>
  </w:style>
  <w:style w:type="paragraph" w:customStyle="1" w:styleId="TagFr">
    <w:name w:val="Tag_Fr"/>
    <w:basedOn w:val="Standard"/>
    <w:link w:val="TagFrZchn"/>
    <w:qFormat/>
    <w:pPr>
      <w:spacing w:after="120" w:line="276" w:lineRule="auto"/>
    </w:pPr>
    <w:rPr>
      <w:b/>
      <w:i/>
      <w:color w:val="8DB3E2" w:themeColor="text2" w:themeTint="66"/>
      <w:sz w:val="22"/>
      <w:szCs w:val="22"/>
    </w:rPr>
  </w:style>
  <w:style w:type="character" w:customStyle="1" w:styleId="Liste3Zchn">
    <w:name w:val="Liste3 Zchn"/>
    <w:basedOn w:val="ListenabsatzZchn"/>
    <w:link w:val="Liste3"/>
    <w:rPr>
      <w:sz w:val="22"/>
      <w:szCs w:val="22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</w:rPr>
  </w:style>
  <w:style w:type="character" w:customStyle="1" w:styleId="TagFrZchn">
    <w:name w:val="Tag_Fr Zchn"/>
    <w:basedOn w:val="Absatz-Standardschriftart"/>
    <w:link w:val="TagFr"/>
    <w:rPr>
      <w:b/>
      <w:i/>
      <w:color w:val="8DB3E2" w:themeColor="text2" w:themeTint="66"/>
      <w:sz w:val="22"/>
      <w:szCs w:val="22"/>
    </w:rPr>
  </w:style>
  <w:style w:type="paragraph" w:customStyle="1" w:styleId="TagMo">
    <w:name w:val="Tag_Mo"/>
    <w:basedOn w:val="Standard"/>
    <w:link w:val="TagMoZchn"/>
    <w:qFormat/>
    <w:pPr>
      <w:spacing w:after="0" w:line="276" w:lineRule="auto"/>
    </w:pPr>
    <w:rPr>
      <w:b/>
      <w:i/>
      <w:color w:val="C2D69B" w:themeColor="accent3" w:themeTint="99"/>
    </w:rPr>
  </w:style>
  <w:style w:type="character" w:customStyle="1" w:styleId="TagMiZchn">
    <w:name w:val="Tag_Mi Zchn"/>
    <w:basedOn w:val="ListenabsatzZchn"/>
    <w:link w:val="TagMi"/>
    <w:rPr>
      <w:b/>
      <w:i/>
      <w:color w:val="D99594" w:themeColor="accent2" w:themeTint="99"/>
    </w:rPr>
  </w:style>
  <w:style w:type="paragraph" w:customStyle="1" w:styleId="ToDo">
    <w:name w:val="ToDo"/>
    <w:basedOn w:val="Standard"/>
    <w:link w:val="ToDoZchn"/>
    <w:qFormat/>
    <w:pPr>
      <w:spacing w:before="120" w:after="120"/>
    </w:pPr>
    <w:rPr>
      <w:i/>
      <w:sz w:val="22"/>
      <w:szCs w:val="22"/>
    </w:rPr>
  </w:style>
  <w:style w:type="character" w:customStyle="1" w:styleId="TagMoZchn">
    <w:name w:val="Tag_Mo Zchn"/>
    <w:basedOn w:val="Absatz-Standardschriftart"/>
    <w:link w:val="TagMo"/>
    <w:rPr>
      <w:b/>
      <w:i/>
      <w:color w:val="C2D69B" w:themeColor="accent3" w:themeTint="99"/>
    </w:rPr>
  </w:style>
  <w:style w:type="character" w:customStyle="1" w:styleId="ToDoZchn">
    <w:name w:val="ToDo Zchn"/>
    <w:basedOn w:val="Absatz-Standardschriftart"/>
    <w:link w:val="ToDo"/>
    <w:rPr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S:\Wissdaten\RKI_nCoV-Lage\1.Lagemanagement\1.3.Besprechungen_TKs\1.Lage_AG\2022-07-06-Lage-AG\2022-07-06_Intensivregister_SPoCK.pptx" TargetMode="External"/><Relationship Id="rId18" Type="http://schemas.openxmlformats.org/officeDocument/2006/relationships/hyperlink" Target="file:///S:\Wissdaten\RKI_nCoV-Lage\1.Lagemanagement\1.3.Besprechungen_TKs\1.Lage_AG\2022-07-06-Lage-AG\Risikobewertung_Long-COVID-Impfung.docx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file:///S:\Wissdaten\RKI_nCoV-Lage\1.Lagemanagement\1.3.Besprechungen_TKs\1.Lage_AG\2022-07-06-Lage-AG\LageNational_2022-06-07_draft.pptx" TargetMode="External"/><Relationship Id="rId17" Type="http://schemas.openxmlformats.org/officeDocument/2006/relationships/hyperlink" Target="file:///S:\Wissdaten\RKI_nCoV-Lage\1.Lagemanagement\1.3.Besprechungen_TKs\1.Lage_AG\2022-07-06-Lage-AG\Pr&#228;sentation_Review_Impfungen_Long_COVID_06072022.ppt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S:\Wissdaten\RKI_nCoV-Lage\1.Lagemanagement\1.3.Besprechungen_TKs\1.Lage_AG\2022-07-06-Lage-AG\20220706_Krisenstab_CoMobuW2.pptx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S:\Wissdaten\RKI_nCoV-Lage\1.Lagemanagement\1.3.Besprechungen_TKs\1.Lage_AG\2022-07-06-Lage-AG\COVID-19_internat.%20Lage_2022-07-06.ppt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S:\Wissdaten\RKI_nCoV-Lage\1.Lagemanagement\1.3.Besprechungen_TKs\1.Lage_AG\2022-07-06-Lage-AG\2022-07_06_LageAG-VOC.pptx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S:\Wissdaten\RKI_nCoV-Lage\1.Lagemanagement\1.3.Besprechungen_TKs\1.Lage_AG\2022-07-06-Lage-AG\syndrom-ARE-SARI-COVID_bis_KW26_2022_f&#252;r-Krisenstab.ppt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418C9-2634-40E8-A103-940F852A4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1753</Words>
  <Characters>11050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Wittke, Christian</cp:lastModifiedBy>
  <cp:revision>3</cp:revision>
  <cp:lastPrinted>2020-05-06T16:43:00Z</cp:lastPrinted>
  <dcterms:created xsi:type="dcterms:W3CDTF">2022-07-08T07:17:00Z</dcterms:created>
  <dcterms:modified xsi:type="dcterms:W3CDTF">2022-07-08T08:39:00Z</dcterms:modified>
</cp:coreProperties>
</file>