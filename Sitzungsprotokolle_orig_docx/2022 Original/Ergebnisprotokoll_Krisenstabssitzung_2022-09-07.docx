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Lage-AG-Sitzung „Neuartiges Coronavirus (COVID-19)“</w:t>
      </w:r>
    </w:p>
    <w:p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Ergebnisprotokoll</w:t>
      </w:r>
    </w:p>
    <w:p>
      <w:pPr>
        <w:rPr>
          <w:i/>
        </w:rPr>
      </w:pPr>
      <w:r>
        <w:rPr>
          <w:i/>
        </w:rPr>
        <w:t>Aktenzeichen: 4.06.02/0024#0014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Neuartiges Coronavirus (COVID-19)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Mittwoch, 07.09.2022,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r>
            <w:rPr>
              <w:sz w:val="22"/>
            </w:rPr>
            <w:t>Webex-Konferenz</w:t>
          </w:r>
        </w:sdtContent>
      </w:sdt>
    </w:p>
    <w:p>
      <w:pPr>
        <w:rPr>
          <w:b/>
          <w:sz w:val="22"/>
          <w:highlight w:val="yellow"/>
        </w:rPr>
      </w:pPr>
      <w:r>
        <w:rPr>
          <w:b/>
          <w:sz w:val="22"/>
        </w:rPr>
        <w:t xml:space="preserve">Moderation: Lars Schaade </w:t>
      </w:r>
    </w:p>
    <w:p>
      <w:pPr>
        <w:spacing w:after="0"/>
        <w:rPr>
          <w:b/>
          <w:sz w:val="22"/>
          <w:highlight w:val="yellow"/>
        </w:rPr>
        <w:sectPr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spacing w:after="0"/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Lars Schaade</w:t>
      </w:r>
    </w:p>
    <w:p>
      <w:pPr>
        <w:pStyle w:val="Listenabsatz"/>
        <w:numPr>
          <w:ilvl w:val="1"/>
          <w:numId w:val="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Esther-Maria Antão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1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Martin Mielke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3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Osamah Hamouda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Tanja Jung-Sendzik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Ralf Dürrwald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FG21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Wolfgang </w:t>
      </w:r>
      <w:r>
        <w:rPr>
          <w:rStyle w:val="highlight"/>
          <w:sz w:val="22"/>
          <w:szCs w:val="22"/>
        </w:rPr>
        <w:t>Scheida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FG25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sz w:val="22"/>
          <w:szCs w:val="22"/>
        </w:rPr>
        <w:t xml:space="preserve">Christa </w:t>
      </w:r>
      <w:r>
        <w:rPr>
          <w:rStyle w:val="highlight"/>
          <w:sz w:val="22"/>
          <w:szCs w:val="22"/>
        </w:rPr>
        <w:t>Scheid</w:t>
      </w:r>
      <w:r>
        <w:rPr>
          <w:sz w:val="22"/>
          <w:szCs w:val="22"/>
        </w:rPr>
        <w:t>t-</w:t>
      </w:r>
      <w:r>
        <w:rPr>
          <w:rStyle w:val="highlight"/>
          <w:sz w:val="22"/>
          <w:szCs w:val="22"/>
        </w:rPr>
        <w:t>Nave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Rebekka Mumm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Ute Rexroth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Ariane Halm (Protokoll)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Jakob Schumacher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bookmarkStart w:id="0" w:name="_Hlk113449861"/>
      <w:r>
        <w:rPr>
          <w:sz w:val="22"/>
          <w:szCs w:val="22"/>
        </w:rPr>
        <w:t>Miriam Beneragama</w:t>
      </w:r>
    </w:p>
    <w:bookmarkEnd w:id="0"/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Walter Haas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Silke Buda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Stefan Kröger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Kristin Tolksdorf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Udo Buchholz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Muna Abu Sin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ZBS7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Michaela Niebank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Christina Leuker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Susanne Glasmacher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Marieke Degen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ZIG1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Anna Rohde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rPr>
          <w:sz w:val="22"/>
        </w:rPr>
      </w:pPr>
      <w:bookmarkStart w:id="1" w:name="_Hlk113449765"/>
      <w:r>
        <w:rPr>
          <w:sz w:val="22"/>
        </w:rPr>
        <w:t>Andrea Rückle</w:t>
      </w:r>
    </w:p>
    <w:bookmarkEnd w:id="1"/>
    <w:p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>
      <w:pPr>
        <w:spacing w:after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p>
      <w:pPr>
        <w:pStyle w:val="Liste2"/>
        <w:numPr>
          <w:ilvl w:val="0"/>
          <w:numId w:val="0"/>
        </w:numPr>
        <w:rPr>
          <w:lang w:val="de-DE"/>
        </w:r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824"/>
        <w:gridCol w:w="1463"/>
      </w:tblGrid>
      <w:tr>
        <w:tc>
          <w:tcPr>
            <w:tcW w:w="68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br w:type="page"/>
            </w:r>
            <w:r>
              <w:rPr>
                <w:sz w:val="24"/>
              </w:rPr>
              <w:br w:type="page"/>
              <w:t>TOP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Beitrag/ Thema</w:t>
            </w:r>
          </w:p>
        </w:tc>
        <w:tc>
          <w:tcPr>
            <w:tcW w:w="1463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Aktuelle Lage </w:t>
            </w:r>
          </w:p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2Zchn"/>
                <w:sz w:val="22"/>
                <w:szCs w:val="22"/>
              </w:rPr>
              <w:t>International</w:t>
            </w:r>
          </w:p>
          <w:p>
            <w:pPr>
              <w:pStyle w:val="Liste1"/>
            </w:pPr>
            <w:r>
              <w:t xml:space="preserve">Folien </w:t>
            </w:r>
            <w:hyperlink r:id="rId11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1"/>
            </w:pPr>
            <w:r>
              <w:t xml:space="preserve">Weltweit: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Fall- und Todesfallzahlabnahme (Datenstand: WHO, 06.09.2022)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Todesfall-Zuwachs auf dem amerikanischen Kontinent (13%)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7-T-I in Russland, ein paar osteuropäischen Ländern, Australien, Südkorea und Japan hoch</w:t>
            </w:r>
          </w:p>
          <w:p>
            <w:pPr>
              <w:pStyle w:val="Liste1"/>
            </w:pPr>
            <w:r>
              <w:t xml:space="preserve">Europakarte mit 7-Tage-Inzidenz: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Im Vergleich zur Vorwoche </w:t>
            </w:r>
            <w:del w:id="2" w:author="Rohde, Anna" w:date="2022-09-07T17:19:00Z">
              <w:r>
                <w:rPr>
                  <w:lang w:val="de-DE"/>
                </w:rPr>
                <w:delText>leichte Entspannung</w:delText>
              </w:r>
            </w:del>
            <w:ins w:id="3" w:author="Rohde, Anna" w:date="2022-09-07T17:19:00Z">
              <w:r>
                <w:rPr>
                  <w:lang w:val="de-DE"/>
                </w:rPr>
                <w:t>weitere Entspannung in den m</w:t>
              </w:r>
            </w:ins>
            <w:ins w:id="4" w:author="Rohde, Anna" w:date="2022-09-07T17:20:00Z">
              <w:r>
                <w:rPr>
                  <w:lang w:val="de-DE"/>
                </w:rPr>
                <w:t xml:space="preserve">eisten </w:t>
              </w:r>
              <w:proofErr w:type="spellStart"/>
              <w:r>
                <w:rPr>
                  <w:lang w:val="de-DE"/>
                </w:rPr>
                <w:t>europ</w:t>
              </w:r>
              <w:proofErr w:type="spellEnd"/>
              <w:r>
                <w:rPr>
                  <w:lang w:val="de-DE"/>
                </w:rPr>
                <w:t xml:space="preserve">. </w:t>
              </w:r>
              <w:proofErr w:type="gramStart"/>
              <w:r>
                <w:rPr>
                  <w:lang w:val="de-DE"/>
                </w:rPr>
                <w:t xml:space="preserve">Ländern, </w:t>
              </w:r>
            </w:ins>
            <w:r>
              <w:rPr>
                <w:lang w:val="de-DE"/>
              </w:rPr>
              <w:t xml:space="preserve"> in</w:t>
            </w:r>
            <w:proofErr w:type="gramEnd"/>
            <w:r>
              <w:rPr>
                <w:lang w:val="de-DE"/>
              </w:rPr>
              <w:t xml:space="preserve"> DK und Schweden</w:t>
            </w:r>
            <w:ins w:id="5" w:author="Rohde, Anna" w:date="2022-09-07T17:20:00Z">
              <w:r>
                <w:rPr>
                  <w:lang w:val="de-DE"/>
                </w:rPr>
                <w:t xml:space="preserve"> auch durch hellere Kategorie auf Karte zu sehen</w:t>
              </w:r>
            </w:ins>
            <w:r>
              <w:rPr>
                <w:lang w:val="de-DE"/>
              </w:rPr>
              <w:t xml:space="preserve">,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Probleme mit Meldungen aus Griechenland und Schweiz</w:t>
            </w:r>
          </w:p>
          <w:p>
            <w:pPr>
              <w:pStyle w:val="Liste1"/>
            </w:pPr>
            <w:r>
              <w:t xml:space="preserve">Russland und Ukraine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In beiden Ländern Fallzahlanstieg im Vergleich zur Vorwoche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Russland: Anstieg lässt nach, Gipfel scheint sich abzuzeichnen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Ukraine: 7-T-I zeigt einen 41% Anstieg im Vergleich zur Vorwoche, Datenstand </w:t>
            </w:r>
            <w:del w:id="6" w:author="Rohde, Anna" w:date="2022-09-07T17:20:00Z">
              <w:r>
                <w:rPr>
                  <w:lang w:val="de-DE"/>
                </w:rPr>
                <w:delText>jedoch etwas unklar (KW 35?)</w:delText>
              </w:r>
            </w:del>
            <w:ins w:id="7" w:author="Rohde, Anna" w:date="2022-09-07T17:20:00Z">
              <w:r>
                <w:rPr>
                  <w:lang w:val="de-DE"/>
                </w:rPr>
                <w:t>06.09.2</w:t>
              </w:r>
            </w:ins>
            <w:ins w:id="8" w:author="Rohde, Anna" w:date="2022-09-07T17:21:00Z">
              <w:r>
                <w:rPr>
                  <w:lang w:val="de-DE"/>
                </w:rPr>
                <w:t xml:space="preserve">022 (Der DS aus dem Report im WHO AEM </w:t>
              </w:r>
              <w:proofErr w:type="spellStart"/>
              <w:r>
                <w:rPr>
                  <w:lang w:val="de-DE"/>
                </w:rPr>
                <w:t>meeting</w:t>
              </w:r>
              <w:proofErr w:type="spellEnd"/>
              <w:r>
                <w:rPr>
                  <w:lang w:val="de-DE"/>
                </w:rPr>
                <w:t xml:space="preserve"> war unklar, vermutlich KW 35, dort Trend +26%)</w:t>
              </w:r>
            </w:ins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Verfügbare Informationen </w:t>
            </w:r>
            <w:proofErr w:type="gramStart"/>
            <w:r>
              <w:rPr>
                <w:lang w:val="de-DE"/>
              </w:rPr>
              <w:t>zur Krankenhaus</w:t>
            </w:r>
            <w:proofErr w:type="gramEnd"/>
            <w:r>
              <w:rPr>
                <w:lang w:val="de-DE"/>
              </w:rPr>
              <w:t xml:space="preserve"> (KKH)-Belegung zeigen einen 20% Anstieg, 40% der PCR und 14% der durchgeführten Antigentests sind positiv</w:t>
            </w:r>
          </w:p>
          <w:p>
            <w:pPr>
              <w:pStyle w:val="Liste1"/>
            </w:pPr>
            <w:r>
              <w:t>ECDC Guidance: Projektion der Pandemie bis 2032 (29.08.2022)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Berechnung von Langzeitszenarien basierend auf mehreren Einflüssen, Pathogeneigenschaften, Immunologie, Virologie, gesellschaftliche Faktoren, medizinische Interventionen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Kontinuum mit Variationen der möglichen Szenarien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Bestenfalls: Gefahr verringert, alle EU/EEA Länder können gut mit der Situation umgehen, bis schlimmstenfalls neue Pandemie</w:t>
            </w:r>
          </w:p>
          <w:p>
            <w:pPr>
              <w:pStyle w:val="Liste2"/>
              <w:rPr>
                <w:lang w:val="de-DE"/>
              </w:rPr>
            </w:pPr>
            <w:del w:id="9" w:author="Rohde, Anna" w:date="2022-09-07T17:27:00Z">
              <w:r>
                <w:rPr>
                  <w:lang w:val="de-DE"/>
                </w:rPr>
                <w:delText xml:space="preserve">Daran anschließend </w:delText>
              </w:r>
            </w:del>
            <w:commentRangeStart w:id="10"/>
            <w:r>
              <w:rPr>
                <w:lang w:val="de-DE"/>
              </w:rPr>
              <w:t xml:space="preserve">EMA und ECDC </w:t>
            </w:r>
            <w:commentRangeEnd w:id="10"/>
            <w:r>
              <w:rPr>
                <w:rStyle w:val="Kommentarzeichen"/>
                <w:rFonts w:ascii="Scala Sans OT" w:hAnsi="Scala Sans OT"/>
                <w:lang w:val="de-DE" w:eastAsia="de-DE"/>
              </w:rPr>
              <w:commentReference w:id="10"/>
            </w:r>
            <w:r>
              <w:rPr>
                <w:lang w:val="de-DE"/>
              </w:rPr>
              <w:t>Empfehlungen, inkl. bezüglich des Einsatzes von adaptierten Impfstoffen: Sollten nach Prioritätsgruppen (mit erhöhtem Risiko eines schweren Verlaufs) verabreicht werden, immunsupprimierte, ältere Menschen, Bewohnende und Arbeitende in Einrichtungen, schwangere Frauen, etc.</w:t>
            </w:r>
          </w:p>
          <w:p>
            <w:pPr>
              <w:pStyle w:val="2"/>
            </w:pPr>
            <w:r>
              <w:t xml:space="preserve">National </w:t>
            </w:r>
          </w:p>
          <w:p>
            <w:pPr>
              <w:pStyle w:val="Liste1"/>
            </w:pPr>
            <w:r>
              <w:t xml:space="preserve">Fallzahlen, Todesfälle, Trend, Folien </w:t>
            </w:r>
            <w:hyperlink r:id="rId13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1"/>
            </w:pPr>
            <w:r>
              <w:t>Parameter sind generell weiter rückläufig</w:t>
            </w:r>
          </w:p>
          <w:p>
            <w:pPr>
              <w:pStyle w:val="Liste1"/>
            </w:pPr>
            <w:r>
              <w:t xml:space="preserve">SurvNet übermittelt: SurvNet übermittelt: 32.344.032 (+46.495), davon 147.981 (+120) Todesfälle </w:t>
            </w:r>
          </w:p>
          <w:p>
            <w:pPr>
              <w:pStyle w:val="Liste1"/>
            </w:pPr>
            <w:r>
              <w:t>7-Tage-Inzidenz:  217,2/100.000 Einw.</w:t>
            </w:r>
          </w:p>
          <w:p>
            <w:pPr>
              <w:pStyle w:val="Liste1"/>
            </w:pPr>
            <w:r>
              <w:t>DIVI Intensivregister 741 (-25)</w:t>
            </w:r>
          </w:p>
          <w:p>
            <w:pPr>
              <w:pStyle w:val="Liste1"/>
            </w:pPr>
            <w:r>
              <w:lastRenderedPageBreak/>
              <w:t>Impfmonitoring: Geimpfte mit 1. Dosis 64.768.042 (77,9%), mit vollständiger Impfung 63.439.225 (76,3%), Auffrischimpfungen 51.586.068 (62,0%)</w:t>
            </w:r>
          </w:p>
          <w:p>
            <w:pPr>
              <w:pStyle w:val="Liste1"/>
            </w:pPr>
            <w:r>
              <w:t>Verlauf der 7-Tage-Inzidenz der Bundesländer: Abnahme ist verlangsamt aber stetig, um ca. 10-12%</w:t>
            </w:r>
          </w:p>
          <w:p>
            <w:pPr>
              <w:pStyle w:val="Liste1"/>
            </w:pPr>
            <w:r>
              <w:t>Geografische 7-T-I Verteilung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1 Kreis mit &gt;500 (aktuell keine weiteren Informationen verfügbar), 70% unter 250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Aktuell möglicherweise Kreise mit hohen Inzidenzen aufgrund stattfindender Bierfeste</w:t>
            </w:r>
          </w:p>
          <w:p>
            <w:pPr>
              <w:pStyle w:val="Liste1"/>
            </w:pPr>
            <w:r>
              <w:t>Altersgruppen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Rückgang in allen AG, einschließlich Schulkinder 5-15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Anstieg nach Ferienende scheint vorbei zu sein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Auch bei hochaltrigen (75+) Inzidenz deutlich rückläufig</w:t>
            </w:r>
          </w:p>
          <w:p>
            <w:pPr>
              <w:pStyle w:val="Liste1"/>
            </w:pPr>
            <w:r>
              <w:t>Todesfälle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Rückgang der Zahlen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Etwas erhöhte Werte in den letzten 2 Wochen aber insgesamt abnehmender Trend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Wöchentliche Sterbefallzahlen immer noch leicht erhöht aber keine deutliche Übersterblichkeit</w:t>
            </w:r>
          </w:p>
          <w:p>
            <w:pPr>
              <w:pStyle w:val="Liste1"/>
            </w:pPr>
            <w:r>
              <w:t>ITS-Belegung und Spock (14-tägig)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(nicht berichtet)</w:t>
            </w:r>
          </w:p>
          <w:p>
            <w:pPr>
              <w:pStyle w:val="Liste1"/>
            </w:pPr>
            <w:r>
              <w:t xml:space="preserve">Syndromische &amp; virologische ARE-Surveillance, Folien </w:t>
            </w:r>
            <w:hyperlink r:id="rId14" w:history="1">
              <w:r>
                <w:rPr>
                  <w:rStyle w:val="Hyperlink"/>
                </w:rPr>
                <w:t>hier</w:t>
              </w:r>
            </w:hyperlink>
            <w:r>
              <w:t xml:space="preserve">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GrippeWeb</w:t>
            </w:r>
          </w:p>
          <w:p>
            <w:pPr>
              <w:pStyle w:val="Liste3"/>
            </w:pPr>
            <w:r>
              <w:t>Werte im Vergleich zu letzter Woche leicht angestiegen, aber im Bereich von früheren Saisons nach Ende der Ferienzeit und somit nicht unüblich</w:t>
            </w:r>
          </w:p>
          <w:p>
            <w:pPr>
              <w:pStyle w:val="Liste3"/>
            </w:pPr>
            <w:r>
              <w:t>Insbesondere bei Schulkindern Anstieg, dies ist ebenfalls vor dem/mit dem Herbst nicht unerwartet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ARE-Konsultationen</w:t>
            </w:r>
          </w:p>
          <w:p>
            <w:pPr>
              <w:pStyle w:val="Liste3"/>
            </w:pPr>
            <w:r>
              <w:t>Zahlen insgesamt im Vergleich stabil</w:t>
            </w:r>
          </w:p>
          <w:p>
            <w:pPr>
              <w:pStyle w:val="Liste3"/>
            </w:pPr>
            <w:r>
              <w:t>ARE-Konsultationen mit COVID-19-Diagnose: in meisten AG COVID-19 spezifische Besuche rückläufig, entsprechend dem Rückgang in der generellen Welle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ICOSARI</w:t>
            </w:r>
          </w:p>
          <w:p>
            <w:pPr>
              <w:pStyle w:val="Liste3"/>
            </w:pPr>
            <w:r>
              <w:t>Insgesamt aber auch intensivmedizinische SARI-Inzidenz stark zurückgegangen, etwas erhöhtes Sommerniveau, aber auch in früheren Saisons üblich</w:t>
            </w:r>
          </w:p>
          <w:p>
            <w:pPr>
              <w:pStyle w:val="Liste3"/>
            </w:pPr>
            <w:r>
              <w:t>Anteil COVID- an SARI Fällen zurückgegangen (-19%), bei Intensivpatienten -17%</w:t>
            </w:r>
          </w:p>
          <w:p>
            <w:pPr>
              <w:pStyle w:val="Liste3"/>
            </w:pPr>
            <w:r>
              <w:t>Zu Influenza noch nichts Bedeutsames zu erkennen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SARI-Fälle nach AG</w:t>
            </w:r>
          </w:p>
          <w:p>
            <w:pPr>
              <w:pStyle w:val="Liste3"/>
            </w:pPr>
            <w:r>
              <w:t>In allen AG auf Sommerniveau</w:t>
            </w:r>
          </w:p>
          <w:p>
            <w:pPr>
              <w:pStyle w:val="Liste3"/>
            </w:pPr>
            <w:r>
              <w:t>Leichter Anstieg bei &lt;15-jährigen</w:t>
            </w:r>
          </w:p>
          <w:p>
            <w:pPr>
              <w:pStyle w:val="Liste3"/>
            </w:pPr>
            <w:r>
              <w:t>Bei 80-jährigen über den Werten der Vorjahre</w:t>
            </w:r>
          </w:p>
          <w:p>
            <w:pPr>
              <w:pStyle w:val="Liste3"/>
            </w:pPr>
            <w:r>
              <w:t>Anteil COVID-19-Diagnosen bei &gt;80-jährigen leicht gesunken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Meldedatenvergleich mit Hospitalisierungsinzidenz</w:t>
            </w:r>
          </w:p>
          <w:p>
            <w:pPr>
              <w:pStyle w:val="Liste3"/>
            </w:pPr>
            <w:r>
              <w:t>Meldedaten- liegen oberhalb von COVID-19-SARI-Fällen</w:t>
            </w:r>
          </w:p>
          <w:p>
            <w:pPr>
              <w:pStyle w:val="Liste3"/>
            </w:pPr>
            <w:r>
              <w:t xml:space="preserve">Deutlicher Rückgang von COVID-19-Fällen bei AG 80+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AGI virologische Surveillance </w:t>
            </w:r>
          </w:p>
          <w:p>
            <w:pPr>
              <w:pStyle w:val="Liste3"/>
            </w:pPr>
            <w:r>
              <w:t>Deutlicher Rückgang von SARI-Nachweisen auf 7%</w:t>
            </w:r>
          </w:p>
          <w:p>
            <w:pPr>
              <w:pStyle w:val="Liste3"/>
            </w:pPr>
            <w:r>
              <w:lastRenderedPageBreak/>
              <w:t xml:space="preserve">Dennoch SARS-CoV-2 in diesem Jahr stärkste Zirkulation im Sentinel </w:t>
            </w:r>
          </w:p>
          <w:p>
            <w:pPr>
              <w:pStyle w:val="Liste3"/>
            </w:pPr>
            <w:r>
              <w:t xml:space="preserve">In KW35 kein einziger Nachweis endemischer Coronaviren, generell überschaubare Anzahl dieser </w:t>
            </w:r>
          </w:p>
          <w:p>
            <w:pPr>
              <w:pStyle w:val="Liste3"/>
            </w:pPr>
            <w:r>
              <w:t xml:space="preserve">Influenzaviren: </w:t>
            </w:r>
            <w:r>
              <w:br/>
              <w:t>leichter Rückgang von H3N2</w:t>
            </w:r>
            <w:r>
              <w:br/>
              <w:t>seit langem in KW35 1. Nachweis von H1N1</w:t>
            </w:r>
            <w:r>
              <w:br/>
              <w:t>bei Influenza eher unüblich, das ganze Jahr eine Zirkulation zu haben</w:t>
            </w:r>
          </w:p>
          <w:p>
            <w:pPr>
              <w:pStyle w:val="Liste3"/>
            </w:pPr>
            <w:r>
              <w:t>Rhinoviren am häufigsten nachgewiesene Viren (23%), dann Parainfluenza (~13%) dann SARS-CoV-2</w:t>
            </w:r>
          </w:p>
          <w:p>
            <w:pPr>
              <w:pStyle w:val="Liste3"/>
            </w:pPr>
            <w:r>
              <w:t>Insgesamt keine Besonderheiten</w:t>
            </w:r>
          </w:p>
          <w:p>
            <w:pPr>
              <w:pStyle w:val="Liste1"/>
            </w:pPr>
            <w:r>
              <w:t xml:space="preserve">Testkapazität, Testungen, ARS, Folien </w:t>
            </w:r>
            <w:hyperlink r:id="rId15" w:history="1">
              <w:r>
                <w:rPr>
                  <w:rStyle w:val="Hyperlink"/>
                </w:rPr>
                <w:t>hier</w:t>
              </w:r>
            </w:hyperlink>
            <w:r>
              <w:t xml:space="preserve">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Testzahlen </w:t>
            </w:r>
          </w:p>
          <w:p>
            <w:pPr>
              <w:pStyle w:val="Liste3"/>
            </w:pPr>
            <w:r>
              <w:t>In absoluten Zahlen leichter Rückgang (-3%)</w:t>
            </w:r>
          </w:p>
          <w:p>
            <w:pPr>
              <w:pStyle w:val="Liste3"/>
            </w:pPr>
            <w:r>
              <w:t>Positivenanteil von 34 auf 32% zurückgegangen</w:t>
            </w:r>
          </w:p>
          <w:p>
            <w:pPr>
              <w:pStyle w:val="Liste3"/>
            </w:pPr>
            <w:r>
              <w:t>Testkapazität bei 2,7 Mio. pro Woche, gleichbleibend</w:t>
            </w:r>
          </w:p>
          <w:p>
            <w:pPr>
              <w:pStyle w:val="Liste3"/>
            </w:pPr>
            <w:r>
              <w:t>Knapp halbe Mio. PCR-Tests in KW35</w:t>
            </w:r>
          </w:p>
          <w:p>
            <w:pPr>
              <w:pStyle w:val="Liste3"/>
            </w:pPr>
            <w:r>
              <w:t>Insgesamt seit Beginn &gt;140 Mio. PCR-Tests erfasst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SARS in ARS</w:t>
            </w:r>
          </w:p>
          <w:p>
            <w:pPr>
              <w:pStyle w:val="Liste3"/>
            </w:pPr>
            <w:r>
              <w:t>Generell in den BL leichter Rückgang, mancherorts gleichbleibend</w:t>
            </w:r>
          </w:p>
          <w:p>
            <w:pPr>
              <w:pStyle w:val="Liste3"/>
            </w:pPr>
            <w:r>
              <w:t>Positivenanteil geringfügig rückläufig mit gewissen regionalen Unterschieden</w:t>
            </w:r>
          </w:p>
          <w:p>
            <w:pPr>
              <w:pStyle w:val="Liste3"/>
            </w:pPr>
            <w:r>
              <w:t>Nach Einrichtungen</w:t>
            </w:r>
          </w:p>
          <w:p>
            <w:pPr>
              <w:pStyle w:val="Liste3"/>
              <w:numPr>
                <w:ilvl w:val="0"/>
                <w:numId w:val="0"/>
              </w:numPr>
              <w:ind w:left="1193"/>
            </w:pPr>
            <w:r>
              <w:t>-In Arztpraxen seit ein paar Wochen deutliche Rückgänge</w:t>
            </w:r>
          </w:p>
          <w:p>
            <w:pPr>
              <w:pStyle w:val="Liste3"/>
              <w:numPr>
                <w:ilvl w:val="0"/>
                <w:numId w:val="0"/>
              </w:numPr>
              <w:ind w:left="1193"/>
            </w:pPr>
            <w:r>
              <w:t>-Langsamere Abnahme in KKH</w:t>
            </w:r>
          </w:p>
          <w:p>
            <w:pPr>
              <w:pStyle w:val="Liste3"/>
              <w:numPr>
                <w:ilvl w:val="0"/>
                <w:numId w:val="0"/>
              </w:numPr>
              <w:ind w:left="1193"/>
            </w:pPr>
            <w:r>
              <w:t xml:space="preserve">-Positivanteile in allen drei Bereichen rückläufig </w:t>
            </w:r>
          </w:p>
          <w:p>
            <w:pPr>
              <w:pStyle w:val="Liste3"/>
              <w:numPr>
                <w:ilvl w:val="0"/>
                <w:numId w:val="0"/>
              </w:numPr>
              <w:ind w:left="1193"/>
            </w:pPr>
            <w:r>
              <w:t>-Insgesamt rückläufiger Trend zu Testungen hat aber keinen Einfluss auf Turnaround-zeit (zwischen Abnahme und Test)</w:t>
            </w:r>
          </w:p>
          <w:p>
            <w:pPr>
              <w:pStyle w:val="Liste3"/>
            </w:pPr>
            <w:r>
              <w:t xml:space="preserve">Altersverteilung </w:t>
            </w:r>
            <w:r>
              <w:br/>
              <w:t>-In jüngeren AG (Kinder &amp; Jugendliche) Tests auf niedrigem Niveau aber stabil durchgeführt</w:t>
            </w:r>
            <w:r>
              <w:br/>
              <w:t xml:space="preserve">-In anderen AG leichter Rückgang </w:t>
            </w:r>
            <w:r>
              <w:br/>
              <w:t xml:space="preserve">- Positivenanteile parallel in allen AG rückläufig </w:t>
            </w:r>
          </w:p>
          <w:p>
            <w:pPr>
              <w:pStyle w:val="Liste3"/>
            </w:pPr>
            <w:r>
              <w:t>Ausbrüche in Einrichtungen: Rückgang der aktiven Ausbrüche im Vergleich zur Vorwoche, ebenso Abnahme der Anzahl von übermittelten Todesfällen in beiden Einrichtungstypen</w:t>
            </w:r>
          </w:p>
          <w:p>
            <w:pPr>
              <w:pStyle w:val="Liste1"/>
              <w:rPr>
                <w:lang w:val="fr-FR"/>
              </w:rPr>
            </w:pPr>
            <w:r>
              <w:t>Molekulare</w:t>
            </w:r>
            <w:r>
              <w:rPr>
                <w:lang w:val="fr-FR"/>
              </w:rPr>
              <w:t xml:space="preserve"> Surveillance, VOC, </w:t>
            </w:r>
            <w:r>
              <w:t>Folien</w:t>
            </w:r>
            <w:r>
              <w:rPr>
                <w:lang w:val="fr-FR"/>
              </w:rPr>
              <w:t xml:space="preserve"> </w:t>
            </w:r>
            <w:hyperlink r:id="rId16" w:history="1">
              <w:r>
                <w:rPr>
                  <w:rStyle w:val="Hyperlink"/>
                  <w:lang w:val="fr-FR"/>
                </w:rPr>
                <w:t>hier</w:t>
              </w:r>
            </w:hyperlink>
            <w:r>
              <w:rPr>
                <w:lang w:val="fr-FR"/>
              </w:rPr>
              <w:t xml:space="preserve">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Gesamtbild ist unverändert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Gleichbleibend hoher Anteil von BA.5 mit 96,4%, minimal gesunken, minimale Steigerung von BA.2 (0,9%)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Nachgewiesene Hauptsublinien: BA.5.1 (26%) und BA.5.2 (25%), gefolgt von BA.5.2.1 (14%)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Mutation S:R346X: siehe Folie zu BA.4 und BA.5 Sublinien, die diese Mutation aufwiesen haben</w:t>
            </w: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</w:pPr>
          </w:p>
          <w:p>
            <w:pPr>
              <w:pStyle w:val="Liste1"/>
            </w:pPr>
            <w:r>
              <w:t>Diskussion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Bierfeste und LK-Inzidenzen</w:t>
            </w:r>
          </w:p>
          <w:p>
            <w:pPr>
              <w:pStyle w:val="Liste3"/>
            </w:pPr>
            <w:r>
              <w:t xml:space="preserve">Sollte dies vor Oktoberfest thematisiert werden? </w:t>
            </w:r>
          </w:p>
          <w:p>
            <w:pPr>
              <w:pStyle w:val="Liste3"/>
            </w:pPr>
            <w:r>
              <w:lastRenderedPageBreak/>
              <w:t>Nein, jede/r sollte wissen, dass Maske tragen sinnvoll ist, RKI empfiehlt Tragen von Masken in Innenräumen</w:t>
            </w:r>
          </w:p>
          <w:p>
            <w:pPr>
              <w:pStyle w:val="Liste3"/>
            </w:pPr>
            <w:r>
              <w:t>Bier trinken ist mit Maske nicht möglich, jede/r entscheidet aktiv, sich dem auszusetzen (oder nicht)</w:t>
            </w:r>
          </w:p>
          <w:p>
            <w:pPr>
              <w:pStyle w:val="Liste3"/>
            </w:pPr>
            <w:r>
              <w:t>Übergeordnetes Ziel ist, schwere Erkrankungen in der Bevölkerung zu verhindern</w:t>
            </w:r>
          </w:p>
          <w:p>
            <w:pPr>
              <w:pStyle w:val="Liste3"/>
            </w:pPr>
            <w:r>
              <w:t>Bei Ausbleiben von neuer, gefährlicherer variante, besser nicht zu viel Aufregung produzieren</w:t>
            </w:r>
          </w:p>
          <w:p>
            <w:pPr>
              <w:pStyle w:val="Liste1"/>
            </w:pPr>
            <w:r>
              <w:t>Auftretende Todesfälle: wo treten diese auf, in Heimen oder im KKH? Kommen Patienten aus Heimen gar nicht mehr ins KKH?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&gt;80-jährige generell deutlich höheres Risiko, versterben ggf. mit Verzug aber zum Großteil im KKH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Zunahme von Todesfällen erscheint vergleichsweise hoch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Eine deutliche Änderung würde registriert werden, so lange parallel (in Testungen und Ausbrüchen) ein Rückgang zu sehen ist, ist ein solcher nicht wahrscheinlich</w:t>
            </w: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</w:pPr>
          </w:p>
          <w:p>
            <w:pPr>
              <w:pStyle w:val="2"/>
            </w:pPr>
            <w:r>
              <w:t>Präsentation „Veränderung der Symptomatik bei den verschiedenen SARS-CoV-2 Varianten</w:t>
            </w:r>
            <w:r>
              <w:rPr>
                <w:b w:val="0"/>
                <w:sz w:val="22"/>
              </w:rPr>
              <w:t xml:space="preserve">, Folien </w:t>
            </w:r>
            <w:hyperlink r:id="rId17" w:history="1">
              <w:r>
                <w:rPr>
                  <w:rStyle w:val="Hyperlink"/>
                  <w:b w:val="0"/>
                  <w:sz w:val="22"/>
                </w:rPr>
                <w:t>hier</w:t>
              </w:r>
            </w:hyperlink>
          </w:p>
          <w:p>
            <w:pPr>
              <w:pStyle w:val="Liste1"/>
            </w:pPr>
            <w:r>
              <w:t>Analyse der Angaben zu Symptomen in den Meldedaten bei unterschiedlichen Varianten von SARS-CoV-2</w:t>
            </w:r>
          </w:p>
          <w:p>
            <w:pPr>
              <w:pStyle w:val="Liste1"/>
            </w:pPr>
            <w:r>
              <w:t xml:space="preserve">Methode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Vergleich von 3 Datenquellen mit einander</w:t>
            </w:r>
          </w:p>
          <w:p>
            <w:pPr>
              <w:pStyle w:val="Liste3"/>
            </w:pPr>
            <w:r>
              <w:t>IfSG-Meldedaten Deutschland</w:t>
            </w:r>
          </w:p>
          <w:p>
            <w:pPr>
              <w:pStyle w:val="Liste3"/>
            </w:pPr>
            <w:r>
              <w:t>CIS aus UK (Zufallsstichprobe von Personen von Adresslisten und frühere Umfragen, Selbstbeprobung)</w:t>
            </w:r>
          </w:p>
          <w:p>
            <w:pPr>
              <w:pStyle w:val="Liste3"/>
            </w:pPr>
            <w:r>
              <w:t>REACT-1 aus UK (Zufallsstichprobe NHS-Patientenregister, nicht dieselben Personen, die sich mehrmals beproben aber auch Selbstbeprobung)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Analyse des Verlaufs des Anteils von berichteten Symptomen symptomatischer Fälle</w:t>
            </w:r>
          </w:p>
          <w:p>
            <w:pPr>
              <w:pStyle w:val="Liste1"/>
            </w:pPr>
            <w:r>
              <w:t>Ergebnisse der wichtigsten Symptome aus Meldedaten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Allgemeinsymptome relativ stabil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Halsschmerzen Anstieg bei Omikron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Husten und Schnupfen Anstieg seit Pandemiebeginn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Fieber Hoch während Alpha, bei Omikron ebenso höher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Deutlicher Anstieg von Durchfall und Dyspnoe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Rückgang von Pneumonien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Deutlicher Abfall von Geschmacks- und Geruchsverlust mit Omikron</w:t>
            </w:r>
          </w:p>
          <w:p>
            <w:pPr>
              <w:pStyle w:val="Liste1"/>
            </w:pPr>
            <w:r>
              <w:t>Vergleich mit UK Daten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Geruchs- und Geschmacksverlust hat mit Omikron deutlich nachgelassen, etwas unterschiedlich in verschiedenen AG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Halsschmerzen: kontinuierlicher Anstieg auch in UK mit Omikron, gewisse Variationen nach AG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Husten Anstieg über den Pandemieverlauf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Fieber unterschiedlich: in DE Abfall, bei REACT-1 Anstieg, bei CIS eher gleichbleibend</w:t>
            </w:r>
          </w:p>
          <w:p>
            <w:pPr>
              <w:pStyle w:val="Liste1"/>
            </w:pPr>
            <w:r>
              <w:t>Zusammenfassung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Meist Übereinstimmung in allen drei Erhebungssystemen, gegenseitige Validation über verschiedene Methoden hinweg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lastRenderedPageBreak/>
              <w:t>Veränderte Symptomatik zwischen Varianten und unterschiedlich je nach AG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Omikron: deutliche Abnahme von Geschmacks- und Geruchsverlust, jedoch Zunahme von Erkältungssymptomen</w:t>
            </w:r>
          </w:p>
          <w:p>
            <w:pPr>
              <w:pStyle w:val="Liste1"/>
            </w:pPr>
            <w:r>
              <w:t>Diskussion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Ist hierzu eine Publikation vorgesehen? Eine short communication ist geplant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Ist eine Zunahme von Dyspnoe bei Abnahme von Pneumonien plausibel? Ja, diese können dissoziiert werden (z.B. vaskulär bedingte Dyspnoe)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Frage BZgA: Werden die dargestellten Ergebnisse zu den Symptomveränderungen im Verlauf auch in RKI-Dokumenten widergespiegelt werden, z.B. durch aktualisierten Erregersteckbrief?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Steckbrief ist aktuell eingefroren (Ressourcenmangel), die Ergebnisse dieser Analyse sollen rasch der Fachöffentlichkeit präsentiert werden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ZIG1 </w:t>
            </w:r>
            <w:r>
              <w:rPr>
                <w:sz w:val="22"/>
                <w:szCs w:val="22"/>
                <w:lang w:val="es-ES"/>
              </w:rPr>
              <w:br/>
            </w: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AL3</w:t>
            </w: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FG36</w:t>
            </w: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FG17</w:t>
            </w:r>
          </w:p>
          <w:p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br/>
            </w: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AL3</w:t>
            </w: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FG37</w:t>
            </w: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  <w:lang w:val="es-ES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Update Impfen</w:t>
            </w:r>
            <w:r>
              <w:rPr>
                <w:b/>
                <w:sz w:val="28"/>
              </w:rPr>
              <w:t xml:space="preserve"> </w:t>
            </w:r>
          </w:p>
          <w:p>
            <w:pPr>
              <w:pStyle w:val="Liste1"/>
              <w:rPr>
                <w:rStyle w:val="1Zchn"/>
                <w:b w:val="0"/>
                <w:sz w:val="22"/>
              </w:rPr>
            </w:pPr>
            <w:r>
              <w:t>(nicht berichtet)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33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rStyle w:val="TagFrZchn"/>
              </w:rPr>
            </w:pPr>
            <w:r>
              <w:rPr>
                <w:rStyle w:val="1Zchn"/>
              </w:rPr>
              <w:t>Internationales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3"/>
              <w:numPr>
                <w:ilvl w:val="0"/>
                <w:numId w:val="0"/>
              </w:numPr>
              <w:ind w:left="1080" w:hanging="360"/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rStyle w:val="TagMoZchn"/>
              </w:rPr>
            </w:pPr>
            <w:r>
              <w:rPr>
                <w:rStyle w:val="1Zchn"/>
              </w:rPr>
              <w:t>Update digitale Projekte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FG21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rStyle w:val="1Zchn"/>
              </w:rPr>
            </w:pPr>
            <w:r>
              <w:rPr>
                <w:rStyle w:val="1Zchn"/>
              </w:rPr>
              <w:t>Daten aus der Gesundheitsberichterstattung</w:t>
            </w:r>
          </w:p>
          <w:p>
            <w:pPr>
              <w:pStyle w:val="Liste1"/>
              <w:numPr>
                <w:ilvl w:val="0"/>
                <w:numId w:val="0"/>
              </w:numPr>
              <w:ind w:left="113"/>
            </w:pPr>
            <w:r>
              <w:rPr>
                <w:b/>
              </w:rPr>
              <w:t>Systematische Evidenzsynthesen und syst. Reviews epidemiologischer Studien zu Long COVID</w:t>
            </w:r>
            <w:r>
              <w:t xml:space="preserve">, Folien </w:t>
            </w:r>
            <w:hyperlink r:id="rId18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1"/>
            </w:pPr>
            <w:r>
              <w:t>Überblick zu RKI-Aktivitäten zum Thema Long COVID-19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Aktualisierung der Long-COVID-19 FAQs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Long COVID-19-Webseite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Beantwortung von Presseanfragen und Erlassen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BMG-gefördertes Projekt „Post-COVID-19“</w:t>
            </w:r>
          </w:p>
          <w:p>
            <w:pPr>
              <w:pStyle w:val="Liste1"/>
            </w:pPr>
            <w:r>
              <w:t xml:space="preserve">Ziel: Unterstützung von Maßnahmen zur Verbesserung der Situation von Betroffenen </w:t>
            </w:r>
          </w:p>
          <w:p>
            <w:pPr>
              <w:pStyle w:val="Liste1"/>
            </w:pPr>
            <w:r>
              <w:t>Systematische Evidenzsynthesen zu Long COVID-19, gefördert durch den 9-Punkte-Plan, Protokoll veröffentlicht (s. Link auf Folie)</w:t>
            </w:r>
          </w:p>
          <w:p>
            <w:pPr>
              <w:pStyle w:val="Liste1"/>
            </w:pPr>
            <w:r>
              <w:t>Beispiel: Review Long COVID-19 bei Kindern und Jugendlichen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Ziele: Evidenzsynthese von Häufigkeit, Dauer und Beeinträchtigungsgrad, Risiko- und Schutzfaktoren, Identifizierung von Forschungslücken, etc.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Ergebnisse</w:t>
            </w:r>
          </w:p>
          <w:p>
            <w:pPr>
              <w:pStyle w:val="Liste3"/>
            </w:pPr>
            <w:r>
              <w:t>Meist unkontrollierte Kohortenstudien</w:t>
            </w:r>
          </w:p>
          <w:p>
            <w:pPr>
              <w:pStyle w:val="Liste3"/>
            </w:pPr>
            <w:r>
              <w:t>70% in high income countries</w:t>
            </w:r>
          </w:p>
          <w:p>
            <w:pPr>
              <w:pStyle w:val="Liste3"/>
            </w:pPr>
            <w:r>
              <w:t>10%/nur wenige der Studien enthielten Kinder und Jugendliche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lastRenderedPageBreak/>
              <w:t>Ergebnisnutzung: Visualisierung durch Evidence Maps, Studienrepositorium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Nutzung der Ergebnisse für Fachöffentlichkeit</w:t>
            </w:r>
          </w:p>
          <w:p>
            <w:pPr>
              <w:pStyle w:val="Liste3"/>
            </w:pPr>
            <w:r>
              <w:t>Systematisches Review Manuskript wurde eingereicht</w:t>
            </w:r>
          </w:p>
          <w:p>
            <w:pPr>
              <w:pStyle w:val="Liste3"/>
            </w:pPr>
            <w:r>
              <w:t>Höheres Risiko für gesundheitliche Langzeitfolgen im Vergleich zu Grippefällen oder test-negativen Kontrollen</w:t>
            </w:r>
          </w:p>
          <w:p>
            <w:pPr>
              <w:pStyle w:val="Liste1"/>
            </w:pPr>
            <w:r>
              <w:t>Nächste Schritte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Folgeprojekt im Rahmen des 9PP Maßnahme 6 wurde beantragt und bewilligt, kontinuierliche Zusammenarbeit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Vertiefendes Update, nun Fokus auf Erwachsene (WHO Falldefinition für Kinder ist noch in Arbeit): Häufigkeit, Dauer, Auswirkung von Long COVID-19, besonders betroffene Personen</w:t>
            </w:r>
          </w:p>
          <w:p>
            <w:pPr>
              <w:pStyle w:val="Liste1"/>
            </w:pPr>
            <w:r>
              <w:t>Diskussion</w:t>
            </w:r>
          </w:p>
          <w:p>
            <w:pPr>
              <w:pStyle w:val="Liste1"/>
            </w:pPr>
            <w:r>
              <w:t>Ergebnisse und Aktivitäten sollten sichtbar gemacht werden</w:t>
            </w:r>
          </w:p>
          <w:p>
            <w:pPr>
              <w:pStyle w:val="Liste1"/>
            </w:pPr>
            <w:r>
              <w:t>Variantenspezifischen Unterschiede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Durchseuchung der Bevölkerung wurde bis zu Omikron verhindert, die meisten Menschen wurden mit Omikron infiziert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Ergebnisse beziehen sich auf Varianten vor Omikron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Bei Symptomgegenüberstellung scheint Omikron in mehreren Aspekten ganz anders zu sein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Disclaimer hierzu ist in der Publikation enthalten und diskutiert, ebenso in den FAQs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Bisher gibt es wenige Studien, die zu Omikron und Long COVID-19 aussagekräftig sind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Symptome scheinen sich zu ändern, auch bei Omikron gibt es Long COVID-19, angesichts der Massen von Infektionen bleibt dies ein Risiko und PH Problem</w:t>
            </w:r>
          </w:p>
          <w:p>
            <w:pPr>
              <w:pStyle w:val="Liste1"/>
            </w:pPr>
            <w:r>
              <w:t>Auch die Impfung bringt eine andere Dynamik mit hinein, auch hier zu dünne Evidenz/Studienlage, viel ist noch unklar</w:t>
            </w:r>
          </w:p>
          <w:p>
            <w:pPr>
              <w:pStyle w:val="Liste1"/>
            </w:pPr>
            <w:r>
              <w:t xml:space="preserve">Evidenzsynthesen sind sehr wichtig, trotz vorherrschender Ressourcenprobleme 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25 (Rebekka Mumm)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Aktuelle Risikobewertung</w:t>
            </w:r>
          </w:p>
          <w:p>
            <w:pPr>
              <w:pStyle w:val="Liste1"/>
            </w:pPr>
            <w:r>
              <w:t>Kann das RKI eine Anpassung dieser, z.B. Herunterstufung der Gefährdung, entscheiden?</w:t>
            </w:r>
          </w:p>
          <w:p>
            <w:pPr>
              <w:pStyle w:val="Liste1"/>
            </w:pPr>
            <w:r>
              <w:t>Dies müsste mit dem BMG abgestimmt werden</w:t>
            </w:r>
          </w:p>
          <w:p>
            <w:pPr>
              <w:pStyle w:val="Liste1"/>
            </w:pPr>
            <w:r>
              <w:t>Eine Verlangsamung des Rückgangs ist sichtbar, erneuter Anstieg in 2-3 Wochen ist nicht ausgeschlossen, wird aktuell nicht angepasst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Expertenbeirat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Präs</w:t>
            </w:r>
            <w:r>
              <w:rPr>
                <w:sz w:val="22"/>
                <w:szCs w:val="22"/>
              </w:rPr>
              <w:br/>
            </w: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Kommunikation</w:t>
            </w:r>
          </w:p>
          <w:p>
            <w:pPr>
              <w:pStyle w:val="2"/>
            </w:pPr>
            <w:r>
              <w:t>BZgA</w:t>
            </w:r>
          </w:p>
          <w:p>
            <w:pPr>
              <w:pStyle w:val="Liste1"/>
            </w:pPr>
            <w:r>
              <w:t>Vorbereitung der Inhalte auf Impfempfehlung für angepasste Impfstoffe</w:t>
            </w:r>
          </w:p>
          <w:p>
            <w:pPr>
              <w:pStyle w:val="Liste1"/>
            </w:pPr>
            <w:r>
              <w:t xml:space="preserve">Frage: (wie) soll Möglichkeit der antiviralen Behandlung kommuniziert werden?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lastRenderedPageBreak/>
              <w:t>RKI hat Empfehlungen hierzu veröffentlicht, diese werden regelmäßig überarbeitet, kein zusätzlicher, intensiver Kommunikationsbedarf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Medizinische Gabe eines Antiinfektivums sollte nicht pauschal empfohlen oder beworben werden, Existenz der Medikamente jedoch bekannt sein, Klärung über Indikation liegt bei der Ärzteschaft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Informationsmaterial für behandelnde Ärzte ist vorhanden, beinhaltet auch unterschiedliche Bewertungen, sollte allen zur Verfügung stehen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Könnte ggf. erneut über die Ärztekammern kommuniziert werden, ZBS7 nimmt dies mit</w:t>
            </w:r>
          </w:p>
          <w:p>
            <w:pPr>
              <w:pStyle w:val="2"/>
            </w:pPr>
            <w:r>
              <w:t>Presse</w:t>
            </w:r>
          </w:p>
          <w:p>
            <w:pPr>
              <w:pStyle w:val="Liste1"/>
            </w:pPr>
            <w:r>
              <w:t>Hinweis A bis Z Seite zu COVID-19 ist aktuell in Überarbeitung, Dank an die Personen, die die unterstützen</w:t>
            </w:r>
          </w:p>
          <w:p>
            <w:pPr>
              <w:pStyle w:val="Liste1"/>
            </w:pPr>
            <w:r>
              <w:t>IT4 stellt Wochenenddienste ein, montags ist die Fallzahlentabelle aktuell leer (Nullen in der Tabelle), soll sich hier etwas ändern?</w:t>
            </w:r>
          </w:p>
          <w:p>
            <w:pPr>
              <w:pStyle w:val="Liste2"/>
            </w:pPr>
            <w:r>
              <w:t>Nein, bleibt wie gehabt erhalten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Grund: Die meisten Gesundheitsämter übermitteln am Wochenende nicht mehr, bisher gab es einen IT4 Dienst am Sonntag um diese wenigen Daten einzufügen, dies wird nun nicht mehr der Fall sein</w:t>
            </w:r>
          </w:p>
          <w:p>
            <w:pPr>
              <w:pStyle w:val="Liste1"/>
            </w:pPr>
            <w:r>
              <w:t>Tägliche Situationsberichte auf Deutsch und Englisch noch notwendig? Könnten diese abgeschafft werden? Nein</w:t>
            </w:r>
          </w:p>
          <w:p>
            <w:pPr>
              <w:pStyle w:val="2"/>
            </w:pPr>
            <w:r>
              <w:t>P1</w:t>
            </w:r>
          </w:p>
          <w:p>
            <w:pPr>
              <w:pStyle w:val="Liste1"/>
              <w:rPr>
                <w:i/>
              </w:rPr>
            </w:pPr>
            <w:r>
              <w:t>Flyer ist in Arbeit</w:t>
            </w:r>
          </w:p>
          <w:p>
            <w:pPr>
              <w:pStyle w:val="Liste1"/>
              <w:numPr>
                <w:ilvl w:val="0"/>
                <w:numId w:val="0"/>
              </w:numPr>
              <w:ind w:left="113"/>
              <w:rPr>
                <w:i/>
              </w:rPr>
            </w:pPr>
          </w:p>
          <w:p>
            <w:pPr>
              <w:pStyle w:val="2"/>
              <w:rPr>
                <w:i/>
              </w:rPr>
            </w:pPr>
            <w:r>
              <w:t>Anfragen/Aufgaben vom BMG</w:t>
            </w:r>
          </w:p>
          <w:p>
            <w:pPr>
              <w:pStyle w:val="Liste1"/>
            </w:pPr>
            <w:r>
              <w:t>Wie kann mit Aufträgen bzw. Beiträgen zur Kommunikation zwischen den verschiedenen Bereichen am Institut besser umgegangen werden?</w:t>
            </w:r>
          </w:p>
          <w:p>
            <w:pPr>
              <w:pStyle w:val="Liste1"/>
            </w:pPr>
            <w:r>
              <w:t>Beispiel von FG36: Von FG33 erhaltener, durch eine Agentur (Aufgabenstellung durch BMG an Agentur ist RKI unklar) vorbereiteter Beitrag zu COVID-19 zur Kommentierung</w:t>
            </w:r>
          </w:p>
          <w:p>
            <w:pPr>
              <w:pStyle w:val="Liste1"/>
            </w:pPr>
            <w:r>
              <w:t>Dieser beinhaltet gewisse problematische, jedoch keine infektionsepidemiologischen Aspekte, es geht mehr um die Kommunikationsart und Botschaftensteuerung (keine fachliche Frage)</w:t>
            </w:r>
          </w:p>
          <w:p>
            <w:pPr>
              <w:pStyle w:val="Liste1"/>
            </w:pPr>
            <w:r>
              <w:t>Sollten dieserart kommunikative Aufgaben zunächst an RKI-Kommunikationsexperten gehen? Wie kann dies in der Abstimmung verbessert werden?</w:t>
            </w:r>
          </w:p>
          <w:p>
            <w:pPr>
              <w:pStyle w:val="Liste1"/>
            </w:pPr>
            <w:r>
              <w:t>Marieke Degen bespricht mit Presse und Christina Leuker in P1, wie es anders organisiert werden könnte</w:t>
            </w:r>
          </w:p>
          <w:p>
            <w:pPr>
              <w:pStyle w:val="Liste1"/>
              <w:numPr>
                <w:ilvl w:val="0"/>
                <w:numId w:val="0"/>
              </w:numPr>
              <w:ind w:left="113"/>
            </w:pPr>
          </w:p>
          <w:p>
            <w:pPr>
              <w:pStyle w:val="2"/>
            </w:pPr>
            <w:r>
              <w:t>Wochenbericht</w:t>
            </w:r>
          </w:p>
          <w:p>
            <w:pPr>
              <w:pStyle w:val="Liste1"/>
            </w:pPr>
            <w:r>
              <w:t>Tenor Entspannung der Lage wird darin umgesetzt</w:t>
            </w:r>
          </w:p>
          <w:p>
            <w:pPr>
              <w:pStyle w:val="Liste1"/>
            </w:pPr>
            <w:r>
              <w:lastRenderedPageBreak/>
              <w:t>Risikoeinstufung ist jedoch im Bericht mitbeinhaltet und könnte ggf. als Diskrepanz in der Einschätzung wahrgenommen werden</w:t>
            </w:r>
          </w:p>
          <w:p>
            <w:pPr>
              <w:pStyle w:val="Liste1"/>
            </w:pPr>
            <w:r>
              <w:t>Inzidenz liegt noch stets bei 230, Infektionsdruck bleibt bestehen</w:t>
            </w:r>
          </w:p>
          <w:p>
            <w:pPr>
              <w:pStyle w:val="Liste1"/>
            </w:pPr>
            <w:r>
              <w:t>Absatz wird weggestrichen, auf Nachfrage folgt Erklärung, dass Betonung nicht erwünscht war, aber Risikobewertung bestehen bleibt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FG36/Presse/P1/VPräs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RKI-Strategie Fragen</w:t>
            </w:r>
          </w:p>
          <w:p>
            <w:pPr>
              <w:pStyle w:val="2"/>
            </w:pPr>
            <w:r>
              <w:t>Allgemein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2"/>
              <w:rPr>
                <w:i/>
              </w:rPr>
            </w:pPr>
            <w:r>
              <w:t>RKI-intern</w:t>
            </w:r>
          </w:p>
          <w:p>
            <w:pPr>
              <w:pStyle w:val="Liste1"/>
            </w:pPr>
            <w:r>
              <w:t>Definition Reinfektion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Definition der Reinfektion wurde vor einiger Zeit von FG36 mit FG32 abgestimmt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Nachfrage in der EpiLag diese Woche weist auf, dass aktuell eine veraltete Definition online ist, diese sollte entfernt und durch eine fachlich besseren Definition ersetzt werden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Sollte damals noch einmal an das BMG geschickt werden, unklar, wie weit dies gekommen ist damals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FG32 und FG36 stimmen die Definition ab, muss diese vor Publikation ans BMG geschickt werden? </w:t>
            </w:r>
            <w:r>
              <w:rPr>
                <w:highlight w:val="yellow"/>
                <w:lang w:val="de-DE"/>
              </w:rPr>
              <w:t>(tut mir leid, Antwort habe ich nicht gehört)</w:t>
            </w:r>
            <w:r>
              <w:rPr>
                <w:highlight w:val="yellow"/>
                <w:lang w:val="de-DE"/>
              </w:rPr>
              <w:br/>
            </w:r>
          </w:p>
          <w:p>
            <w:pPr>
              <w:pStyle w:val="Liste1"/>
            </w:pPr>
            <w:r>
              <w:t>Wunsch aus AGI am Dienstag an Abt. 2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Abt 2. soll am Freitag in einer Gruppe zur Indikatorendiskussion und notwendigen Informationen, sowie der technischen Umsetzung vertreten sein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Ute Rexroth schickt eine Email an AL2 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FG31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Klinisches Management/Entlassungsmanagement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ZBS7 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Maßnahmen zum Infektionsschutz</w:t>
            </w:r>
          </w:p>
          <w:p>
            <w:pPr>
              <w:pStyle w:val="Liste1"/>
              <w:rPr>
                <w:i/>
              </w:rPr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FG14 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2"/>
              </w:rPr>
            </w:pPr>
            <w:r>
              <w:t>Surveillance</w:t>
            </w:r>
          </w:p>
          <w:p>
            <w:pPr>
              <w:pStyle w:val="2"/>
            </w:pPr>
            <w:r>
              <w:t>Status Pandemieradar</w:t>
            </w:r>
          </w:p>
          <w:p>
            <w:pPr>
              <w:pStyle w:val="Liste1"/>
            </w:pPr>
            <w:r>
              <w:t xml:space="preserve">Wird seit Montag durch FG32 koordiniert, Folien </w:t>
            </w:r>
            <w:hyperlink r:id="rId19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1"/>
            </w:pPr>
            <w:r>
              <w:t>Minister hat im 7-Punkte-Plan einen Pandemieradar angekündigt und beworben</w:t>
            </w:r>
          </w:p>
          <w:p>
            <w:pPr>
              <w:pStyle w:val="Liste1"/>
            </w:pPr>
            <w:r>
              <w:t xml:space="preserve">Identifizierte notwendige Schritte: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Auftrag existiert noch nicht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Bearbeitende OEs am RKI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Auswahl Indikatoren: Indikatoren-Vorschlag erstellt, Minister hat noch nicht entschieden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Veröffentlichung als OpenData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Visualisierung wird als problematischster Schritt gesehen</w:t>
            </w:r>
          </w:p>
          <w:p>
            <w:pPr>
              <w:pStyle w:val="Liste3"/>
            </w:pPr>
            <w:r>
              <w:lastRenderedPageBreak/>
              <w:t>Wahrscheinlich Nutzung der RKI-Trendseite</w:t>
            </w:r>
          </w:p>
          <w:p>
            <w:pPr>
              <w:pStyle w:val="Liste3"/>
            </w:pPr>
            <w:r>
              <w:t>Anpassung von Indikatoren und Layout</w:t>
            </w:r>
          </w:p>
          <w:p>
            <w:pPr>
              <w:pStyle w:val="Liste3"/>
            </w:pPr>
            <w:r>
              <w:t>Risiko, dass es nicht genau den Wünschen/Versprechungen entspricht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Wissenschaftliche Aufbereitung im Wochenbericht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Journalistische Aufbereitung</w:t>
            </w:r>
          </w:p>
          <w:p>
            <w:pPr>
              <w:pStyle w:val="Liste1"/>
            </w:pPr>
            <w:r>
              <w:t>2 Indikatoren sind noch zu klären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Viruslast im Abwasser, Datenfluss noch in Diskussion, Abstimmung UBA und BMUV, Klärung von Datenschutz/-weitergabe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Bettenbelegung, neues Gesetz erlaubt Erhebung über Konfort-Client, genaue Kennzahlen noch nicht klar, Nenner nicht bestimmbar</w:t>
            </w:r>
          </w:p>
          <w:p>
            <w:pPr>
              <w:pStyle w:val="Liste1"/>
            </w:pPr>
            <w:r>
              <w:t xml:space="preserve">Diskussion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BMG hat offene Ausschreibung abgelehnt und das RKI aufgefordert dies zu entwickeln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Einzige zeitnahe Alternative ist, den aktuellen Trendbericht zum Pandemieradar zu erweitern, zunächst kein Widerspruch vom BMG (auch angesichts der Zeitknappheit)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Abstimmung FG32 und AL3 was noch möglich ist in der kurzen Zeit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Bei unspezifischen Vorgaben entwickelt RKI, was es für sinnvoll hält, 80% des Pandemieradars ist bereits im RKI Trendbericht beinhaltet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b/>
                <w:sz w:val="28"/>
              </w:rPr>
            </w:pPr>
            <w:r>
              <w:rPr>
                <w:rStyle w:val="1Zchn"/>
              </w:rPr>
              <w:t>Transport und Grenzübergangsstellen</w:t>
            </w:r>
          </w:p>
          <w:p>
            <w:pPr>
              <w:pStyle w:val="Liste1"/>
            </w:pPr>
            <w:r>
              <w:t>Wegen Einreise-VO steht ein baldiger Austausch an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FG31 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rStyle w:val="TagFrZchn"/>
              </w:rPr>
            </w:pPr>
            <w:r>
              <w:rPr>
                <w:rStyle w:val="1Zchn"/>
              </w:rPr>
              <w:t>Information aus der Koordinierungsstelle</w:t>
            </w: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  <w:rPr>
                <w:b/>
                <w:sz w:val="24"/>
              </w:rPr>
            </w:pPr>
            <w:r>
              <w:rPr>
                <w:b/>
                <w:sz w:val="24"/>
              </w:rPr>
              <w:t>Koordinierungsstelle</w:t>
            </w:r>
          </w:p>
          <w:p>
            <w:pPr>
              <w:pStyle w:val="Liste1"/>
            </w:pPr>
            <w:r>
              <w:t>Weiterhin sehr schwierig, die Schichten der KS zu besetzen, nicht genügend dauerhaftes Personal, um mehrere KS zu betreuen</w:t>
            </w:r>
          </w:p>
          <w:p>
            <w:pPr>
              <w:pStyle w:val="Liste1"/>
            </w:pPr>
            <w:r>
              <w:t>Unterstützung durch AL und FG ist wichtig</w:t>
            </w:r>
          </w:p>
          <w:p>
            <w:pPr>
              <w:pStyle w:val="Liste1"/>
            </w:pPr>
            <w:r>
              <w:t xml:space="preserve">Ggf. Abordnung von anderen Abteilungen? </w:t>
            </w:r>
          </w:p>
          <w:p>
            <w:pPr>
              <w:pStyle w:val="Liste1"/>
            </w:pPr>
            <w:r>
              <w:t>Solange die Aufgaben und Anfragen in so hoher Dichte kommen, wird dies ohne KS direkt in die fachlichen OEs einschlagen, möglicherweise erneut gesteigert im Herbst</w:t>
            </w:r>
          </w:p>
          <w:p>
            <w:pPr>
              <w:pStyle w:val="Liste1"/>
            </w:pPr>
            <w:r>
              <w:t>Dies ist Institutsaufgabe, viele sind überlastet, vom Grundsatz besteht Verständnis, aber Repriorisierung ist möglicherweise notwendig</w:t>
            </w:r>
          </w:p>
          <w:p>
            <w:pPr>
              <w:pStyle w:val="Liste1"/>
            </w:pPr>
            <w:r>
              <w:t>VPräs geht dies erneut an</w:t>
            </w:r>
          </w:p>
          <w:p>
            <w:pPr>
              <w:pStyle w:val="Liste1"/>
              <w:numPr>
                <w:ilvl w:val="0"/>
                <w:numId w:val="0"/>
              </w:numPr>
              <w:ind w:left="113"/>
            </w:pP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  <w:rPr>
                <w:b/>
                <w:sz w:val="24"/>
              </w:rPr>
            </w:pPr>
            <w:r>
              <w:rPr>
                <w:b/>
                <w:sz w:val="24"/>
              </w:rPr>
              <w:t>BMG Aufträge</w:t>
            </w:r>
          </w:p>
          <w:p>
            <w:pPr>
              <w:pStyle w:val="Liste1"/>
            </w:pPr>
            <w:r>
              <w:t>Gespräch VPräs &amp; BMG letzte Woche (Rottmann und Teichert)</w:t>
            </w:r>
          </w:p>
          <w:p>
            <w:pPr>
              <w:pStyle w:val="Liste1"/>
            </w:pPr>
            <w:r>
              <w:t>Diskussion der Art wie aktuell Aufträge ans RKI erteilt werden</w:t>
            </w:r>
          </w:p>
          <w:p>
            <w:pPr>
              <w:pStyle w:val="Liste1"/>
            </w:pPr>
            <w:r>
              <w:t>Gewisses Verständnis am BMG vorhanden</w:t>
            </w:r>
          </w:p>
          <w:p>
            <w:pPr>
              <w:pStyle w:val="Liste1"/>
            </w:pPr>
            <w:r>
              <w:t>Wird sich nicht sofort ändern, aber Sorge ist angekommen</w:t>
            </w:r>
          </w:p>
          <w:p>
            <w:pPr>
              <w:pStyle w:val="Liste1"/>
              <w:numPr>
                <w:ilvl w:val="0"/>
                <w:numId w:val="0"/>
              </w:numPr>
              <w:ind w:left="113"/>
            </w:pP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</w:pPr>
            <w:r>
              <w:rPr>
                <w:b/>
                <w:sz w:val="24"/>
              </w:rPr>
              <w:t>Medienleak</w:t>
            </w:r>
          </w:p>
          <w:p>
            <w:pPr>
              <w:pStyle w:val="Liste1"/>
            </w:pPr>
            <w:r>
              <w:t>2 Interne Vorgänge zwischen BMG und RKI wurden der Presse zugespielt (Bsp. Wörtliche Zitierung in der Süddeutschen)</w:t>
            </w:r>
          </w:p>
          <w:p>
            <w:pPr>
              <w:pStyle w:val="Liste1"/>
            </w:pPr>
            <w:r>
              <w:lastRenderedPageBreak/>
              <w:t>VPräs hat BMG gesagt, dass dies nicht ausschließlich vom RKI kommen muss</w:t>
            </w:r>
          </w:p>
          <w:p>
            <w:pPr>
              <w:pStyle w:val="Liste1"/>
            </w:pPr>
            <w:r>
              <w:t>Bitte alle zur Kenntnis nehmen, dass es nicht akzeptabel ist, dieserart Kommunikation an die Presse weiterzugeben</w:t>
            </w:r>
          </w:p>
          <w:p>
            <w:pPr>
              <w:pStyle w:val="Liste1"/>
            </w:pPr>
            <w:r>
              <w:t>RKI-MA sind der Verschwiegenheit verpflichtet und Leaks sind keine Bagatelle, sondern ein Verstoß gegen die Dienstpflicht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FG31/VPräs/FG36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VPräs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VPräs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Wichtige Termine</w:t>
            </w:r>
          </w:p>
          <w:p>
            <w:pPr>
              <w:pStyle w:val="Liste1"/>
            </w:pPr>
            <w:r>
              <w:t>keine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Andere Themen</w:t>
            </w:r>
          </w:p>
          <w:p>
            <w:pPr>
              <w:pStyle w:val="Liste1"/>
            </w:pPr>
            <w:r>
              <w:t>Nächste Sitzung: Mittwoch, 14.09.2022, 11:00 Uhr, via Webex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Ende: 13:13</w:t>
      </w: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0" w:author="Rohde, Anna" w:date="2022-09-07T17:27:00Z" w:initials="AMR">
    <w:p>
      <w:pPr>
        <w:pStyle w:val="Kommentartext"/>
      </w:pPr>
      <w:r>
        <w:rPr>
          <w:rStyle w:val="Kommentarzeichen"/>
        </w:rPr>
        <w:annotationRef/>
      </w:r>
      <w:r>
        <w:t>Die Empfehlungen schließen an die Zulassung durch die EMA an.</w:t>
      </w:r>
      <w:bookmarkStart w:id="11" w:name="_GoBack"/>
      <w:bookmarkEnd w:id="11"/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4</w:t>
    </w:r>
    <w:r>
      <w:rPr>
        <w:rStyle w:val="Seitenzahl"/>
      </w:rPr>
      <w:fldChar w:fldCharType="end"/>
    </w:r>
  </w:p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jc w:val="center"/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2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Koordinierungsstelle des RKI </w:t>
    </w:r>
    <w:r>
      <w:rPr>
        <w:color w:val="1F497D" w:themeColor="text2"/>
      </w:rPr>
      <w:tab/>
    </w:r>
    <w:r>
      <w:rPr>
        <w:color w:val="1F497D" w:themeColor="text2"/>
      </w:rPr>
      <w:tab/>
      <w:t>Protokoll der COVID-19-Lage-AG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812AE"/>
    <w:multiLevelType w:val="hybridMultilevel"/>
    <w:tmpl w:val="E9564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00DBE">
      <w:start w:val="2"/>
      <w:numFmt w:val="bullet"/>
      <w:lvlText w:val="-"/>
      <w:lvlJc w:val="left"/>
      <w:pPr>
        <w:ind w:left="3600" w:hanging="360"/>
      </w:pPr>
      <w:rPr>
        <w:rFonts w:ascii="Cambria" w:eastAsiaTheme="minorHAnsi" w:hAnsi="Cambria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C5A26"/>
    <w:multiLevelType w:val="hybridMultilevel"/>
    <w:tmpl w:val="FB0EEB7A"/>
    <w:lvl w:ilvl="0" w:tplc="EB4451E8">
      <w:start w:val="1"/>
      <w:numFmt w:val="bullet"/>
      <w:pStyle w:val="Liste1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3EEEC43C">
      <w:start w:val="1"/>
      <w:numFmt w:val="bullet"/>
      <w:pStyle w:val="Liste3"/>
      <w:lvlText w:val=""/>
      <w:lvlJc w:val="left"/>
      <w:pPr>
        <w:ind w:left="1193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" w15:restartNumberingAfterBreak="0">
    <w:nsid w:val="2B397807"/>
    <w:multiLevelType w:val="hybridMultilevel"/>
    <w:tmpl w:val="4DC03620"/>
    <w:lvl w:ilvl="0" w:tplc="D49CFACC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C672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AB08AF"/>
    <w:multiLevelType w:val="hybridMultilevel"/>
    <w:tmpl w:val="B706D476"/>
    <w:lvl w:ilvl="0" w:tplc="4448E738">
      <w:start w:val="1"/>
      <w:numFmt w:val="bullet"/>
      <w:pStyle w:val="Liste2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hde, Anna">
    <w15:presenceInfo w15:providerId="None" w15:userId="Rohde, An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trackRevision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customStyle="1" w:styleId="1">
    <w:name w:val="Ü1"/>
    <w:basedOn w:val="Standard"/>
    <w:link w:val="1Zchn"/>
    <w:qFormat/>
    <w:pPr>
      <w:spacing w:after="120" w:line="276" w:lineRule="auto"/>
    </w:pPr>
    <w:rPr>
      <w:b/>
      <w:sz w:val="28"/>
    </w:rPr>
  </w:style>
  <w:style w:type="paragraph" w:customStyle="1" w:styleId="2">
    <w:name w:val="Ü2"/>
    <w:basedOn w:val="Standard"/>
    <w:link w:val="2Zchn"/>
    <w:qFormat/>
    <w:pPr>
      <w:spacing w:before="120" w:after="120" w:line="276" w:lineRule="auto"/>
    </w:pPr>
    <w:rPr>
      <w:b/>
    </w:rPr>
  </w:style>
  <w:style w:type="character" w:customStyle="1" w:styleId="1Zchn">
    <w:name w:val="Ü1 Zchn"/>
    <w:basedOn w:val="Absatz-Standardschriftart"/>
    <w:link w:val="1"/>
    <w:rPr>
      <w:b/>
      <w:sz w:val="28"/>
    </w:rPr>
  </w:style>
  <w:style w:type="paragraph" w:customStyle="1" w:styleId="3">
    <w:name w:val="Ü3"/>
    <w:basedOn w:val="Listenabsatz"/>
    <w:link w:val="3Zchn"/>
    <w:qFormat/>
    <w:pPr>
      <w:numPr>
        <w:numId w:val="5"/>
      </w:numPr>
      <w:spacing w:before="120" w:after="0"/>
    </w:pPr>
    <w:rPr>
      <w:b/>
      <w:sz w:val="22"/>
      <w:szCs w:val="22"/>
    </w:rPr>
  </w:style>
  <w:style w:type="character" w:customStyle="1" w:styleId="2Zchn">
    <w:name w:val="Ü2 Zchn"/>
    <w:basedOn w:val="Absatz-Standardschriftart"/>
    <w:link w:val="2"/>
    <w:rPr>
      <w:b/>
    </w:rPr>
  </w:style>
  <w:style w:type="paragraph" w:customStyle="1" w:styleId="Liste1">
    <w:name w:val="Liste1"/>
    <w:basedOn w:val="Listenabsatz"/>
    <w:link w:val="Liste1Zchn"/>
    <w:qFormat/>
    <w:pPr>
      <w:numPr>
        <w:numId w:val="6"/>
      </w:numPr>
      <w:spacing w:after="0"/>
    </w:pPr>
    <w:rPr>
      <w:sz w:val="22"/>
      <w:szCs w:val="22"/>
    </w:rPr>
  </w:style>
  <w:style w:type="character" w:customStyle="1" w:styleId="3Zchn">
    <w:name w:val="Ü3 Zchn"/>
    <w:basedOn w:val="Absatz-Standardschriftart"/>
    <w:link w:val="3"/>
    <w:rPr>
      <w:b/>
      <w:sz w:val="22"/>
      <w:szCs w:val="22"/>
    </w:rPr>
  </w:style>
  <w:style w:type="paragraph" w:customStyle="1" w:styleId="Liste2">
    <w:name w:val="Liste2"/>
    <w:basedOn w:val="Listenabsatz"/>
    <w:link w:val="Liste2Zchn"/>
    <w:qFormat/>
    <w:pPr>
      <w:numPr>
        <w:numId w:val="7"/>
      </w:numPr>
      <w:spacing w:after="0"/>
    </w:pPr>
    <w:rPr>
      <w:sz w:val="22"/>
      <w:szCs w:val="22"/>
      <w:lang w:val="en-GB"/>
    </w:rPr>
  </w:style>
  <w:style w:type="character" w:customStyle="1" w:styleId="Liste1Zchn">
    <w:name w:val="Liste1 Zchn"/>
    <w:basedOn w:val="ListenabsatzZchn"/>
    <w:link w:val="Liste1"/>
    <w:rPr>
      <w:sz w:val="22"/>
      <w:szCs w:val="22"/>
    </w:rPr>
  </w:style>
  <w:style w:type="paragraph" w:customStyle="1" w:styleId="Liste3">
    <w:name w:val="Liste3"/>
    <w:basedOn w:val="Listenabsatz"/>
    <w:link w:val="Liste3Zchn"/>
    <w:qFormat/>
    <w:pPr>
      <w:numPr>
        <w:ilvl w:val="1"/>
        <w:numId w:val="6"/>
      </w:numPr>
      <w:spacing w:after="0"/>
    </w:pPr>
    <w:rPr>
      <w:sz w:val="22"/>
      <w:szCs w:val="22"/>
    </w:rPr>
  </w:style>
  <w:style w:type="character" w:customStyle="1" w:styleId="Liste2Zchn">
    <w:name w:val="Liste2 Zchn"/>
    <w:basedOn w:val="ListenabsatzZchn"/>
    <w:link w:val="Liste2"/>
    <w:rPr>
      <w:sz w:val="22"/>
      <w:szCs w:val="22"/>
      <w:lang w:val="en-GB"/>
    </w:rPr>
  </w:style>
  <w:style w:type="paragraph" w:customStyle="1" w:styleId="TagFr">
    <w:name w:val="Tag_Fr"/>
    <w:basedOn w:val="Standard"/>
    <w:link w:val="TagFrZchn"/>
    <w:qFormat/>
    <w:pPr>
      <w:spacing w:after="120" w:line="276" w:lineRule="auto"/>
    </w:pPr>
    <w:rPr>
      <w:b/>
      <w:i/>
      <w:color w:val="8DB3E2" w:themeColor="text2" w:themeTint="66"/>
      <w:sz w:val="22"/>
      <w:szCs w:val="22"/>
    </w:rPr>
  </w:style>
  <w:style w:type="character" w:customStyle="1" w:styleId="Liste3Zchn">
    <w:name w:val="Liste3 Zchn"/>
    <w:basedOn w:val="ListenabsatzZchn"/>
    <w:link w:val="Liste3"/>
    <w:rPr>
      <w:sz w:val="22"/>
      <w:szCs w:val="22"/>
    </w:rPr>
  </w:style>
  <w:style w:type="paragraph" w:customStyle="1" w:styleId="TagMi">
    <w:name w:val="Tag_Mi"/>
    <w:basedOn w:val="Standard"/>
    <w:link w:val="TagMiZchn"/>
    <w:qFormat/>
    <w:pPr>
      <w:spacing w:after="0"/>
      <w:ind w:left="113"/>
    </w:pPr>
    <w:rPr>
      <w:b/>
      <w:i/>
      <w:color w:val="D99594" w:themeColor="accent2" w:themeTint="99"/>
    </w:rPr>
  </w:style>
  <w:style w:type="character" w:customStyle="1" w:styleId="TagFrZchn">
    <w:name w:val="Tag_Fr Zchn"/>
    <w:basedOn w:val="Absatz-Standardschriftart"/>
    <w:link w:val="TagFr"/>
    <w:rPr>
      <w:b/>
      <w:i/>
      <w:color w:val="8DB3E2" w:themeColor="text2" w:themeTint="66"/>
      <w:sz w:val="22"/>
      <w:szCs w:val="22"/>
    </w:rPr>
  </w:style>
  <w:style w:type="paragraph" w:customStyle="1" w:styleId="TagMo">
    <w:name w:val="Tag_Mo"/>
    <w:basedOn w:val="Standard"/>
    <w:link w:val="TagMoZchn"/>
    <w:qFormat/>
    <w:pPr>
      <w:spacing w:after="0" w:line="276" w:lineRule="auto"/>
    </w:pPr>
    <w:rPr>
      <w:b/>
      <w:i/>
      <w:color w:val="C2D69B" w:themeColor="accent3" w:themeTint="99"/>
    </w:rPr>
  </w:style>
  <w:style w:type="character" w:customStyle="1" w:styleId="TagMiZchn">
    <w:name w:val="Tag_Mi Zchn"/>
    <w:basedOn w:val="ListenabsatzZchn"/>
    <w:link w:val="TagMi"/>
    <w:rPr>
      <w:b/>
      <w:i/>
      <w:color w:val="D99594" w:themeColor="accent2" w:themeTint="99"/>
    </w:rPr>
  </w:style>
  <w:style w:type="paragraph" w:customStyle="1" w:styleId="ToDo">
    <w:name w:val="ToDo"/>
    <w:basedOn w:val="Standard"/>
    <w:link w:val="ToDoZchn"/>
    <w:qFormat/>
    <w:pPr>
      <w:spacing w:before="120" w:after="120"/>
    </w:pPr>
    <w:rPr>
      <w:i/>
      <w:sz w:val="22"/>
      <w:szCs w:val="22"/>
    </w:rPr>
  </w:style>
  <w:style w:type="character" w:customStyle="1" w:styleId="TagMoZchn">
    <w:name w:val="Tag_Mo Zchn"/>
    <w:basedOn w:val="Absatz-Standardschriftart"/>
    <w:link w:val="TagMo"/>
    <w:rPr>
      <w:b/>
      <w:i/>
      <w:color w:val="C2D69B" w:themeColor="accent3" w:themeTint="99"/>
    </w:rPr>
  </w:style>
  <w:style w:type="character" w:customStyle="1" w:styleId="ToDoZchn">
    <w:name w:val="ToDo Zchn"/>
    <w:basedOn w:val="Absatz-Standardschriftart"/>
    <w:link w:val="ToDo"/>
    <w:rPr>
      <w:i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LageNational_2022-09-07.pptx" TargetMode="External"/><Relationship Id="rId18" Type="http://schemas.openxmlformats.org/officeDocument/2006/relationships/hyperlink" Target="Syst.%20Evidenzsynthesen%20Long%20COVID_2022-09-07.pptx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LageAG_Symptomatik_2022-09-07_.pptx" TargetMode="External"/><Relationship Id="rId2" Type="http://schemas.openxmlformats.org/officeDocument/2006/relationships/numbering" Target="numbering.xml"/><Relationship Id="rId16" Type="http://schemas.openxmlformats.org/officeDocument/2006/relationships/hyperlink" Target="2022-09_07_LageAG-VOC.ppt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rki.local\daten\Wissdaten\RKI_nCoV-Lage\1.Lagemanagement\1.3.Besprechungen_TKs\1.Lage_AG\2022-09-07-Lage-AG\COVID-19_internat.%20Lage_2022-09-07.ppt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Testzahlerfassung%20am%20RKI_2022_09-07.pptx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Stand_Pandemieradar.ppt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syndrom-ARE-SARI-COVID_bis_KW35_2022_f&#252;r-Krisenstab_v1.pptx" TargetMode="Externa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65033-AB05-4B76-B42C-30F793D39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2722</Words>
  <Characters>17154</Characters>
  <Application>Microsoft Office Word</Application>
  <DocSecurity>0</DocSecurity>
  <Lines>142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Rohde, Anna</cp:lastModifiedBy>
  <cp:revision>16</cp:revision>
  <cp:lastPrinted>2020-05-06T16:43:00Z</cp:lastPrinted>
  <dcterms:created xsi:type="dcterms:W3CDTF">2022-09-06T07:08:00Z</dcterms:created>
  <dcterms:modified xsi:type="dcterms:W3CDTF">2022-09-07T15:27:00Z</dcterms:modified>
</cp:coreProperties>
</file>