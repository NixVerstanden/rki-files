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20.07.2022,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Walter Haas</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 xml:space="preserve">Annette </w:t>
      </w:r>
      <w:proofErr w:type="spellStart"/>
      <w:r>
        <w:rPr>
          <w:sz w:val="22"/>
          <w:szCs w:val="22"/>
        </w:rPr>
        <w:t>Mankertz</w:t>
      </w:r>
      <w:proofErr w:type="spellEnd"/>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Susanne Duwe</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Robert Caglar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C. Frank</w:t>
      </w: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Agata Mikolajewska</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Andrea </w:t>
      </w:r>
      <w:proofErr w:type="spellStart"/>
      <w:r>
        <w:rPr>
          <w:sz w:val="22"/>
          <w:szCs w:val="22"/>
        </w:rPr>
        <w:t>Rückle</w:t>
      </w:r>
      <w:proofErr w:type="spellEnd"/>
    </w:p>
    <w:p>
      <w:pPr>
        <w:spacing w:after="0"/>
        <w:ind w:left="1080"/>
        <w:rPr>
          <w:rStyle w:val="highlight"/>
          <w:sz w:val="22"/>
          <w:szCs w:val="22"/>
        </w:rPr>
      </w:pPr>
    </w:p>
    <w:p>
      <w:pPr>
        <w:spacing w:after="0"/>
        <w:rPr>
          <w:sz w:val="22"/>
          <w:szCs w:val="22"/>
        </w:rPr>
      </w:pPr>
    </w:p>
    <w:p>
      <w:pPr>
        <w:pStyle w:val="Listenabsatz"/>
        <w:spacing w:after="0"/>
        <w:ind w:left="1440"/>
        <w:contextualSpacing w:val="0"/>
        <w:rPr>
          <w:color w:val="FF0000"/>
          <w:sz w:val="22"/>
          <w:szCs w:val="22"/>
        </w:rPr>
      </w:pPr>
    </w:p>
    <w:p>
      <w:pPr>
        <w:spacing w:after="0"/>
        <w:rPr>
          <w:sz w:val="22"/>
          <w:szCs w:val="22"/>
        </w:rPr>
      </w:pPr>
    </w:p>
    <w:p>
      <w:pPr>
        <w:spacing w:after="0"/>
        <w:rPr>
          <w:sz w:val="22"/>
          <w:szCs w:val="22"/>
        </w:rPr>
      </w:pP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2Zchn"/>
                <w:sz w:val="22"/>
                <w:szCs w:val="22"/>
              </w:rPr>
            </w:pPr>
            <w:r>
              <w:rPr>
                <w:rStyle w:val="2Zchn"/>
                <w:sz w:val="22"/>
                <w:szCs w:val="22"/>
              </w:rPr>
              <w:t>International</w:t>
            </w:r>
          </w:p>
          <w:p>
            <w:pPr>
              <w:pStyle w:val="Liste2"/>
              <w:numPr>
                <w:ilvl w:val="0"/>
                <w:numId w:val="9"/>
              </w:numPr>
              <w:rPr>
                <w:rStyle w:val="TagMiZchn"/>
                <w:b w:val="0"/>
                <w:i w:val="0"/>
                <w:color w:val="auto"/>
              </w:rPr>
            </w:pPr>
            <w:r>
              <w:t>Syndromische Surveillance</w:t>
            </w:r>
            <w:r>
              <w:rPr>
                <w:rStyle w:val="TagMiZchn"/>
              </w:rPr>
              <w:t xml:space="preserve"> </w:t>
            </w:r>
          </w:p>
          <w:p>
            <w:pPr>
              <w:pStyle w:val="Liste2"/>
              <w:numPr>
                <w:ilvl w:val="0"/>
                <w:numId w:val="9"/>
              </w:numPr>
            </w:pPr>
            <w:proofErr w:type="spellStart"/>
            <w:r>
              <w:t>Folien</w:t>
            </w:r>
            <w:proofErr w:type="spellEnd"/>
            <w:r>
              <w:t xml:space="preserve"> </w:t>
            </w:r>
            <w:hyperlink r:id="rId11" w:history="1">
              <w:proofErr w:type="spellStart"/>
              <w:r>
                <w:rPr>
                  <w:rStyle w:val="Hyperlink"/>
                </w:rPr>
                <w:t>hier</w:t>
              </w:r>
              <w:proofErr w:type="spellEnd"/>
            </w:hyperlink>
          </w:p>
          <w:p>
            <w:pPr>
              <w:pStyle w:val="Liste2"/>
              <w:numPr>
                <w:ilvl w:val="0"/>
                <w:numId w:val="9"/>
              </w:numPr>
            </w:pPr>
            <w:proofErr w:type="spellStart"/>
            <w:r>
              <w:t>Weltweit</w:t>
            </w:r>
            <w:proofErr w:type="spellEnd"/>
            <w:r>
              <w:t xml:space="preserve">: </w:t>
            </w:r>
            <w:proofErr w:type="spellStart"/>
            <w:r>
              <w:t>Fälle</w:t>
            </w:r>
            <w:proofErr w:type="spellEnd"/>
            <w:r>
              <w:t xml:space="preserve">: 6.319.557 (-2% </w:t>
            </w:r>
            <w:proofErr w:type="spellStart"/>
            <w:r>
              <w:t>zur</w:t>
            </w:r>
            <w:proofErr w:type="spellEnd"/>
            <w:r>
              <w:t xml:space="preserve"> </w:t>
            </w:r>
            <w:proofErr w:type="spellStart"/>
            <w:r>
              <w:t>Vorwoche</w:t>
            </w:r>
            <w:proofErr w:type="spellEnd"/>
            <w:r>
              <w:t>)</w:t>
            </w:r>
          </w:p>
          <w:p>
            <w:pPr>
              <w:pStyle w:val="Liste2"/>
              <w:numPr>
                <w:ilvl w:val="0"/>
                <w:numId w:val="9"/>
              </w:numPr>
            </w:pPr>
            <w:proofErr w:type="spellStart"/>
            <w:r>
              <w:t>Todesfälle</w:t>
            </w:r>
            <w:proofErr w:type="spellEnd"/>
            <w:r>
              <w:t xml:space="preserve">: 10.970 (- 3% </w:t>
            </w:r>
            <w:proofErr w:type="spellStart"/>
            <w:r>
              <w:t>zur</w:t>
            </w:r>
            <w:proofErr w:type="spellEnd"/>
            <w:r>
              <w:t xml:space="preserve"> </w:t>
            </w:r>
            <w:proofErr w:type="spellStart"/>
            <w:r>
              <w:t>Vorwoche</w:t>
            </w:r>
            <w:proofErr w:type="spellEnd"/>
            <w:r>
              <w:t>)</w:t>
            </w:r>
          </w:p>
          <w:p>
            <w:pPr>
              <w:pStyle w:val="Liste2"/>
              <w:numPr>
                <w:ilvl w:val="0"/>
                <w:numId w:val="9"/>
              </w:numPr>
            </w:pPr>
            <w:proofErr w:type="spellStart"/>
            <w:r>
              <w:t>Datenstand</w:t>
            </w:r>
            <w:proofErr w:type="spellEnd"/>
            <w:r>
              <w:t>: WHO, 19.07.2022</w:t>
            </w:r>
          </w:p>
          <w:p>
            <w:pPr>
              <w:pStyle w:val="Liste2"/>
              <w:numPr>
                <w:ilvl w:val="0"/>
                <w:numId w:val="9"/>
              </w:numPr>
              <w:rPr>
                <w:lang w:val="de-DE"/>
              </w:rPr>
            </w:pPr>
            <w:r>
              <w:rPr>
                <w:lang w:val="de-DE"/>
              </w:rPr>
              <w:t>Die meisten Todesfälle unverändert in Amerika (5428; 49,5%)</w:t>
            </w:r>
          </w:p>
          <w:p>
            <w:pPr>
              <w:pStyle w:val="Liste2"/>
              <w:numPr>
                <w:ilvl w:val="0"/>
                <w:numId w:val="9"/>
              </w:numPr>
              <w:rPr>
                <w:lang w:val="de-DE"/>
              </w:rPr>
            </w:pPr>
            <w:r>
              <w:rPr>
                <w:lang w:val="de-DE"/>
              </w:rPr>
              <w:t>In Europa deutliche Abnahme von Fällen und Todesfällen (je 21%) im Vergleich zur Vorwoche</w:t>
            </w:r>
          </w:p>
          <w:p>
            <w:pPr>
              <w:pStyle w:val="Liste2"/>
              <w:numPr>
                <w:ilvl w:val="0"/>
                <w:numId w:val="9"/>
              </w:numPr>
              <w:rPr>
                <w:lang w:val="de-DE"/>
              </w:rPr>
            </w:pPr>
            <w:r>
              <w:rPr>
                <w:lang w:val="de-DE"/>
              </w:rPr>
              <w:t>Weiterhin niedrige Fallzahlen in Afrika aber zuletzt Anstieg um 40% aufgrund von vielen großen Veranstaltungen u.a. in Libyen und Sudan im Rahmen von Feiertagen.</w:t>
            </w:r>
          </w:p>
          <w:p>
            <w:pPr>
              <w:pStyle w:val="Liste2"/>
              <w:numPr>
                <w:ilvl w:val="0"/>
                <w:numId w:val="9"/>
              </w:numPr>
              <w:rPr>
                <w:lang w:val="de-DE"/>
              </w:rPr>
            </w:pPr>
            <w:r>
              <w:rPr>
                <w:lang w:val="de-DE"/>
              </w:rPr>
              <w:t>Weltweit stabiler Verlauf der Zahlen auch auf veränderte Teststrategien v.a. in Europa zurückzuführen (z.B. in Spanien, Dänemark und England: Nur Testung von Risikogruppen; Österreich: Reduzierung der Anzahl von PCR-Tests pro Einwohner)</w:t>
            </w:r>
          </w:p>
          <w:p>
            <w:pPr>
              <w:pStyle w:val="Liste2"/>
              <w:numPr>
                <w:ilvl w:val="0"/>
                <w:numId w:val="9"/>
              </w:numPr>
            </w:pPr>
            <w:proofErr w:type="spellStart"/>
            <w:r>
              <w:t>Karte</w:t>
            </w:r>
            <w:proofErr w:type="spellEnd"/>
            <w:r>
              <w:t xml:space="preserve"> </w:t>
            </w:r>
            <w:proofErr w:type="spellStart"/>
            <w:r>
              <w:t>mit</w:t>
            </w:r>
            <w:proofErr w:type="spellEnd"/>
            <w:r>
              <w:t xml:space="preserve"> 7-Tage-Inzidenz: </w:t>
            </w:r>
          </w:p>
          <w:p>
            <w:pPr>
              <w:pStyle w:val="Liste2"/>
              <w:numPr>
                <w:ilvl w:val="1"/>
                <w:numId w:val="8"/>
              </w:numPr>
              <w:rPr>
                <w:lang w:val="de-DE"/>
              </w:rPr>
            </w:pPr>
            <w:r>
              <w:rPr>
                <w:lang w:val="de-DE"/>
              </w:rPr>
              <w:t xml:space="preserve">Erneut insgesamt 11 Länder mit &gt;40% Anstieg der Fallzahlen im Vergleich zur Vorwoche: </w:t>
            </w:r>
          </w:p>
          <w:p>
            <w:pPr>
              <w:pStyle w:val="Liste2"/>
              <w:numPr>
                <w:ilvl w:val="0"/>
                <w:numId w:val="0"/>
              </w:numPr>
              <w:ind w:left="1440"/>
              <w:rPr>
                <w:lang w:val="de-DE"/>
              </w:rPr>
            </w:pPr>
            <w:r>
              <w:rPr>
                <w:lang w:val="de-DE"/>
              </w:rPr>
              <w:t>Kosovo, Ungarn, Bosnien und Herzegowina, Serbien, Tschechien, Rumänien, Polen, Nord Mazedonien, Montenegro, Litauen, Bulgarien</w:t>
            </w:r>
          </w:p>
          <w:p>
            <w:pPr>
              <w:pStyle w:val="Liste3"/>
              <w:numPr>
                <w:ilvl w:val="1"/>
                <w:numId w:val="8"/>
              </w:numPr>
            </w:pPr>
            <w:r>
              <w:t>4 europäische Länder mit Inzidenzen zwischen 900 – 1700: Österreich (944; Tendenz steigend), Frankreich und Italien (je knapp 1.000; Tendenz abnehmend) und Zypern (knapp 1700; stabiler Verlauf)</w:t>
            </w:r>
          </w:p>
          <w:p>
            <w:pPr>
              <w:pStyle w:val="Liste2"/>
              <w:numPr>
                <w:ilvl w:val="0"/>
                <w:numId w:val="0"/>
              </w:numPr>
              <w:rPr>
                <w:color w:val="FF0000"/>
                <w:lang w:val="de-DE"/>
              </w:rPr>
            </w:pPr>
          </w:p>
          <w:p>
            <w:pPr>
              <w:pStyle w:val="Liste2"/>
              <w:numPr>
                <w:ilvl w:val="0"/>
                <w:numId w:val="0"/>
              </w:numPr>
              <w:rPr>
                <w:lang w:val="de-DE"/>
              </w:rPr>
            </w:pPr>
          </w:p>
          <w:p>
            <w:pPr>
              <w:pStyle w:val="Liste2"/>
              <w:numPr>
                <w:ilvl w:val="0"/>
                <w:numId w:val="0"/>
              </w:numPr>
              <w:rPr>
                <w:lang w:val="de-DE"/>
              </w:rPr>
            </w:pPr>
          </w:p>
          <w:p>
            <w:pPr>
              <w:pStyle w:val="Liste3"/>
              <w:numPr>
                <w:ilvl w:val="0"/>
                <w:numId w:val="0"/>
              </w:numPr>
            </w:pPr>
            <w:proofErr w:type="spellStart"/>
            <w:r>
              <w:t>ToDo</w:t>
            </w:r>
            <w:proofErr w:type="spellEnd"/>
            <w:r>
              <w:t>: Bitte zukünftig auch die (schweren) Verlaufskurven abseits von Amerika thematisieren</w:t>
            </w:r>
          </w:p>
          <w:p>
            <w:pPr>
              <w:pStyle w:val="Liste3"/>
              <w:numPr>
                <w:ilvl w:val="0"/>
                <w:numId w:val="0"/>
              </w:numPr>
              <w:rPr>
                <w:color w:val="FF0000"/>
              </w:rPr>
            </w:pPr>
            <w:ins w:id="1" w:author="Rohde, Anna" w:date="2022-07-21T12:20:00Z">
              <w:r>
                <w:rPr>
                  <w:color w:val="FF0000"/>
                </w:rPr>
                <w:t xml:space="preserve">Anmerkung: </w:t>
              </w:r>
            </w:ins>
            <w:ins w:id="2" w:author="Rohde, Anna" w:date="2022-07-21T12:18:00Z">
              <w:r>
                <w:rPr>
                  <w:color w:val="FF0000"/>
                </w:rPr>
                <w:t xml:space="preserve">Das PHI Team berichtet </w:t>
              </w:r>
            </w:ins>
            <w:ins w:id="3" w:author="Rohde, Anna" w:date="2022-07-21T12:23:00Z">
              <w:r>
                <w:rPr>
                  <w:color w:val="FF0000"/>
                </w:rPr>
                <w:t xml:space="preserve">immer </w:t>
              </w:r>
            </w:ins>
            <w:ins w:id="4" w:author="Rohde, Anna" w:date="2022-07-21T12:18:00Z">
              <w:r>
                <w:rPr>
                  <w:color w:val="FF0000"/>
                </w:rPr>
                <w:t>über die relevanten</w:t>
              </w:r>
            </w:ins>
            <w:ins w:id="5" w:author="Rohde, Anna" w:date="2022-07-21T12:19:00Z">
              <w:r>
                <w:rPr>
                  <w:color w:val="FF0000"/>
                </w:rPr>
                <w:t xml:space="preserve"> Ereignisse der </w:t>
              </w:r>
            </w:ins>
            <w:ins w:id="6" w:author="Rohde, Anna" w:date="2022-07-21T12:22:00Z">
              <w:r>
                <w:rPr>
                  <w:color w:val="FF0000"/>
                </w:rPr>
                <w:t>vorangegangenen W</w:t>
              </w:r>
            </w:ins>
            <w:ins w:id="7" w:author="Rohde, Anna" w:date="2022-07-21T12:19:00Z">
              <w:r>
                <w:rPr>
                  <w:color w:val="FF0000"/>
                </w:rPr>
                <w:t>oche</w:t>
              </w:r>
            </w:ins>
            <w:ins w:id="8" w:author="Rohde, Anna" w:date="2022-07-21T12:20:00Z">
              <w:r>
                <w:rPr>
                  <w:color w:val="FF0000"/>
                </w:rPr>
                <w:t xml:space="preserve">, so werden auch </w:t>
              </w:r>
            </w:ins>
            <w:ins w:id="9" w:author="Rohde, Anna" w:date="2022-07-21T12:21:00Z">
              <w:r>
                <w:rPr>
                  <w:color w:val="FF0000"/>
                </w:rPr>
                <w:t xml:space="preserve">Krankenhausaufnahmen und ICU Belegung </w:t>
              </w:r>
              <w:proofErr w:type="gramStart"/>
              <w:r>
                <w:rPr>
                  <w:color w:val="FF0000"/>
                </w:rPr>
                <w:t>berichtet</w:t>
              </w:r>
              <w:proofErr w:type="gramEnd"/>
              <w:r>
                <w:rPr>
                  <w:color w:val="FF0000"/>
                </w:rPr>
                <w:t xml:space="preserve"> wenn es relevante </w:t>
              </w:r>
            </w:ins>
            <w:ins w:id="10" w:author="Rohde, Anna" w:date="2022-07-21T12:24:00Z">
              <w:r>
                <w:rPr>
                  <w:color w:val="FF0000"/>
                </w:rPr>
                <w:t>Signale</w:t>
              </w:r>
            </w:ins>
            <w:ins w:id="11" w:author="Rohde, Anna" w:date="2022-07-21T12:22:00Z">
              <w:r>
                <w:rPr>
                  <w:color w:val="FF0000"/>
                </w:rPr>
                <w:t xml:space="preserve"> </w:t>
              </w:r>
            </w:ins>
            <w:ins w:id="12" w:author="Rohde, Anna" w:date="2022-07-21T12:23:00Z">
              <w:r>
                <w:rPr>
                  <w:color w:val="FF0000"/>
                </w:rPr>
                <w:t xml:space="preserve">im Ausland </w:t>
              </w:r>
            </w:ins>
            <w:ins w:id="13" w:author="Rohde, Anna" w:date="2022-07-21T12:22:00Z">
              <w:r>
                <w:rPr>
                  <w:color w:val="FF0000"/>
                </w:rPr>
                <w:t xml:space="preserve">gibt. </w:t>
              </w:r>
            </w:ins>
            <w:ins w:id="14" w:author="Rohde, Anna" w:date="2022-07-21T12:19:00Z">
              <w:r>
                <w:rPr>
                  <w:color w:val="FF0000"/>
                </w:rPr>
                <w:t xml:space="preserve"> </w:t>
              </w:r>
            </w:ins>
          </w:p>
          <w:p>
            <w:pPr>
              <w:pStyle w:val="Liste2"/>
              <w:numPr>
                <w:ilvl w:val="0"/>
                <w:numId w:val="0"/>
              </w:numPr>
              <w:rPr>
                <w:lang w:val="de-DE"/>
              </w:rPr>
            </w:pPr>
            <w:bookmarkStart w:id="15" w:name="_GoBack"/>
            <w:bookmarkEnd w:id="15"/>
          </w:p>
          <w:p>
            <w:pPr>
              <w:pStyle w:val="Liste2"/>
              <w:numPr>
                <w:ilvl w:val="0"/>
                <w:numId w:val="0"/>
              </w:numPr>
              <w:rPr>
                <w:lang w:val="de-DE"/>
              </w:rPr>
            </w:pPr>
          </w:p>
          <w:p>
            <w:pPr>
              <w:pStyle w:val="2"/>
            </w:pPr>
            <w:r>
              <w:t xml:space="preserve">National </w:t>
            </w:r>
          </w:p>
          <w:p>
            <w:pPr>
              <w:pStyle w:val="Liste2"/>
              <w:numPr>
                <w:ilvl w:val="0"/>
                <w:numId w:val="10"/>
              </w:numPr>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rPr>
                <w:t>hier</w:t>
              </w:r>
              <w:proofErr w:type="spellEnd"/>
            </w:hyperlink>
          </w:p>
          <w:p>
            <w:pPr>
              <w:pStyle w:val="Liste2"/>
              <w:numPr>
                <w:ilvl w:val="0"/>
                <w:numId w:val="10"/>
              </w:numPr>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29.994.679 (+140.999), davon 142.771 (+136) Todesfälle </w:t>
            </w:r>
          </w:p>
          <w:p>
            <w:pPr>
              <w:pStyle w:val="Liste2"/>
              <w:numPr>
                <w:ilvl w:val="0"/>
                <w:numId w:val="10"/>
              </w:numPr>
            </w:pPr>
            <w:r>
              <w:t>7-Tage-Inzidenz:  740,1/100.000 Einwohner</w:t>
            </w:r>
          </w:p>
          <w:p>
            <w:pPr>
              <w:pStyle w:val="Liste2"/>
              <w:numPr>
                <w:ilvl w:val="0"/>
                <w:numId w:val="10"/>
              </w:numPr>
              <w:rPr>
                <w:lang w:val="de-DE"/>
              </w:rPr>
            </w:pPr>
            <w:proofErr w:type="spellStart"/>
            <w:r>
              <w:rPr>
                <w:lang w:val="de-DE"/>
              </w:rPr>
              <w:t>Impfmonitoring</w:t>
            </w:r>
            <w:proofErr w:type="spellEnd"/>
            <w:r>
              <w:rPr>
                <w:lang w:val="de-DE"/>
              </w:rPr>
              <w:t>: Geimpfte mit 1. Dosis 64.721.257 (77,8%), mit vollständiger Impfung 51.380.574 (61,8%)</w:t>
            </w:r>
          </w:p>
          <w:p>
            <w:pPr>
              <w:pStyle w:val="Liste2"/>
              <w:numPr>
                <w:ilvl w:val="0"/>
                <w:numId w:val="10"/>
              </w:numPr>
              <w:rPr>
                <w:lang w:val="de-DE"/>
              </w:rPr>
            </w:pPr>
            <w:r>
              <w:rPr>
                <w:lang w:val="de-DE"/>
              </w:rPr>
              <w:t>Verlauf der 7-Tage-Inzidenz der Bundesländer:</w:t>
            </w:r>
          </w:p>
          <w:p>
            <w:pPr>
              <w:pStyle w:val="Liste3"/>
              <w:numPr>
                <w:ilvl w:val="1"/>
                <w:numId w:val="8"/>
              </w:numPr>
            </w:pPr>
            <w:r>
              <w:lastRenderedPageBreak/>
              <w:t>Weiterhin Abnahme der Fallzahlen in SH. Starker Rückgang in HH. Gesamtdeutsche Inzidenz im Seitwärtsverlauf auf hohem Niveau bei knapp unter 800</w:t>
            </w:r>
          </w:p>
          <w:p>
            <w:pPr>
              <w:pStyle w:val="Liste2"/>
              <w:numPr>
                <w:ilvl w:val="0"/>
                <w:numId w:val="11"/>
              </w:numPr>
              <w:rPr>
                <w:bCs/>
                <w:i/>
                <w:lang w:val="de-DE"/>
              </w:rPr>
            </w:pPr>
            <w:r>
              <w:rPr>
                <w:lang w:val="de-DE"/>
              </w:rPr>
              <w:t>Geografische Verteilung 7-Tage-Inzidenz nach Landkreis:</w:t>
            </w:r>
          </w:p>
          <w:p>
            <w:pPr>
              <w:pStyle w:val="Liste2"/>
              <w:numPr>
                <w:ilvl w:val="1"/>
                <w:numId w:val="8"/>
              </w:numPr>
              <w:rPr>
                <w:bCs/>
                <w:lang w:val="de-DE"/>
              </w:rPr>
            </w:pPr>
            <w:r>
              <w:rPr>
                <w:bCs/>
                <w:lang w:val="de-DE"/>
              </w:rPr>
              <w:t>Derzeit drei Landkreise mit Inzidenz über 2.000 (Vorwoche: 1)</w:t>
            </w:r>
          </w:p>
          <w:p>
            <w:pPr>
              <w:pStyle w:val="Liste2"/>
              <w:numPr>
                <w:ilvl w:val="0"/>
                <w:numId w:val="12"/>
              </w:numPr>
            </w:pPr>
            <w:r>
              <w:t>ARS-</w:t>
            </w:r>
            <w:proofErr w:type="spellStart"/>
            <w:r>
              <w:t>Daten</w:t>
            </w:r>
            <w:proofErr w:type="spellEnd"/>
          </w:p>
          <w:p>
            <w:pPr>
              <w:pStyle w:val="Liste2"/>
              <w:numPr>
                <w:ilvl w:val="1"/>
                <w:numId w:val="8"/>
              </w:numPr>
              <w:rPr>
                <w:rStyle w:val="3Zchn"/>
                <w:b w:val="0"/>
                <w:bCs/>
                <w:lang w:val="de-DE"/>
              </w:rPr>
            </w:pPr>
            <w:r>
              <w:rPr>
                <w:rStyle w:val="3Zchn"/>
                <w:b w:val="0"/>
                <w:bCs/>
                <w:lang w:val="de-DE"/>
              </w:rPr>
              <w:t>Anzahl der Testungen unverändert trotz des neues Selbstkostenanteils von €3.</w:t>
            </w:r>
          </w:p>
          <w:p>
            <w:pPr>
              <w:pStyle w:val="Liste2"/>
              <w:numPr>
                <w:ilvl w:val="1"/>
                <w:numId w:val="8"/>
              </w:numPr>
              <w:rPr>
                <w:bCs/>
                <w:lang w:val="de-DE"/>
              </w:rPr>
            </w:pPr>
            <w:r>
              <w:rPr>
                <w:rStyle w:val="3Zchn"/>
                <w:b w:val="0"/>
                <w:bCs/>
                <w:lang w:val="de-DE"/>
              </w:rPr>
              <w:t>Zahl der positiven Tests leicht steigend</w:t>
            </w:r>
          </w:p>
          <w:p>
            <w:pPr>
              <w:pStyle w:val="Liste2"/>
              <w:numPr>
                <w:ilvl w:val="0"/>
                <w:numId w:val="13"/>
              </w:numPr>
            </w:pPr>
            <w:r>
              <w:t>VOC-Bericht</w:t>
            </w:r>
          </w:p>
          <w:p>
            <w:pPr>
              <w:pStyle w:val="Liste2"/>
              <w:numPr>
                <w:ilvl w:val="1"/>
                <w:numId w:val="8"/>
              </w:numPr>
              <w:rPr>
                <w:lang w:val="de-DE"/>
              </w:rPr>
            </w:pPr>
            <w:r>
              <w:rPr>
                <w:lang w:val="de-DE"/>
              </w:rPr>
              <w:t>BA.5 Anteil vergrößert sich auf 86,5%</w:t>
            </w:r>
          </w:p>
          <w:p>
            <w:pPr>
              <w:pStyle w:val="Liste2"/>
              <w:numPr>
                <w:ilvl w:val="1"/>
                <w:numId w:val="8"/>
              </w:numPr>
              <w:rPr>
                <w:lang w:val="de-DE"/>
              </w:rPr>
            </w:pPr>
            <w:r>
              <w:rPr>
                <w:lang w:val="de-DE"/>
              </w:rPr>
              <w:t>Andere Varianten rückläufig oder nicht mehr nachgewiesen</w:t>
            </w:r>
          </w:p>
          <w:p>
            <w:pPr>
              <w:pStyle w:val="Liste2"/>
              <w:numPr>
                <w:ilvl w:val="1"/>
                <w:numId w:val="8"/>
              </w:numPr>
              <w:rPr>
                <w:lang w:val="de-DE"/>
              </w:rPr>
            </w:pPr>
            <w:r>
              <w:rPr>
                <w:lang w:val="de-DE"/>
              </w:rPr>
              <w:t>Stagnation von BA.2.12.1</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rPr>
                <w:i/>
                <w:lang w:val="de-DE"/>
              </w:rPr>
            </w:pPr>
            <w:r>
              <w:rPr>
                <w:i/>
                <w:lang w:val="de-DE"/>
              </w:rPr>
              <w:t>Diskussion</w:t>
            </w:r>
          </w:p>
          <w:p>
            <w:pPr>
              <w:pStyle w:val="Liste2"/>
              <w:numPr>
                <w:ilvl w:val="0"/>
                <w:numId w:val="28"/>
              </w:numPr>
              <w:rPr>
                <w:i/>
                <w:lang w:val="de-DE"/>
              </w:rPr>
            </w:pPr>
            <w:r>
              <w:rPr>
                <w:i/>
                <w:lang w:val="de-DE"/>
              </w:rPr>
              <w:t>Frage ob die gegenwärtige Seitwärtsentwicklung der Zahlen in seinem Verlauf einem Plateau oder einem Anstieg entspricht wurde mit einem stabilen Stand auf allerdings sehr hohem Niveau beantwortet und sollte nicht als Entwarnung interpretiert werden.</w:t>
            </w:r>
          </w:p>
          <w:p>
            <w:pPr>
              <w:pStyle w:val="Liste2"/>
              <w:numPr>
                <w:ilvl w:val="0"/>
                <w:numId w:val="0"/>
              </w:numPr>
              <w:ind w:left="720"/>
              <w:rPr>
                <w:i/>
                <w:lang w:val="de-DE"/>
              </w:rPr>
            </w:pPr>
          </w:p>
          <w:p>
            <w:pPr>
              <w:pStyle w:val="Liste2"/>
              <w:numPr>
                <w:ilvl w:val="0"/>
                <w:numId w:val="28"/>
              </w:numPr>
              <w:rPr>
                <w:i/>
                <w:lang w:val="de-DE"/>
              </w:rPr>
            </w:pPr>
            <w:r>
              <w:rPr>
                <w:i/>
                <w:lang w:val="de-DE"/>
              </w:rPr>
              <w:t xml:space="preserve">Ebenfalls angesprochen wurde der weiterhin stark sinkende Verlauf in SH, welche auf den inzwischen stattgefundenen Genesungsprozess der Besucher der Kieler-Woche zurückzuführen ist (Drei Mio. Besucher bei sonst 300.000 Einwohnern).  </w:t>
            </w:r>
          </w:p>
          <w:p>
            <w:pPr>
              <w:pStyle w:val="Liste2"/>
              <w:numPr>
                <w:ilvl w:val="0"/>
                <w:numId w:val="0"/>
              </w:numPr>
              <w:ind w:left="833" w:hanging="360"/>
              <w:rPr>
                <w:lang w:val="de-DE"/>
              </w:rPr>
            </w:pPr>
          </w:p>
          <w:p>
            <w:pPr>
              <w:pStyle w:val="Liste2"/>
              <w:numPr>
                <w:ilvl w:val="0"/>
                <w:numId w:val="14"/>
              </w:numPr>
            </w:pPr>
            <w:r>
              <w:t>Syndromische Surveillance</w:t>
            </w:r>
            <w:r>
              <w:rPr>
                <w:rStyle w:val="TagMiZchn"/>
              </w:rPr>
              <w:t xml:space="preserve"> </w:t>
            </w:r>
          </w:p>
          <w:p>
            <w:pPr>
              <w:pStyle w:val="Liste2"/>
              <w:numPr>
                <w:ilvl w:val="0"/>
                <w:numId w:val="14"/>
              </w:numPr>
            </w:pPr>
            <w:proofErr w:type="spellStart"/>
            <w:r>
              <w:t>GrippeWeb</w:t>
            </w:r>
            <w:proofErr w:type="spellEnd"/>
          </w:p>
          <w:p>
            <w:pPr>
              <w:pStyle w:val="Liste2"/>
              <w:numPr>
                <w:ilvl w:val="1"/>
                <w:numId w:val="8"/>
              </w:numPr>
              <w:rPr>
                <w:lang w:val="de-DE"/>
              </w:rPr>
            </w:pPr>
            <w:r>
              <w:rPr>
                <w:lang w:val="de-DE"/>
              </w:rPr>
              <w:t xml:space="preserve">Der Gesamtwert in KW 28 lag bei 5.500 ARE (Vorwoche 5.800) pro 100.000 Einwohner. Entspricht einer Gesamtzahl von 4.6 </w:t>
            </w:r>
            <w:proofErr w:type="spellStart"/>
            <w:r>
              <w:rPr>
                <w:lang w:val="de-DE"/>
              </w:rPr>
              <w:t>Mio</w:t>
            </w:r>
            <w:proofErr w:type="spellEnd"/>
            <w:r>
              <w:rPr>
                <w:lang w:val="de-DE"/>
              </w:rPr>
              <w:t xml:space="preserve"> ARE in Deutschland, unabhängig von einem Arztbesuch (27. </w:t>
            </w:r>
            <w:r>
              <w:t>KW: ca. 4,8 Mio.).</w:t>
            </w:r>
          </w:p>
          <w:p>
            <w:pPr>
              <w:pStyle w:val="Liste2"/>
              <w:numPr>
                <w:ilvl w:val="1"/>
                <w:numId w:val="8"/>
              </w:numPr>
              <w:rPr>
                <w:lang w:val="de-DE"/>
              </w:rPr>
            </w:pPr>
            <w:r>
              <w:rPr>
                <w:lang w:val="de-DE"/>
              </w:rPr>
              <w:t>Rückgang des Vorwochenwerts um 0,2%P; Trend leicht steigend bis stabil</w:t>
            </w:r>
          </w:p>
          <w:p>
            <w:pPr>
              <w:pStyle w:val="Liste2"/>
              <w:numPr>
                <w:ilvl w:val="1"/>
                <w:numId w:val="8"/>
              </w:numPr>
              <w:rPr>
                <w:lang w:val="de-DE"/>
              </w:rPr>
            </w:pPr>
            <w:r>
              <w:rPr>
                <w:lang w:val="de-DE"/>
              </w:rPr>
              <w:t>Aktuell (5,5%) deutlich höher als in den Jahren 2006-2019</w:t>
            </w:r>
          </w:p>
          <w:p>
            <w:pPr>
              <w:pStyle w:val="Liste2"/>
              <w:numPr>
                <w:ilvl w:val="0"/>
                <w:numId w:val="17"/>
              </w:numPr>
              <w:rPr>
                <w:rStyle w:val="TagMiZchn"/>
                <w:b w:val="0"/>
                <w:color w:val="auto"/>
                <w:lang w:val="de-DE"/>
              </w:rPr>
            </w:pPr>
            <w:proofErr w:type="spellStart"/>
            <w:r>
              <w:t>Virologische</w:t>
            </w:r>
            <w:proofErr w:type="spellEnd"/>
            <w:r>
              <w:t xml:space="preserve"> Surveillance, NRZ Influenza-</w:t>
            </w:r>
            <w:proofErr w:type="spellStart"/>
            <w:r>
              <w:t>Daten</w:t>
            </w:r>
            <w:proofErr w:type="spellEnd"/>
            <w:r>
              <w:t xml:space="preserve"> </w:t>
            </w:r>
          </w:p>
          <w:p>
            <w:pPr>
              <w:pStyle w:val="Liste2"/>
              <w:numPr>
                <w:ilvl w:val="1"/>
                <w:numId w:val="8"/>
              </w:numPr>
            </w:pPr>
            <w:r>
              <w:t xml:space="preserve">Am </w:t>
            </w:r>
            <w:proofErr w:type="spellStart"/>
            <w:r>
              <w:t>meisten</w:t>
            </w:r>
            <w:proofErr w:type="spellEnd"/>
            <w:r>
              <w:t xml:space="preserve"> </w:t>
            </w:r>
            <w:proofErr w:type="spellStart"/>
            <w:r>
              <w:t>nachgewiesene</w:t>
            </w:r>
            <w:proofErr w:type="spellEnd"/>
          </w:p>
          <w:p>
            <w:pPr>
              <w:pStyle w:val="Liste1"/>
              <w:numPr>
                <w:ilvl w:val="1"/>
                <w:numId w:val="8"/>
              </w:numPr>
            </w:pPr>
            <w:r>
              <w:t xml:space="preserve">Generell im Sentinel rückläufige Zahlen, da eingesandte Probenzahl aufgrund von vermehrtem Urlaubsgeschehen der </w:t>
            </w:r>
            <w:proofErr w:type="spellStart"/>
            <w:r>
              <w:t>Ärzt</w:t>
            </w:r>
            <w:proofErr w:type="spellEnd"/>
            <w:r>
              <w:t>*innen zurückgeht</w:t>
            </w:r>
          </w:p>
          <w:p>
            <w:pPr>
              <w:pStyle w:val="Liste1"/>
              <w:numPr>
                <w:ilvl w:val="1"/>
                <w:numId w:val="8"/>
              </w:numPr>
            </w:pPr>
            <w:r>
              <w:t>SARS-CoV-2 bei 21% von eingesandten Proben</w:t>
            </w:r>
          </w:p>
          <w:p>
            <w:pPr>
              <w:pStyle w:val="Liste1"/>
              <w:numPr>
                <w:ilvl w:val="1"/>
                <w:numId w:val="8"/>
              </w:numPr>
            </w:pPr>
            <w:r>
              <w:t>RSV nach langer Zeit wieder ansteigend</w:t>
            </w:r>
          </w:p>
          <w:p>
            <w:pPr>
              <w:pStyle w:val="Liste2"/>
              <w:numPr>
                <w:ilvl w:val="1"/>
                <w:numId w:val="8"/>
              </w:numPr>
              <w:rPr>
                <w:lang w:val="de-DE"/>
              </w:rPr>
            </w:pPr>
            <w:r>
              <w:rPr>
                <w:lang w:val="de-DE"/>
              </w:rPr>
              <w:t xml:space="preserve">Influenza Viren H3N2 rückläufig (3% </w:t>
            </w:r>
            <w:proofErr w:type="spellStart"/>
            <w:r>
              <w:rPr>
                <w:lang w:val="de-DE"/>
              </w:rPr>
              <w:t>Positivenrate</w:t>
            </w:r>
            <w:proofErr w:type="spellEnd"/>
            <w:r>
              <w:rPr>
                <w:lang w:val="de-DE"/>
              </w:rPr>
              <w:t>)</w:t>
            </w:r>
          </w:p>
          <w:p>
            <w:pPr>
              <w:pStyle w:val="Liste2"/>
              <w:numPr>
                <w:ilvl w:val="0"/>
                <w:numId w:val="15"/>
              </w:numPr>
              <w:rPr>
                <w:rStyle w:val="TagMiZchn"/>
                <w:b w:val="0"/>
                <w:bCs/>
                <w:color w:val="auto"/>
                <w:lang w:val="de-DE"/>
              </w:rPr>
            </w:pPr>
            <w:proofErr w:type="spellStart"/>
            <w:r>
              <w:t>Zahlen</w:t>
            </w:r>
            <w:proofErr w:type="spellEnd"/>
            <w:r>
              <w:t xml:space="preserve"> </w:t>
            </w:r>
            <w:proofErr w:type="spellStart"/>
            <w:r>
              <w:t>zum</w:t>
            </w:r>
            <w:proofErr w:type="spellEnd"/>
            <w:r>
              <w:t xml:space="preserve"> DIVI-</w:t>
            </w:r>
            <w:proofErr w:type="spellStart"/>
            <w:r>
              <w:t>Intensivregister</w:t>
            </w:r>
            <w:proofErr w:type="spellEnd"/>
            <w:r>
              <w:t xml:space="preserve"> </w:t>
            </w:r>
          </w:p>
          <w:p>
            <w:pPr>
              <w:pStyle w:val="2"/>
              <w:numPr>
                <w:ilvl w:val="1"/>
                <w:numId w:val="16"/>
              </w:numPr>
              <w:spacing w:line="240" w:lineRule="auto"/>
              <w:rPr>
                <w:sz w:val="22"/>
              </w:rPr>
            </w:pPr>
            <w:r>
              <w:rPr>
                <w:b w:val="0"/>
                <w:sz w:val="22"/>
              </w:rPr>
              <w:lastRenderedPageBreak/>
              <w:t>Stand 20.07.2022 werden 1.330 COVID-19 Patient*innen auf Intensivstationen behandelt</w:t>
            </w:r>
          </w:p>
          <w:p>
            <w:pPr>
              <w:pStyle w:val="2"/>
              <w:numPr>
                <w:ilvl w:val="1"/>
                <w:numId w:val="16"/>
              </w:numPr>
              <w:spacing w:line="240" w:lineRule="auto"/>
              <w:rPr>
                <w:b w:val="0"/>
                <w:sz w:val="22"/>
              </w:rPr>
            </w:pPr>
            <w:r>
              <w:rPr>
                <w:b w:val="0"/>
                <w:sz w:val="22"/>
              </w:rPr>
              <w:t>COVID-ITS-Belegung weiterhin steigend</w:t>
            </w:r>
          </w:p>
          <w:p>
            <w:pPr>
              <w:pStyle w:val="2"/>
              <w:numPr>
                <w:ilvl w:val="1"/>
                <w:numId w:val="16"/>
              </w:numPr>
              <w:spacing w:line="240" w:lineRule="auto"/>
              <w:rPr>
                <w:b w:val="0"/>
                <w:sz w:val="22"/>
              </w:rPr>
            </w:pPr>
            <w:r>
              <w:rPr>
                <w:b w:val="0"/>
                <w:sz w:val="22"/>
              </w:rPr>
              <w:t>1.324 ITS-COVID-Neuaufnahmen in den letzten sieben Tagen (Vorwoche: 1.122)</w:t>
            </w:r>
          </w:p>
          <w:p>
            <w:pPr>
              <w:pStyle w:val="2"/>
              <w:numPr>
                <w:ilvl w:val="1"/>
                <w:numId w:val="16"/>
              </w:numPr>
              <w:spacing w:line="240" w:lineRule="auto"/>
              <w:rPr>
                <w:b w:val="0"/>
                <w:sz w:val="22"/>
              </w:rPr>
            </w:pPr>
            <w:r>
              <w:rPr>
                <w:b w:val="0"/>
                <w:sz w:val="22"/>
              </w:rPr>
              <w:t xml:space="preserve">In allen BL (Ausnahme: Hamburg) steigt der Anteil der COVID-Patient*innen an der Gesamtzahl betreibbarer ITS-Betten </w:t>
            </w:r>
            <w:r>
              <w:rPr>
                <w:b w:val="0"/>
                <w:sz w:val="22"/>
              </w:rPr>
              <w:sym w:font="Wingdings" w:char="F0E0"/>
            </w:r>
            <w:r>
              <w:rPr>
                <w:b w:val="0"/>
                <w:sz w:val="22"/>
              </w:rPr>
              <w:t xml:space="preserve"> Besonders in Berlin, Rheinland-Pfalz und dem Saarland</w:t>
            </w:r>
          </w:p>
          <w:p>
            <w:pPr>
              <w:pStyle w:val="2"/>
              <w:numPr>
                <w:ilvl w:val="1"/>
                <w:numId w:val="18"/>
              </w:numPr>
              <w:spacing w:line="240" w:lineRule="auto"/>
              <w:rPr>
                <w:b w:val="0"/>
                <w:sz w:val="22"/>
              </w:rPr>
            </w:pPr>
            <w:r>
              <w:rPr>
                <w:b w:val="0"/>
                <w:sz w:val="22"/>
              </w:rPr>
              <w:t>Todesfälle mit positivem Test steigen an. Zahlen korrelieren mit Altersgruppen</w:t>
            </w:r>
          </w:p>
          <w:p>
            <w:pPr>
              <w:pStyle w:val="2"/>
              <w:numPr>
                <w:ilvl w:val="1"/>
                <w:numId w:val="18"/>
              </w:numPr>
              <w:spacing w:line="240" w:lineRule="auto"/>
              <w:rPr>
                <w:b w:val="0"/>
                <w:sz w:val="22"/>
              </w:rPr>
            </w:pPr>
            <w:r>
              <w:rPr>
                <w:b w:val="0"/>
                <w:sz w:val="22"/>
              </w:rPr>
              <w:t xml:space="preserve">Fälle mit respiratorischem Unterstützungsbedarf steigen zuletzt wieder an. ECMO-Behandlungen weiter rückläufig </w:t>
            </w:r>
            <w:r>
              <w:rPr>
                <w:b w:val="0"/>
                <w:sz w:val="22"/>
              </w:rPr>
              <w:sym w:font="Wingdings" w:char="F0E0"/>
            </w:r>
            <w:r>
              <w:rPr>
                <w:b w:val="0"/>
                <w:sz w:val="22"/>
              </w:rPr>
              <w:t xml:space="preserve"> Zunahme leichter Behandlungsebenen; Rückgang schwerer Behandlungsmaßnahmen</w:t>
            </w:r>
          </w:p>
          <w:p>
            <w:pPr>
              <w:pStyle w:val="2"/>
              <w:numPr>
                <w:ilvl w:val="1"/>
                <w:numId w:val="18"/>
              </w:numPr>
              <w:spacing w:line="240" w:lineRule="auto"/>
              <w:rPr>
                <w:b w:val="0"/>
                <w:sz w:val="22"/>
              </w:rPr>
            </w:pPr>
            <w:r>
              <w:rPr>
                <w:b w:val="0"/>
                <w:sz w:val="22"/>
              </w:rPr>
              <w:t xml:space="preserve">Steigende Fallzahlen führen zu einer zunehmenden Einschränkung (fast 60% teilweise oder vollständig) des Regelbetriebs von Meldebereichen </w:t>
            </w:r>
            <w:r>
              <w:rPr>
                <w:b w:val="0"/>
                <w:sz w:val="22"/>
              </w:rPr>
              <w:sym w:font="Wingdings" w:char="F0E0"/>
            </w:r>
            <w:r>
              <w:rPr>
                <w:b w:val="0"/>
                <w:sz w:val="22"/>
              </w:rPr>
              <w:t xml:space="preserve"> Ursächlich hauptsächlich Personalmangel</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nabsatz"/>
              <w:numPr>
                <w:ilvl w:val="0"/>
                <w:numId w:val="21"/>
              </w:numPr>
              <w:spacing w:line="276" w:lineRule="auto"/>
              <w:rPr>
                <w:sz w:val="22"/>
              </w:rPr>
            </w:pPr>
            <w:r>
              <w:rPr>
                <w:sz w:val="22"/>
              </w:rPr>
              <w:t>Heute Diskussion: 4. Impfung ab 60 statt 70?</w:t>
            </w:r>
          </w:p>
          <w:p>
            <w:pPr>
              <w:pStyle w:val="Listenabsatz"/>
              <w:numPr>
                <w:ilvl w:val="1"/>
                <w:numId w:val="22"/>
              </w:numPr>
              <w:spacing w:line="276" w:lineRule="auto"/>
              <w:rPr>
                <w:sz w:val="22"/>
              </w:rPr>
            </w:pPr>
            <w:r>
              <w:rPr>
                <w:sz w:val="22"/>
              </w:rPr>
              <w:t>Niedriger als 60 derzeit unwahrscheinlich</w:t>
            </w:r>
          </w:p>
          <w:p>
            <w:pPr>
              <w:pStyle w:val="Listenabsatz"/>
              <w:numPr>
                <w:ilvl w:val="1"/>
                <w:numId w:val="23"/>
              </w:numPr>
              <w:spacing w:line="276" w:lineRule="auto"/>
              <w:rPr>
                <w:sz w:val="22"/>
              </w:rPr>
            </w:pPr>
            <w:r>
              <w:rPr>
                <w:sz w:val="22"/>
              </w:rPr>
              <w:t>4. Impfung derzeit noch unter 40%</w:t>
            </w:r>
          </w:p>
          <w:p>
            <w:pPr>
              <w:spacing w:line="276" w:lineRule="auto"/>
              <w:rPr>
                <w:sz w:val="22"/>
              </w:rPr>
            </w:pPr>
          </w:p>
          <w:p>
            <w:pPr>
              <w:spacing w:line="276" w:lineRule="auto"/>
              <w:rPr>
                <w:sz w:val="22"/>
              </w:rPr>
            </w:pPr>
          </w:p>
          <w:p>
            <w:pPr>
              <w:pStyle w:val="Listenabsatz"/>
              <w:numPr>
                <w:ilvl w:val="0"/>
                <w:numId w:val="19"/>
              </w:numPr>
              <w:spacing w:line="276" w:lineRule="auto"/>
              <w:rPr>
                <w:sz w:val="22"/>
              </w:rPr>
            </w:pPr>
            <w:r>
              <w:rPr>
                <w:sz w:val="22"/>
              </w:rPr>
              <w:t>Impfmeldepflicht Altenheime</w:t>
            </w:r>
          </w:p>
          <w:p>
            <w:pPr>
              <w:pStyle w:val="Listenabsatz"/>
              <w:numPr>
                <w:ilvl w:val="1"/>
                <w:numId w:val="20"/>
              </w:numPr>
              <w:spacing w:line="276" w:lineRule="auto"/>
              <w:rPr>
                <w:sz w:val="22"/>
              </w:rPr>
            </w:pPr>
            <w:r>
              <w:rPr>
                <w:sz w:val="22"/>
              </w:rPr>
              <w:t>17 Berichte vom RKI über das BMG an die Gesundheitsminister der BL weitergeleitet. Gelten im Grunde ab morgen als veröffentlicht. An die AGI durch die Koordinierungsstelle schicken.</w:t>
            </w:r>
          </w:p>
          <w:p>
            <w:pPr>
              <w:pStyle w:val="Listenabsatz"/>
              <w:numPr>
                <w:ilvl w:val="1"/>
                <w:numId w:val="20"/>
              </w:numPr>
              <w:spacing w:line="276" w:lineRule="auto"/>
              <w:rPr>
                <w:rStyle w:val="1Zchn"/>
                <w:b w:val="0"/>
                <w:sz w:val="24"/>
              </w:rPr>
            </w:pPr>
            <w:r>
              <w:rPr>
                <w:sz w:val="22"/>
              </w:rPr>
              <w:t>Pressestelle wendet sich an BMG bzgl. Textvorschlag für Ankündigung der 17 Berichte</w:t>
            </w:r>
          </w:p>
        </w:tc>
        <w:tc>
          <w:tcPr>
            <w:tcW w:w="1463" w:type="dxa"/>
          </w:tcPr>
          <w:p>
            <w:pPr>
              <w:rPr>
                <w:sz w:val="22"/>
                <w:szCs w:val="22"/>
              </w:rPr>
            </w:pPr>
            <w:r>
              <w:rPr>
                <w:sz w:val="22"/>
                <w:szCs w:val="22"/>
              </w:rPr>
              <w:t>FG 33</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p>
            <w:pPr>
              <w:pStyle w:val="Liste3"/>
              <w:numPr>
                <w:ilvl w:val="0"/>
                <w:numId w:val="0"/>
              </w:numPr>
            </w:pPr>
            <w:r>
              <w:rPr>
                <w:color w:val="FF0000"/>
              </w:rPr>
              <w:t xml:space="preserve"> </w:t>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pStyle w:val="Listenabsatz"/>
              <w:numPr>
                <w:ilvl w:val="0"/>
                <w:numId w:val="25"/>
              </w:numPr>
              <w:spacing w:line="276" w:lineRule="auto"/>
              <w:rPr>
                <w:sz w:val="22"/>
              </w:rPr>
            </w:pPr>
            <w:r>
              <w:rPr>
                <w:sz w:val="22"/>
              </w:rPr>
              <w:t>Nächste Woche kommt CWA Version 2.25</w:t>
            </w:r>
          </w:p>
          <w:p>
            <w:pPr>
              <w:pStyle w:val="Listenabsatz"/>
              <w:numPr>
                <w:ilvl w:val="0"/>
                <w:numId w:val="24"/>
              </w:numPr>
              <w:spacing w:line="276" w:lineRule="auto"/>
              <w:rPr>
                <w:sz w:val="22"/>
              </w:rPr>
            </w:pPr>
            <w:r>
              <w:rPr>
                <w:sz w:val="22"/>
              </w:rPr>
              <w:t xml:space="preserve">BMG arbeitet an Projekt zur Hotline </w:t>
            </w:r>
          </w:p>
          <w:p>
            <w:pPr>
              <w:pStyle w:val="Listenabsatz"/>
              <w:spacing w:line="276" w:lineRule="auto"/>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2"/>
              <w:rPr>
                <w:lang w:val="de-DE"/>
              </w:rPr>
            </w:pPr>
            <w:r>
              <w:rPr>
                <w:lang w:val="de-DE"/>
              </w:rPr>
              <w:t>Aktuell kein Handlungsbedarf; wird in einer der kommenden Sitzungen nochmal besprochen</w:t>
            </w:r>
          </w:p>
          <w:p>
            <w:pPr>
              <w:pStyle w:val="Liste2"/>
              <w:numPr>
                <w:ilvl w:val="0"/>
                <w:numId w:val="0"/>
              </w:numPr>
              <w:ind w:left="833"/>
              <w:rPr>
                <w:lang w:val="de-DE"/>
              </w:rPr>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lastRenderedPageBreak/>
              <w:t>6</w:t>
            </w:r>
          </w:p>
        </w:tc>
        <w:tc>
          <w:tcPr>
            <w:tcW w:w="6824" w:type="dxa"/>
          </w:tcPr>
          <w:p>
            <w:pPr>
              <w:pStyle w:val="1"/>
            </w:pPr>
            <w:r>
              <w:t>Expertenbeirat</w:t>
            </w:r>
          </w:p>
          <w:p>
            <w:pPr>
              <w:pStyle w:val="Liste1"/>
            </w:pPr>
            <w:r>
              <w:t xml:space="preserve">  (nicht berichtet)</w:t>
            </w:r>
          </w:p>
          <w:p>
            <w:pPr>
              <w:pStyle w:val="Liste1"/>
              <w:numPr>
                <w:ilvl w:val="0"/>
                <w:numId w:val="0"/>
              </w:numPr>
              <w:ind w:left="473"/>
            </w:pPr>
          </w:p>
          <w:p>
            <w:pPr>
              <w:pStyle w:val="Liste1"/>
              <w:numPr>
                <w:ilvl w:val="0"/>
                <w:numId w:val="0"/>
              </w:numPr>
              <w:ind w:left="473"/>
            </w:pPr>
          </w:p>
          <w:p>
            <w:pPr>
              <w:pStyle w:val="Liste1"/>
              <w:numPr>
                <w:ilvl w:val="0"/>
                <w:numId w:val="0"/>
              </w:numPr>
              <w:ind w:left="473"/>
            </w:pPr>
          </w:p>
          <w:p>
            <w:pPr>
              <w:pStyle w:val="Liste1"/>
              <w:numPr>
                <w:ilvl w:val="0"/>
                <w:numId w:val="0"/>
              </w:numPr>
              <w:ind w:left="473"/>
            </w:pPr>
          </w:p>
        </w:tc>
        <w:tc>
          <w:tcPr>
            <w:tcW w:w="1463" w:type="dxa"/>
          </w:tcPr>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berichtet)</w:t>
            </w:r>
          </w:p>
          <w:p>
            <w:pPr>
              <w:pStyle w:val="2"/>
            </w:pPr>
            <w:r>
              <w:t>Presse</w:t>
            </w:r>
          </w:p>
          <w:p>
            <w:pPr>
              <w:pStyle w:val="2"/>
              <w:numPr>
                <w:ilvl w:val="0"/>
                <w:numId w:val="29"/>
              </w:numPr>
              <w:rPr>
                <w:b w:val="0"/>
                <w:sz w:val="22"/>
              </w:rPr>
            </w:pPr>
            <w:r>
              <w:rPr>
                <w:b w:val="0"/>
                <w:sz w:val="22"/>
              </w:rPr>
              <w:t xml:space="preserve">Heute fand ein Hintergrundgespräch zur </w:t>
            </w:r>
            <w:proofErr w:type="spellStart"/>
            <w:r>
              <w:rPr>
                <w:b w:val="0"/>
                <w:sz w:val="22"/>
              </w:rPr>
              <w:t>CoMoBu</w:t>
            </w:r>
            <w:proofErr w:type="spellEnd"/>
            <w:r>
              <w:rPr>
                <w:b w:val="0"/>
                <w:sz w:val="22"/>
              </w:rPr>
              <w:t>-Studie statt, es waren sieben Journalisten anwesend, das Gespräch ist gut verlaufen. Morgen wird zum Thema eine Pressemitteilung verschickt und ein Factsheet mit den ersten Ergebnissen online gestellt.</w:t>
            </w:r>
          </w:p>
          <w:p>
            <w:pPr>
              <w:pStyle w:val="2"/>
            </w:pPr>
            <w:r>
              <w:t>P1</w:t>
            </w:r>
          </w:p>
          <w:p>
            <w:pPr>
              <w:pStyle w:val="Liste1"/>
              <w:rPr>
                <w:i/>
              </w:rPr>
            </w:pPr>
            <w:r>
              <w:t>(nicht berichtet)</w:t>
            </w:r>
          </w:p>
          <w:p>
            <w:pPr>
              <w:pStyle w:val="Liste1"/>
              <w:numPr>
                <w:ilvl w:val="0"/>
                <w:numId w:val="0"/>
              </w:numPr>
              <w:ind w:left="473"/>
              <w:rPr>
                <w:i/>
              </w:rPr>
            </w:pP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p>
            <w:pPr>
              <w:pStyle w:val="Liste1"/>
              <w:numPr>
                <w:ilvl w:val="0"/>
                <w:numId w:val="0"/>
              </w:numPr>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p>
            <w:pPr>
              <w:pStyle w:val="Liste1"/>
              <w:numPr>
                <w:ilvl w:val="0"/>
                <w:numId w:val="0"/>
              </w:numPr>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(nicht berichtet)</w:t>
            </w:r>
          </w:p>
          <w:p>
            <w:pPr>
              <w:pStyle w:val="Liste2"/>
              <w:numPr>
                <w:ilvl w:val="0"/>
                <w:numId w:val="0"/>
              </w:numPr>
              <w:ind w:left="833"/>
            </w:pPr>
          </w:p>
          <w:p>
            <w:pPr>
              <w:pStyle w:val="2"/>
            </w:pPr>
            <w:r>
              <w:t>ZBS1</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numPr>
                <w:ilvl w:val="0"/>
                <w:numId w:val="0"/>
              </w:numPr>
              <w:spacing w:before="0"/>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p>
            <w:pPr>
              <w:pStyle w:val="Liste1"/>
              <w:numPr>
                <w:ilvl w:val="0"/>
                <w:numId w:val="0"/>
              </w:numPr>
              <w:ind w:left="473"/>
              <w:rPr>
                <w:i/>
              </w:rPr>
            </w:pP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p>
            <w:pPr>
              <w:pStyle w:val="Liste1"/>
              <w:numPr>
                <w:ilvl w:val="0"/>
                <w:numId w:val="0"/>
              </w:numPr>
              <w:ind w:left="473" w:hanging="360"/>
            </w:pPr>
            <w:r>
              <w:t xml:space="preserve"> </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p>
            <w:pPr>
              <w:pStyle w:val="Liste1"/>
              <w:numPr>
                <w:ilvl w:val="0"/>
                <w:numId w:val="0"/>
              </w:numPr>
              <w:ind w:left="473"/>
            </w:pPr>
          </w:p>
          <w:p>
            <w:pPr>
              <w:pStyle w:val="Liste1"/>
              <w:numPr>
                <w:ilvl w:val="0"/>
                <w:numId w:val="0"/>
              </w:numPr>
              <w:ind w:left="473"/>
            </w:pPr>
            <w:proofErr w:type="spellStart"/>
            <w:r>
              <w:t>ToDo</w:t>
            </w:r>
            <w:proofErr w:type="spellEnd"/>
            <w:r>
              <w:t xml:space="preserve">: </w:t>
            </w:r>
            <w:r>
              <w:rPr>
                <w:color w:val="FF0000"/>
              </w:rPr>
              <w:t>Weiterhin massive Probleme die Schichten zu besetzen – Bitte bereits eingearbeitete Freiwillige vor und auch Abteilungsübergreifend aktiv nachfragen. In 2 Wochen sieht es sehr schlecht aus und unter derzeitigen Voraussetzungen lassen sich neue Kräfte nur schlecht einarbeiten!</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numPr>
                <w:ilvl w:val="0"/>
                <w:numId w:val="26"/>
              </w:numPr>
            </w:pPr>
            <w:r>
              <w:rPr>
                <w:b/>
              </w:rPr>
              <w:t>Wissenschaftlicher Beirat, 20. + 21.07.2022</w:t>
            </w:r>
          </w:p>
          <w:p>
            <w:pPr>
              <w:pStyle w:val="Liste1"/>
              <w:numPr>
                <w:ilvl w:val="1"/>
                <w:numId w:val="27"/>
              </w:numPr>
            </w:pPr>
            <w:r>
              <w:t>Vorstellung COVID-19 Zwischenbericht, Vorstellung COVID-19 – Perspektive auf Herbst und Winter</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w:t>
            </w:r>
            <w:r>
              <w:rPr>
                <w:highlight w:val="yellow"/>
              </w:rPr>
              <w:t xml:space="preserve">Mittwoch, 27.07.2022, 11:00 </w:t>
            </w:r>
            <w:r>
              <w:t>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 xml:space="preserve">Ende: </w:t>
      </w:r>
      <w:r>
        <w:rPr>
          <w:b/>
          <w:highlight w:val="yellow"/>
        </w:rPr>
        <w:t>12:16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097"/>
    <w:multiLevelType w:val="hybridMultilevel"/>
    <w:tmpl w:val="5ADAE8C8"/>
    <w:lvl w:ilvl="0" w:tplc="04090001">
      <w:start w:val="1"/>
      <w:numFmt w:val="bullet"/>
      <w:lvlText w:val="o"/>
      <w:lvlJc w:val="left"/>
      <w:pPr>
        <w:ind w:left="72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1928E9"/>
    <w:multiLevelType w:val="hybridMultilevel"/>
    <w:tmpl w:val="3E186900"/>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45C6650"/>
    <w:multiLevelType w:val="hybridMultilevel"/>
    <w:tmpl w:val="C6EA8D72"/>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E046971"/>
    <w:multiLevelType w:val="hybridMultilevel"/>
    <w:tmpl w:val="C0BC7024"/>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10168D"/>
    <w:multiLevelType w:val="hybridMultilevel"/>
    <w:tmpl w:val="C3C26BB8"/>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401BA0"/>
    <w:multiLevelType w:val="hybridMultilevel"/>
    <w:tmpl w:val="F7C850A6"/>
    <w:lvl w:ilvl="0" w:tplc="04090001">
      <w:start w:val="1"/>
      <w:numFmt w:val="bullet"/>
      <w:lvlText w:val="o"/>
      <w:lvlJc w:val="left"/>
      <w:pPr>
        <w:ind w:left="72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FAA499B"/>
    <w:multiLevelType w:val="hybridMultilevel"/>
    <w:tmpl w:val="05D663C2"/>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2290187"/>
    <w:multiLevelType w:val="hybridMultilevel"/>
    <w:tmpl w:val="6824B856"/>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465275"/>
    <w:multiLevelType w:val="hybridMultilevel"/>
    <w:tmpl w:val="3F504904"/>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328F4BA9"/>
    <w:multiLevelType w:val="hybridMultilevel"/>
    <w:tmpl w:val="A3407976"/>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04793"/>
    <w:multiLevelType w:val="hybridMultilevel"/>
    <w:tmpl w:val="51129BFA"/>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A3049C"/>
    <w:multiLevelType w:val="hybridMultilevel"/>
    <w:tmpl w:val="F8C2C336"/>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422B2720"/>
    <w:multiLevelType w:val="hybridMultilevel"/>
    <w:tmpl w:val="53EE4BB4"/>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7CD57CF"/>
    <w:multiLevelType w:val="hybridMultilevel"/>
    <w:tmpl w:val="F3909412"/>
    <w:lvl w:ilvl="0" w:tplc="04090001">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DF324476"/>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0D4CBA"/>
    <w:multiLevelType w:val="hybridMultilevel"/>
    <w:tmpl w:val="837E0428"/>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597A76D5"/>
    <w:multiLevelType w:val="hybridMultilevel"/>
    <w:tmpl w:val="22D23282"/>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5B4A6254"/>
    <w:multiLevelType w:val="hybridMultilevel"/>
    <w:tmpl w:val="0366D118"/>
    <w:lvl w:ilvl="0" w:tplc="04090001">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076166"/>
    <w:multiLevelType w:val="hybridMultilevel"/>
    <w:tmpl w:val="EE3295E4"/>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639A4693"/>
    <w:multiLevelType w:val="hybridMultilevel"/>
    <w:tmpl w:val="8518842C"/>
    <w:lvl w:ilvl="0" w:tplc="04090001">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6" w15:restartNumberingAfterBreak="0">
    <w:nsid w:val="69720E73"/>
    <w:multiLevelType w:val="hybridMultilevel"/>
    <w:tmpl w:val="2412228E"/>
    <w:lvl w:ilvl="0" w:tplc="04090001">
      <w:start w:val="1"/>
      <w:numFmt w:val="bullet"/>
      <w:lvlText w:val="o"/>
      <w:lvlJc w:val="left"/>
      <w:pPr>
        <w:ind w:left="72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0CF0036"/>
    <w:multiLevelType w:val="hybridMultilevel"/>
    <w:tmpl w:val="B09268FC"/>
    <w:lvl w:ilvl="0" w:tplc="04090001">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2868A0"/>
    <w:multiLevelType w:val="hybridMultilevel"/>
    <w:tmpl w:val="213EB0BA"/>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20"/>
  </w:num>
  <w:num w:numId="5">
    <w:abstractNumId w:val="9"/>
  </w:num>
  <w:num w:numId="6">
    <w:abstractNumId w:val="8"/>
  </w:num>
  <w:num w:numId="7">
    <w:abstractNumId w:val="19"/>
  </w:num>
  <w:num w:numId="8">
    <w:abstractNumId w:val="24"/>
  </w:num>
  <w:num w:numId="9">
    <w:abstractNumId w:val="2"/>
  </w:num>
  <w:num w:numId="10">
    <w:abstractNumId w:val="17"/>
  </w:num>
  <w:num w:numId="11">
    <w:abstractNumId w:val="16"/>
  </w:num>
  <w:num w:numId="12">
    <w:abstractNumId w:val="25"/>
  </w:num>
  <w:num w:numId="13">
    <w:abstractNumId w:val="1"/>
  </w:num>
  <w:num w:numId="14">
    <w:abstractNumId w:val="21"/>
  </w:num>
  <w:num w:numId="15">
    <w:abstractNumId w:val="22"/>
  </w:num>
  <w:num w:numId="16">
    <w:abstractNumId w:val="28"/>
  </w:num>
  <w:num w:numId="17">
    <w:abstractNumId w:val="12"/>
  </w:num>
  <w:num w:numId="18">
    <w:abstractNumId w:val="4"/>
  </w:num>
  <w:num w:numId="19">
    <w:abstractNumId w:val="26"/>
  </w:num>
  <w:num w:numId="20">
    <w:abstractNumId w:val="13"/>
  </w:num>
  <w:num w:numId="21">
    <w:abstractNumId w:val="7"/>
  </w:num>
  <w:num w:numId="22">
    <w:abstractNumId w:val="3"/>
  </w:num>
  <w:num w:numId="23">
    <w:abstractNumId w:val="10"/>
  </w:num>
  <w:num w:numId="24">
    <w:abstractNumId w:val="18"/>
  </w:num>
  <w:num w:numId="25">
    <w:abstractNumId w:val="27"/>
  </w:num>
  <w:num w:numId="26">
    <w:abstractNumId w:val="0"/>
  </w:num>
  <w:num w:numId="27">
    <w:abstractNumId w:val="15"/>
  </w:num>
  <w:num w:numId="28">
    <w:abstractNumId w:val="23"/>
  </w:num>
  <w:num w:numId="29">
    <w:abstractNumId w:val="1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de, Anna">
    <w15:presenceInfo w15:providerId="None" w15:userId="Rohde,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1934">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5464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7-20_Lage-AG\LageNational_2022-06-20_draft.ppt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7-20_Lage-AG\COVID-19_internat.%20Lage_2022-07-20.ppt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D4837-A989-4419-9733-143B1EBF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1048</Words>
  <Characters>6609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Rohde, Anna</cp:lastModifiedBy>
  <cp:revision>9</cp:revision>
  <cp:lastPrinted>2020-05-06T16:43:00Z</cp:lastPrinted>
  <dcterms:created xsi:type="dcterms:W3CDTF">2022-07-20T16:30:00Z</dcterms:created>
  <dcterms:modified xsi:type="dcterms:W3CDTF">2022-07-21T10:24:00Z</dcterms:modified>
</cp:coreProperties>
</file>